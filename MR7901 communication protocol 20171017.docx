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ins w:id="21" w:author="asus" w:date="2017-10-06T12:05:00Z"/>
          <w:rFonts w:ascii="宋体" w:hAnsi="宋体" w:eastAsia="宋体"/>
          <w:b/>
          <w:sz w:val="44"/>
          <w:szCs w:val="44"/>
        </w:rPr>
      </w:pPr>
      <w:r>
        <w:commentReference w:id="0"/>
      </w:r>
      <w:r>
        <w:rPr>
          <w:rFonts w:hint="eastAsia" w:ascii="宋体" w:hAnsi="宋体" w:eastAsia="宋体"/>
          <w:b/>
          <w:sz w:val="44"/>
          <w:szCs w:val="44"/>
        </w:rPr>
        <w:t>MR7901</w:t>
      </w:r>
      <w:ins w:id="22" w:author="asus" w:date="2017-10-06T12:12:00Z">
        <w:r>
          <w:rPr>
            <w:rFonts w:hint="eastAsia" w:ascii="宋体" w:hAnsi="宋体" w:eastAsia="宋体"/>
            <w:b/>
            <w:sz w:val="44"/>
            <w:szCs w:val="44"/>
          </w:rPr>
          <w:t xml:space="preserve"> Positing Base Station Communication Protocol</w:t>
        </w:r>
      </w:ins>
    </w:p>
    <w:p>
      <w:pPr>
        <w:rPr>
          <w:rFonts w:ascii="宋体" w:hAnsi="宋体" w:eastAsia="宋体"/>
          <w:b/>
          <w:sz w:val="44"/>
          <w:szCs w:val="44"/>
        </w:rPr>
      </w:pPr>
    </w:p>
    <w:p>
      <w:pPr>
        <w:rPr>
          <w:rFonts w:ascii="宋体" w:hAnsi="宋体" w:eastAsia="宋体"/>
        </w:rPr>
      </w:pPr>
    </w:p>
    <w:p>
      <w:pPr>
        <w:jc w:val="center"/>
        <w:rPr>
          <w:rFonts w:ascii="宋体" w:hAnsi="宋体" w:eastAsia="宋体"/>
          <w:sz w:val="28"/>
          <w:szCs w:val="28"/>
        </w:rPr>
      </w:pPr>
    </w:p>
    <w:p>
      <w:pPr>
        <w:jc w:val="center"/>
        <w:rPr>
          <w:rFonts w:ascii="宋体" w:hAnsi="宋体" w:eastAsia="宋体"/>
          <w:sz w:val="28"/>
          <w:szCs w:val="28"/>
        </w:rPr>
      </w:pPr>
      <w:r>
        <w:rPr>
          <w:rFonts w:hint="eastAsia" w:ascii="宋体" w:hAnsi="宋体" w:eastAsia="宋体"/>
          <w:sz w:val="28"/>
          <w:szCs w:val="28"/>
        </w:rPr>
        <w:t>V1.6</w:t>
      </w:r>
    </w:p>
    <w:p>
      <w:pPr>
        <w:jc w:val="center"/>
        <w:rPr>
          <w:rFonts w:ascii="宋体" w:hAnsi="宋体" w:eastAsia="宋体"/>
          <w:sz w:val="28"/>
          <w:szCs w:val="28"/>
        </w:rPr>
      </w:pPr>
      <w:r>
        <w:rPr>
          <w:rFonts w:hint="eastAsia" w:ascii="宋体" w:hAnsi="宋体" w:eastAsia="宋体"/>
          <w:sz w:val="28"/>
          <w:szCs w:val="28"/>
        </w:rPr>
        <w:t>（2017.09.19）</w:t>
      </w: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p>
    <w:p>
      <w:pPr>
        <w:jc w:val="center"/>
        <w:rPr>
          <w:rFonts w:ascii="宋体" w:hAnsi="宋体" w:eastAsia="宋体"/>
          <w:sz w:val="28"/>
          <w:szCs w:val="28"/>
        </w:rPr>
      </w:pPr>
      <w:bookmarkStart w:id="51" w:name="_GoBack"/>
      <w:bookmarkEnd w:id="51"/>
    </w:p>
    <w:p>
      <w:pPr>
        <w:jc w:val="center"/>
        <w:rPr>
          <w:del w:id="23" w:author="Edward Lee" w:date="2017-10-16T15:38:00Z"/>
          <w:rFonts w:ascii="宋体" w:hAnsi="宋体" w:eastAsia="宋体"/>
          <w:sz w:val="28"/>
          <w:szCs w:val="28"/>
        </w:rPr>
      </w:pPr>
    </w:p>
    <w:p>
      <w:pPr>
        <w:jc w:val="center"/>
        <w:rPr>
          <w:del w:id="24" w:author="Edward Lee" w:date="2017-10-16T15:38:00Z"/>
          <w:rFonts w:ascii="宋体" w:hAnsi="宋体" w:eastAsia="宋体"/>
          <w:sz w:val="28"/>
          <w:szCs w:val="28"/>
        </w:rPr>
      </w:pPr>
    </w:p>
    <w:p>
      <w:pPr>
        <w:jc w:val="both"/>
        <w:rPr>
          <w:rFonts w:ascii="宋体" w:hAnsi="宋体" w:eastAsia="宋体"/>
          <w:sz w:val="28"/>
          <w:szCs w:val="28"/>
        </w:rPr>
        <w:pPrChange w:id="25" w:author="Edward Lee" w:date="2017-10-16T15:38:00Z">
          <w:pPr>
            <w:jc w:val="center"/>
          </w:pPr>
        </w:pPrChange>
      </w:pPr>
    </w:p>
    <w:p>
      <w:pPr>
        <w:jc w:val="center"/>
        <w:rPr>
          <w:del w:id="26" w:author="asus" w:date="2017-10-06T12:13:00Z"/>
          <w:rFonts w:ascii="宋体" w:hAnsi="宋体" w:eastAsia="宋体"/>
          <w:sz w:val="28"/>
          <w:szCs w:val="28"/>
        </w:rPr>
      </w:pPr>
      <w:del w:id="27" w:author="asus" w:date="2017-10-06T12:13:00Z">
        <w:r>
          <w:rPr>
            <w:rFonts w:hint="eastAsia"/>
            <w:b/>
            <w:sz w:val="44"/>
            <w:szCs w:val="44"/>
          </w:rPr>
          <w:delText>深圳市华士精成科技有限公司</w:delText>
        </w:r>
      </w:del>
    </w:p>
    <w:p>
      <w:pPr>
        <w:widowControl/>
        <w:jc w:val="left"/>
        <w:rPr>
          <w:rFonts w:ascii="宋体" w:hAnsi="宋体" w:eastAsia="宋体"/>
          <w:sz w:val="28"/>
          <w:szCs w:val="28"/>
        </w:rPr>
        <w:sectPr>
          <w:footerReference r:id="rId5" w:type="first"/>
          <w:footerReference r:id="rId4" w:type="default"/>
          <w:pgSz w:w="11906" w:h="16838"/>
          <w:pgMar w:top="1440" w:right="1558" w:bottom="1440" w:left="1418" w:header="851" w:footer="992" w:gutter="0"/>
          <w:pgNumType w:fmt="decimal" w:start="1"/>
          <w:cols w:space="425" w:num="1"/>
          <w:docGrid w:type="lines" w:linePitch="312" w:charSpace="0"/>
        </w:sectPr>
      </w:pPr>
      <w:ins w:id="28" w:author="asus" w:date="2017-10-06T12:13:00Z">
        <w:r>
          <w:rPr>
            <w:rFonts w:hint="eastAsia" w:eastAsia="宋体"/>
            <w:b/>
            <w:sz w:val="44"/>
            <w:szCs w:val="44"/>
          </w:rPr>
          <w:t>SHENZHEN MARKTRACE CO.,LTD</w:t>
        </w:r>
      </w:ins>
    </w:p>
    <w:p>
      <w:pPr>
        <w:widowControl/>
        <w:jc w:val="center"/>
        <w:outlineLvl w:val="0"/>
        <w:rPr>
          <w:rFonts w:ascii="宋体" w:hAnsi="宋体" w:eastAsia="宋体"/>
          <w:color w:val="0066FF"/>
          <w:sz w:val="28"/>
          <w:szCs w:val="28"/>
        </w:rPr>
      </w:pPr>
      <w:del w:id="29" w:author="Edward Lee" w:date="2017-10-16T15:40:00Z">
        <w:r>
          <w:rPr>
            <w:rFonts w:hint="eastAsia" w:ascii="宋体" w:hAnsi="宋体" w:eastAsia="宋体"/>
            <w:color w:val="0066FF"/>
            <w:sz w:val="28"/>
            <w:szCs w:val="28"/>
          </w:rPr>
          <w:delText>目</w:delText>
        </w:r>
      </w:del>
      <w:del w:id="30" w:author="Edward Lee" w:date="2017-10-16T15:40:00Z">
        <w:r>
          <w:rPr>
            <w:rFonts w:ascii="宋体" w:hAnsi="宋体" w:eastAsia="宋体"/>
            <w:color w:val="0066FF"/>
            <w:sz w:val="28"/>
            <w:szCs w:val="28"/>
          </w:rPr>
          <w:delText xml:space="preserve">  </w:delText>
        </w:r>
      </w:del>
      <w:del w:id="31" w:author="Edward Lee" w:date="2017-10-16T15:40:00Z">
        <w:r>
          <w:rPr>
            <w:rFonts w:hint="eastAsia" w:ascii="宋体" w:hAnsi="宋体" w:eastAsia="宋体"/>
            <w:color w:val="0066FF"/>
            <w:sz w:val="28"/>
            <w:szCs w:val="28"/>
          </w:rPr>
          <w:delText>录</w:delText>
        </w:r>
      </w:del>
      <w:ins w:id="32" w:author="asus" w:date="2017-10-06T12:15:00Z">
        <w:del w:id="33" w:author="Edward Lee" w:date="2017-10-16T15:40:00Z">
          <w:r>
            <w:rPr>
              <w:rFonts w:hint="eastAsia" w:ascii="宋体" w:hAnsi="宋体" w:eastAsia="宋体"/>
              <w:color w:val="0066FF"/>
              <w:sz w:val="28"/>
              <w:szCs w:val="28"/>
            </w:rPr>
            <w:delText xml:space="preserve"> </w:delText>
          </w:r>
        </w:del>
      </w:ins>
      <w:ins w:id="34" w:author="asus" w:date="2017-10-06T12:15:00Z">
        <w:r>
          <w:rPr>
            <w:rFonts w:hint="eastAsia" w:ascii="宋体" w:hAnsi="宋体" w:eastAsia="宋体"/>
            <w:color w:val="0066FF"/>
            <w:sz w:val="28"/>
            <w:szCs w:val="28"/>
          </w:rPr>
          <w:t>Contents</w:t>
        </w:r>
      </w:ins>
    </w:p>
    <w:p>
      <w:pPr>
        <w:pStyle w:val="13"/>
      </w:pPr>
      <w:r>
        <w:rPr>
          <w:rFonts w:ascii="宋体" w:hAnsi="宋体" w:eastAsia="宋体"/>
          <w:sz w:val="28"/>
          <w:szCs w:val="28"/>
        </w:rPr>
        <w:fldChar w:fldCharType="begin"/>
      </w:r>
      <w:r>
        <w:rPr>
          <w:rFonts w:ascii="宋体" w:hAnsi="宋体" w:eastAsia="宋体"/>
          <w:sz w:val="28"/>
          <w:szCs w:val="28"/>
        </w:rPr>
        <w:instrText xml:space="preserve"> TOC \o "1-2" \h \z \u </w:instrText>
      </w:r>
      <w:r>
        <w:rPr>
          <w:rFonts w:ascii="宋体" w:hAnsi="宋体" w:eastAsia="宋体"/>
          <w:sz w:val="28"/>
          <w:szCs w:val="28"/>
        </w:rPr>
        <w:fldChar w:fldCharType="separate"/>
      </w:r>
      <w:r>
        <w:fldChar w:fldCharType="begin"/>
      </w:r>
      <w:r>
        <w:instrText xml:space="preserve"> HYPERLINK \l "_Toc493668373" </w:instrText>
      </w:r>
      <w:r>
        <w:fldChar w:fldCharType="separate"/>
      </w:r>
      <w:del w:id="35" w:author="Edward Lee" w:date="2017-10-16T15:38:00Z">
        <w:r>
          <w:rPr>
            <w:rStyle w:val="18"/>
            <w:rFonts w:hint="eastAsia" w:ascii="宋体" w:hAnsi="宋体" w:eastAsia="宋体"/>
          </w:rPr>
          <w:delText>目</w:delText>
        </w:r>
      </w:del>
      <w:del w:id="36" w:author="Edward Lee" w:date="2017-10-16T15:38:00Z">
        <w:r>
          <w:rPr>
            <w:rStyle w:val="18"/>
            <w:rFonts w:ascii="宋体" w:hAnsi="宋体" w:eastAsia="宋体"/>
          </w:rPr>
          <w:delText xml:space="preserve">  </w:delText>
        </w:r>
      </w:del>
      <w:del w:id="37" w:author="Edward Lee" w:date="2017-10-16T15:38:00Z">
        <w:r>
          <w:rPr>
            <w:rStyle w:val="18"/>
            <w:rFonts w:hint="eastAsia" w:ascii="宋体" w:hAnsi="宋体" w:eastAsia="宋体"/>
          </w:rPr>
          <w:delText>录</w:delText>
        </w:r>
      </w:del>
      <w:ins w:id="38" w:author="asus" w:date="2017-10-06T12:15:00Z">
        <w:r>
          <w:rPr>
            <w:rStyle w:val="18"/>
            <w:rFonts w:ascii="宋体" w:hAnsi="宋体" w:eastAsia="宋体"/>
            <w:rPrChange w:id="39" w:author="asus" w:date="2017-10-06T12:15:00Z">
              <w:rPr/>
            </w:rPrChange>
          </w:rPr>
          <w:t>Contents</w:t>
        </w:r>
      </w:ins>
      <w:r>
        <w:tab/>
      </w:r>
      <w:r>
        <w:fldChar w:fldCharType="begin"/>
      </w:r>
      <w:r>
        <w:instrText xml:space="preserve"> PAGEREF _Toc493668373 \h </w:instrText>
      </w:r>
      <w:r>
        <w:fldChar w:fldCharType="separate"/>
      </w:r>
      <w:r>
        <w:t>1</w:t>
      </w:r>
      <w:r>
        <w:fldChar w:fldCharType="end"/>
      </w:r>
      <w:r>
        <w:fldChar w:fldCharType="end"/>
      </w:r>
    </w:p>
    <w:p>
      <w:pPr>
        <w:pStyle w:val="13"/>
      </w:pPr>
      <w:r>
        <w:fldChar w:fldCharType="begin"/>
      </w:r>
      <w:r>
        <w:instrText xml:space="preserve"> HYPERLINK \l "_Toc493668374" </w:instrText>
      </w:r>
      <w:r>
        <w:fldChar w:fldCharType="separate"/>
      </w:r>
      <w:r>
        <w:rPr>
          <w:rStyle w:val="18"/>
        </w:rPr>
        <w:t>1.</w:t>
      </w:r>
      <w:r>
        <w:tab/>
      </w:r>
      <w:del w:id="40" w:author="Edward Lee" w:date="2017-10-16T15:38:00Z">
        <w:bookmarkStart w:id="0" w:name="OLE_LINK2"/>
        <w:r>
          <w:rPr>
            <w:rStyle w:val="18"/>
            <w:rFonts w:hint="eastAsia"/>
          </w:rPr>
          <w:delText>目的</w:delText>
        </w:r>
        <w:bookmarkEnd w:id="0"/>
      </w:del>
      <w:ins w:id="41" w:author="asus" w:date="2017-10-06T12:21:00Z">
        <w:r>
          <w:rPr>
            <w:rStyle w:val="18"/>
            <w:rFonts w:hint="eastAsia"/>
          </w:rPr>
          <w:t>Purpose</w:t>
        </w:r>
      </w:ins>
      <w:r>
        <w:tab/>
      </w:r>
      <w:r>
        <w:fldChar w:fldCharType="begin"/>
      </w:r>
      <w:r>
        <w:instrText xml:space="preserve"> PAGEREF _Toc493668374 \h </w:instrText>
      </w:r>
      <w:r>
        <w:fldChar w:fldCharType="separate"/>
      </w:r>
      <w:r>
        <w:t>3</w:t>
      </w:r>
      <w:r>
        <w:fldChar w:fldCharType="end"/>
      </w:r>
      <w:r>
        <w:fldChar w:fldCharType="end"/>
      </w:r>
    </w:p>
    <w:p>
      <w:pPr>
        <w:pStyle w:val="13"/>
      </w:pPr>
      <w:r>
        <w:fldChar w:fldCharType="begin"/>
      </w:r>
      <w:r>
        <w:instrText xml:space="preserve"> HYPERLINK \l "_Toc493668375" </w:instrText>
      </w:r>
      <w:r>
        <w:fldChar w:fldCharType="separate"/>
      </w:r>
      <w:r>
        <w:rPr>
          <w:rStyle w:val="18"/>
        </w:rPr>
        <w:t>2.</w:t>
      </w:r>
      <w:r>
        <w:tab/>
      </w:r>
      <w:del w:id="42" w:author="Edward Lee" w:date="2017-10-16T15:38:00Z">
        <w:bookmarkStart w:id="1" w:name="OLE_LINK3"/>
        <w:r>
          <w:rPr>
            <w:rStyle w:val="18"/>
            <w:rFonts w:hint="eastAsia"/>
          </w:rPr>
          <w:delText>规范性引用文件</w:delText>
        </w:r>
        <w:bookmarkEnd w:id="1"/>
      </w:del>
      <w:ins w:id="43" w:author="asus" w:date="2017-10-06T12:22:00Z">
        <w:r>
          <w:rPr>
            <w:rStyle w:val="18"/>
            <w:rPrChange w:id="44" w:author="asus" w:date="2017-10-06T12:22:00Z">
              <w:rPr/>
            </w:rPrChange>
          </w:rPr>
          <w:t>Normative reference</w:t>
        </w:r>
      </w:ins>
      <w:ins w:id="45" w:author="asus" w:date="2017-10-06T12:23:00Z">
        <w:r>
          <w:rPr>
            <w:rStyle w:val="18"/>
            <w:rFonts w:hint="eastAsia"/>
          </w:rPr>
          <w:t>s</w:t>
        </w:r>
      </w:ins>
      <w:r>
        <w:tab/>
      </w:r>
      <w:r>
        <w:fldChar w:fldCharType="begin"/>
      </w:r>
      <w:r>
        <w:instrText xml:space="preserve"> PAGEREF _Toc493668375 \h </w:instrText>
      </w:r>
      <w:r>
        <w:fldChar w:fldCharType="separate"/>
      </w:r>
      <w:r>
        <w:t>3</w:t>
      </w:r>
      <w:r>
        <w:fldChar w:fldCharType="end"/>
      </w:r>
      <w:r>
        <w:fldChar w:fldCharType="end"/>
      </w:r>
    </w:p>
    <w:p>
      <w:pPr>
        <w:pStyle w:val="13"/>
      </w:pPr>
      <w:r>
        <w:fldChar w:fldCharType="begin"/>
      </w:r>
      <w:r>
        <w:instrText xml:space="preserve"> HYPERLINK \l "_Toc493668376" </w:instrText>
      </w:r>
      <w:r>
        <w:fldChar w:fldCharType="separate"/>
      </w:r>
      <w:r>
        <w:rPr>
          <w:rStyle w:val="18"/>
        </w:rPr>
        <w:t>3.</w:t>
      </w:r>
      <w:r>
        <w:tab/>
      </w:r>
      <w:del w:id="46" w:author="Edward Lee" w:date="2017-10-16T15:39:00Z">
        <w:bookmarkStart w:id="2" w:name="OLE_LINK4"/>
        <w:r>
          <w:rPr>
            <w:rStyle w:val="18"/>
            <w:rFonts w:hint="eastAsia"/>
          </w:rPr>
          <w:delText>必要说明</w:delText>
        </w:r>
        <w:bookmarkEnd w:id="2"/>
      </w:del>
      <w:ins w:id="47" w:author="asus" w:date="2017-10-06T12:26:00Z">
        <w:r>
          <w:rPr>
            <w:rStyle w:val="18"/>
            <w:rPrChange w:id="48" w:author="asus" w:date="2017-10-06T12:26:00Z">
              <w:rPr/>
            </w:rPrChange>
          </w:rPr>
          <w:t>Need to explain</w:t>
        </w:r>
      </w:ins>
      <w:r>
        <w:tab/>
      </w:r>
      <w:r>
        <w:fldChar w:fldCharType="begin"/>
      </w:r>
      <w:r>
        <w:instrText xml:space="preserve"> PAGEREF _Toc493668376 \h </w:instrText>
      </w:r>
      <w:r>
        <w:fldChar w:fldCharType="separate"/>
      </w:r>
      <w:r>
        <w:t>3</w:t>
      </w:r>
      <w:r>
        <w:fldChar w:fldCharType="end"/>
      </w:r>
      <w:r>
        <w:fldChar w:fldCharType="end"/>
      </w:r>
    </w:p>
    <w:p>
      <w:pPr>
        <w:pStyle w:val="13"/>
      </w:pPr>
      <w:r>
        <w:fldChar w:fldCharType="begin"/>
      </w:r>
      <w:r>
        <w:instrText xml:space="preserve"> HYPERLINK \l "_Toc493668377" </w:instrText>
      </w:r>
      <w:r>
        <w:fldChar w:fldCharType="separate"/>
      </w:r>
      <w:r>
        <w:rPr>
          <w:rStyle w:val="18"/>
        </w:rPr>
        <w:t>4.</w:t>
      </w:r>
      <w:r>
        <w:tab/>
      </w:r>
      <w:del w:id="49" w:author="Edward Lee" w:date="2017-10-16T15:39:00Z">
        <w:r>
          <w:rPr>
            <w:rStyle w:val="18"/>
            <w:rFonts w:hint="eastAsia"/>
          </w:rPr>
          <w:delText>通信流程</w:delText>
        </w:r>
      </w:del>
      <w:ins w:id="50" w:author="asus" w:date="2017-10-06T12:27:00Z">
        <w:r>
          <w:rPr>
            <w:rStyle w:val="18"/>
            <w:rPrChange w:id="51" w:author="asus" w:date="2017-10-06T12:27:00Z">
              <w:rPr/>
            </w:rPrChange>
          </w:rPr>
          <w:t>Communication process</w:t>
        </w:r>
      </w:ins>
      <w:r>
        <w:tab/>
      </w:r>
      <w:r>
        <w:fldChar w:fldCharType="begin"/>
      </w:r>
      <w:r>
        <w:instrText xml:space="preserve"> PAGEREF _Toc493668377 \h </w:instrText>
      </w:r>
      <w:r>
        <w:fldChar w:fldCharType="separate"/>
      </w:r>
      <w:r>
        <w:t>4</w:t>
      </w:r>
      <w:r>
        <w:fldChar w:fldCharType="end"/>
      </w:r>
      <w:r>
        <w:fldChar w:fldCharType="end"/>
      </w:r>
    </w:p>
    <w:p>
      <w:pPr>
        <w:pStyle w:val="13"/>
      </w:pPr>
      <w:r>
        <w:fldChar w:fldCharType="begin"/>
      </w:r>
      <w:r>
        <w:instrText xml:space="preserve"> HYPERLINK \l "_Toc493668378" </w:instrText>
      </w:r>
      <w:r>
        <w:fldChar w:fldCharType="separate"/>
      </w:r>
      <w:r>
        <w:rPr>
          <w:rStyle w:val="18"/>
        </w:rPr>
        <w:t>5.</w:t>
      </w:r>
      <w:r>
        <w:tab/>
      </w:r>
      <w:del w:id="52" w:author="Edward Lee" w:date="2017-10-16T15:39:00Z">
        <w:bookmarkStart w:id="3" w:name="OLE_LINK6"/>
        <w:r>
          <w:rPr>
            <w:rStyle w:val="18"/>
            <w:rFonts w:hint="eastAsia"/>
          </w:rPr>
          <w:delText>通信数据包格式</w:delText>
        </w:r>
        <w:bookmarkEnd w:id="3"/>
      </w:del>
      <w:ins w:id="53" w:author="asus" w:date="2017-10-06T12:29:00Z">
        <w:r>
          <w:rPr>
            <w:rStyle w:val="18"/>
            <w:rPrChange w:id="54" w:author="asus" w:date="2017-10-06T12:29:00Z">
              <w:rPr/>
            </w:rPrChange>
          </w:rPr>
          <w:t>Communication packet format</w:t>
        </w:r>
      </w:ins>
      <w:r>
        <w:tab/>
      </w:r>
      <w:r>
        <w:fldChar w:fldCharType="begin"/>
      </w:r>
      <w:r>
        <w:instrText xml:space="preserve"> PAGEREF _Toc493668378 \h </w:instrText>
      </w:r>
      <w:r>
        <w:fldChar w:fldCharType="separate"/>
      </w:r>
      <w:r>
        <w:t>6</w:t>
      </w:r>
      <w:r>
        <w:fldChar w:fldCharType="end"/>
      </w:r>
      <w:r>
        <w:fldChar w:fldCharType="end"/>
      </w:r>
    </w:p>
    <w:p>
      <w:pPr>
        <w:pStyle w:val="14"/>
        <w:tabs>
          <w:tab w:val="left" w:pos="1050"/>
          <w:tab w:val="right" w:leader="dot" w:pos="8920"/>
        </w:tabs>
      </w:pPr>
      <w:r>
        <w:fldChar w:fldCharType="begin"/>
      </w:r>
      <w:r>
        <w:instrText xml:space="preserve"> HYPERLINK \l "_Toc493668379" </w:instrText>
      </w:r>
      <w:r>
        <w:fldChar w:fldCharType="separate"/>
      </w:r>
      <w:r>
        <w:rPr>
          <w:rStyle w:val="18"/>
          <w:rFonts w:ascii="宋体" w:hAnsi="宋体" w:eastAsia="宋体"/>
        </w:rPr>
        <w:t>5.1</w:t>
      </w:r>
      <w:r>
        <w:tab/>
      </w:r>
      <w:del w:id="55" w:author="Edward Lee" w:date="2017-10-16T15:39:00Z">
        <w:r>
          <w:rPr>
            <w:rStyle w:val="18"/>
            <w:rFonts w:hint="eastAsia" w:ascii="宋体" w:hAnsi="宋体" w:eastAsia="宋体"/>
          </w:rPr>
          <w:delText>数据包格式</w:delText>
        </w:r>
      </w:del>
      <w:ins w:id="56" w:author="asus" w:date="2017-10-06T12:30:00Z">
        <w:r>
          <w:rPr>
            <w:rStyle w:val="18"/>
            <w:rFonts w:ascii="宋体" w:hAnsi="宋体" w:eastAsia="宋体"/>
            <w:rPrChange w:id="57" w:author="asus" w:date="2017-10-06T12:30:00Z">
              <w:rPr/>
            </w:rPrChange>
          </w:rPr>
          <w:t>Packet format</w:t>
        </w:r>
      </w:ins>
      <w:r>
        <w:tab/>
      </w:r>
      <w:r>
        <w:fldChar w:fldCharType="begin"/>
      </w:r>
      <w:r>
        <w:instrText xml:space="preserve"> PAGEREF _Toc493668379 \h </w:instrText>
      </w:r>
      <w:r>
        <w:fldChar w:fldCharType="separate"/>
      </w:r>
      <w:r>
        <w:t>6</w:t>
      </w:r>
      <w:r>
        <w:fldChar w:fldCharType="end"/>
      </w:r>
      <w:r>
        <w:fldChar w:fldCharType="end"/>
      </w:r>
    </w:p>
    <w:p>
      <w:pPr>
        <w:pStyle w:val="14"/>
        <w:tabs>
          <w:tab w:val="left" w:pos="1050"/>
          <w:tab w:val="right" w:leader="dot" w:pos="8920"/>
        </w:tabs>
      </w:pPr>
      <w:r>
        <w:fldChar w:fldCharType="begin"/>
      </w:r>
      <w:r>
        <w:instrText xml:space="preserve"> HYPERLINK \l "_Toc493668380" </w:instrText>
      </w:r>
      <w:r>
        <w:fldChar w:fldCharType="separate"/>
      </w:r>
      <w:r>
        <w:rPr>
          <w:rStyle w:val="18"/>
          <w:rFonts w:ascii="宋体" w:hAnsi="宋体" w:eastAsia="宋体"/>
        </w:rPr>
        <w:t>5.2</w:t>
      </w:r>
      <w:r>
        <w:tab/>
      </w:r>
      <w:del w:id="58" w:author="Edward Lee" w:date="2017-10-16T15:39:00Z">
        <w:bookmarkStart w:id="4" w:name="OLE_LINK7"/>
        <w:r>
          <w:rPr>
            <w:rStyle w:val="18"/>
            <w:rFonts w:hint="eastAsia" w:ascii="宋体" w:hAnsi="宋体" w:eastAsia="宋体"/>
          </w:rPr>
          <w:delText>报文头</w:delText>
        </w:r>
        <w:bookmarkEnd w:id="4"/>
      </w:del>
      <w:ins w:id="59" w:author="asus" w:date="2017-10-06T12:32:00Z">
        <w:r>
          <w:rPr>
            <w:rStyle w:val="18"/>
            <w:rFonts w:ascii="宋体" w:hAnsi="宋体" w:eastAsia="宋体"/>
            <w:rPrChange w:id="60" w:author="asus" w:date="2017-10-06T12:32:00Z">
              <w:rPr/>
            </w:rPrChange>
          </w:rPr>
          <w:t>Message header</w:t>
        </w:r>
      </w:ins>
      <w:r>
        <w:tab/>
      </w:r>
      <w:r>
        <w:fldChar w:fldCharType="begin"/>
      </w:r>
      <w:r>
        <w:instrText xml:space="preserve"> PAGEREF _Toc493668380 \h </w:instrText>
      </w:r>
      <w:r>
        <w:fldChar w:fldCharType="separate"/>
      </w:r>
      <w:r>
        <w:t>6</w:t>
      </w:r>
      <w:r>
        <w:fldChar w:fldCharType="end"/>
      </w:r>
      <w:r>
        <w:fldChar w:fldCharType="end"/>
      </w:r>
    </w:p>
    <w:p>
      <w:pPr>
        <w:pStyle w:val="14"/>
        <w:tabs>
          <w:tab w:val="left" w:pos="1050"/>
          <w:tab w:val="right" w:leader="dot" w:pos="8920"/>
        </w:tabs>
      </w:pPr>
      <w:r>
        <w:fldChar w:fldCharType="begin"/>
      </w:r>
      <w:r>
        <w:instrText xml:space="preserve"> HYPERLINK \l "_Toc493668381" </w:instrText>
      </w:r>
      <w:r>
        <w:fldChar w:fldCharType="separate"/>
      </w:r>
      <w:r>
        <w:rPr>
          <w:rStyle w:val="18"/>
          <w:rFonts w:ascii="宋体" w:hAnsi="宋体" w:eastAsia="宋体"/>
        </w:rPr>
        <w:t>5.3</w:t>
      </w:r>
      <w:r>
        <w:tab/>
      </w:r>
      <w:del w:id="61" w:author="Edward Lee" w:date="2017-10-16T15:39:00Z">
        <w:r>
          <w:rPr>
            <w:rStyle w:val="18"/>
            <w:rFonts w:hint="eastAsia" w:ascii="宋体" w:hAnsi="宋体" w:eastAsia="宋体"/>
          </w:rPr>
          <w:delText>报文体</w:delText>
        </w:r>
      </w:del>
      <w:ins w:id="62" w:author="asus" w:date="2017-10-06T12:34:00Z">
        <w:r>
          <w:rPr>
            <w:rFonts w:hint="eastAsia" w:ascii="宋体" w:hAnsi="宋体" w:eastAsia="宋体"/>
          </w:rPr>
          <w:t>Service Content</w:t>
        </w:r>
      </w:ins>
      <w:r>
        <w:tab/>
      </w:r>
      <w:r>
        <w:fldChar w:fldCharType="begin"/>
      </w:r>
      <w:r>
        <w:instrText xml:space="preserve"> PAGEREF _Toc493668381 \h </w:instrText>
      </w:r>
      <w:r>
        <w:fldChar w:fldCharType="separate"/>
      </w:r>
      <w:r>
        <w:t>7</w:t>
      </w:r>
      <w:r>
        <w:fldChar w:fldCharType="end"/>
      </w:r>
      <w:r>
        <w:fldChar w:fldCharType="end"/>
      </w:r>
    </w:p>
    <w:p>
      <w:pPr>
        <w:pStyle w:val="13"/>
      </w:pPr>
      <w:r>
        <w:fldChar w:fldCharType="begin"/>
      </w:r>
      <w:r>
        <w:instrText xml:space="preserve"> HYPERLINK \l "_Toc493668382" </w:instrText>
      </w:r>
      <w:r>
        <w:fldChar w:fldCharType="separate"/>
      </w:r>
      <w:r>
        <w:rPr>
          <w:rStyle w:val="18"/>
        </w:rPr>
        <w:t>6.</w:t>
      </w:r>
      <w:r>
        <w:tab/>
      </w:r>
      <w:del w:id="63" w:author="Edward Lee" w:date="2017-10-16T15:40:00Z">
        <w:bookmarkStart w:id="5" w:name="OLE_LINK8"/>
        <w:r>
          <w:rPr>
            <w:rStyle w:val="18"/>
            <w:rFonts w:hint="eastAsia"/>
          </w:rPr>
          <w:delText>数据交互</w:delText>
        </w:r>
        <w:bookmarkEnd w:id="5"/>
      </w:del>
      <w:ins w:id="64" w:author="asus" w:date="2017-10-06T12:35:00Z">
        <w:r>
          <w:rPr>
            <w:rStyle w:val="18"/>
            <w:rPrChange w:id="65" w:author="asus" w:date="2017-10-06T12:35:00Z">
              <w:rPr/>
            </w:rPrChange>
          </w:rPr>
          <w:t>Data interaction</w:t>
        </w:r>
      </w:ins>
      <w:r>
        <w:tab/>
      </w:r>
      <w:r>
        <w:fldChar w:fldCharType="begin"/>
      </w:r>
      <w:r>
        <w:instrText xml:space="preserve"> PAGEREF _Toc493668382 \h </w:instrText>
      </w:r>
      <w:r>
        <w:fldChar w:fldCharType="separate"/>
      </w:r>
      <w:r>
        <w:t>8</w:t>
      </w:r>
      <w:r>
        <w:fldChar w:fldCharType="end"/>
      </w:r>
      <w:r>
        <w:fldChar w:fldCharType="end"/>
      </w:r>
    </w:p>
    <w:p>
      <w:pPr>
        <w:pStyle w:val="14"/>
        <w:tabs>
          <w:tab w:val="left" w:pos="1050"/>
          <w:tab w:val="right" w:leader="dot" w:pos="8920"/>
        </w:tabs>
      </w:pPr>
      <w:r>
        <w:fldChar w:fldCharType="begin"/>
      </w:r>
      <w:r>
        <w:instrText xml:space="preserve"> HYPERLINK \l "_Toc493668383" </w:instrText>
      </w:r>
      <w:r>
        <w:fldChar w:fldCharType="separate"/>
      </w:r>
      <w:r>
        <w:rPr>
          <w:rStyle w:val="18"/>
          <w:rFonts w:ascii="宋体" w:hAnsi="宋体" w:eastAsia="宋体"/>
        </w:rPr>
        <w:t>6.1</w:t>
      </w:r>
      <w:r>
        <w:tab/>
      </w:r>
      <w:del w:id="66" w:author="Edward Lee" w:date="2017-10-16T15:40:00Z">
        <w:r>
          <w:rPr>
            <w:rStyle w:val="18"/>
            <w:rFonts w:hint="eastAsia" w:ascii="宋体" w:hAnsi="宋体" w:eastAsia="宋体"/>
          </w:rPr>
          <w:delText>注册</w:delText>
        </w:r>
      </w:del>
      <w:ins w:id="67" w:author="asus" w:date="2017-10-06T12:36:00Z">
        <w:r>
          <w:rPr>
            <w:rFonts w:hint="eastAsia" w:ascii="宋体" w:hAnsi="宋体" w:eastAsia="宋体"/>
          </w:rPr>
          <w:t>Registered</w:t>
        </w:r>
      </w:ins>
      <w:r>
        <w:rPr>
          <w:rStyle w:val="18"/>
          <w:rFonts w:ascii="宋体" w:hAnsi="宋体" w:eastAsia="宋体"/>
        </w:rPr>
        <w:t xml:space="preserve"> </w:t>
      </w:r>
      <w:r>
        <w:rPr>
          <w:rStyle w:val="18"/>
          <w:rFonts w:hint="eastAsia" w:ascii="宋体" w:hAnsi="宋体" w:eastAsia="宋体"/>
        </w:rPr>
        <w:t>（</w:t>
      </w:r>
      <w:r>
        <w:rPr>
          <w:rStyle w:val="18"/>
          <w:rFonts w:ascii="宋体" w:hAnsi="宋体" w:eastAsia="宋体"/>
        </w:rPr>
        <w:t>0x0008/ 0x8008</w:t>
      </w:r>
      <w:r>
        <w:rPr>
          <w:rStyle w:val="18"/>
          <w:rFonts w:hint="eastAsia" w:ascii="宋体" w:hAnsi="宋体" w:eastAsia="宋体"/>
        </w:rPr>
        <w:t>）</w:t>
      </w:r>
      <w:r>
        <w:tab/>
      </w:r>
      <w:r>
        <w:fldChar w:fldCharType="begin"/>
      </w:r>
      <w:r>
        <w:instrText xml:space="preserve"> PAGEREF _Toc493668383 \h </w:instrText>
      </w:r>
      <w:r>
        <w:fldChar w:fldCharType="separate"/>
      </w:r>
      <w:r>
        <w:t>8</w:t>
      </w:r>
      <w:r>
        <w:fldChar w:fldCharType="end"/>
      </w:r>
      <w:r>
        <w:fldChar w:fldCharType="end"/>
      </w:r>
    </w:p>
    <w:p>
      <w:pPr>
        <w:pStyle w:val="14"/>
        <w:tabs>
          <w:tab w:val="left" w:pos="1050"/>
          <w:tab w:val="right" w:leader="dot" w:pos="8920"/>
        </w:tabs>
      </w:pPr>
      <w:r>
        <w:fldChar w:fldCharType="begin"/>
      </w:r>
      <w:r>
        <w:instrText xml:space="preserve"> HYPERLINK \l "_Toc493668384" </w:instrText>
      </w:r>
      <w:r>
        <w:fldChar w:fldCharType="separate"/>
      </w:r>
      <w:r>
        <w:rPr>
          <w:rStyle w:val="18"/>
          <w:rFonts w:ascii="宋体" w:hAnsi="宋体" w:eastAsia="宋体"/>
        </w:rPr>
        <w:t>6.2</w:t>
      </w:r>
      <w:r>
        <w:tab/>
      </w:r>
      <w:del w:id="68" w:author="Edward Lee" w:date="2017-10-16T15:40:00Z">
        <w:bookmarkStart w:id="6" w:name="OLE_LINK11"/>
        <w:r>
          <w:rPr>
            <w:rStyle w:val="18"/>
            <w:rFonts w:hint="eastAsia" w:ascii="宋体" w:hAnsi="宋体" w:eastAsia="宋体"/>
          </w:rPr>
          <w:delText>登录</w:delText>
        </w:r>
        <w:bookmarkEnd w:id="6"/>
      </w:del>
      <w:del w:id="69" w:author="Edward Lee" w:date="2017-10-16T15:40:00Z">
        <w:r>
          <w:rPr>
            <w:rStyle w:val="18"/>
            <w:rFonts w:ascii="宋体" w:hAnsi="宋体" w:eastAsia="宋体"/>
          </w:rPr>
          <w:delText xml:space="preserve"> </w:delText>
        </w:r>
      </w:del>
      <w:ins w:id="70" w:author="asus" w:date="2017-10-06T12:37:00Z">
        <w:r>
          <w:rPr>
            <w:rStyle w:val="18"/>
            <w:rFonts w:hint="eastAsia" w:ascii="宋体" w:hAnsi="宋体" w:eastAsia="宋体"/>
          </w:rPr>
          <w:t>Logon</w:t>
        </w:r>
      </w:ins>
      <w:r>
        <w:rPr>
          <w:rStyle w:val="18"/>
          <w:rFonts w:hint="eastAsia" w:ascii="宋体" w:hAnsi="宋体" w:eastAsia="宋体"/>
        </w:rPr>
        <w:t>（</w:t>
      </w:r>
      <w:r>
        <w:rPr>
          <w:rStyle w:val="18"/>
          <w:rFonts w:ascii="宋体" w:hAnsi="宋体" w:eastAsia="宋体"/>
        </w:rPr>
        <w:t>0x0001/ 0x8001</w:t>
      </w:r>
      <w:r>
        <w:rPr>
          <w:rStyle w:val="18"/>
          <w:rFonts w:hint="eastAsia" w:ascii="宋体" w:hAnsi="宋体" w:eastAsia="宋体"/>
        </w:rPr>
        <w:t>）</w:t>
      </w:r>
      <w:r>
        <w:tab/>
      </w:r>
      <w:r>
        <w:fldChar w:fldCharType="begin"/>
      </w:r>
      <w:r>
        <w:instrText xml:space="preserve"> PAGEREF _Toc493668384 \h </w:instrText>
      </w:r>
      <w:r>
        <w:fldChar w:fldCharType="separate"/>
      </w:r>
      <w:r>
        <w:t>10</w:t>
      </w:r>
      <w:r>
        <w:fldChar w:fldCharType="end"/>
      </w:r>
      <w:r>
        <w:fldChar w:fldCharType="end"/>
      </w:r>
    </w:p>
    <w:p>
      <w:pPr>
        <w:pStyle w:val="14"/>
        <w:tabs>
          <w:tab w:val="left" w:pos="1050"/>
          <w:tab w:val="right" w:leader="dot" w:pos="8920"/>
        </w:tabs>
      </w:pPr>
      <w:r>
        <w:fldChar w:fldCharType="begin"/>
      </w:r>
      <w:r>
        <w:instrText xml:space="preserve"> HYPERLINK \l "_Toc493668385" </w:instrText>
      </w:r>
      <w:r>
        <w:fldChar w:fldCharType="separate"/>
      </w:r>
      <w:r>
        <w:rPr>
          <w:rStyle w:val="18"/>
          <w:rFonts w:ascii="宋体" w:hAnsi="宋体" w:eastAsia="宋体"/>
        </w:rPr>
        <w:t>6.3</w:t>
      </w:r>
      <w:r>
        <w:tab/>
      </w:r>
      <w:del w:id="71" w:author="Edward Lee" w:date="2017-10-16T15:40:00Z">
        <w:r>
          <w:rPr>
            <w:rStyle w:val="18"/>
            <w:rFonts w:hint="eastAsia" w:ascii="宋体" w:hAnsi="宋体" w:eastAsia="宋体"/>
          </w:rPr>
          <w:delText>心跳</w:delText>
        </w:r>
      </w:del>
      <w:ins w:id="72" w:author="asus" w:date="2017-10-06T12:37:00Z">
        <w:del w:id="73" w:author="Edward Lee" w:date="2017-10-16T15:40:00Z">
          <w:r>
            <w:rPr>
              <w:rStyle w:val="18"/>
              <w:rFonts w:hint="eastAsia" w:ascii="宋体" w:hAnsi="宋体" w:eastAsia="宋体"/>
            </w:rPr>
            <w:delText xml:space="preserve"> </w:delText>
          </w:r>
        </w:del>
      </w:ins>
      <w:ins w:id="74" w:author="asus" w:date="2017-10-06T12:37:00Z">
        <w:r>
          <w:rPr>
            <w:rStyle w:val="18"/>
            <w:rFonts w:hint="eastAsia" w:ascii="宋体" w:hAnsi="宋体" w:eastAsia="宋体"/>
          </w:rPr>
          <w:t>He</w:t>
        </w:r>
      </w:ins>
      <w:ins w:id="75" w:author="asus" w:date="2017-10-06T12:38:00Z">
        <w:r>
          <w:rPr>
            <w:rStyle w:val="18"/>
            <w:rFonts w:hint="eastAsia" w:ascii="宋体" w:hAnsi="宋体" w:eastAsia="宋体"/>
          </w:rPr>
          <w:t>artbeat</w:t>
        </w:r>
      </w:ins>
      <w:r>
        <w:rPr>
          <w:rStyle w:val="18"/>
          <w:rFonts w:ascii="宋体" w:hAnsi="宋体" w:eastAsia="宋体"/>
        </w:rPr>
        <w:t xml:space="preserve"> </w:t>
      </w:r>
      <w:r>
        <w:rPr>
          <w:rStyle w:val="18"/>
          <w:rFonts w:hint="eastAsia" w:ascii="宋体" w:hAnsi="宋体" w:eastAsia="宋体"/>
        </w:rPr>
        <w:t>（</w:t>
      </w:r>
      <w:r>
        <w:rPr>
          <w:rStyle w:val="18"/>
          <w:rFonts w:ascii="宋体" w:hAnsi="宋体" w:eastAsia="宋体"/>
        </w:rPr>
        <w:t>0x0003/ 0x8003</w:t>
      </w:r>
      <w:r>
        <w:rPr>
          <w:rStyle w:val="18"/>
          <w:rFonts w:hint="eastAsia" w:ascii="宋体" w:hAnsi="宋体" w:eastAsia="宋体"/>
        </w:rPr>
        <w:t>）</w:t>
      </w:r>
      <w:r>
        <w:tab/>
      </w:r>
      <w:r>
        <w:fldChar w:fldCharType="begin"/>
      </w:r>
      <w:r>
        <w:instrText xml:space="preserve"> PAGEREF _Toc493668385 \h </w:instrText>
      </w:r>
      <w:r>
        <w:fldChar w:fldCharType="separate"/>
      </w:r>
      <w:r>
        <w:t>13</w:t>
      </w:r>
      <w:r>
        <w:fldChar w:fldCharType="end"/>
      </w:r>
      <w:r>
        <w:fldChar w:fldCharType="end"/>
      </w:r>
    </w:p>
    <w:p>
      <w:pPr>
        <w:pStyle w:val="14"/>
        <w:tabs>
          <w:tab w:val="left" w:pos="1050"/>
          <w:tab w:val="right" w:leader="dot" w:pos="8920"/>
        </w:tabs>
      </w:pPr>
      <w:r>
        <w:fldChar w:fldCharType="begin"/>
      </w:r>
      <w:r>
        <w:instrText xml:space="preserve"> HYPERLINK \l "_Toc493668386" </w:instrText>
      </w:r>
      <w:r>
        <w:fldChar w:fldCharType="separate"/>
      </w:r>
      <w:r>
        <w:rPr>
          <w:rStyle w:val="18"/>
          <w:rFonts w:ascii="宋体" w:hAnsi="宋体" w:eastAsia="宋体"/>
        </w:rPr>
        <w:t>6.4</w:t>
      </w:r>
      <w:r>
        <w:tab/>
      </w:r>
      <w:del w:id="76" w:author="Edward Lee" w:date="2017-10-16T15:40:00Z">
        <w:bookmarkStart w:id="7" w:name="OLE_LINK12"/>
        <w:r>
          <w:rPr>
            <w:rStyle w:val="18"/>
            <w:rFonts w:hint="eastAsia" w:ascii="宋体" w:hAnsi="宋体" w:eastAsia="宋体"/>
          </w:rPr>
          <w:delText>数据上报</w:delText>
        </w:r>
        <w:bookmarkEnd w:id="7"/>
      </w:del>
      <w:ins w:id="77" w:author="asus" w:date="2017-10-06T12:38:00Z">
        <w:r>
          <w:rPr>
            <w:rStyle w:val="18"/>
            <w:rFonts w:ascii="宋体" w:hAnsi="宋体" w:eastAsia="宋体"/>
            <w:rPrChange w:id="78" w:author="asus" w:date="2017-10-06T12:38:00Z">
              <w:rPr/>
            </w:rPrChange>
          </w:rPr>
          <w:t>Data reporting</w:t>
        </w:r>
      </w:ins>
      <w:r>
        <w:rPr>
          <w:rStyle w:val="18"/>
          <w:rFonts w:ascii="宋体" w:hAnsi="宋体" w:eastAsia="宋体"/>
        </w:rPr>
        <w:t xml:space="preserve"> </w:t>
      </w:r>
      <w:r>
        <w:rPr>
          <w:rStyle w:val="18"/>
          <w:rFonts w:hint="eastAsia" w:ascii="宋体" w:hAnsi="宋体" w:eastAsia="宋体"/>
        </w:rPr>
        <w:t>（</w:t>
      </w:r>
      <w:r>
        <w:rPr>
          <w:rStyle w:val="18"/>
          <w:rFonts w:ascii="宋体" w:hAnsi="宋体" w:eastAsia="宋体"/>
        </w:rPr>
        <w:t>0x0004/ 0x8004</w:t>
      </w:r>
      <w:r>
        <w:rPr>
          <w:rStyle w:val="18"/>
          <w:rFonts w:hint="eastAsia" w:ascii="宋体" w:hAnsi="宋体" w:eastAsia="宋体"/>
        </w:rPr>
        <w:t>）</w:t>
      </w:r>
      <w:r>
        <w:tab/>
      </w:r>
      <w:r>
        <w:fldChar w:fldCharType="begin"/>
      </w:r>
      <w:r>
        <w:instrText xml:space="preserve"> PAGEREF _Toc493668386 \h </w:instrText>
      </w:r>
      <w:r>
        <w:fldChar w:fldCharType="separate"/>
      </w:r>
      <w:r>
        <w:t>17</w:t>
      </w:r>
      <w:r>
        <w:fldChar w:fldCharType="end"/>
      </w:r>
      <w:r>
        <w:fldChar w:fldCharType="end"/>
      </w:r>
    </w:p>
    <w:p>
      <w:pPr>
        <w:pStyle w:val="14"/>
        <w:tabs>
          <w:tab w:val="left" w:pos="1050"/>
          <w:tab w:val="right" w:leader="dot" w:pos="8920"/>
        </w:tabs>
      </w:pPr>
      <w:r>
        <w:fldChar w:fldCharType="begin"/>
      </w:r>
      <w:r>
        <w:instrText xml:space="preserve"> HYPERLINK \l "_Toc493668387" </w:instrText>
      </w:r>
      <w:r>
        <w:fldChar w:fldCharType="separate"/>
      </w:r>
      <w:r>
        <w:rPr>
          <w:rStyle w:val="18"/>
          <w:rFonts w:ascii="宋体" w:hAnsi="宋体" w:eastAsia="宋体"/>
        </w:rPr>
        <w:t>6.5</w:t>
      </w:r>
      <w:r>
        <w:tab/>
      </w:r>
      <w:del w:id="79" w:author="Edward Lee" w:date="2017-10-16T15:40:00Z">
        <w:bookmarkStart w:id="8" w:name="OLE_LINK13"/>
        <w:r>
          <w:rPr>
            <w:rStyle w:val="18"/>
            <w:rFonts w:hint="eastAsia" w:ascii="宋体" w:hAnsi="宋体" w:eastAsia="宋体"/>
          </w:rPr>
          <w:delText>固件更新</w:delText>
        </w:r>
        <w:bookmarkEnd w:id="8"/>
      </w:del>
      <w:del w:id="80" w:author="Edward Lee" w:date="2017-10-16T15:40:00Z">
        <w:r>
          <w:rPr>
            <w:rStyle w:val="18"/>
            <w:rFonts w:ascii="宋体" w:hAnsi="宋体" w:eastAsia="宋体"/>
          </w:rPr>
          <w:delText xml:space="preserve"> </w:delText>
        </w:r>
      </w:del>
      <w:ins w:id="81" w:author="asus" w:date="2017-10-06T12:39:00Z">
        <w:r>
          <w:rPr>
            <w:rStyle w:val="18"/>
            <w:rFonts w:ascii="宋体" w:hAnsi="宋体" w:eastAsia="宋体"/>
            <w:rPrChange w:id="82" w:author="asus" w:date="2017-10-06T12:39:00Z">
              <w:rPr/>
            </w:rPrChange>
          </w:rPr>
          <w:t>Firmware update</w:t>
        </w:r>
      </w:ins>
      <w:r>
        <w:rPr>
          <w:rStyle w:val="18"/>
          <w:rFonts w:hint="eastAsia" w:ascii="宋体" w:hAnsi="宋体" w:eastAsia="宋体"/>
        </w:rPr>
        <w:t>（</w:t>
      </w:r>
      <w:r>
        <w:rPr>
          <w:rStyle w:val="18"/>
          <w:rFonts w:ascii="宋体" w:hAnsi="宋体" w:eastAsia="宋体"/>
        </w:rPr>
        <w:t>0x000D/ 0x800D</w:t>
      </w:r>
      <w:r>
        <w:rPr>
          <w:rStyle w:val="18"/>
          <w:rFonts w:hint="eastAsia" w:ascii="宋体" w:hAnsi="宋体" w:eastAsia="宋体"/>
        </w:rPr>
        <w:t>）</w:t>
      </w:r>
      <w:r>
        <w:tab/>
      </w:r>
      <w:r>
        <w:fldChar w:fldCharType="begin"/>
      </w:r>
      <w:r>
        <w:instrText xml:space="preserve"> PAGEREF _Toc493668387 \h </w:instrText>
      </w:r>
      <w:r>
        <w:fldChar w:fldCharType="separate"/>
      </w:r>
      <w:r>
        <w:t>19</w:t>
      </w:r>
      <w:r>
        <w:fldChar w:fldCharType="end"/>
      </w:r>
      <w:r>
        <w:fldChar w:fldCharType="end"/>
      </w:r>
    </w:p>
    <w:p>
      <w:pPr>
        <w:pStyle w:val="14"/>
        <w:tabs>
          <w:tab w:val="left" w:pos="1050"/>
          <w:tab w:val="right" w:leader="dot" w:pos="8920"/>
        </w:tabs>
      </w:pPr>
      <w:r>
        <w:fldChar w:fldCharType="begin"/>
      </w:r>
      <w:r>
        <w:instrText xml:space="preserve"> HYPERLINK \l "_Toc493668388" </w:instrText>
      </w:r>
      <w:r>
        <w:fldChar w:fldCharType="separate"/>
      </w:r>
      <w:r>
        <w:rPr>
          <w:rStyle w:val="18"/>
          <w:rFonts w:ascii="宋体" w:hAnsi="宋体" w:eastAsia="宋体"/>
        </w:rPr>
        <w:t>6.6</w:t>
      </w:r>
      <w:r>
        <w:tab/>
      </w:r>
      <w:del w:id="83" w:author="Edward Lee" w:date="2017-10-16T15:40:00Z">
        <w:bookmarkStart w:id="9" w:name="OLE_LINK14"/>
        <w:r>
          <w:rPr>
            <w:rStyle w:val="18"/>
            <w:rFonts w:hint="eastAsia" w:ascii="宋体" w:hAnsi="宋体" w:eastAsia="宋体"/>
          </w:rPr>
          <w:delText>配置参数</w:delText>
        </w:r>
        <w:bookmarkEnd w:id="9"/>
      </w:del>
      <w:ins w:id="84" w:author="asus" w:date="2017-10-06T12:39:00Z">
        <w:r>
          <w:rPr>
            <w:rStyle w:val="18"/>
            <w:rFonts w:ascii="宋体" w:hAnsi="宋体" w:eastAsia="宋体"/>
            <w:rPrChange w:id="85" w:author="asus" w:date="2017-10-06T12:39:00Z">
              <w:rPr/>
            </w:rPrChange>
          </w:rPr>
          <w:t>Configuration parameters</w:t>
        </w:r>
      </w:ins>
      <w:r>
        <w:rPr>
          <w:rStyle w:val="18"/>
          <w:rFonts w:ascii="宋体" w:hAnsi="宋体" w:eastAsia="宋体"/>
        </w:rPr>
        <w:t xml:space="preserve"> </w:t>
      </w:r>
      <w:r>
        <w:rPr>
          <w:rStyle w:val="18"/>
          <w:rFonts w:hint="eastAsia" w:ascii="宋体" w:hAnsi="宋体" w:eastAsia="宋体"/>
        </w:rPr>
        <w:t>（</w:t>
      </w:r>
      <w:r>
        <w:rPr>
          <w:rStyle w:val="18"/>
          <w:rFonts w:ascii="宋体" w:hAnsi="宋体" w:eastAsia="宋体"/>
        </w:rPr>
        <w:t>0x000A/ 0x800A</w:t>
      </w:r>
      <w:r>
        <w:rPr>
          <w:rStyle w:val="18"/>
          <w:rFonts w:hint="eastAsia" w:ascii="宋体" w:hAnsi="宋体" w:eastAsia="宋体"/>
        </w:rPr>
        <w:t>）</w:t>
      </w:r>
      <w:r>
        <w:tab/>
      </w:r>
      <w:r>
        <w:fldChar w:fldCharType="begin"/>
      </w:r>
      <w:r>
        <w:instrText xml:space="preserve"> PAGEREF _Toc493668388 \h </w:instrText>
      </w:r>
      <w:r>
        <w:fldChar w:fldCharType="separate"/>
      </w:r>
      <w:r>
        <w:t>27</w:t>
      </w:r>
      <w:r>
        <w:fldChar w:fldCharType="end"/>
      </w:r>
      <w:r>
        <w:fldChar w:fldCharType="end"/>
      </w:r>
    </w:p>
    <w:p>
      <w:pPr>
        <w:pStyle w:val="13"/>
      </w:pPr>
      <w:r>
        <w:fldChar w:fldCharType="begin"/>
      </w:r>
      <w:r>
        <w:instrText xml:space="preserve"> HYPERLINK \l "_Toc493668389" </w:instrText>
      </w:r>
      <w:r>
        <w:fldChar w:fldCharType="separate"/>
      </w:r>
      <w:r>
        <w:rPr>
          <w:rStyle w:val="18"/>
        </w:rPr>
        <w:t>7.</w:t>
      </w:r>
      <w:r>
        <w:tab/>
      </w:r>
      <w:r>
        <w:rPr>
          <w:rStyle w:val="18"/>
        </w:rPr>
        <w:t>TLV</w:t>
      </w:r>
      <w:del w:id="86" w:author="Edward Lee" w:date="2017-10-16T15:40:00Z">
        <w:r>
          <w:rPr>
            <w:rStyle w:val="18"/>
            <w:rFonts w:hint="eastAsia"/>
          </w:rPr>
          <w:delText>索引</w:delText>
        </w:r>
      </w:del>
      <w:ins w:id="87" w:author="asus" w:date="2017-10-06T12:40:00Z">
        <w:r>
          <w:rPr>
            <w:rStyle w:val="18"/>
            <w:rFonts w:hint="eastAsia"/>
          </w:rPr>
          <w:t xml:space="preserve"> Index</w:t>
        </w:r>
      </w:ins>
      <w:r>
        <w:tab/>
      </w:r>
      <w:r>
        <w:fldChar w:fldCharType="begin"/>
      </w:r>
      <w:r>
        <w:instrText xml:space="preserve"> PAGEREF _Toc493668389 \h </w:instrText>
      </w:r>
      <w:r>
        <w:fldChar w:fldCharType="separate"/>
      </w:r>
      <w:r>
        <w:t>44</w:t>
      </w:r>
      <w:r>
        <w:fldChar w:fldCharType="end"/>
      </w:r>
      <w:r>
        <w:fldChar w:fldCharType="end"/>
      </w:r>
    </w:p>
    <w:p>
      <w:pPr>
        <w:pStyle w:val="14"/>
        <w:tabs>
          <w:tab w:val="left" w:pos="1050"/>
          <w:tab w:val="right" w:leader="dot" w:pos="8920"/>
        </w:tabs>
      </w:pPr>
      <w:r>
        <w:fldChar w:fldCharType="begin"/>
      </w:r>
      <w:r>
        <w:instrText xml:space="preserve"> HYPERLINK \l "_Toc493668390" </w:instrText>
      </w:r>
      <w:r>
        <w:fldChar w:fldCharType="separate"/>
      </w:r>
      <w:r>
        <w:rPr>
          <w:rStyle w:val="18"/>
          <w:rFonts w:ascii="宋体" w:hAnsi="宋体" w:eastAsia="宋体"/>
        </w:rPr>
        <w:t>7.1</w:t>
      </w:r>
      <w:r>
        <w:tab/>
      </w:r>
      <w:r>
        <w:rPr>
          <w:rStyle w:val="18"/>
          <w:rFonts w:ascii="宋体" w:hAnsi="宋体" w:eastAsia="宋体"/>
        </w:rPr>
        <w:t>TLV</w:t>
      </w:r>
      <w:del w:id="88" w:author="Edward Lee" w:date="2017-10-16T15:40:00Z">
        <w:bookmarkStart w:id="10" w:name="OLE_LINK15"/>
        <w:r>
          <w:rPr>
            <w:rStyle w:val="18"/>
            <w:rFonts w:hint="eastAsia" w:ascii="宋体" w:hAnsi="宋体" w:eastAsia="宋体"/>
          </w:rPr>
          <w:delText>类型列表与格式</w:delText>
        </w:r>
        <w:bookmarkEnd w:id="10"/>
      </w:del>
      <w:ins w:id="89" w:author="asus" w:date="2017-10-06T12:40:00Z">
        <w:r>
          <w:rPr>
            <w:rStyle w:val="18"/>
            <w:rFonts w:hint="eastAsia" w:ascii="宋体" w:hAnsi="宋体" w:eastAsia="宋体"/>
          </w:rPr>
          <w:t xml:space="preserve"> </w:t>
        </w:r>
      </w:ins>
      <w:ins w:id="90" w:author="asus" w:date="2017-10-06T12:40:00Z">
        <w:r>
          <w:rPr>
            <w:rStyle w:val="18"/>
            <w:rFonts w:ascii="宋体" w:hAnsi="宋体" w:eastAsia="宋体"/>
            <w:rPrChange w:id="91" w:author="asus" w:date="2017-10-06T12:40:00Z">
              <w:rPr/>
            </w:rPrChange>
          </w:rPr>
          <w:t>Type list and format</w:t>
        </w:r>
      </w:ins>
      <w:r>
        <w:tab/>
      </w:r>
      <w:r>
        <w:fldChar w:fldCharType="begin"/>
      </w:r>
      <w:r>
        <w:instrText xml:space="preserve"> PAGEREF _Toc493668390 \h </w:instrText>
      </w:r>
      <w:r>
        <w:fldChar w:fldCharType="separate"/>
      </w:r>
      <w:r>
        <w:t>44</w:t>
      </w:r>
      <w:r>
        <w:fldChar w:fldCharType="end"/>
      </w:r>
      <w:r>
        <w:fldChar w:fldCharType="end"/>
      </w:r>
    </w:p>
    <w:p>
      <w:pPr>
        <w:pStyle w:val="14"/>
        <w:tabs>
          <w:tab w:val="left" w:pos="1050"/>
          <w:tab w:val="right" w:leader="dot" w:pos="8920"/>
        </w:tabs>
      </w:pPr>
      <w:r>
        <w:fldChar w:fldCharType="begin"/>
      </w:r>
      <w:r>
        <w:instrText xml:space="preserve"> HYPERLINK \l "_Toc493668391" </w:instrText>
      </w:r>
      <w:r>
        <w:fldChar w:fldCharType="separate"/>
      </w:r>
      <w:r>
        <w:rPr>
          <w:rStyle w:val="18"/>
          <w:rFonts w:ascii="宋体" w:hAnsi="宋体" w:eastAsia="宋体"/>
        </w:rPr>
        <w:t>7.2</w:t>
      </w:r>
      <w:r>
        <w:tab/>
      </w:r>
      <w:del w:id="92" w:author="Edward Lee" w:date="2017-10-16T15:40:00Z">
        <w:bookmarkStart w:id="11" w:name="OLE_LINK16"/>
        <w:r>
          <w:rPr>
            <w:rStyle w:val="18"/>
            <w:rFonts w:hint="eastAsia" w:ascii="宋体" w:hAnsi="宋体" w:eastAsia="宋体"/>
          </w:rPr>
          <w:delText>标签格式说明</w:delText>
        </w:r>
        <w:bookmarkEnd w:id="11"/>
      </w:del>
      <w:ins w:id="93" w:author="asus" w:date="2017-10-06T12:40:00Z">
        <w:del w:id="94" w:author="Edward Lee" w:date="2017-10-16T15:40:00Z">
          <w:r>
            <w:rPr>
              <w:rStyle w:val="18"/>
              <w:rFonts w:hint="eastAsia" w:ascii="宋体" w:hAnsi="宋体" w:eastAsia="宋体"/>
            </w:rPr>
            <w:delText xml:space="preserve"> </w:delText>
          </w:r>
        </w:del>
      </w:ins>
      <w:ins w:id="95" w:author="asus" w:date="2017-10-06T12:40:00Z">
        <w:r>
          <w:rPr>
            <w:rStyle w:val="18"/>
            <w:rFonts w:hint="eastAsia" w:ascii="宋体" w:hAnsi="宋体" w:eastAsia="宋体"/>
          </w:rPr>
          <w:t xml:space="preserve">Tag </w:t>
        </w:r>
      </w:ins>
      <w:ins w:id="96" w:author="asus" w:date="2017-10-06T12:40:00Z">
        <w:r>
          <w:rPr>
            <w:rStyle w:val="18"/>
            <w:rFonts w:ascii="宋体" w:hAnsi="宋体" w:eastAsia="宋体"/>
            <w:rPrChange w:id="97" w:author="asus" w:date="2017-10-06T12:40:00Z">
              <w:rPr/>
            </w:rPrChange>
          </w:rPr>
          <w:t>format description</w:t>
        </w:r>
      </w:ins>
      <w:r>
        <w:tab/>
      </w:r>
      <w:r>
        <w:fldChar w:fldCharType="begin"/>
      </w:r>
      <w:r>
        <w:instrText xml:space="preserve"> PAGEREF _Toc493668391 \h </w:instrText>
      </w:r>
      <w:r>
        <w:fldChar w:fldCharType="separate"/>
      </w:r>
      <w:r>
        <w:t>46</w:t>
      </w:r>
      <w:r>
        <w:fldChar w:fldCharType="end"/>
      </w:r>
      <w:r>
        <w:fldChar w:fldCharType="end"/>
      </w:r>
    </w:p>
    <w:p>
      <w:pPr>
        <w:pStyle w:val="13"/>
      </w:pPr>
      <w:r>
        <w:fldChar w:fldCharType="begin"/>
      </w:r>
      <w:r>
        <w:instrText xml:space="preserve"> HYPERLINK \l "_Toc493668392" </w:instrText>
      </w:r>
      <w:r>
        <w:fldChar w:fldCharType="separate"/>
      </w:r>
      <w:r>
        <w:rPr>
          <w:rStyle w:val="18"/>
        </w:rPr>
        <w:t>8.</w:t>
      </w:r>
      <w:r>
        <w:tab/>
      </w:r>
      <w:del w:id="98" w:author="Edward Lee" w:date="2017-10-16T15:40:00Z">
        <w:bookmarkStart w:id="12" w:name="OLE_LINK17"/>
        <w:r>
          <w:rPr>
            <w:rStyle w:val="18"/>
            <w:rFonts w:hint="eastAsia"/>
          </w:rPr>
          <w:delText>配置参数格式说明</w:delText>
        </w:r>
        <w:bookmarkEnd w:id="12"/>
      </w:del>
      <w:ins w:id="99" w:author="asus" w:date="2017-10-06T12:41:00Z">
        <w:r>
          <w:rPr>
            <w:rStyle w:val="18"/>
            <w:rPrChange w:id="100" w:author="asus" w:date="2017-10-06T12:41:00Z">
              <w:rPr/>
            </w:rPrChange>
          </w:rPr>
          <w:t>Configuration Parameter Format Description</w:t>
        </w:r>
      </w:ins>
      <w:r>
        <w:tab/>
      </w:r>
      <w:r>
        <w:fldChar w:fldCharType="begin"/>
      </w:r>
      <w:r>
        <w:instrText xml:space="preserve"> PAGEREF _Toc493668392 \h </w:instrText>
      </w:r>
      <w:r>
        <w:fldChar w:fldCharType="separate"/>
      </w:r>
      <w:r>
        <w:t>47</w:t>
      </w:r>
      <w:r>
        <w:fldChar w:fldCharType="end"/>
      </w:r>
      <w:r>
        <w:fldChar w:fldCharType="end"/>
      </w:r>
    </w:p>
    <w:p>
      <w:pPr>
        <w:pStyle w:val="13"/>
      </w:pPr>
      <w:r>
        <w:fldChar w:fldCharType="begin"/>
      </w:r>
      <w:r>
        <w:instrText xml:space="preserve"> HYPERLINK \l "_Toc493668393" </w:instrText>
      </w:r>
      <w:r>
        <w:fldChar w:fldCharType="separate"/>
      </w:r>
      <w:r>
        <w:rPr>
          <w:rStyle w:val="18"/>
        </w:rPr>
        <w:t>9.</w:t>
      </w:r>
      <w:r>
        <w:tab/>
      </w:r>
      <w:del w:id="101" w:author="Edward Lee" w:date="2017-10-16T15:40:00Z">
        <w:bookmarkStart w:id="13" w:name="OLE_LINK18"/>
        <w:r>
          <w:rPr>
            <w:rStyle w:val="18"/>
            <w:rFonts w:hint="eastAsia"/>
          </w:rPr>
          <w:delText>指令汇总</w:delText>
        </w:r>
        <w:bookmarkEnd w:id="13"/>
      </w:del>
      <w:ins w:id="102" w:author="asus" w:date="2017-10-06T12:42:00Z">
        <w:del w:id="103" w:author="Edward Lee" w:date="2017-10-16T15:40:00Z">
          <w:r>
            <w:rPr>
              <w:rStyle w:val="18"/>
              <w:rFonts w:hint="eastAsia"/>
            </w:rPr>
            <w:delText xml:space="preserve"> </w:delText>
          </w:r>
        </w:del>
      </w:ins>
      <w:ins w:id="104" w:author="asus" w:date="2017-10-06T12:42:00Z">
        <w:r>
          <w:rPr>
            <w:rStyle w:val="18"/>
            <w:rFonts w:hint="eastAsia"/>
          </w:rPr>
          <w:t>Command L</w:t>
        </w:r>
      </w:ins>
      <w:ins w:id="105" w:author="asus" w:date="2017-10-06T12:43:00Z">
        <w:r>
          <w:rPr>
            <w:rStyle w:val="18"/>
            <w:rFonts w:hint="eastAsia"/>
          </w:rPr>
          <w:t>ist</w:t>
        </w:r>
      </w:ins>
      <w:r>
        <w:tab/>
      </w:r>
      <w:r>
        <w:fldChar w:fldCharType="begin"/>
      </w:r>
      <w:r>
        <w:instrText xml:space="preserve"> PAGEREF _Toc493668393 \h </w:instrText>
      </w:r>
      <w:r>
        <w:fldChar w:fldCharType="separate"/>
      </w:r>
      <w:r>
        <w:t>49</w:t>
      </w:r>
      <w:r>
        <w:fldChar w:fldCharType="end"/>
      </w:r>
      <w:r>
        <w:fldChar w:fldCharType="end"/>
      </w:r>
    </w:p>
    <w:p>
      <w:pPr>
        <w:pStyle w:val="13"/>
      </w:pPr>
      <w:r>
        <w:fldChar w:fldCharType="begin"/>
      </w:r>
      <w:r>
        <w:instrText xml:space="preserve"> HYPERLINK \l "_Toc493668394" </w:instrText>
      </w:r>
      <w:r>
        <w:fldChar w:fldCharType="separate"/>
      </w:r>
      <w:r>
        <w:rPr>
          <w:rStyle w:val="18"/>
        </w:rPr>
        <w:t>10.</w:t>
      </w:r>
      <w:r>
        <w:tab/>
      </w:r>
      <w:del w:id="106" w:author="Edward Lee" w:date="2017-10-16T15:40:00Z">
        <w:bookmarkStart w:id="14" w:name="OLE_LINK19"/>
        <w:r>
          <w:rPr>
            <w:rStyle w:val="18"/>
            <w:rFonts w:hint="eastAsia"/>
          </w:rPr>
          <w:delText>校验算法</w:delText>
        </w:r>
        <w:bookmarkEnd w:id="14"/>
      </w:del>
      <w:ins w:id="107" w:author="asus" w:date="2017-10-06T12:43:00Z">
        <w:r>
          <w:rPr>
            <w:rStyle w:val="18"/>
            <w:rPrChange w:id="108" w:author="asus" w:date="2017-10-06T12:43:00Z">
              <w:rPr/>
            </w:rPrChange>
          </w:rPr>
          <w:t>Check algorithm</w:t>
        </w:r>
      </w:ins>
      <w:r>
        <w:tab/>
      </w:r>
      <w:r>
        <w:fldChar w:fldCharType="begin"/>
      </w:r>
      <w:r>
        <w:instrText xml:space="preserve"> PAGEREF _Toc493668394 \h </w:instrText>
      </w:r>
      <w:r>
        <w:fldChar w:fldCharType="separate"/>
      </w:r>
      <w:r>
        <w:t>50</w:t>
      </w:r>
      <w:r>
        <w:fldChar w:fldCharType="end"/>
      </w:r>
      <w:r>
        <w:fldChar w:fldCharType="end"/>
      </w:r>
    </w:p>
    <w:p>
      <w:pPr>
        <w:pStyle w:val="14"/>
        <w:tabs>
          <w:tab w:val="left" w:pos="1260"/>
          <w:tab w:val="right" w:leader="dot" w:pos="8920"/>
        </w:tabs>
      </w:pPr>
      <w:r>
        <w:fldChar w:fldCharType="begin"/>
      </w:r>
      <w:r>
        <w:instrText xml:space="preserve"> HYPERLINK \l "_Toc493668395" </w:instrText>
      </w:r>
      <w:r>
        <w:fldChar w:fldCharType="separate"/>
      </w:r>
      <w:r>
        <w:rPr>
          <w:rStyle w:val="18"/>
          <w:rFonts w:ascii="宋体" w:hAnsi="宋体" w:eastAsia="宋体"/>
        </w:rPr>
        <w:t>10.1</w:t>
      </w:r>
      <w:r>
        <w:tab/>
      </w:r>
      <w:r>
        <w:rPr>
          <w:rStyle w:val="18"/>
          <w:rFonts w:ascii="宋体" w:hAnsi="宋体" w:eastAsia="宋体"/>
        </w:rPr>
        <w:t>CRC16</w:t>
      </w:r>
      <w:ins w:id="109" w:author="Edward Lee" w:date="2017-10-16T15:40:00Z">
        <w:r>
          <w:rPr>
            <w:rStyle w:val="18"/>
            <w:rFonts w:hint="eastAsia" w:ascii="宋体" w:hAnsi="宋体" w:eastAsia="宋体"/>
          </w:rPr>
          <w:t xml:space="preserve"> </w:t>
        </w:r>
      </w:ins>
      <w:del w:id="110" w:author="Edward Lee" w:date="2017-10-16T15:40:00Z">
        <w:r>
          <w:rPr>
            <w:rStyle w:val="18"/>
            <w:rFonts w:hint="eastAsia" w:ascii="宋体" w:hAnsi="宋体" w:eastAsia="宋体"/>
          </w:rPr>
          <w:delText>校验算法</w:delText>
        </w:r>
      </w:del>
      <w:ins w:id="111" w:author="asus" w:date="2017-10-06T12:43:00Z">
        <w:r>
          <w:rPr>
            <w:rStyle w:val="18"/>
            <w:rFonts w:ascii="宋体" w:hAnsi="宋体" w:eastAsia="宋体"/>
            <w:rPrChange w:id="112" w:author="asus" w:date="2017-10-06T12:43:00Z">
              <w:rPr/>
            </w:rPrChange>
          </w:rPr>
          <w:t>Check algorithm</w:t>
        </w:r>
      </w:ins>
      <w:r>
        <w:tab/>
      </w:r>
      <w:r>
        <w:fldChar w:fldCharType="begin"/>
      </w:r>
      <w:r>
        <w:instrText xml:space="preserve"> PAGEREF _Toc493668395 \h </w:instrText>
      </w:r>
      <w:r>
        <w:fldChar w:fldCharType="separate"/>
      </w:r>
      <w:r>
        <w:t>50</w:t>
      </w:r>
      <w:r>
        <w:fldChar w:fldCharType="end"/>
      </w:r>
      <w:r>
        <w:fldChar w:fldCharType="end"/>
      </w:r>
    </w:p>
    <w:p>
      <w:pPr>
        <w:pStyle w:val="14"/>
        <w:tabs>
          <w:tab w:val="left" w:pos="1260"/>
          <w:tab w:val="right" w:leader="dot" w:pos="8920"/>
        </w:tabs>
      </w:pPr>
      <w:r>
        <w:fldChar w:fldCharType="begin"/>
      </w:r>
      <w:r>
        <w:instrText xml:space="preserve"> HYPERLINK \l "_Toc493668396" </w:instrText>
      </w:r>
      <w:r>
        <w:fldChar w:fldCharType="separate"/>
      </w:r>
      <w:r>
        <w:rPr>
          <w:rStyle w:val="18"/>
          <w:rFonts w:ascii="宋体" w:hAnsi="宋体" w:eastAsia="宋体"/>
        </w:rPr>
        <w:t>10.2</w:t>
      </w:r>
      <w:r>
        <w:tab/>
      </w:r>
      <w:del w:id="113" w:author="Edward Lee" w:date="2017-10-16T15:40:00Z">
        <w:bookmarkStart w:id="15" w:name="OLE_LINK20"/>
        <w:r>
          <w:rPr>
            <w:rStyle w:val="18"/>
            <w:rFonts w:hint="eastAsia" w:ascii="宋体" w:hAnsi="宋体" w:eastAsia="宋体"/>
          </w:rPr>
          <w:delText>和校验算法</w:delText>
        </w:r>
        <w:bookmarkEnd w:id="15"/>
      </w:del>
      <w:ins w:id="114" w:author="asus" w:date="2017-10-06T12:43:00Z">
        <w:r>
          <w:rPr>
            <w:rStyle w:val="18"/>
            <w:rFonts w:ascii="宋体" w:hAnsi="宋体" w:eastAsia="宋体"/>
            <w:rPrChange w:id="115" w:author="asus" w:date="2017-10-06T12:43:00Z">
              <w:rPr/>
            </w:rPrChange>
          </w:rPr>
          <w:t>Checksum algorithm</w:t>
        </w:r>
      </w:ins>
      <w:r>
        <w:tab/>
      </w:r>
      <w:r>
        <w:fldChar w:fldCharType="begin"/>
      </w:r>
      <w:r>
        <w:instrText xml:space="preserve"> PAGEREF _Toc493668396 \h </w:instrText>
      </w:r>
      <w:r>
        <w:fldChar w:fldCharType="separate"/>
      </w:r>
      <w:r>
        <w:t>53</w:t>
      </w:r>
      <w:r>
        <w:fldChar w:fldCharType="end"/>
      </w:r>
      <w:r>
        <w:fldChar w:fldCharType="end"/>
      </w:r>
    </w:p>
    <w:p>
      <w:pPr>
        <w:pStyle w:val="13"/>
      </w:pPr>
      <w:r>
        <w:fldChar w:fldCharType="begin"/>
      </w:r>
      <w:r>
        <w:instrText xml:space="preserve"> HYPERLINK \l "_Toc493668397" </w:instrText>
      </w:r>
      <w:r>
        <w:fldChar w:fldCharType="separate"/>
      </w:r>
      <w:r>
        <w:rPr>
          <w:rStyle w:val="18"/>
        </w:rPr>
        <w:t>11.</w:t>
      </w:r>
      <w:r>
        <w:tab/>
      </w:r>
      <w:del w:id="116" w:author="Edward Lee" w:date="2017-10-16T15:40:00Z">
        <w:bookmarkStart w:id="16" w:name="OLE_LINK21"/>
        <w:r>
          <w:rPr>
            <w:rStyle w:val="18"/>
            <w:rFonts w:hint="eastAsia"/>
          </w:rPr>
          <w:delText>附录</w:delText>
        </w:r>
        <w:bookmarkEnd w:id="16"/>
      </w:del>
      <w:ins w:id="117" w:author="asus" w:date="2017-10-06T12:44:00Z">
        <w:r>
          <w:rPr>
            <w:rStyle w:val="18"/>
            <w:rPrChange w:id="118" w:author="asus" w:date="2017-10-06T12:44:00Z">
              <w:rPr/>
            </w:rPrChange>
          </w:rPr>
          <w:t>appendix</w:t>
        </w:r>
      </w:ins>
      <w:r>
        <w:tab/>
      </w:r>
      <w:r>
        <w:fldChar w:fldCharType="begin"/>
      </w:r>
      <w:r>
        <w:instrText xml:space="preserve"> PAGEREF _Toc493668397 \h </w:instrText>
      </w:r>
      <w:r>
        <w:fldChar w:fldCharType="separate"/>
      </w:r>
      <w:r>
        <w:t>55</w:t>
      </w:r>
      <w:r>
        <w:fldChar w:fldCharType="end"/>
      </w:r>
      <w:r>
        <w:fldChar w:fldCharType="end"/>
      </w:r>
    </w:p>
    <w:p>
      <w:pPr>
        <w:pStyle w:val="14"/>
        <w:tabs>
          <w:tab w:val="left" w:pos="1260"/>
          <w:tab w:val="right" w:leader="dot" w:pos="8920"/>
        </w:tabs>
      </w:pPr>
      <w:r>
        <w:fldChar w:fldCharType="begin"/>
      </w:r>
      <w:r>
        <w:instrText xml:space="preserve"> HYPERLINK \l "_Toc493668398" </w:instrText>
      </w:r>
      <w:r>
        <w:fldChar w:fldCharType="separate"/>
      </w:r>
      <w:r>
        <w:rPr>
          <w:rStyle w:val="18"/>
          <w:rFonts w:ascii="宋体" w:hAnsi="宋体" w:eastAsia="宋体"/>
        </w:rPr>
        <w:t>11.1</w:t>
      </w:r>
      <w:r>
        <w:tab/>
      </w:r>
      <w:del w:id="119" w:author="Edward Lee" w:date="2017-10-16T15:40:00Z">
        <w:bookmarkStart w:id="17" w:name="OLE_LINK22"/>
        <w:r>
          <w:rPr>
            <w:rStyle w:val="18"/>
            <w:rFonts w:hint="eastAsia" w:ascii="宋体" w:hAnsi="宋体" w:eastAsia="宋体"/>
          </w:rPr>
          <w:delText>电池电量与电池电压对应关系</w:delText>
        </w:r>
        <w:bookmarkEnd w:id="17"/>
      </w:del>
      <w:ins w:id="120" w:author="asus" w:date="2017-10-06T12:48:00Z">
        <w:r>
          <w:rPr>
            <w:rStyle w:val="18"/>
            <w:rFonts w:ascii="宋体" w:hAnsi="宋体" w:eastAsia="宋体"/>
            <w:rPrChange w:id="121" w:author="asus" w:date="2017-10-06T12:48:00Z">
              <w:rPr/>
            </w:rPrChange>
          </w:rPr>
          <w:t>The relationship between the battery charge and the battery voltage</w:t>
        </w:r>
      </w:ins>
      <w:r>
        <w:tab/>
      </w:r>
      <w:r>
        <w:fldChar w:fldCharType="begin"/>
      </w:r>
      <w:r>
        <w:instrText xml:space="preserve"> PAGEREF _Toc493668398 \h </w:instrText>
      </w:r>
      <w:r>
        <w:fldChar w:fldCharType="separate"/>
      </w:r>
      <w:r>
        <w:t>55</w:t>
      </w:r>
      <w:r>
        <w:fldChar w:fldCharType="end"/>
      </w:r>
      <w:r>
        <w:fldChar w:fldCharType="end"/>
      </w:r>
    </w:p>
    <w:p>
      <w:pPr>
        <w:jc w:val="center"/>
        <w:rPr>
          <w:rFonts w:ascii="宋体" w:hAnsi="宋体" w:eastAsia="宋体"/>
        </w:rPr>
      </w:pPr>
      <w:r>
        <w:rPr>
          <w:rFonts w:ascii="宋体" w:hAnsi="宋体" w:eastAsia="宋体"/>
          <w:sz w:val="28"/>
          <w:szCs w:val="28"/>
        </w:rPr>
        <w:fldChar w:fldCharType="end"/>
      </w:r>
      <w:r>
        <w:rPr>
          <w:rFonts w:ascii="宋体" w:hAnsi="宋体" w:eastAsia="宋体"/>
        </w:rPr>
        <w:br w:type="page"/>
      </w:r>
    </w:p>
    <w:p>
      <w:pPr>
        <w:jc w:val="center"/>
        <w:rPr>
          <w:rFonts w:ascii="宋体" w:hAnsi="宋体" w:eastAsia="宋体"/>
        </w:rPr>
      </w:pPr>
      <w:del w:id="122" w:author="Edward Lee" w:date="2017-10-16T15:41:00Z">
        <w:r>
          <w:rPr>
            <w:rFonts w:hint="eastAsia" w:ascii="宋体" w:hAnsi="宋体" w:eastAsia="宋体"/>
          </w:rPr>
          <w:delText>修订记录</w:delText>
        </w:r>
      </w:del>
    </w:p>
    <w:tbl>
      <w:tblPr>
        <w:tblStyle w:val="22"/>
        <w:tblW w:w="87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868"/>
        <w:gridCol w:w="1272"/>
        <w:gridCol w:w="4097"/>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23" w:author="asus" w:date="2017-10-06T12:27:00Z"/>
        </w:trPr>
        <w:tc>
          <w:tcPr>
            <w:tcW w:w="709" w:type="dxa"/>
            <w:vAlign w:val="center"/>
          </w:tcPr>
          <w:p>
            <w:pPr>
              <w:widowControl/>
              <w:jc w:val="center"/>
              <w:rPr>
                <w:del w:id="124" w:author="asus" w:date="2017-10-06T12:27:00Z"/>
                <w:rFonts w:ascii="宋体" w:hAnsi="宋体" w:eastAsia="宋体"/>
                <w:b/>
              </w:rPr>
            </w:pPr>
            <w:del w:id="125" w:author="asus" w:date="2017-10-06T12:27:00Z">
              <w:r>
                <w:rPr>
                  <w:rFonts w:ascii="宋体" w:hAnsi="宋体" w:eastAsia="宋体"/>
                </w:rPr>
                <w:br w:type="page"/>
              </w:r>
            </w:del>
            <w:del w:id="126" w:author="asus" w:date="2017-10-06T12:27:00Z">
              <w:r>
                <w:rPr>
                  <w:rFonts w:hint="eastAsia" w:ascii="宋体" w:hAnsi="宋体" w:eastAsia="宋体"/>
                  <w:b/>
                </w:rPr>
                <w:delText>序号</w:delText>
              </w:r>
            </w:del>
          </w:p>
        </w:tc>
        <w:tc>
          <w:tcPr>
            <w:tcW w:w="868" w:type="dxa"/>
            <w:vAlign w:val="center"/>
          </w:tcPr>
          <w:p>
            <w:pPr>
              <w:widowControl/>
              <w:jc w:val="center"/>
              <w:rPr>
                <w:del w:id="127" w:author="asus" w:date="2017-10-06T12:27:00Z"/>
                <w:rFonts w:ascii="宋体" w:hAnsi="宋体" w:eastAsia="宋体"/>
                <w:b/>
              </w:rPr>
            </w:pPr>
            <w:del w:id="128" w:author="asus" w:date="2017-10-06T12:27:00Z">
              <w:r>
                <w:rPr>
                  <w:rFonts w:hint="eastAsia" w:ascii="宋体" w:hAnsi="宋体" w:eastAsia="宋体"/>
                  <w:b/>
                </w:rPr>
                <w:delText>版本</w:delText>
              </w:r>
            </w:del>
          </w:p>
        </w:tc>
        <w:tc>
          <w:tcPr>
            <w:tcW w:w="1272" w:type="dxa"/>
            <w:vAlign w:val="center"/>
          </w:tcPr>
          <w:p>
            <w:pPr>
              <w:widowControl/>
              <w:jc w:val="center"/>
              <w:rPr>
                <w:del w:id="129" w:author="asus" w:date="2017-10-06T12:27:00Z"/>
                <w:rFonts w:ascii="宋体" w:hAnsi="宋体" w:eastAsia="宋体"/>
                <w:b/>
              </w:rPr>
            </w:pPr>
            <w:del w:id="130" w:author="asus" w:date="2017-10-06T12:27:00Z">
              <w:r>
                <w:rPr>
                  <w:rFonts w:hint="eastAsia" w:ascii="宋体" w:hAnsi="宋体" w:eastAsia="宋体"/>
                  <w:b/>
                </w:rPr>
                <w:delText>时间</w:delText>
              </w:r>
            </w:del>
          </w:p>
        </w:tc>
        <w:tc>
          <w:tcPr>
            <w:tcW w:w="4097" w:type="dxa"/>
          </w:tcPr>
          <w:p>
            <w:pPr>
              <w:widowControl/>
              <w:jc w:val="center"/>
              <w:rPr>
                <w:del w:id="131" w:author="asus" w:date="2017-10-06T12:27:00Z"/>
                <w:rFonts w:ascii="宋体" w:hAnsi="宋体" w:eastAsia="宋体"/>
                <w:b/>
              </w:rPr>
            </w:pPr>
            <w:del w:id="132" w:author="asus" w:date="2017-10-06T12:27:00Z">
              <w:r>
                <w:rPr>
                  <w:rFonts w:hint="eastAsia" w:ascii="宋体" w:hAnsi="宋体" w:eastAsia="宋体"/>
                  <w:b/>
                </w:rPr>
                <w:delText>修改记录</w:delText>
              </w:r>
            </w:del>
          </w:p>
        </w:tc>
        <w:tc>
          <w:tcPr>
            <w:tcW w:w="1844" w:type="dxa"/>
            <w:vAlign w:val="center"/>
          </w:tcPr>
          <w:p>
            <w:pPr>
              <w:widowControl/>
              <w:jc w:val="center"/>
              <w:rPr>
                <w:del w:id="133" w:author="asus" w:date="2017-10-06T12:27:00Z"/>
                <w:rFonts w:ascii="宋体" w:hAnsi="宋体" w:eastAsia="宋体"/>
                <w:b/>
              </w:rPr>
            </w:pPr>
            <w:del w:id="134" w:author="asus" w:date="2017-10-06T12:27:00Z">
              <w:r>
                <w:rPr>
                  <w:rFonts w:hint="eastAsia" w:ascii="宋体" w:hAnsi="宋体" w:eastAsia="宋体"/>
                  <w:b/>
                </w:rPr>
                <w:delText>参与人员</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35" w:author="asus" w:date="2017-10-06T12:27:00Z"/>
        </w:trPr>
        <w:tc>
          <w:tcPr>
            <w:tcW w:w="709" w:type="dxa"/>
            <w:vAlign w:val="center"/>
          </w:tcPr>
          <w:p>
            <w:pPr>
              <w:widowControl/>
              <w:jc w:val="center"/>
              <w:rPr>
                <w:del w:id="136" w:author="asus" w:date="2017-10-06T12:27:00Z"/>
                <w:rFonts w:ascii="宋体" w:hAnsi="宋体" w:eastAsia="宋体"/>
              </w:rPr>
            </w:pPr>
            <w:del w:id="137" w:author="asus" w:date="2017-10-06T12:27:00Z">
              <w:r>
                <w:rPr>
                  <w:rFonts w:hint="eastAsia" w:ascii="宋体" w:hAnsi="宋体" w:eastAsia="宋体"/>
                </w:rPr>
                <w:delText>1</w:delText>
              </w:r>
            </w:del>
          </w:p>
        </w:tc>
        <w:tc>
          <w:tcPr>
            <w:tcW w:w="868" w:type="dxa"/>
            <w:vAlign w:val="center"/>
          </w:tcPr>
          <w:p>
            <w:pPr>
              <w:widowControl/>
              <w:jc w:val="center"/>
              <w:rPr>
                <w:del w:id="138" w:author="asus" w:date="2017-10-06T12:27:00Z"/>
                <w:rFonts w:ascii="宋体" w:hAnsi="宋体" w:eastAsia="宋体"/>
              </w:rPr>
            </w:pPr>
            <w:del w:id="139" w:author="asus" w:date="2017-10-06T12:27:00Z">
              <w:r>
                <w:rPr>
                  <w:rFonts w:hint="eastAsia" w:ascii="宋体" w:hAnsi="宋体" w:eastAsia="宋体"/>
                </w:rPr>
                <w:delText>V1.0</w:delText>
              </w:r>
            </w:del>
          </w:p>
        </w:tc>
        <w:tc>
          <w:tcPr>
            <w:tcW w:w="1272" w:type="dxa"/>
            <w:vAlign w:val="center"/>
          </w:tcPr>
          <w:p>
            <w:pPr>
              <w:widowControl/>
              <w:jc w:val="center"/>
              <w:rPr>
                <w:del w:id="140" w:author="asus" w:date="2017-10-06T12:27:00Z"/>
                <w:rFonts w:ascii="宋体" w:hAnsi="宋体" w:eastAsia="宋体"/>
              </w:rPr>
            </w:pPr>
            <w:del w:id="141" w:author="asus" w:date="2017-10-06T12:27:00Z">
              <w:r>
                <w:rPr>
                  <w:rFonts w:hint="eastAsia" w:ascii="宋体" w:hAnsi="宋体" w:eastAsia="宋体"/>
                </w:rPr>
                <w:delText>2017.01.03</w:delText>
              </w:r>
            </w:del>
          </w:p>
        </w:tc>
        <w:tc>
          <w:tcPr>
            <w:tcW w:w="4097" w:type="dxa"/>
            <w:vAlign w:val="center"/>
          </w:tcPr>
          <w:p>
            <w:pPr>
              <w:widowControl/>
              <w:jc w:val="left"/>
              <w:rPr>
                <w:del w:id="142" w:author="asus" w:date="2017-10-06T12:27:00Z"/>
                <w:rFonts w:ascii="宋体" w:hAnsi="宋体" w:eastAsia="宋体"/>
              </w:rPr>
            </w:pPr>
            <w:del w:id="143" w:author="asus" w:date="2017-10-06T12:27:00Z">
              <w:r>
                <w:rPr>
                  <w:rFonts w:hint="eastAsia" w:ascii="宋体" w:hAnsi="宋体" w:eastAsia="宋体"/>
                </w:rPr>
                <w:delText>原始版本</w:delText>
              </w:r>
            </w:del>
          </w:p>
        </w:tc>
        <w:tc>
          <w:tcPr>
            <w:tcW w:w="1844" w:type="dxa"/>
            <w:vAlign w:val="center"/>
          </w:tcPr>
          <w:p>
            <w:pPr>
              <w:widowControl/>
              <w:jc w:val="center"/>
              <w:rPr>
                <w:del w:id="144" w:author="asus" w:date="2017-10-06T12:27:00Z"/>
                <w:rFonts w:ascii="宋体" w:hAnsi="宋体" w:eastAsia="宋体"/>
              </w:rPr>
            </w:pPr>
            <w:del w:id="145" w:author="asus" w:date="2017-10-06T12:27:00Z">
              <w:r>
                <w:rPr>
                  <w:rFonts w:hint="eastAsia" w:ascii="宋体" w:hAnsi="宋体" w:eastAsia="宋体"/>
                </w:rPr>
                <w:delText>孙永琪、陈俏苇、王传宝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46" w:author="asus" w:date="2017-10-06T12:27:00Z"/>
        </w:trPr>
        <w:tc>
          <w:tcPr>
            <w:tcW w:w="709" w:type="dxa"/>
            <w:vAlign w:val="center"/>
          </w:tcPr>
          <w:p>
            <w:pPr>
              <w:widowControl/>
              <w:jc w:val="center"/>
              <w:rPr>
                <w:del w:id="147" w:author="asus" w:date="2017-10-06T12:27:00Z"/>
                <w:rFonts w:ascii="宋体" w:hAnsi="宋体" w:eastAsia="宋体"/>
              </w:rPr>
            </w:pPr>
            <w:del w:id="148" w:author="asus" w:date="2017-10-06T12:27:00Z">
              <w:r>
                <w:rPr>
                  <w:rFonts w:hint="eastAsia" w:ascii="宋体" w:hAnsi="宋体" w:eastAsia="宋体"/>
                </w:rPr>
                <w:delText>2</w:delText>
              </w:r>
            </w:del>
          </w:p>
        </w:tc>
        <w:tc>
          <w:tcPr>
            <w:tcW w:w="868" w:type="dxa"/>
            <w:vAlign w:val="center"/>
          </w:tcPr>
          <w:p>
            <w:pPr>
              <w:widowControl/>
              <w:jc w:val="center"/>
              <w:rPr>
                <w:del w:id="149" w:author="asus" w:date="2017-10-06T12:27:00Z"/>
                <w:rFonts w:ascii="宋体" w:hAnsi="宋体" w:eastAsia="宋体"/>
              </w:rPr>
            </w:pPr>
            <w:del w:id="150" w:author="asus" w:date="2017-10-06T12:27:00Z">
              <w:r>
                <w:rPr>
                  <w:rFonts w:hint="eastAsia" w:ascii="宋体" w:hAnsi="宋体" w:eastAsia="宋体"/>
                </w:rPr>
                <w:delText>V1.1</w:delText>
              </w:r>
            </w:del>
          </w:p>
        </w:tc>
        <w:tc>
          <w:tcPr>
            <w:tcW w:w="1272" w:type="dxa"/>
            <w:vAlign w:val="center"/>
          </w:tcPr>
          <w:p>
            <w:pPr>
              <w:widowControl/>
              <w:jc w:val="center"/>
              <w:rPr>
                <w:del w:id="151" w:author="asus" w:date="2017-10-06T12:27:00Z"/>
                <w:rFonts w:ascii="宋体" w:hAnsi="宋体" w:eastAsia="宋体"/>
              </w:rPr>
            </w:pPr>
            <w:del w:id="152" w:author="asus" w:date="2017-10-06T12:27:00Z">
              <w:r>
                <w:rPr>
                  <w:rFonts w:hint="eastAsia" w:ascii="宋体" w:hAnsi="宋体" w:eastAsia="宋体"/>
                </w:rPr>
                <w:delText>2017.01.20</w:delText>
              </w:r>
            </w:del>
          </w:p>
        </w:tc>
        <w:tc>
          <w:tcPr>
            <w:tcW w:w="4097" w:type="dxa"/>
          </w:tcPr>
          <w:p>
            <w:pPr>
              <w:widowControl/>
              <w:jc w:val="left"/>
              <w:rPr>
                <w:del w:id="153" w:author="asus" w:date="2017-10-06T12:27:00Z"/>
                <w:rFonts w:ascii="宋体" w:hAnsi="宋体" w:eastAsia="宋体"/>
              </w:rPr>
            </w:pPr>
            <w:del w:id="154" w:author="asus" w:date="2017-10-06T12:27:00Z">
              <w:r>
                <w:rPr>
                  <w:rFonts w:hint="eastAsia" w:ascii="宋体" w:hAnsi="宋体" w:eastAsia="宋体"/>
                </w:rPr>
                <w:delText>增加协议如，添加读取/修改用户参数，获取天线信息，关闭/开启上报标签数据</w:delText>
              </w:r>
            </w:del>
          </w:p>
        </w:tc>
        <w:tc>
          <w:tcPr>
            <w:tcW w:w="1844" w:type="dxa"/>
            <w:vAlign w:val="center"/>
          </w:tcPr>
          <w:p>
            <w:pPr>
              <w:widowControl/>
              <w:jc w:val="center"/>
              <w:rPr>
                <w:del w:id="155" w:author="asus" w:date="2017-10-06T12:27:00Z"/>
                <w:rFonts w:ascii="宋体" w:hAnsi="宋体" w:eastAsia="宋体"/>
              </w:rPr>
            </w:pPr>
            <w:del w:id="156" w:author="asus" w:date="2017-10-06T12:27:00Z">
              <w:r>
                <w:rPr>
                  <w:rFonts w:hint="eastAsia" w:ascii="宋体" w:hAnsi="宋体" w:eastAsia="宋体"/>
                </w:rPr>
                <w:delText>孙永琪、陈俏苇、王传宝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57" w:author="asus" w:date="2017-10-06T12:27:00Z"/>
        </w:trPr>
        <w:tc>
          <w:tcPr>
            <w:tcW w:w="709" w:type="dxa"/>
            <w:vAlign w:val="center"/>
          </w:tcPr>
          <w:p>
            <w:pPr>
              <w:widowControl/>
              <w:jc w:val="center"/>
              <w:rPr>
                <w:del w:id="158" w:author="asus" w:date="2017-10-06T12:27:00Z"/>
                <w:rFonts w:ascii="宋体" w:hAnsi="宋体" w:eastAsia="宋体"/>
              </w:rPr>
            </w:pPr>
            <w:del w:id="159" w:author="asus" w:date="2017-10-06T12:27:00Z">
              <w:r>
                <w:rPr>
                  <w:rFonts w:hint="eastAsia" w:ascii="宋体" w:hAnsi="宋体" w:eastAsia="宋体"/>
                </w:rPr>
                <w:delText>3</w:delText>
              </w:r>
            </w:del>
          </w:p>
        </w:tc>
        <w:tc>
          <w:tcPr>
            <w:tcW w:w="868" w:type="dxa"/>
            <w:vMerge w:val="restart"/>
            <w:vAlign w:val="center"/>
          </w:tcPr>
          <w:p>
            <w:pPr>
              <w:widowControl/>
              <w:jc w:val="center"/>
              <w:rPr>
                <w:del w:id="160" w:author="asus" w:date="2017-10-06T12:27:00Z"/>
                <w:rFonts w:ascii="宋体" w:hAnsi="宋体" w:eastAsia="宋体"/>
              </w:rPr>
            </w:pPr>
            <w:del w:id="161" w:author="asus" w:date="2017-10-06T12:27:00Z">
              <w:r>
                <w:rPr>
                  <w:rFonts w:hint="eastAsia" w:ascii="宋体" w:hAnsi="宋体" w:eastAsia="宋体"/>
                </w:rPr>
                <w:delText>V1.2</w:delText>
              </w:r>
            </w:del>
          </w:p>
        </w:tc>
        <w:tc>
          <w:tcPr>
            <w:tcW w:w="1272" w:type="dxa"/>
            <w:vAlign w:val="center"/>
          </w:tcPr>
          <w:p>
            <w:pPr>
              <w:widowControl/>
              <w:jc w:val="center"/>
              <w:rPr>
                <w:del w:id="162" w:author="asus" w:date="2017-10-06T12:27:00Z"/>
                <w:rFonts w:ascii="宋体" w:hAnsi="宋体" w:eastAsia="宋体"/>
              </w:rPr>
            </w:pPr>
            <w:del w:id="163" w:author="asus" w:date="2017-10-06T12:27:00Z">
              <w:r>
                <w:rPr>
                  <w:rFonts w:hint="eastAsia" w:ascii="宋体" w:hAnsi="宋体" w:eastAsia="宋体"/>
                </w:rPr>
                <w:delText>2017.02.15</w:delText>
              </w:r>
            </w:del>
          </w:p>
        </w:tc>
        <w:tc>
          <w:tcPr>
            <w:tcW w:w="4097" w:type="dxa"/>
          </w:tcPr>
          <w:p>
            <w:pPr>
              <w:widowControl/>
              <w:jc w:val="left"/>
              <w:rPr>
                <w:del w:id="164" w:author="asus" w:date="2017-10-06T12:27:00Z"/>
                <w:rFonts w:ascii="宋体" w:hAnsi="宋体" w:eastAsia="宋体"/>
              </w:rPr>
            </w:pPr>
            <w:del w:id="165" w:author="asus" w:date="2017-10-06T12:27:00Z">
              <w:r>
                <w:rPr>
                  <w:rFonts w:hint="eastAsia" w:ascii="宋体" w:hAnsi="宋体" w:eastAsia="宋体"/>
                </w:rPr>
                <w:delText>修正“配置参数”中，工作模式的参数说明</w:delText>
              </w:r>
            </w:del>
          </w:p>
        </w:tc>
        <w:tc>
          <w:tcPr>
            <w:tcW w:w="1844" w:type="dxa"/>
            <w:vAlign w:val="center"/>
          </w:tcPr>
          <w:p>
            <w:pPr>
              <w:widowControl/>
              <w:jc w:val="center"/>
              <w:rPr>
                <w:del w:id="166" w:author="asus" w:date="2017-10-06T12:27:00Z"/>
                <w:rFonts w:ascii="宋体" w:hAnsi="宋体" w:eastAsia="宋体"/>
              </w:rPr>
            </w:pPr>
            <w:del w:id="167" w:author="asus" w:date="2017-10-06T12:27:00Z">
              <w:r>
                <w:rPr>
                  <w:rFonts w:hint="eastAsia" w:ascii="宋体" w:hAnsi="宋体" w:eastAsia="宋体"/>
                </w:rPr>
                <w:delText>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68" w:author="asus" w:date="2017-10-06T12:27:00Z"/>
        </w:trPr>
        <w:tc>
          <w:tcPr>
            <w:tcW w:w="709" w:type="dxa"/>
            <w:vAlign w:val="center"/>
          </w:tcPr>
          <w:p>
            <w:pPr>
              <w:widowControl/>
              <w:jc w:val="center"/>
              <w:rPr>
                <w:del w:id="169" w:author="asus" w:date="2017-10-06T12:27:00Z"/>
                <w:rFonts w:ascii="宋体" w:hAnsi="宋体" w:eastAsia="宋体"/>
              </w:rPr>
            </w:pPr>
            <w:del w:id="170" w:author="asus" w:date="2017-10-06T12:27:00Z">
              <w:r>
                <w:rPr>
                  <w:rFonts w:hint="eastAsia" w:ascii="宋体" w:hAnsi="宋体" w:eastAsia="宋体"/>
                </w:rPr>
                <w:delText>4</w:delText>
              </w:r>
            </w:del>
          </w:p>
        </w:tc>
        <w:tc>
          <w:tcPr>
            <w:tcW w:w="868" w:type="dxa"/>
            <w:vMerge w:val="continue"/>
            <w:vAlign w:val="center"/>
          </w:tcPr>
          <w:p>
            <w:pPr>
              <w:widowControl/>
              <w:jc w:val="center"/>
              <w:rPr>
                <w:del w:id="171" w:author="asus" w:date="2017-10-06T12:27:00Z"/>
                <w:rFonts w:ascii="宋体" w:hAnsi="宋体" w:eastAsia="宋体"/>
              </w:rPr>
            </w:pPr>
          </w:p>
        </w:tc>
        <w:tc>
          <w:tcPr>
            <w:tcW w:w="1272" w:type="dxa"/>
            <w:vAlign w:val="center"/>
          </w:tcPr>
          <w:p>
            <w:pPr>
              <w:widowControl/>
              <w:jc w:val="center"/>
              <w:rPr>
                <w:del w:id="172" w:author="asus" w:date="2017-10-06T12:27:00Z"/>
                <w:rFonts w:ascii="宋体" w:hAnsi="宋体" w:eastAsia="宋体"/>
              </w:rPr>
            </w:pPr>
            <w:del w:id="173" w:author="asus" w:date="2017-10-06T12:27:00Z">
              <w:r>
                <w:rPr>
                  <w:rFonts w:hint="eastAsia" w:ascii="宋体" w:hAnsi="宋体" w:eastAsia="宋体"/>
                </w:rPr>
                <w:delText>2017.03.18</w:delText>
              </w:r>
            </w:del>
          </w:p>
        </w:tc>
        <w:tc>
          <w:tcPr>
            <w:tcW w:w="4097" w:type="dxa"/>
          </w:tcPr>
          <w:p>
            <w:pPr>
              <w:widowControl/>
              <w:jc w:val="left"/>
              <w:rPr>
                <w:del w:id="174" w:author="asus" w:date="2017-10-06T12:27:00Z"/>
                <w:rFonts w:ascii="宋体" w:hAnsi="宋体" w:eastAsia="宋体"/>
              </w:rPr>
            </w:pPr>
            <w:del w:id="175" w:author="asus" w:date="2017-10-06T12:27:00Z">
              <w:r>
                <w:rPr>
                  <w:rFonts w:hint="eastAsia" w:ascii="宋体" w:hAnsi="宋体" w:eastAsia="宋体"/>
                </w:rPr>
                <w:delText>在平台命令0x000A/0x800A中添加 “确认消息”类型</w:delText>
              </w:r>
            </w:del>
          </w:p>
        </w:tc>
        <w:tc>
          <w:tcPr>
            <w:tcW w:w="1844" w:type="dxa"/>
            <w:vAlign w:val="center"/>
          </w:tcPr>
          <w:p>
            <w:pPr>
              <w:widowControl/>
              <w:jc w:val="center"/>
              <w:rPr>
                <w:del w:id="176" w:author="asus" w:date="2017-10-06T12:27:00Z"/>
                <w:rFonts w:ascii="宋体" w:hAnsi="宋体" w:eastAsia="宋体"/>
              </w:rPr>
            </w:pPr>
            <w:del w:id="177" w:author="asus" w:date="2017-10-06T12:27:00Z">
              <w:r>
                <w:rPr>
                  <w:rFonts w:hint="eastAsia" w:ascii="宋体" w:hAnsi="宋体" w:eastAsia="宋体"/>
                </w:rPr>
                <w:delText>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78" w:author="asus" w:date="2017-10-06T12:27:00Z"/>
        </w:trPr>
        <w:tc>
          <w:tcPr>
            <w:tcW w:w="709" w:type="dxa"/>
            <w:vAlign w:val="center"/>
          </w:tcPr>
          <w:p>
            <w:pPr>
              <w:widowControl/>
              <w:jc w:val="center"/>
              <w:rPr>
                <w:del w:id="179" w:author="asus" w:date="2017-10-06T12:27:00Z"/>
                <w:rFonts w:ascii="宋体" w:hAnsi="宋体" w:eastAsia="宋体"/>
              </w:rPr>
            </w:pPr>
            <w:del w:id="180" w:author="asus" w:date="2017-10-06T12:27:00Z">
              <w:r>
                <w:rPr>
                  <w:rFonts w:hint="eastAsia" w:ascii="宋体" w:hAnsi="宋体" w:eastAsia="宋体"/>
                </w:rPr>
                <w:delText>5</w:delText>
              </w:r>
            </w:del>
          </w:p>
        </w:tc>
        <w:tc>
          <w:tcPr>
            <w:tcW w:w="868" w:type="dxa"/>
            <w:vAlign w:val="center"/>
          </w:tcPr>
          <w:p>
            <w:pPr>
              <w:widowControl/>
              <w:jc w:val="center"/>
              <w:rPr>
                <w:del w:id="181" w:author="asus" w:date="2017-10-06T12:27:00Z"/>
                <w:rFonts w:ascii="宋体" w:hAnsi="宋体" w:eastAsia="宋体"/>
              </w:rPr>
            </w:pPr>
            <w:del w:id="182" w:author="asus" w:date="2017-10-06T12:27:00Z">
              <w:r>
                <w:rPr>
                  <w:rFonts w:hint="eastAsia" w:ascii="宋体" w:hAnsi="宋体" w:eastAsia="宋体"/>
                </w:rPr>
                <w:delText>V1.3</w:delText>
              </w:r>
            </w:del>
          </w:p>
        </w:tc>
        <w:tc>
          <w:tcPr>
            <w:tcW w:w="1272" w:type="dxa"/>
            <w:vAlign w:val="center"/>
          </w:tcPr>
          <w:p>
            <w:pPr>
              <w:widowControl/>
              <w:jc w:val="center"/>
              <w:rPr>
                <w:del w:id="183" w:author="asus" w:date="2017-10-06T12:27:00Z"/>
                <w:rFonts w:ascii="宋体" w:hAnsi="宋体" w:eastAsia="宋体"/>
              </w:rPr>
            </w:pPr>
            <w:del w:id="184" w:author="asus" w:date="2017-10-06T12:27:00Z">
              <w:r>
                <w:rPr>
                  <w:rFonts w:hint="eastAsia" w:ascii="宋体" w:hAnsi="宋体" w:eastAsia="宋体"/>
                </w:rPr>
                <w:delText>2017.05.03</w:delText>
              </w:r>
            </w:del>
          </w:p>
        </w:tc>
        <w:tc>
          <w:tcPr>
            <w:tcW w:w="4097" w:type="dxa"/>
          </w:tcPr>
          <w:p>
            <w:pPr>
              <w:widowControl/>
              <w:jc w:val="left"/>
              <w:rPr>
                <w:del w:id="185" w:author="asus" w:date="2017-10-06T12:27:00Z"/>
                <w:rFonts w:ascii="宋体" w:hAnsi="宋体" w:eastAsia="宋体"/>
              </w:rPr>
            </w:pPr>
            <w:del w:id="186" w:author="asus" w:date="2017-10-06T12:27:00Z">
              <w:r>
                <w:rPr>
                  <w:rFonts w:hint="eastAsia" w:ascii="宋体" w:hAnsi="宋体" w:eastAsia="宋体"/>
                </w:rPr>
                <w:delText>1.更改心跳（0x0003）报文体格式，将配置参数crc16校验，改为设备状态（含gprs信号强度，数据包传输方式）</w:delText>
              </w:r>
            </w:del>
          </w:p>
          <w:p>
            <w:pPr>
              <w:widowControl/>
              <w:jc w:val="left"/>
              <w:rPr>
                <w:del w:id="187" w:author="asus" w:date="2017-10-06T12:27:00Z"/>
                <w:rFonts w:ascii="宋体" w:hAnsi="宋体" w:eastAsia="宋体"/>
              </w:rPr>
            </w:pPr>
            <w:del w:id="188" w:author="asus" w:date="2017-10-06T12:27:00Z">
              <w:r>
                <w:rPr>
                  <w:rFonts w:hint="eastAsia" w:ascii="宋体" w:hAnsi="宋体" w:eastAsia="宋体"/>
                </w:rPr>
                <w:delText>2.更新配置参数格式（第8章）</w:delText>
              </w:r>
            </w:del>
          </w:p>
          <w:p>
            <w:pPr>
              <w:widowControl/>
              <w:jc w:val="left"/>
              <w:rPr>
                <w:del w:id="189" w:author="asus" w:date="2017-10-06T12:27:00Z"/>
                <w:rFonts w:ascii="宋体" w:hAnsi="宋体" w:eastAsia="宋体"/>
              </w:rPr>
            </w:pPr>
            <w:del w:id="190" w:author="asus" w:date="2017-10-06T12:27:00Z">
              <w:r>
                <w:rPr>
                  <w:rFonts w:hint="eastAsia" w:ascii="宋体" w:hAnsi="宋体" w:eastAsia="宋体"/>
                </w:rPr>
                <w:delText>3.设备升级主机后，向平台上报升级完成消息（增加项，V2.8以上支持）</w:delText>
              </w:r>
            </w:del>
          </w:p>
          <w:p>
            <w:pPr>
              <w:widowControl/>
              <w:jc w:val="left"/>
              <w:rPr>
                <w:del w:id="191" w:author="asus" w:date="2017-10-06T12:27:00Z"/>
                <w:rFonts w:ascii="宋体" w:hAnsi="宋体" w:eastAsia="宋体"/>
              </w:rPr>
            </w:pPr>
            <w:del w:id="192" w:author="asus" w:date="2017-10-06T12:27:00Z">
              <w:r>
                <w:rPr>
                  <w:rFonts w:hint="eastAsia" w:ascii="宋体" w:hAnsi="宋体" w:eastAsia="宋体"/>
                </w:rPr>
                <w:delText>4.平台下发配置参数消息，设备收到后，会上报确认消息（增加项）</w:delText>
              </w:r>
            </w:del>
          </w:p>
          <w:p>
            <w:pPr>
              <w:widowControl/>
              <w:jc w:val="left"/>
              <w:rPr>
                <w:del w:id="193" w:author="asus" w:date="2017-10-06T12:27:00Z"/>
                <w:rFonts w:ascii="宋体" w:hAnsi="宋体" w:eastAsia="宋体"/>
              </w:rPr>
            </w:pPr>
            <w:del w:id="194" w:author="asus" w:date="2017-10-06T12:27:00Z">
              <w:r>
                <w:rPr>
                  <w:rFonts w:hint="eastAsia" w:ascii="宋体" w:hAnsi="宋体" w:eastAsia="宋体"/>
                </w:rPr>
                <w:delText>5.通过上报设备参数命令（0x000A），获取设备状态消息（增加项，V2.9支持）</w:delText>
              </w:r>
            </w:del>
          </w:p>
        </w:tc>
        <w:tc>
          <w:tcPr>
            <w:tcW w:w="1844" w:type="dxa"/>
            <w:vAlign w:val="center"/>
          </w:tcPr>
          <w:p>
            <w:pPr>
              <w:widowControl/>
              <w:jc w:val="center"/>
              <w:rPr>
                <w:del w:id="195" w:author="asus" w:date="2017-10-06T12:27:00Z"/>
                <w:rFonts w:ascii="宋体" w:hAnsi="宋体" w:eastAsia="宋体"/>
              </w:rPr>
            </w:pPr>
            <w:del w:id="196" w:author="asus" w:date="2017-10-06T12:27:00Z">
              <w:r>
                <w:rPr>
                  <w:rFonts w:hint="eastAsia" w:ascii="宋体" w:hAnsi="宋体" w:eastAsia="宋体"/>
                </w:rPr>
                <w:delText>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197" w:author="asus" w:date="2017-10-06T12:27:00Z"/>
        </w:trPr>
        <w:tc>
          <w:tcPr>
            <w:tcW w:w="709" w:type="dxa"/>
            <w:vAlign w:val="center"/>
          </w:tcPr>
          <w:p>
            <w:pPr>
              <w:widowControl/>
              <w:jc w:val="center"/>
              <w:rPr>
                <w:del w:id="198" w:author="asus" w:date="2017-10-06T12:27:00Z"/>
                <w:rFonts w:ascii="宋体" w:hAnsi="宋体" w:eastAsia="宋体"/>
              </w:rPr>
            </w:pPr>
            <w:del w:id="199" w:author="asus" w:date="2017-10-06T12:27:00Z">
              <w:r>
                <w:rPr>
                  <w:rFonts w:hint="eastAsia" w:ascii="宋体" w:hAnsi="宋体" w:eastAsia="宋体"/>
                </w:rPr>
                <w:delText>6</w:delText>
              </w:r>
            </w:del>
          </w:p>
        </w:tc>
        <w:tc>
          <w:tcPr>
            <w:tcW w:w="868" w:type="dxa"/>
            <w:vAlign w:val="center"/>
          </w:tcPr>
          <w:p>
            <w:pPr>
              <w:widowControl/>
              <w:jc w:val="center"/>
              <w:rPr>
                <w:del w:id="200" w:author="asus" w:date="2017-10-06T12:27:00Z"/>
                <w:rFonts w:ascii="宋体" w:hAnsi="宋体" w:eastAsia="宋体"/>
              </w:rPr>
            </w:pPr>
            <w:del w:id="201" w:author="asus" w:date="2017-10-06T12:27:00Z">
              <w:r>
                <w:rPr>
                  <w:rFonts w:hint="eastAsia" w:ascii="宋体" w:hAnsi="宋体" w:eastAsia="宋体"/>
                </w:rPr>
                <w:delText>V1.4</w:delText>
              </w:r>
            </w:del>
          </w:p>
        </w:tc>
        <w:tc>
          <w:tcPr>
            <w:tcW w:w="1272" w:type="dxa"/>
            <w:vAlign w:val="center"/>
          </w:tcPr>
          <w:p>
            <w:pPr>
              <w:widowControl/>
              <w:jc w:val="center"/>
              <w:rPr>
                <w:del w:id="202" w:author="asus" w:date="2017-10-06T12:27:00Z"/>
                <w:rFonts w:ascii="宋体" w:hAnsi="宋体" w:eastAsia="宋体"/>
              </w:rPr>
            </w:pPr>
            <w:del w:id="203" w:author="asus" w:date="2017-10-06T12:27:00Z">
              <w:r>
                <w:rPr>
                  <w:rFonts w:hint="eastAsia" w:ascii="宋体" w:hAnsi="宋体" w:eastAsia="宋体"/>
                </w:rPr>
                <w:delText>2017.05.19</w:delText>
              </w:r>
            </w:del>
          </w:p>
        </w:tc>
        <w:tc>
          <w:tcPr>
            <w:tcW w:w="4097" w:type="dxa"/>
          </w:tcPr>
          <w:p>
            <w:pPr>
              <w:widowControl/>
              <w:jc w:val="left"/>
              <w:rPr>
                <w:del w:id="204" w:author="asus" w:date="2017-10-06T12:27:00Z"/>
                <w:rFonts w:ascii="宋体" w:hAnsi="宋体" w:eastAsia="宋体"/>
              </w:rPr>
            </w:pPr>
            <w:del w:id="205" w:author="asus" w:date="2017-10-06T12:27:00Z">
              <w:r>
                <w:rPr>
                  <w:rFonts w:hint="eastAsia" w:ascii="宋体" w:hAnsi="宋体" w:eastAsia="宋体"/>
                </w:rPr>
                <w:delText>1.更正配置参数回应消息（01 为设置参数成功）</w:delText>
              </w:r>
            </w:del>
            <w:del w:id="206" w:author="asus" w:date="2017-10-06T12:27:00Z">
              <w:r>
                <w:rPr>
                  <w:rFonts w:ascii="宋体" w:hAnsi="宋体" w:eastAsia="宋体"/>
                </w:rPr>
                <w:br w:type="textWrapping"/>
              </w:r>
            </w:del>
            <w:del w:id="207" w:author="asus" w:date="2017-10-06T12:27:00Z">
              <w:r>
                <w:rPr>
                  <w:rFonts w:hint="eastAsia" w:ascii="宋体" w:hAnsi="宋体" w:eastAsia="宋体"/>
                </w:rPr>
                <w:delText>2. 添加平台获取设备硬件信息功能（在登录与心跳回应消息中下发给设备）</w:delText>
              </w:r>
            </w:del>
          </w:p>
        </w:tc>
        <w:tc>
          <w:tcPr>
            <w:tcW w:w="1844" w:type="dxa"/>
            <w:vAlign w:val="center"/>
          </w:tcPr>
          <w:p>
            <w:pPr>
              <w:widowControl/>
              <w:jc w:val="center"/>
              <w:rPr>
                <w:del w:id="208" w:author="asus" w:date="2017-10-06T12:27:00Z"/>
                <w:rFonts w:ascii="宋体" w:hAnsi="宋体" w:eastAsia="宋体"/>
              </w:rPr>
            </w:pPr>
            <w:del w:id="209" w:author="asus" w:date="2017-10-06T12:27:00Z">
              <w:r>
                <w:rPr>
                  <w:rFonts w:hint="eastAsia" w:ascii="宋体" w:hAnsi="宋体" w:eastAsia="宋体"/>
                </w:rPr>
                <w:delText>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10" w:author="asus" w:date="2017-10-06T12:27:00Z"/>
        </w:trPr>
        <w:tc>
          <w:tcPr>
            <w:tcW w:w="709" w:type="dxa"/>
            <w:vAlign w:val="center"/>
          </w:tcPr>
          <w:p>
            <w:pPr>
              <w:widowControl/>
              <w:jc w:val="center"/>
              <w:rPr>
                <w:del w:id="211" w:author="asus" w:date="2017-10-06T12:27:00Z"/>
                <w:rFonts w:ascii="宋体" w:hAnsi="宋体" w:eastAsia="宋体"/>
              </w:rPr>
            </w:pPr>
            <w:del w:id="212" w:author="asus" w:date="2017-10-06T12:27:00Z">
              <w:r>
                <w:rPr>
                  <w:rFonts w:hint="eastAsia" w:ascii="宋体" w:hAnsi="宋体" w:eastAsia="宋体"/>
                </w:rPr>
                <w:delText>7</w:delText>
              </w:r>
            </w:del>
          </w:p>
        </w:tc>
        <w:tc>
          <w:tcPr>
            <w:tcW w:w="868" w:type="dxa"/>
            <w:vMerge w:val="restart"/>
            <w:vAlign w:val="center"/>
          </w:tcPr>
          <w:p>
            <w:pPr>
              <w:widowControl/>
              <w:jc w:val="center"/>
              <w:rPr>
                <w:del w:id="213" w:author="asus" w:date="2017-10-06T12:27:00Z"/>
                <w:rFonts w:ascii="宋体" w:hAnsi="宋体" w:eastAsia="宋体"/>
              </w:rPr>
            </w:pPr>
            <w:del w:id="214" w:author="asus" w:date="2017-10-06T12:27:00Z">
              <w:r>
                <w:rPr>
                  <w:rFonts w:hint="eastAsia" w:ascii="宋体" w:hAnsi="宋体" w:eastAsia="宋体"/>
                </w:rPr>
                <w:delText>V1.5</w:delText>
              </w:r>
            </w:del>
          </w:p>
        </w:tc>
        <w:tc>
          <w:tcPr>
            <w:tcW w:w="1272" w:type="dxa"/>
            <w:vAlign w:val="center"/>
          </w:tcPr>
          <w:p>
            <w:pPr>
              <w:widowControl/>
              <w:jc w:val="center"/>
              <w:rPr>
                <w:del w:id="215" w:author="asus" w:date="2017-10-06T12:27:00Z"/>
                <w:rFonts w:ascii="宋体" w:hAnsi="宋体" w:eastAsia="宋体"/>
              </w:rPr>
            </w:pPr>
            <w:del w:id="216" w:author="asus" w:date="2017-10-06T12:27:00Z">
              <w:r>
                <w:rPr>
                  <w:rFonts w:hint="eastAsia" w:ascii="宋体" w:hAnsi="宋体" w:eastAsia="宋体"/>
                </w:rPr>
                <w:delText>2017.05.20</w:delText>
              </w:r>
            </w:del>
          </w:p>
        </w:tc>
        <w:tc>
          <w:tcPr>
            <w:tcW w:w="4097" w:type="dxa"/>
          </w:tcPr>
          <w:p>
            <w:pPr>
              <w:widowControl/>
              <w:jc w:val="left"/>
              <w:rPr>
                <w:del w:id="217" w:author="asus" w:date="2017-10-06T12:27:00Z"/>
                <w:rFonts w:ascii="宋体" w:hAnsi="宋体" w:eastAsia="宋体"/>
              </w:rPr>
            </w:pPr>
            <w:del w:id="218" w:author="asus" w:date="2017-10-06T12:27:00Z">
              <w:r>
                <w:rPr>
                  <w:rFonts w:hint="eastAsia" w:ascii="宋体" w:hAnsi="宋体" w:eastAsia="宋体"/>
                </w:rPr>
                <w:delText>1.添加JAVA计算CRC16的方法</w:delText>
              </w:r>
            </w:del>
          </w:p>
          <w:p>
            <w:pPr>
              <w:widowControl/>
              <w:jc w:val="left"/>
              <w:rPr>
                <w:del w:id="219" w:author="asus" w:date="2017-10-06T12:27:00Z"/>
                <w:rFonts w:ascii="宋体" w:hAnsi="宋体" w:eastAsia="宋体"/>
              </w:rPr>
            </w:pPr>
            <w:del w:id="220" w:author="asus" w:date="2017-10-06T12:27:00Z">
              <w:r>
                <w:rPr>
                  <w:rFonts w:hint="eastAsia" w:ascii="宋体" w:hAnsi="宋体" w:eastAsia="宋体"/>
                </w:rPr>
                <w:delText>2.添加JAVA计算和校验方法</w:delText>
              </w:r>
            </w:del>
          </w:p>
        </w:tc>
        <w:tc>
          <w:tcPr>
            <w:tcW w:w="1844" w:type="dxa"/>
            <w:vAlign w:val="center"/>
          </w:tcPr>
          <w:p>
            <w:pPr>
              <w:widowControl/>
              <w:jc w:val="center"/>
              <w:rPr>
                <w:del w:id="221" w:author="asus" w:date="2017-10-06T12:27:00Z"/>
                <w:rFonts w:ascii="宋体" w:hAnsi="宋体" w:eastAsia="宋体"/>
              </w:rPr>
            </w:pPr>
            <w:del w:id="222" w:author="asus" w:date="2017-10-06T12:27:00Z">
              <w:r>
                <w:rPr>
                  <w:rFonts w:hint="eastAsia" w:ascii="宋体" w:hAnsi="宋体" w:eastAsia="宋体"/>
                </w:rPr>
                <w:delText>孙永琪、王传宝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23" w:author="asus" w:date="2017-10-06T12:27:00Z"/>
        </w:trPr>
        <w:tc>
          <w:tcPr>
            <w:tcW w:w="709" w:type="dxa"/>
            <w:vAlign w:val="center"/>
          </w:tcPr>
          <w:p>
            <w:pPr>
              <w:widowControl/>
              <w:jc w:val="center"/>
              <w:rPr>
                <w:del w:id="224" w:author="asus" w:date="2017-10-06T12:27:00Z"/>
                <w:rFonts w:ascii="宋体" w:hAnsi="宋体" w:eastAsia="宋体"/>
              </w:rPr>
            </w:pPr>
            <w:del w:id="225" w:author="asus" w:date="2017-10-06T12:27:00Z">
              <w:r>
                <w:rPr>
                  <w:rFonts w:hint="eastAsia" w:ascii="宋体" w:hAnsi="宋体" w:eastAsia="宋体"/>
                </w:rPr>
                <w:delText>8</w:delText>
              </w:r>
            </w:del>
          </w:p>
        </w:tc>
        <w:tc>
          <w:tcPr>
            <w:tcW w:w="868" w:type="dxa"/>
            <w:vMerge w:val="continue"/>
            <w:vAlign w:val="center"/>
          </w:tcPr>
          <w:p>
            <w:pPr>
              <w:widowControl/>
              <w:jc w:val="center"/>
              <w:rPr>
                <w:del w:id="226" w:author="asus" w:date="2017-10-06T12:27:00Z"/>
                <w:rFonts w:ascii="宋体" w:hAnsi="宋体" w:eastAsia="宋体"/>
              </w:rPr>
            </w:pPr>
          </w:p>
        </w:tc>
        <w:tc>
          <w:tcPr>
            <w:tcW w:w="1272" w:type="dxa"/>
            <w:vAlign w:val="center"/>
          </w:tcPr>
          <w:p>
            <w:pPr>
              <w:widowControl/>
              <w:jc w:val="center"/>
              <w:rPr>
                <w:del w:id="227" w:author="asus" w:date="2017-10-06T12:27:00Z"/>
                <w:rFonts w:ascii="宋体" w:hAnsi="宋体" w:eastAsia="宋体"/>
              </w:rPr>
            </w:pPr>
            <w:del w:id="228" w:author="asus" w:date="2017-10-06T12:27:00Z">
              <w:r>
                <w:rPr>
                  <w:rFonts w:hint="eastAsia" w:ascii="宋体" w:hAnsi="宋体" w:eastAsia="宋体"/>
                </w:rPr>
                <w:delText>2017.05.27</w:delText>
              </w:r>
            </w:del>
          </w:p>
        </w:tc>
        <w:tc>
          <w:tcPr>
            <w:tcW w:w="4097" w:type="dxa"/>
          </w:tcPr>
          <w:p>
            <w:pPr>
              <w:widowControl/>
              <w:jc w:val="left"/>
              <w:rPr>
                <w:del w:id="229" w:author="asus" w:date="2017-10-06T12:27:00Z"/>
                <w:rFonts w:ascii="宋体" w:hAnsi="宋体" w:eastAsia="宋体"/>
              </w:rPr>
            </w:pPr>
            <w:del w:id="230" w:author="asus" w:date="2017-10-06T12:27:00Z">
              <w:r>
                <w:rPr>
                  <w:rFonts w:hint="eastAsia" w:ascii="宋体" w:hAnsi="宋体" w:eastAsia="宋体"/>
                </w:rPr>
                <w:delText>1.修改上传给平台的硬件信息格式（添加电池电量与外部电源状态）</w:delText>
              </w:r>
            </w:del>
          </w:p>
          <w:p>
            <w:pPr>
              <w:widowControl/>
              <w:jc w:val="left"/>
              <w:rPr>
                <w:del w:id="231" w:author="asus" w:date="2017-10-06T12:27:00Z"/>
                <w:rFonts w:ascii="宋体" w:hAnsi="宋体" w:eastAsia="宋体"/>
              </w:rPr>
            </w:pPr>
            <w:del w:id="232" w:author="asus" w:date="2017-10-06T12:27:00Z">
              <w:r>
                <w:rPr>
                  <w:rFonts w:hint="eastAsia" w:ascii="宋体" w:hAnsi="宋体" w:eastAsia="宋体"/>
                </w:rPr>
                <w:delText>2.修改第7章，电子标签与考勤标签格式说明</w:delText>
              </w:r>
            </w:del>
          </w:p>
          <w:p>
            <w:pPr>
              <w:widowControl/>
              <w:jc w:val="left"/>
              <w:rPr>
                <w:del w:id="233" w:author="asus" w:date="2017-10-06T12:27:00Z"/>
                <w:rFonts w:ascii="宋体" w:hAnsi="宋体" w:eastAsia="宋体"/>
              </w:rPr>
            </w:pPr>
            <w:del w:id="234" w:author="asus" w:date="2017-10-06T12:27:00Z">
              <w:r>
                <w:rPr>
                  <w:rFonts w:hint="eastAsia" w:ascii="宋体" w:hAnsi="宋体" w:eastAsia="宋体"/>
                </w:rPr>
                <w:delText>3.</w:delText>
              </w:r>
            </w:del>
            <w:del w:id="235" w:author="asus" w:date="2017-10-06T12:27:00Z">
              <w:r>
                <w:rPr>
                  <w:rFonts w:hint="eastAsia"/>
                  <w:color w:val="000000"/>
                  <w:shd w:val="clear" w:color="auto" w:fill="FFFFFF"/>
                </w:rPr>
                <w:delText xml:space="preserve"> 添加电池电量与电池电压之间的对应关系（第11章）</w:delText>
              </w:r>
            </w:del>
          </w:p>
        </w:tc>
        <w:tc>
          <w:tcPr>
            <w:tcW w:w="1844" w:type="dxa"/>
            <w:vAlign w:val="center"/>
          </w:tcPr>
          <w:p>
            <w:pPr>
              <w:widowControl/>
              <w:jc w:val="center"/>
              <w:rPr>
                <w:del w:id="236" w:author="asus" w:date="2017-10-06T12:27:00Z"/>
                <w:rFonts w:ascii="宋体" w:hAnsi="宋体" w:eastAsia="宋体"/>
              </w:rPr>
            </w:pPr>
            <w:del w:id="237" w:author="asus" w:date="2017-10-06T12:27:00Z">
              <w:r>
                <w:rPr>
                  <w:rFonts w:hint="eastAsia" w:ascii="宋体" w:hAnsi="宋体" w:eastAsia="宋体"/>
                </w:rPr>
                <w:delText>高军、王传宝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38" w:author="asus" w:date="2017-10-06T12:27:00Z"/>
        </w:trPr>
        <w:tc>
          <w:tcPr>
            <w:tcW w:w="709" w:type="dxa"/>
            <w:vAlign w:val="center"/>
          </w:tcPr>
          <w:p>
            <w:pPr>
              <w:widowControl/>
              <w:jc w:val="center"/>
              <w:rPr>
                <w:del w:id="239" w:author="asus" w:date="2017-10-06T12:27:00Z"/>
                <w:rFonts w:ascii="宋体" w:hAnsi="宋体" w:eastAsia="宋体"/>
              </w:rPr>
            </w:pPr>
            <w:del w:id="240" w:author="asus" w:date="2017-10-06T12:27:00Z">
              <w:r>
                <w:rPr>
                  <w:rFonts w:hint="eastAsia" w:ascii="宋体" w:hAnsi="宋体" w:eastAsia="宋体"/>
                </w:rPr>
                <w:delText>9</w:delText>
              </w:r>
            </w:del>
          </w:p>
        </w:tc>
        <w:tc>
          <w:tcPr>
            <w:tcW w:w="868" w:type="dxa"/>
            <w:vAlign w:val="center"/>
          </w:tcPr>
          <w:p>
            <w:pPr>
              <w:widowControl/>
              <w:jc w:val="center"/>
              <w:rPr>
                <w:del w:id="241" w:author="asus" w:date="2017-10-06T12:27:00Z"/>
                <w:rFonts w:ascii="宋体" w:hAnsi="宋体" w:eastAsia="宋体"/>
              </w:rPr>
            </w:pPr>
            <w:del w:id="242" w:author="asus" w:date="2017-10-06T12:27:00Z">
              <w:r>
                <w:rPr>
                  <w:rFonts w:hint="eastAsia" w:ascii="宋体" w:hAnsi="宋体" w:eastAsia="宋体"/>
                </w:rPr>
                <w:delText>V1.6</w:delText>
              </w:r>
            </w:del>
          </w:p>
        </w:tc>
        <w:tc>
          <w:tcPr>
            <w:tcW w:w="1272" w:type="dxa"/>
            <w:vAlign w:val="center"/>
          </w:tcPr>
          <w:p>
            <w:pPr>
              <w:widowControl/>
              <w:jc w:val="center"/>
              <w:rPr>
                <w:del w:id="243" w:author="asus" w:date="2017-10-06T12:27:00Z"/>
                <w:rFonts w:ascii="宋体" w:hAnsi="宋体" w:eastAsia="宋体"/>
              </w:rPr>
            </w:pPr>
            <w:del w:id="244" w:author="asus" w:date="2017-10-06T12:27:00Z">
              <w:r>
                <w:rPr>
                  <w:rFonts w:hint="eastAsia" w:ascii="宋体" w:hAnsi="宋体" w:eastAsia="宋体"/>
                </w:rPr>
                <w:delText>2017.06.21</w:delText>
              </w:r>
            </w:del>
          </w:p>
        </w:tc>
        <w:tc>
          <w:tcPr>
            <w:tcW w:w="4097" w:type="dxa"/>
          </w:tcPr>
          <w:p>
            <w:pPr>
              <w:widowControl/>
              <w:jc w:val="left"/>
              <w:rPr>
                <w:del w:id="245" w:author="asus" w:date="2017-10-06T12:27:00Z"/>
                <w:rFonts w:ascii="宋体" w:hAnsi="宋体" w:eastAsia="宋体"/>
              </w:rPr>
            </w:pPr>
            <w:del w:id="246" w:author="asus" w:date="2017-10-06T12:27:00Z">
              <w:r>
                <w:rPr>
                  <w:rFonts w:hint="eastAsia" w:ascii="宋体" w:hAnsi="宋体" w:eastAsia="宋体"/>
                </w:rPr>
                <w:delText>1. 回应申请文件信息（第6.5.2节）中含有2个字节的固件版本（报文体说明列表中缺少这个字段说明）</w:delText>
              </w:r>
            </w:del>
          </w:p>
          <w:p>
            <w:pPr>
              <w:widowControl/>
              <w:jc w:val="left"/>
              <w:rPr>
                <w:del w:id="247" w:author="asus" w:date="2017-10-06T12:27:00Z"/>
                <w:rFonts w:ascii="宋体" w:hAnsi="宋体" w:eastAsia="宋体"/>
              </w:rPr>
            </w:pPr>
            <w:del w:id="248" w:author="asus" w:date="2017-10-06T12:27:00Z">
              <w:r>
                <w:rPr>
                  <w:rFonts w:hint="eastAsia" w:ascii="宋体" w:hAnsi="宋体" w:eastAsia="宋体"/>
                </w:rPr>
                <w:delText>2. 更新配置参数（针对电动车V3.3,添加基站停留超时上传标签功能）</w:delText>
              </w:r>
            </w:del>
          </w:p>
          <w:p>
            <w:pPr>
              <w:widowControl/>
              <w:jc w:val="left"/>
              <w:rPr>
                <w:del w:id="249" w:author="asus" w:date="2017-10-06T12:27:00Z"/>
                <w:rFonts w:ascii="宋体" w:hAnsi="宋体" w:eastAsia="宋体"/>
              </w:rPr>
            </w:pPr>
            <w:del w:id="250" w:author="asus" w:date="2017-10-06T12:27:00Z">
              <w:r>
                <w:rPr>
                  <w:rFonts w:hint="eastAsia" w:ascii="宋体" w:hAnsi="宋体" w:eastAsia="宋体"/>
                </w:rPr>
                <w:delText>3. 更新电子标签格式说明（第7章）</w:delText>
              </w:r>
            </w:del>
          </w:p>
        </w:tc>
        <w:tc>
          <w:tcPr>
            <w:tcW w:w="1844" w:type="dxa"/>
            <w:vAlign w:val="center"/>
          </w:tcPr>
          <w:p>
            <w:pPr>
              <w:widowControl/>
              <w:jc w:val="center"/>
              <w:rPr>
                <w:del w:id="251" w:author="asus" w:date="2017-10-06T12:27:00Z"/>
                <w:rFonts w:ascii="宋体" w:hAnsi="宋体" w:eastAsia="宋体"/>
              </w:rPr>
            </w:pPr>
            <w:del w:id="252" w:author="asus" w:date="2017-10-06T12:27:00Z">
              <w:r>
                <w:rPr>
                  <w:rFonts w:hint="eastAsia" w:ascii="宋体" w:hAnsi="宋体" w:eastAsia="宋体"/>
                </w:rPr>
                <w:delText>王传宝</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53" w:author="asus" w:date="2017-10-06T12:27:00Z"/>
        </w:trPr>
        <w:tc>
          <w:tcPr>
            <w:tcW w:w="709" w:type="dxa"/>
            <w:vAlign w:val="center"/>
          </w:tcPr>
          <w:p>
            <w:pPr>
              <w:widowControl/>
              <w:jc w:val="center"/>
              <w:rPr>
                <w:del w:id="254" w:author="asus" w:date="2017-10-06T12:27:00Z"/>
                <w:rFonts w:ascii="宋体" w:hAnsi="宋体" w:eastAsia="宋体"/>
              </w:rPr>
            </w:pPr>
            <w:del w:id="255" w:author="asus" w:date="2017-10-06T12:27:00Z">
              <w:r>
                <w:rPr>
                  <w:rFonts w:hint="eastAsia" w:ascii="宋体" w:hAnsi="宋体" w:eastAsia="宋体"/>
                </w:rPr>
                <w:delText>10</w:delText>
              </w:r>
            </w:del>
          </w:p>
        </w:tc>
        <w:tc>
          <w:tcPr>
            <w:tcW w:w="868" w:type="dxa"/>
            <w:vAlign w:val="center"/>
          </w:tcPr>
          <w:p>
            <w:pPr>
              <w:widowControl/>
              <w:jc w:val="center"/>
              <w:rPr>
                <w:del w:id="256" w:author="asus" w:date="2017-10-06T12:27:00Z"/>
                <w:rFonts w:ascii="宋体" w:hAnsi="宋体" w:eastAsia="宋体"/>
              </w:rPr>
            </w:pPr>
            <w:del w:id="257" w:author="asus" w:date="2017-10-06T12:27:00Z">
              <w:r>
                <w:rPr>
                  <w:rFonts w:hint="eastAsia" w:ascii="宋体" w:hAnsi="宋体" w:eastAsia="宋体"/>
                </w:rPr>
                <w:delText>V1.6</w:delText>
              </w:r>
            </w:del>
          </w:p>
        </w:tc>
        <w:tc>
          <w:tcPr>
            <w:tcW w:w="1272" w:type="dxa"/>
            <w:vAlign w:val="center"/>
          </w:tcPr>
          <w:p>
            <w:pPr>
              <w:widowControl/>
              <w:jc w:val="center"/>
              <w:rPr>
                <w:del w:id="258" w:author="asus" w:date="2017-10-06T12:27:00Z"/>
                <w:rFonts w:ascii="宋体" w:hAnsi="宋体" w:eastAsia="宋体"/>
              </w:rPr>
            </w:pPr>
            <w:del w:id="259" w:author="asus" w:date="2017-10-06T12:27:00Z">
              <w:r>
                <w:rPr>
                  <w:rFonts w:hint="eastAsia" w:ascii="宋体" w:hAnsi="宋体" w:eastAsia="宋体"/>
                </w:rPr>
                <w:delText>2017.09.19</w:delText>
              </w:r>
            </w:del>
          </w:p>
        </w:tc>
        <w:tc>
          <w:tcPr>
            <w:tcW w:w="4097" w:type="dxa"/>
          </w:tcPr>
          <w:p>
            <w:pPr>
              <w:widowControl/>
              <w:jc w:val="left"/>
              <w:rPr>
                <w:del w:id="260" w:author="asus" w:date="2017-10-06T12:27:00Z"/>
                <w:rFonts w:ascii="宋体" w:hAnsi="宋体" w:eastAsia="宋体"/>
              </w:rPr>
            </w:pPr>
            <w:del w:id="261" w:author="asus" w:date="2017-10-06T12:27:00Z">
              <w:r>
                <w:rPr>
                  <w:rFonts w:hint="eastAsia" w:ascii="宋体" w:hAnsi="宋体" w:eastAsia="宋体"/>
                </w:rPr>
                <w:delText>1.更新标签格式说明（第7.2章）</w:delText>
              </w:r>
            </w:del>
          </w:p>
        </w:tc>
        <w:tc>
          <w:tcPr>
            <w:tcW w:w="1844" w:type="dxa"/>
            <w:vAlign w:val="center"/>
          </w:tcPr>
          <w:p>
            <w:pPr>
              <w:widowControl/>
              <w:jc w:val="center"/>
              <w:rPr>
                <w:del w:id="262" w:author="asus" w:date="2017-10-06T12:27:00Z"/>
                <w:rFonts w:ascii="宋体" w:hAnsi="宋体" w:eastAsia="宋体"/>
              </w:rPr>
            </w:pPr>
            <w:del w:id="263" w:author="asus" w:date="2017-10-06T12:27:00Z">
              <w:r>
                <w:rPr>
                  <w:rFonts w:hint="eastAsia" w:ascii="宋体" w:hAnsi="宋体" w:eastAsia="宋体"/>
                </w:rPr>
                <w:delText>王传宝</w:delText>
              </w:r>
            </w:del>
          </w:p>
        </w:tc>
      </w:tr>
    </w:tbl>
    <w:p>
      <w:pPr>
        <w:widowControl/>
        <w:jc w:val="left"/>
        <w:rPr>
          <w:rFonts w:ascii="宋体" w:hAnsi="宋体" w:eastAsia="宋体"/>
        </w:rPr>
      </w:pPr>
      <w:del w:id="264" w:author="asus" w:date="2017-10-06T12:28:00Z">
        <w:r>
          <w:rPr>
            <w:rFonts w:ascii="宋体" w:hAnsi="宋体" w:eastAsia="宋体"/>
          </w:rPr>
          <w:br w:type="page"/>
        </w:r>
      </w:del>
    </w:p>
    <w:p>
      <w:pPr>
        <w:pStyle w:val="2"/>
        <w:numPr>
          <w:ilvl w:val="0"/>
          <w:numId w:val="3"/>
        </w:numPr>
        <w:rPr>
          <w:rStyle w:val="25"/>
          <w:b w:val="0"/>
          <w:bCs w:val="0"/>
          <w:smallCaps w:val="0"/>
          <w:spacing w:val="0"/>
        </w:rPr>
      </w:pPr>
      <w:del w:id="265" w:author="Edward Lee" w:date="2017-10-16T15:41:00Z">
        <w:bookmarkStart w:id="18" w:name="_Toc493668374"/>
        <w:r>
          <w:rPr>
            <w:rStyle w:val="25"/>
            <w:rFonts w:hint="eastAsia"/>
            <w:b w:val="0"/>
            <w:bCs w:val="0"/>
            <w:smallCaps w:val="0"/>
            <w:spacing w:val="0"/>
          </w:rPr>
          <w:delText>目的</w:delText>
        </w:r>
        <w:bookmarkEnd w:id="18"/>
      </w:del>
      <w:ins w:id="266" w:author="asus" w:date="2017-10-06T12:22:00Z">
        <w:r>
          <w:rPr>
            <w:rStyle w:val="25"/>
            <w:rFonts w:hint="eastAsia"/>
            <w:b w:val="0"/>
            <w:bCs w:val="0"/>
            <w:smallCaps w:val="0"/>
            <w:spacing w:val="0"/>
          </w:rPr>
          <w:t>Purpose</w:t>
        </w:r>
      </w:ins>
    </w:p>
    <w:p>
      <w:pPr>
        <w:spacing w:line="360" w:lineRule="auto"/>
        <w:ind w:left="357" w:firstLine="489" w:firstLineChars="233"/>
        <w:rPr>
          <w:rFonts w:ascii="宋体" w:hAnsi="宋体" w:eastAsia="宋体"/>
        </w:rPr>
      </w:pPr>
      <w:del w:id="267" w:author="Edward Lee" w:date="2017-10-16T16:36:00Z">
        <w:r>
          <w:rPr>
            <w:rFonts w:hint="eastAsia" w:ascii="宋体" w:hAnsi="宋体" w:eastAsia="宋体"/>
          </w:rPr>
          <w:delText>此文件主要介绍MR7901与平台服务器之间的通信格式与注意事项，为工程师完成MR7901平台软件开发提供参考。</w:delText>
        </w:r>
      </w:del>
      <w:ins w:id="268" w:author="asus" w:date="2017-10-06T12:50:00Z">
        <w:r>
          <w:rPr>
            <w:rFonts w:ascii="宋体" w:hAnsi="宋体" w:eastAsia="宋体"/>
            <w:rPrChange w:id="269" w:author="asus" w:date="2017-10-06T12:50:00Z">
              <w:rPr/>
            </w:rPrChange>
          </w:rPr>
          <w:t>This document mainly introduces the communication format and precautions between MR7901 and platform server, and provides reference for engineers to complete MR7901 platform software development.</w:t>
        </w:r>
      </w:ins>
    </w:p>
    <w:p>
      <w:pPr>
        <w:pStyle w:val="2"/>
        <w:numPr>
          <w:ilvl w:val="0"/>
          <w:numId w:val="3"/>
        </w:numPr>
        <w:rPr>
          <w:rStyle w:val="25"/>
          <w:b w:val="0"/>
          <w:bCs w:val="0"/>
          <w:smallCaps w:val="0"/>
          <w:spacing w:val="0"/>
        </w:rPr>
      </w:pPr>
      <w:del w:id="270" w:author="Edward Lee" w:date="2017-10-16T15:41:00Z">
        <w:bookmarkStart w:id="19" w:name="_Toc493668375"/>
        <w:r>
          <w:rPr>
            <w:rFonts w:hint="eastAsia"/>
          </w:rPr>
          <w:delText>规范性引用文件</w:delText>
        </w:r>
        <w:bookmarkEnd w:id="19"/>
      </w:del>
      <w:ins w:id="271" w:author="asus" w:date="2017-10-06T12:23:00Z">
        <w:r>
          <w:rPr>
            <w:rFonts w:hint="eastAsia"/>
          </w:rPr>
          <w:t xml:space="preserve">Normative </w:t>
        </w:r>
      </w:ins>
      <w:ins w:id="272" w:author="asus" w:date="2017-10-06T12:26:00Z">
        <w:r>
          <w:rPr>
            <w:rFonts w:hint="eastAsia"/>
          </w:rPr>
          <w:t>R</w:t>
        </w:r>
      </w:ins>
      <w:ins w:id="273" w:author="asus" w:date="2017-10-06T12:23:00Z">
        <w:r>
          <w:rPr>
            <w:rFonts w:hint="eastAsia"/>
          </w:rPr>
          <w:t>eferences</w:t>
        </w:r>
      </w:ins>
    </w:p>
    <w:p>
      <w:pPr>
        <w:pStyle w:val="27"/>
        <w:numPr>
          <w:ilvl w:val="0"/>
          <w:numId w:val="4"/>
        </w:numPr>
        <w:spacing w:line="360" w:lineRule="auto"/>
        <w:ind w:firstLineChars="0"/>
        <w:rPr>
          <w:rFonts w:ascii="宋体" w:hAnsi="宋体" w:eastAsia="宋体"/>
        </w:rPr>
      </w:pPr>
      <w:del w:id="274" w:author="Edward Lee" w:date="2017-10-16T15:41:00Z">
        <w:r>
          <w:rPr>
            <w:rFonts w:hint="eastAsia"/>
          </w:rPr>
          <w:delText xml:space="preserve">工业用物联网设备通用接入标准 </w:delText>
        </w:r>
      </w:del>
      <w:del w:id="275" w:author="Edward Lee" w:date="2017-10-16T15:41:00Z">
        <w:r>
          <w:rPr>
            <w:rFonts w:hint="eastAsia" w:hAnsi="宋体"/>
            <w:szCs w:val="18"/>
          </w:rPr>
          <w:delText xml:space="preserve">—— </w:delText>
        </w:r>
      </w:del>
      <w:del w:id="276" w:author="Edward Lee" w:date="2017-10-16T15:41:00Z">
        <w:r>
          <w:rPr>
            <w:rFonts w:hint="eastAsia"/>
          </w:rPr>
          <w:delText>深圳市华士精成科技有限公司</w:delText>
        </w:r>
      </w:del>
      <w:ins w:id="277" w:author="asus" w:date="2017-10-06T12:51:00Z">
        <w:r>
          <w:rPr>
            <w:rFonts w:hint="eastAsia"/>
          </w:rPr>
          <w:t>Common access standard for industrial IOT equipment.--SHENZHEN MARKTR</w:t>
        </w:r>
      </w:ins>
      <w:ins w:id="278" w:author="asus" w:date="2017-10-06T12:52:00Z">
        <w:r>
          <w:rPr>
            <w:rFonts w:hint="eastAsia"/>
          </w:rPr>
          <w:t>ACE CO.,LTD</w:t>
        </w:r>
      </w:ins>
    </w:p>
    <w:p>
      <w:pPr>
        <w:pStyle w:val="2"/>
        <w:numPr>
          <w:ilvl w:val="0"/>
          <w:numId w:val="3"/>
        </w:numPr>
        <w:rPr>
          <w:rStyle w:val="15"/>
          <w:b/>
          <w:bCs/>
          <w:smallCaps w:val="0"/>
          <w:spacing w:val="0"/>
          <w:kern w:val="2"/>
          <w:sz w:val="21"/>
          <w:szCs w:val="22"/>
          <w:rPrChange w:id="279" w:author="asus" w:date="2017-10-06T12:27:00Z">
            <w:rPr>
              <w:rStyle w:val="25"/>
              <w:b/>
              <w:bCs/>
              <w:smallCaps w:val="0"/>
              <w:spacing w:val="0"/>
              <w:kern w:val="2"/>
              <w:sz w:val="21"/>
              <w:szCs w:val="22"/>
            </w:rPr>
          </w:rPrChange>
        </w:rPr>
      </w:pPr>
      <w:del w:id="280" w:author="Edward Lee" w:date="2017-10-16T15:41:00Z">
        <w:bookmarkStart w:id="20" w:name="_Toc493668376"/>
        <w:r>
          <w:rPr>
            <w:rStyle w:val="15"/>
            <w:rFonts w:hint="eastAsia"/>
            <w:b w:val="0"/>
            <w:bCs w:val="0"/>
            <w:smallCaps w:val="0"/>
            <w:spacing w:val="0"/>
            <w:rPrChange w:id="281" w:author="asus" w:date="2017-10-06T12:27:00Z">
              <w:rPr>
                <w:rStyle w:val="25"/>
                <w:rFonts w:hint="eastAsia"/>
                <w:b w:val="0"/>
                <w:bCs w:val="0"/>
                <w:smallCaps w:val="0"/>
                <w:spacing w:val="0"/>
              </w:rPr>
            </w:rPrChange>
          </w:rPr>
          <w:delText>必要说明</w:delText>
        </w:r>
        <w:bookmarkEnd w:id="20"/>
      </w:del>
      <w:ins w:id="282" w:author="asus" w:date="2017-10-06T12:26:00Z">
        <w:r>
          <w:rPr>
            <w:b/>
            <w:bCs/>
            <w:smallCaps w:val="0"/>
            <w:spacing w:val="0"/>
            <w:rPrChange w:id="283" w:author="asus" w:date="2017-10-06T12:27:00Z">
              <w:rPr>
                <w:b w:val="0"/>
                <w:bCs w:val="0"/>
                <w:smallCaps/>
                <w:spacing w:val="5"/>
              </w:rPr>
            </w:rPrChange>
          </w:rPr>
          <w:t>Need to explain</w:t>
        </w:r>
      </w:ins>
    </w:p>
    <w:p>
      <w:pPr>
        <w:pStyle w:val="27"/>
        <w:numPr>
          <w:ilvl w:val="0"/>
          <w:numId w:val="5"/>
        </w:numPr>
        <w:spacing w:line="360" w:lineRule="auto"/>
        <w:ind w:firstLineChars="0"/>
      </w:pPr>
      <w:del w:id="284" w:author="Edward Lee" w:date="2017-10-16T15:41:00Z">
        <w:r>
          <w:rPr>
            <w:rFonts w:hint="eastAsia"/>
          </w:rPr>
          <w:delText>MR7901与平台直接的通信方式有：GPRS、LAN或其他方式</w:delText>
        </w:r>
      </w:del>
      <w:ins w:id="285" w:author="asus" w:date="2017-10-06T12:52:00Z">
        <w:r>
          <w:rPr>
            <w:rFonts w:hint="eastAsia"/>
          </w:rPr>
          <w:t>MR7901 and platform direct communication methods are: GPRS, LAN or other means</w:t>
        </w:r>
      </w:ins>
      <w:r>
        <w:rPr>
          <w:rFonts w:hint="eastAsia"/>
        </w:rPr>
        <w:t>；</w:t>
      </w:r>
    </w:p>
    <w:p>
      <w:pPr>
        <w:pStyle w:val="27"/>
        <w:numPr>
          <w:ilvl w:val="0"/>
          <w:numId w:val="5"/>
        </w:numPr>
        <w:spacing w:line="360" w:lineRule="auto"/>
        <w:ind w:firstLineChars="0"/>
      </w:pPr>
      <w:del w:id="286" w:author="Edward Lee" w:date="2017-10-16T15:41:00Z">
        <w:r>
          <w:rPr>
            <w:rFonts w:hint="eastAsia"/>
          </w:rPr>
          <w:delText>服务器：平台软件</w:delText>
        </w:r>
      </w:del>
      <w:ins w:id="287" w:author="asus" w:date="2017-10-06T12:53:00Z">
        <w:r>
          <w:rPr>
            <w:rFonts w:hint="eastAsia"/>
          </w:rPr>
          <w:t>Server: Platform software</w:t>
        </w:r>
      </w:ins>
      <w:r>
        <w:rPr>
          <w:rFonts w:hint="eastAsia"/>
        </w:rPr>
        <w:t>；</w:t>
      </w:r>
    </w:p>
    <w:p>
      <w:pPr>
        <w:pStyle w:val="27"/>
        <w:numPr>
          <w:ilvl w:val="0"/>
          <w:numId w:val="5"/>
        </w:numPr>
        <w:spacing w:line="360" w:lineRule="auto"/>
        <w:ind w:firstLineChars="0"/>
      </w:pPr>
      <w:del w:id="288" w:author="Edward Lee" w:date="2017-10-16T15:41:00Z">
        <w:r>
          <w:rPr>
            <w:rFonts w:hint="eastAsia"/>
          </w:rPr>
          <w:delText>终端/设备：MR7901</w:delText>
        </w:r>
      </w:del>
      <w:ins w:id="289" w:author="asus" w:date="2017-10-06T12:54:00Z">
        <w:del w:id="290" w:author="Edward Lee" w:date="2017-10-16T15:41:00Z">
          <w:r>
            <w:rPr>
              <w:rFonts w:hint="eastAsia"/>
            </w:rPr>
            <w:delText xml:space="preserve"> </w:delText>
          </w:r>
        </w:del>
      </w:ins>
      <w:ins w:id="291" w:author="asus" w:date="2017-10-06T12:54:00Z">
        <w:r>
          <w:rPr>
            <w:rFonts w:hint="eastAsia"/>
          </w:rPr>
          <w:t>Terminal / Equipment: MR7901</w:t>
        </w:r>
      </w:ins>
      <w:r>
        <w:rPr>
          <w:rFonts w:hint="eastAsia"/>
        </w:rPr>
        <w:t>；</w:t>
      </w:r>
    </w:p>
    <w:p>
      <w:pPr>
        <w:pStyle w:val="27"/>
        <w:numPr>
          <w:ilvl w:val="0"/>
          <w:numId w:val="5"/>
        </w:numPr>
        <w:spacing w:line="360" w:lineRule="auto"/>
        <w:ind w:firstLineChars="0"/>
      </w:pPr>
      <w:del w:id="292" w:author="Edward Lee" w:date="2017-10-16T15:41:00Z">
        <w:r>
          <w:rPr>
            <w:rFonts w:hint="eastAsia"/>
          </w:rPr>
          <w:delText>负载均衡服务器：MR7901发送注册消息的服务器</w:delText>
        </w:r>
      </w:del>
      <w:ins w:id="293" w:author="asus" w:date="2017-10-06T12:55:00Z">
        <w:del w:id="294" w:author="Edward Lee" w:date="2017-10-16T15:41:00Z">
          <w:r>
            <w:rPr>
              <w:rFonts w:hint="eastAsia"/>
            </w:rPr>
            <w:delText xml:space="preserve"> </w:delText>
          </w:r>
        </w:del>
      </w:ins>
      <w:ins w:id="295" w:author="asus" w:date="2017-10-06T12:55:00Z">
        <w:r>
          <w:rPr>
            <w:rFonts w:hint="eastAsia"/>
          </w:rPr>
          <w:t>Load Balancing Server: The server that MR7901 sends the registration message</w:t>
        </w:r>
      </w:ins>
      <w:r>
        <w:rPr>
          <w:rFonts w:hint="eastAsia"/>
        </w:rPr>
        <w:t>；</w:t>
      </w:r>
    </w:p>
    <w:p>
      <w:pPr>
        <w:pStyle w:val="27"/>
        <w:numPr>
          <w:ilvl w:val="0"/>
          <w:numId w:val="5"/>
        </w:numPr>
        <w:spacing w:line="360" w:lineRule="auto"/>
        <w:ind w:firstLineChars="0"/>
      </w:pPr>
      <w:del w:id="296" w:author="Edward Lee" w:date="2017-10-16T15:41:00Z">
        <w:r>
          <w:rPr>
            <w:rFonts w:hint="eastAsia"/>
          </w:rPr>
          <w:delText>负载服务器：MR7901发送登录、心跳、数据、配置等消息的服务器。</w:delText>
        </w:r>
      </w:del>
      <w:ins w:id="297" w:author="asus" w:date="2017-10-06T12:56:00Z">
        <w:r>
          <w:rPr>
            <w:rFonts w:hint="eastAsia"/>
          </w:rPr>
          <w:t xml:space="preserve">Load server: </w:t>
        </w:r>
      </w:ins>
      <w:ins w:id="298" w:author="asus" w:date="2017-10-06T12:57:00Z">
        <w:r>
          <w:rPr>
            <w:rFonts w:hint="eastAsia"/>
          </w:rPr>
          <w:t>The s</w:t>
        </w:r>
      </w:ins>
      <w:ins w:id="299" w:author="asus" w:date="2017-10-06T12:56:00Z">
        <w:r>
          <w:rPr>
            <w:rFonts w:hint="eastAsia"/>
          </w:rPr>
          <w:t xml:space="preserve">erver that </w:t>
        </w:r>
      </w:ins>
      <w:ins w:id="300" w:author="asus" w:date="2017-10-06T12:57:00Z">
        <w:r>
          <w:rPr>
            <w:rFonts w:hint="eastAsia"/>
          </w:rPr>
          <w:t>MR</w:t>
        </w:r>
      </w:ins>
      <w:ins w:id="301" w:author="asus" w:date="2017-10-06T12:57:00Z">
        <w:r>
          <w:rPr/>
          <w:t xml:space="preserve">7901 </w:t>
        </w:r>
      </w:ins>
      <w:ins w:id="302" w:author="asus" w:date="2017-10-06T12:56:00Z">
        <w:r>
          <w:rPr>
            <w:rFonts w:hint="eastAsia"/>
          </w:rPr>
          <w:t>sends messages such as login, heartbeat, data, configuration, etc.</w:t>
        </w:r>
      </w:ins>
    </w:p>
    <w:p>
      <w:pPr>
        <w:pStyle w:val="27"/>
        <w:ind w:left="780" w:firstLine="0" w:firstLineChars="0"/>
      </w:pPr>
      <w:r>
        <w:rPr>
          <w:rFonts w:ascii="宋体" w:hAnsi="宋体" w:eastAsia="宋体"/>
        </w:rPr>
        <w:br w:type="page"/>
      </w:r>
    </w:p>
    <w:p>
      <w:pPr>
        <w:pStyle w:val="2"/>
        <w:numPr>
          <w:ilvl w:val="0"/>
          <w:numId w:val="3"/>
        </w:numPr>
        <w:rPr>
          <w:rStyle w:val="25"/>
          <w:b w:val="0"/>
          <w:bCs w:val="0"/>
          <w:smallCaps w:val="0"/>
          <w:spacing w:val="0"/>
        </w:rPr>
      </w:pPr>
      <w:del w:id="303" w:author="Edward Lee" w:date="2017-10-16T15:42:00Z">
        <w:bookmarkStart w:id="21" w:name="_Toc493668377"/>
        <w:r>
          <w:rPr>
            <w:rStyle w:val="25"/>
            <w:rFonts w:hint="eastAsia"/>
            <w:b w:val="0"/>
            <w:bCs w:val="0"/>
            <w:smallCaps w:val="0"/>
            <w:spacing w:val="0"/>
          </w:rPr>
          <w:delText>通信流程</w:delText>
        </w:r>
        <w:bookmarkEnd w:id="21"/>
      </w:del>
      <w:ins w:id="304" w:author="asus" w:date="2017-10-06T12:28:00Z">
        <w:r>
          <w:rPr>
            <w:rStyle w:val="25"/>
            <w:b w:val="0"/>
            <w:bCs w:val="0"/>
            <w:smallCaps/>
            <w:spacing w:val="5"/>
            <w:rPrChange w:id="305" w:author="asus" w:date="2017-10-06T12:28:00Z">
              <w:rPr>
                <w:b w:val="0"/>
                <w:bCs w:val="0"/>
                <w:smallCaps/>
                <w:spacing w:val="5"/>
              </w:rPr>
            </w:rPrChange>
          </w:rPr>
          <w:t>Communication process</w:t>
        </w:r>
      </w:ins>
    </w:p>
    <w:p>
      <w:pPr>
        <w:pStyle w:val="36"/>
        <w:spacing w:line="360" w:lineRule="auto"/>
        <w:rPr>
          <w:rFonts w:hAnsi="宋体"/>
        </w:rPr>
      </w:pPr>
      <w:del w:id="306" w:author="Edward Lee" w:date="2017-10-16T15:42:00Z">
        <w:r>
          <w:rPr>
            <w:rFonts w:hint="eastAsia" w:hAnsi="宋体"/>
          </w:rPr>
          <w:delText>通信采用“客户端”</w:delText>
        </w:r>
      </w:del>
      <w:del w:id="307" w:author="Edward Lee" w:date="2017-10-16T15:42:00Z">
        <w:r>
          <w:rPr>
            <w:rFonts w:hAnsi="宋体"/>
          </w:rPr>
          <w:delText>—</w:delText>
        </w:r>
      </w:del>
      <w:del w:id="308" w:author="Edward Lee" w:date="2017-10-16T15:42:00Z">
        <w:r>
          <w:rPr>
            <w:rFonts w:hint="eastAsia" w:hAnsi="宋体"/>
          </w:rPr>
          <w:delText>“服务器”模式进行通信，平台侧为服务器，MR7901为客户端。通信是由客户端主动向服务器发起。</w:delText>
        </w:r>
      </w:del>
      <w:ins w:id="309" w:author="asus" w:date="2017-10-06T12:59:00Z">
        <w:r>
          <w:rPr>
            <w:rFonts w:hAnsi="宋体"/>
            <w:b w:val="0"/>
            <w:bCs w:val="0"/>
            <w:smallCaps w:val="0"/>
            <w:spacing w:val="0"/>
            <w:rPrChange w:id="310" w:author="asus" w:date="2017-10-06T12:59:00Z">
              <w:rPr>
                <w:b/>
                <w:bCs/>
                <w:smallCaps/>
                <w:spacing w:val="5"/>
              </w:rPr>
            </w:rPrChange>
          </w:rPr>
          <w:t>The communication uses the "client" - "server" mode</w:t>
        </w:r>
      </w:ins>
      <w:ins w:id="311" w:author="asus" w:date="2017-10-06T12:59:00Z">
        <w:r>
          <w:rPr>
            <w:rFonts w:hAnsi="宋体"/>
          </w:rPr>
          <w:t xml:space="preserve">, Platform is server and MR7901 is </w:t>
        </w:r>
      </w:ins>
      <w:ins w:id="312" w:author="asus" w:date="2017-10-06T12:59:00Z">
        <w:del w:id="313" w:author="Edward Lee" w:date="2017-10-16T17:04:00Z">
          <w:r>
            <w:rPr>
              <w:rFonts w:hAnsi="宋体"/>
            </w:rPr>
            <w:delText>client.</w:delText>
          </w:r>
        </w:del>
      </w:ins>
      <w:ins w:id="314" w:author="asus" w:date="2017-10-06T13:00:00Z">
        <w:del w:id="315" w:author="Edward Lee" w:date="2017-10-16T17:04:00Z">
          <w:r>
            <w:rPr>
              <w:rFonts w:hAnsi="宋体"/>
              <w:b w:val="0"/>
              <w:bCs w:val="0"/>
              <w:smallCaps w:val="0"/>
              <w:spacing w:val="0"/>
              <w:rPrChange w:id="316" w:author="asus" w:date="2017-10-06T13:00:00Z">
                <w:rPr>
                  <w:b/>
                  <w:bCs/>
                  <w:smallCaps/>
                  <w:spacing w:val="5"/>
                </w:rPr>
              </w:rPrChange>
            </w:rPr>
            <w:delText>The</w:delText>
          </w:r>
        </w:del>
      </w:ins>
      <w:ins w:id="317" w:author="Edward Lee" w:date="2017-10-16T17:04:00Z">
        <w:r>
          <w:rPr>
            <w:rFonts w:hAnsi="宋体"/>
          </w:rPr>
          <w:t>client. The</w:t>
        </w:r>
      </w:ins>
      <w:ins w:id="318" w:author="asus" w:date="2017-10-06T13:00:00Z">
        <w:r>
          <w:rPr>
            <w:rFonts w:hAnsi="宋体"/>
            <w:b w:val="0"/>
            <w:bCs w:val="0"/>
            <w:smallCaps w:val="0"/>
            <w:spacing w:val="0"/>
            <w:rPrChange w:id="319" w:author="asus" w:date="2017-10-06T13:00:00Z">
              <w:rPr>
                <w:b/>
                <w:bCs/>
                <w:smallCaps/>
                <w:spacing w:val="5"/>
              </w:rPr>
            </w:rPrChange>
          </w:rPr>
          <w:t xml:space="preserve"> communication is initiated by the client to the server.</w:t>
        </w:r>
      </w:ins>
    </w:p>
    <w:p>
      <w:pPr>
        <w:pStyle w:val="36"/>
        <w:spacing w:line="360" w:lineRule="auto"/>
        <w:ind w:firstLine="0" w:firstLineChars="0"/>
        <w:rPr>
          <w:rFonts w:hAnsi="宋体"/>
        </w:rPr>
        <w:pPrChange w:id="320" w:author="asus" w:date="2017-10-06T13:04:00Z">
          <w:pPr>
            <w:pStyle w:val="36"/>
            <w:spacing w:line="360" w:lineRule="auto"/>
          </w:pPr>
        </w:pPrChange>
      </w:pPr>
      <w:del w:id="321" w:author="Edward Lee" w:date="2017-10-16T15:42:00Z">
        <w:r>
          <w:rPr>
            <w:rFonts w:hint="eastAsia" w:hAnsi="宋体"/>
          </w:rPr>
          <w:delText>MR7901上电后，需要向平台提交注册申请，注册成功后，才能登录平台。登录成功后，可以进行数据交互。数据交互是由设备发起，平台应答。下面是业务流程举例示意图：</w:delText>
        </w:r>
      </w:del>
      <w:ins w:id="322" w:author="asus" w:date="2017-10-06T13:04:00Z">
        <w:r>
          <w:rPr>
            <w:rFonts w:hAnsi="宋体"/>
          </w:rPr>
          <w:t xml:space="preserve">After </w:t>
        </w:r>
      </w:ins>
      <w:ins w:id="323" w:author="asus" w:date="2017-10-06T13:03:00Z">
        <w:r>
          <w:rPr>
            <w:rFonts w:hAnsi="宋体"/>
            <w:b w:val="0"/>
            <w:bCs w:val="0"/>
            <w:smallCaps w:val="0"/>
            <w:spacing w:val="0"/>
            <w:rPrChange w:id="324" w:author="asus" w:date="2017-10-06T13:03:00Z">
              <w:rPr>
                <w:b/>
                <w:bCs/>
                <w:smallCaps/>
                <w:spacing w:val="5"/>
              </w:rPr>
            </w:rPrChange>
          </w:rPr>
          <w:t>MR7901 power</w:t>
        </w:r>
      </w:ins>
      <w:ins w:id="325" w:author="asus" w:date="2017-10-06T13:04:00Z">
        <w:r>
          <w:rPr>
            <w:rFonts w:hAnsi="宋体"/>
          </w:rPr>
          <w:t xml:space="preserve"> on</w:t>
        </w:r>
      </w:ins>
      <w:ins w:id="326" w:author="asus" w:date="2017-10-06T13:03:00Z">
        <w:r>
          <w:rPr>
            <w:rFonts w:hAnsi="宋体"/>
            <w:b w:val="0"/>
            <w:bCs w:val="0"/>
            <w:smallCaps w:val="0"/>
            <w:spacing w:val="0"/>
            <w:rPrChange w:id="327" w:author="asus" w:date="2017-10-06T13:03:00Z">
              <w:rPr>
                <w:b/>
                <w:bCs/>
                <w:smallCaps/>
                <w:spacing w:val="5"/>
              </w:rPr>
            </w:rPrChange>
          </w:rPr>
          <w:t xml:space="preserve">, you need to submit a registration application to the </w:t>
        </w:r>
      </w:ins>
      <w:ins w:id="328" w:author="asus" w:date="2017-10-06T13:03:00Z">
        <w:del w:id="329" w:author="Edward Lee" w:date="2017-10-16T17:04:00Z">
          <w:r>
            <w:rPr>
              <w:rFonts w:hAnsi="宋体"/>
              <w:b w:val="0"/>
              <w:bCs w:val="0"/>
              <w:smallCaps w:val="0"/>
              <w:spacing w:val="0"/>
              <w:rPrChange w:id="330" w:author="asus" w:date="2017-10-06T13:03:00Z">
                <w:rPr>
                  <w:b/>
                  <w:bCs/>
                  <w:smallCaps/>
                  <w:spacing w:val="5"/>
                </w:rPr>
              </w:rPrChange>
            </w:rPr>
            <w:delText>platform</w:delText>
          </w:r>
        </w:del>
      </w:ins>
      <w:ins w:id="331" w:author="asus" w:date="2017-10-06T13:04:00Z">
        <w:del w:id="332" w:author="Edward Lee" w:date="2017-10-16T17:04:00Z">
          <w:r>
            <w:rPr>
              <w:rFonts w:hAnsi="宋体"/>
            </w:rPr>
            <w:delText>.</w:delText>
          </w:r>
        </w:del>
      </w:ins>
      <w:ins w:id="333" w:author="asus" w:date="2017-10-06T13:03:00Z">
        <w:del w:id="334" w:author="Edward Lee" w:date="2017-10-16T17:04:00Z">
          <w:r>
            <w:rPr>
              <w:rFonts w:hAnsi="宋体"/>
              <w:b w:val="0"/>
              <w:bCs w:val="0"/>
              <w:smallCaps w:val="0"/>
              <w:spacing w:val="0"/>
              <w:rPrChange w:id="335" w:author="asus" w:date="2017-10-06T13:03:00Z">
                <w:rPr>
                  <w:b/>
                  <w:bCs/>
                  <w:smallCaps/>
                  <w:spacing w:val="5"/>
                </w:rPr>
              </w:rPrChange>
            </w:rPr>
            <w:delText>After</w:delText>
          </w:r>
        </w:del>
      </w:ins>
      <w:ins w:id="336" w:author="Edward Lee" w:date="2017-10-16T17:04:00Z">
        <w:r>
          <w:rPr>
            <w:rFonts w:hAnsi="宋体"/>
          </w:rPr>
          <w:t>platform. After</w:t>
        </w:r>
      </w:ins>
      <w:ins w:id="337" w:author="asus" w:date="2017-10-06T13:03:00Z">
        <w:r>
          <w:rPr>
            <w:rFonts w:hAnsi="宋体"/>
            <w:b w:val="0"/>
            <w:bCs w:val="0"/>
            <w:smallCaps w:val="0"/>
            <w:spacing w:val="0"/>
            <w:rPrChange w:id="338" w:author="asus" w:date="2017-10-06T13:03:00Z">
              <w:rPr>
                <w:b/>
                <w:bCs/>
                <w:smallCaps/>
                <w:spacing w:val="5"/>
              </w:rPr>
            </w:rPrChange>
          </w:rPr>
          <w:t xml:space="preserve"> the registration is successful, you can log in to the platform.</w:t>
        </w:r>
      </w:ins>
      <w:ins w:id="339" w:author="asus" w:date="2017-10-06T13:04:00Z">
        <w:r>
          <w:rPr>
            <w:rFonts w:hAnsi="宋体"/>
          </w:rPr>
          <w:t xml:space="preserve"> </w:t>
        </w:r>
      </w:ins>
      <w:ins w:id="340" w:author="asus" w:date="2017-10-06T13:03:00Z">
        <w:r>
          <w:rPr>
            <w:rFonts w:hAnsi="宋体"/>
            <w:b w:val="0"/>
            <w:bCs w:val="0"/>
            <w:smallCaps w:val="0"/>
            <w:spacing w:val="0"/>
            <w:rPrChange w:id="341" w:author="asus" w:date="2017-10-06T13:03:00Z">
              <w:rPr>
                <w:b/>
                <w:bCs/>
                <w:smallCaps/>
                <w:spacing w:val="5"/>
              </w:rPr>
            </w:rPrChange>
          </w:rPr>
          <w:t xml:space="preserve">After the login is successful, the data can be </w:t>
        </w:r>
      </w:ins>
      <w:ins w:id="342" w:author="asus" w:date="2017-10-06T13:03:00Z">
        <w:del w:id="343" w:author="Edward Lee" w:date="2017-10-16T17:04:00Z">
          <w:r>
            <w:rPr>
              <w:rFonts w:hAnsi="宋体"/>
              <w:b w:val="0"/>
              <w:bCs w:val="0"/>
              <w:smallCaps w:val="0"/>
              <w:spacing w:val="0"/>
              <w:rPrChange w:id="344" w:author="asus" w:date="2017-10-06T13:03:00Z">
                <w:rPr>
                  <w:b/>
                  <w:bCs/>
                  <w:smallCaps/>
                  <w:spacing w:val="5"/>
                </w:rPr>
              </w:rPrChange>
            </w:rPr>
            <w:delText>exchanged.Data</w:delText>
          </w:r>
        </w:del>
      </w:ins>
      <w:ins w:id="345" w:author="Edward Lee" w:date="2017-10-16T17:04:00Z">
        <w:r>
          <w:rPr>
            <w:rFonts w:hAnsi="宋体"/>
          </w:rPr>
          <w:t>exchanged. Data</w:t>
        </w:r>
      </w:ins>
      <w:ins w:id="346" w:author="asus" w:date="2017-10-06T13:03:00Z">
        <w:r>
          <w:rPr>
            <w:rFonts w:hAnsi="宋体"/>
            <w:b w:val="0"/>
            <w:bCs w:val="0"/>
            <w:smallCaps w:val="0"/>
            <w:spacing w:val="0"/>
            <w:rPrChange w:id="347" w:author="asus" w:date="2017-10-06T13:03:00Z">
              <w:rPr>
                <w:b/>
                <w:bCs/>
                <w:smallCaps/>
                <w:spacing w:val="5"/>
              </w:rPr>
            </w:rPrChange>
          </w:rPr>
          <w:t xml:space="preserve"> interaction is initiated by the device, the platform </w:t>
        </w:r>
      </w:ins>
      <w:ins w:id="348" w:author="asus" w:date="2017-10-06T13:03:00Z">
        <w:del w:id="349" w:author="Edward Lee" w:date="2017-10-16T17:04:00Z">
          <w:r>
            <w:rPr>
              <w:rFonts w:hAnsi="宋体"/>
              <w:b w:val="0"/>
              <w:bCs w:val="0"/>
              <w:smallCaps w:val="0"/>
              <w:spacing w:val="0"/>
              <w:rPrChange w:id="350" w:author="asus" w:date="2017-10-06T13:03:00Z">
                <w:rPr>
                  <w:b/>
                  <w:bCs/>
                  <w:smallCaps/>
                  <w:spacing w:val="5"/>
                </w:rPr>
              </w:rPrChange>
            </w:rPr>
            <w:delText>responds.The</w:delText>
          </w:r>
        </w:del>
      </w:ins>
      <w:ins w:id="351" w:author="Edward Lee" w:date="2017-10-16T17:04:00Z">
        <w:r>
          <w:rPr>
            <w:rFonts w:hAnsi="宋体"/>
          </w:rPr>
          <w:t>responds. The</w:t>
        </w:r>
      </w:ins>
      <w:ins w:id="352" w:author="asus" w:date="2017-10-06T13:03:00Z">
        <w:r>
          <w:rPr>
            <w:rFonts w:hAnsi="宋体"/>
            <w:b w:val="0"/>
            <w:bCs w:val="0"/>
            <w:smallCaps w:val="0"/>
            <w:spacing w:val="0"/>
            <w:rPrChange w:id="353" w:author="asus" w:date="2017-10-06T13:03:00Z">
              <w:rPr>
                <w:b/>
                <w:bCs/>
                <w:smallCaps/>
                <w:spacing w:val="5"/>
              </w:rPr>
            </w:rPrChange>
          </w:rPr>
          <w:t xml:space="preserve"> following is a business process diagram:</w:t>
        </w:r>
      </w:ins>
    </w:p>
    <w:p>
      <w:r>
        <w:object>
          <v:shape id="_x0000_i1025" o:spt="75" type="#_x0000_t75" style="height:616.85pt;width:440.05pt;" o:ole="t" filled="f" o:preferrelative="t" stroked="f" coordsize="21600,21600">
            <v:path/>
            <v:fill on="f" focussize="0,0"/>
            <v:stroke on="f" joinstyle="miter"/>
            <v:imagedata r:id="rId10" o:title=""/>
            <o:lock v:ext="edit" aspectratio="t"/>
            <w10:wrap type="none"/>
            <w10:anchorlock/>
          </v:shape>
          <o:OLEObject Type="Embed" ProgID="Visio.Drawing.11" ShapeID="_x0000_i1025" DrawAspect="Content" ObjectID="_1468075725" r:id="rId9">
            <o:LockedField>false</o:LockedField>
          </o:OLEObject>
        </w:object>
      </w:r>
    </w:p>
    <w:p>
      <w:pPr>
        <w:jc w:val="center"/>
        <w:rPr>
          <w:rFonts w:ascii="宋体" w:hAnsi="宋体" w:eastAsia="宋体"/>
        </w:rPr>
      </w:pPr>
      <w:del w:id="354" w:author="Edward Lee" w:date="2017-10-16T15:42:00Z">
        <w:r>
          <w:rPr>
            <w:rFonts w:hint="eastAsia"/>
          </w:rPr>
          <w:delText>通信流程举例</w:delText>
        </w:r>
      </w:del>
      <w:ins w:id="355" w:author="asus" w:date="2017-10-06T13:24:00Z">
        <w:r>
          <w:rPr>
            <w:rFonts w:hint="eastAsia"/>
          </w:rPr>
          <w:t>Examples of communication processes</w:t>
        </w:r>
      </w:ins>
    </w:p>
    <w:p>
      <w:pPr>
        <w:spacing w:line="360" w:lineRule="auto"/>
        <w:ind w:firstLine="360"/>
        <w:rPr>
          <w:rFonts w:ascii="宋体" w:hAnsi="宋体" w:eastAsia="宋体"/>
        </w:rPr>
      </w:pPr>
    </w:p>
    <w:p>
      <w:pPr>
        <w:spacing w:line="360" w:lineRule="auto"/>
        <w:ind w:firstLine="360"/>
        <w:rPr>
          <w:rFonts w:ascii="宋体" w:hAnsi="宋体" w:eastAsia="宋体"/>
        </w:rPr>
      </w:pPr>
      <w:r>
        <w:rPr>
          <w:rFonts w:ascii="宋体" w:hAnsi="宋体" w:eastAsia="宋体"/>
        </w:rPr>
        <w:br w:type="page"/>
      </w:r>
    </w:p>
    <w:p>
      <w:pPr>
        <w:pStyle w:val="2"/>
        <w:numPr>
          <w:ilvl w:val="0"/>
          <w:numId w:val="3"/>
        </w:numPr>
        <w:rPr>
          <w:rStyle w:val="25"/>
          <w:b w:val="0"/>
          <w:bCs w:val="0"/>
          <w:smallCaps w:val="0"/>
          <w:spacing w:val="0"/>
        </w:rPr>
      </w:pPr>
      <w:del w:id="356" w:author="Edward Lee" w:date="2017-10-16T15:42:00Z">
        <w:bookmarkStart w:id="22" w:name="_Toc493668378"/>
        <w:r>
          <w:rPr>
            <w:rStyle w:val="25"/>
            <w:rFonts w:hint="eastAsia"/>
            <w:b w:val="0"/>
            <w:bCs w:val="0"/>
            <w:smallCaps w:val="0"/>
            <w:spacing w:val="0"/>
          </w:rPr>
          <w:delText>通信数据包格式</w:delText>
        </w:r>
        <w:bookmarkEnd w:id="22"/>
      </w:del>
      <w:ins w:id="357" w:author="asus" w:date="2017-10-06T12:29:00Z">
        <w:r>
          <w:rPr>
            <w:rStyle w:val="25"/>
            <w:b w:val="0"/>
            <w:bCs w:val="0"/>
            <w:smallCaps/>
            <w:spacing w:val="5"/>
            <w:rPrChange w:id="358" w:author="asus" w:date="2017-10-06T12:29:00Z">
              <w:rPr>
                <w:b w:val="0"/>
                <w:bCs w:val="0"/>
                <w:smallCaps/>
                <w:spacing w:val="5"/>
              </w:rPr>
            </w:rPrChange>
          </w:rPr>
          <w:t>Communication packet format</w:t>
        </w:r>
      </w:ins>
    </w:p>
    <w:p>
      <w:pPr>
        <w:pStyle w:val="3"/>
        <w:numPr>
          <w:ilvl w:val="1"/>
          <w:numId w:val="3"/>
        </w:numPr>
        <w:spacing w:before="360" w:line="415" w:lineRule="auto"/>
        <w:ind w:left="572" w:hanging="572" w:hangingChars="178"/>
        <w:rPr>
          <w:rFonts w:ascii="宋体" w:hAnsi="宋体" w:eastAsia="宋体"/>
        </w:rPr>
      </w:pPr>
      <w:del w:id="359" w:author="Edward Lee" w:date="2017-10-16T15:42:00Z">
        <w:bookmarkStart w:id="23" w:name="_Toc493668379"/>
        <w:r>
          <w:rPr>
            <w:rFonts w:hint="eastAsia" w:ascii="宋体" w:hAnsi="宋体" w:eastAsia="宋体"/>
          </w:rPr>
          <w:delText>数据包格式</w:delText>
        </w:r>
        <w:bookmarkEnd w:id="23"/>
      </w:del>
      <w:ins w:id="360" w:author="asus" w:date="2017-10-06T12:30:00Z">
        <w:r>
          <w:rPr>
            <w:rFonts w:ascii="宋体" w:hAnsi="宋体" w:eastAsia="宋体"/>
            <w:b/>
            <w:bCs/>
            <w:smallCaps w:val="0"/>
            <w:spacing w:val="0"/>
            <w:rPrChange w:id="361" w:author="asus" w:date="2017-10-06T12:30:00Z">
              <w:rPr>
                <w:b w:val="0"/>
                <w:bCs w:val="0"/>
                <w:smallCaps/>
                <w:spacing w:val="5"/>
              </w:rPr>
            </w:rPrChange>
          </w:rPr>
          <w:t>Packet format</w:t>
        </w:r>
      </w:ins>
    </w:p>
    <w:p>
      <w:pPr>
        <w:pStyle w:val="36"/>
        <w:spacing w:line="360" w:lineRule="auto"/>
        <w:rPr>
          <w:ins w:id="362" w:author="asus" w:date="2017-10-06T13:36:00Z"/>
          <w:del w:id="363" w:author="Edward Lee" w:date="2017-10-16T15:42:00Z"/>
          <w:rFonts w:hAnsi="宋体"/>
        </w:rPr>
      </w:pPr>
      <w:del w:id="364" w:author="Edward Lee" w:date="2017-10-16T15:42:00Z">
        <w:r>
          <w:rPr>
            <w:rFonts w:hint="eastAsia" w:hAnsi="宋体"/>
          </w:rPr>
          <w:delText>终端与平台之间的通信数据包是由，起始标识、报文头、报文体和校验4个部分组成。其中，起始标识固定为0x55,0xAA。校验是报文头与报文体的CRC16校验，格式如下：</w:delText>
        </w:r>
      </w:del>
    </w:p>
    <w:p>
      <w:pPr>
        <w:pStyle w:val="36"/>
        <w:spacing w:line="360" w:lineRule="auto"/>
        <w:ind w:firstLine="442" w:firstLineChars="0"/>
        <w:rPr>
          <w:ins w:id="366" w:author="asus" w:date="2017-10-06T13:39:00Z"/>
          <w:rFonts w:hAnsi="宋体"/>
          <w:rPrChange w:id="367" w:author="asus" w:date="2017-10-06T13:39:00Z">
            <w:rPr>
              <w:ins w:id="368" w:author="asus" w:date="2017-10-06T13:39:00Z"/>
            </w:rPr>
          </w:rPrChange>
        </w:rPr>
        <w:pPrChange w:id="365" w:author="Edward Lee" w:date="2017-10-16T15:45:00Z">
          <w:pPr>
            <w:pStyle w:val="36"/>
            <w:spacing w:line="360" w:lineRule="auto"/>
            <w:ind w:firstLine="442"/>
          </w:pPr>
        </w:pPrChange>
      </w:pPr>
      <w:ins w:id="369" w:author="asus" w:date="2017-10-06T13:36:00Z">
        <w:r>
          <w:rPr>
            <w:rFonts w:hAnsi="宋体"/>
            <w:b w:val="0"/>
            <w:bCs w:val="0"/>
            <w:smallCaps w:val="0"/>
            <w:spacing w:val="0"/>
            <w:rPrChange w:id="370" w:author="asus" w:date="2017-10-06T13:36:00Z">
              <w:rPr>
                <w:b/>
                <w:bCs/>
                <w:smallCaps/>
                <w:spacing w:val="5"/>
              </w:rPr>
            </w:rPrChange>
          </w:rPr>
          <w:t xml:space="preserve">The communication packet between the terminal and the platform is composed of four parts: the </w:t>
        </w:r>
      </w:ins>
      <w:ins w:id="371" w:author="asus" w:date="2017-10-06T13:37:00Z">
        <w:r>
          <w:rPr>
            <w:rFonts w:hint="eastAsia" w:hAnsi="宋体"/>
          </w:rPr>
          <w:t>S</w:t>
        </w:r>
      </w:ins>
      <w:ins w:id="372" w:author="asus" w:date="2017-10-06T13:36:00Z">
        <w:r>
          <w:rPr>
            <w:rFonts w:hAnsi="宋体"/>
            <w:b w:val="0"/>
            <w:bCs w:val="0"/>
            <w:smallCaps w:val="0"/>
            <w:spacing w:val="0"/>
            <w:rPrChange w:id="373" w:author="asus" w:date="2017-10-06T13:36:00Z">
              <w:rPr>
                <w:b/>
                <w:bCs/>
                <w:smallCaps/>
                <w:spacing w:val="5"/>
              </w:rPr>
            </w:rPrChange>
          </w:rPr>
          <w:t>tart</w:t>
        </w:r>
      </w:ins>
      <w:ins w:id="374" w:author="asus" w:date="2017-10-06T13:37:00Z">
        <w:r>
          <w:rPr>
            <w:rFonts w:hint="eastAsia" w:hAnsi="宋体"/>
          </w:rPr>
          <w:t xml:space="preserve"> Flag</w:t>
        </w:r>
      </w:ins>
      <w:ins w:id="375" w:author="asus" w:date="2017-10-06T13:36:00Z">
        <w:r>
          <w:rPr>
            <w:rFonts w:hAnsi="宋体"/>
            <w:b w:val="0"/>
            <w:bCs w:val="0"/>
            <w:smallCaps w:val="0"/>
            <w:spacing w:val="0"/>
            <w:rPrChange w:id="376" w:author="asus" w:date="2017-10-06T13:36:00Z">
              <w:rPr>
                <w:b/>
                <w:bCs/>
                <w:smallCaps/>
                <w:spacing w:val="5"/>
              </w:rPr>
            </w:rPrChange>
          </w:rPr>
          <w:t xml:space="preserve">, the </w:t>
        </w:r>
      </w:ins>
      <w:ins w:id="377" w:author="asus" w:date="2017-10-06T13:38:00Z">
        <w:r>
          <w:rPr>
            <w:rFonts w:hint="eastAsia" w:hAnsi="宋体"/>
          </w:rPr>
          <w:t>Message</w:t>
        </w:r>
      </w:ins>
      <w:ins w:id="378" w:author="asus" w:date="2017-10-06T13:36:00Z">
        <w:r>
          <w:rPr>
            <w:rFonts w:hAnsi="宋体"/>
            <w:b w:val="0"/>
            <w:bCs w:val="0"/>
            <w:smallCaps w:val="0"/>
            <w:spacing w:val="0"/>
            <w:rPrChange w:id="379" w:author="asus" w:date="2017-10-06T13:36:00Z">
              <w:rPr>
                <w:b/>
                <w:bCs/>
                <w:smallCaps/>
                <w:spacing w:val="5"/>
              </w:rPr>
            </w:rPrChange>
          </w:rPr>
          <w:t xml:space="preserve"> </w:t>
        </w:r>
      </w:ins>
      <w:ins w:id="380" w:author="asus" w:date="2017-10-06T13:37:00Z">
        <w:r>
          <w:rPr>
            <w:rFonts w:hint="eastAsia" w:hAnsi="宋体"/>
          </w:rPr>
          <w:t>H</w:t>
        </w:r>
      </w:ins>
      <w:ins w:id="381" w:author="asus" w:date="2017-10-06T13:36:00Z">
        <w:r>
          <w:rPr>
            <w:rFonts w:hAnsi="宋体"/>
            <w:b w:val="0"/>
            <w:bCs w:val="0"/>
            <w:smallCaps w:val="0"/>
            <w:spacing w:val="0"/>
            <w:rPrChange w:id="382" w:author="asus" w:date="2017-10-06T13:36:00Z">
              <w:rPr>
                <w:b/>
                <w:bCs/>
                <w:smallCaps/>
                <w:spacing w:val="5"/>
              </w:rPr>
            </w:rPrChange>
          </w:rPr>
          <w:t xml:space="preserve">eader, the </w:t>
        </w:r>
      </w:ins>
      <w:ins w:id="383" w:author="asus" w:date="2017-10-06T13:37:00Z">
        <w:r>
          <w:rPr>
            <w:rFonts w:hint="eastAsia" w:hAnsi="宋体"/>
          </w:rPr>
          <w:t>Service Content</w:t>
        </w:r>
      </w:ins>
      <w:ins w:id="384" w:author="asus" w:date="2017-10-06T13:36:00Z">
        <w:r>
          <w:rPr>
            <w:rFonts w:hAnsi="宋体"/>
            <w:b w:val="0"/>
            <w:bCs w:val="0"/>
            <w:smallCaps w:val="0"/>
            <w:spacing w:val="0"/>
            <w:rPrChange w:id="385" w:author="asus" w:date="2017-10-06T13:36:00Z">
              <w:rPr>
                <w:b/>
                <w:bCs/>
                <w:smallCaps/>
                <w:spacing w:val="5"/>
              </w:rPr>
            </w:rPrChange>
          </w:rPr>
          <w:t xml:space="preserve"> and the </w:t>
        </w:r>
      </w:ins>
      <w:ins w:id="386" w:author="asus" w:date="2017-10-06T13:37:00Z">
        <w:r>
          <w:rPr>
            <w:rFonts w:hint="eastAsia" w:hAnsi="宋体"/>
          </w:rPr>
          <w:t>C</w:t>
        </w:r>
      </w:ins>
      <w:ins w:id="387" w:author="asus" w:date="2017-10-06T13:36:00Z">
        <w:r>
          <w:rPr>
            <w:rFonts w:hAnsi="宋体"/>
            <w:b w:val="0"/>
            <w:bCs w:val="0"/>
            <w:smallCaps w:val="0"/>
            <w:spacing w:val="0"/>
            <w:rPrChange w:id="388" w:author="asus" w:date="2017-10-06T13:36:00Z">
              <w:rPr>
                <w:b/>
                <w:bCs/>
                <w:smallCaps/>
                <w:spacing w:val="5"/>
              </w:rPr>
            </w:rPrChange>
          </w:rPr>
          <w:t>heck.</w:t>
        </w:r>
      </w:ins>
      <w:ins w:id="389" w:author="asus" w:date="2017-10-06T13:39:00Z">
        <w:r>
          <w:rPr>
            <w:rFonts w:hAnsi="宋体"/>
            <w:b w:val="0"/>
            <w:bCs w:val="0"/>
            <w:smallCaps w:val="0"/>
            <w:spacing w:val="0"/>
            <w:rPrChange w:id="390" w:author="asus" w:date="2017-10-06T13:39:00Z">
              <w:rPr>
                <w:b/>
                <w:bCs/>
                <w:smallCaps/>
                <w:spacing w:val="5"/>
              </w:rPr>
            </w:rPrChange>
          </w:rPr>
          <w:t xml:space="preserve"> </w:t>
        </w:r>
      </w:ins>
      <w:ins w:id="391" w:author="asus" w:date="2017-10-06T13:39:00Z">
        <w:r>
          <w:rPr>
            <w:rFonts w:hint="eastAsia" w:hAnsi="宋体"/>
          </w:rPr>
          <w:t>T</w:t>
        </w:r>
      </w:ins>
      <w:ins w:id="392" w:author="asus" w:date="2017-10-06T13:39:00Z">
        <w:r>
          <w:rPr>
            <w:rFonts w:hAnsi="宋体"/>
            <w:b w:val="0"/>
            <w:bCs w:val="0"/>
            <w:smallCaps w:val="0"/>
            <w:spacing w:val="0"/>
            <w:rPrChange w:id="393" w:author="asus" w:date="2017-10-06T13:39:00Z">
              <w:rPr>
                <w:b/>
                <w:bCs/>
                <w:smallCaps/>
                <w:spacing w:val="5"/>
              </w:rPr>
            </w:rPrChange>
          </w:rPr>
          <w:t xml:space="preserve">he start flag is fixed to 0x55, 0xAA.The check is the CRC16 check of the header and the </w:t>
        </w:r>
      </w:ins>
      <w:ins w:id="394" w:author="asus" w:date="2017-10-06T13:39:00Z">
        <w:r>
          <w:rPr>
            <w:rFonts w:hint="eastAsia" w:hAnsi="宋体"/>
          </w:rPr>
          <w:t>service content</w:t>
        </w:r>
      </w:ins>
      <w:ins w:id="395" w:author="asus" w:date="2017-10-06T13:39:00Z">
        <w:r>
          <w:rPr>
            <w:rFonts w:hAnsi="宋体"/>
            <w:b w:val="0"/>
            <w:bCs w:val="0"/>
            <w:smallCaps w:val="0"/>
            <w:spacing w:val="0"/>
            <w:rPrChange w:id="396" w:author="asus" w:date="2017-10-06T13:39:00Z">
              <w:rPr>
                <w:b/>
                <w:bCs/>
                <w:smallCaps/>
                <w:spacing w:val="5"/>
              </w:rPr>
            </w:rPrChange>
          </w:rPr>
          <w:t>,</w:t>
        </w:r>
      </w:ins>
    </w:p>
    <w:p>
      <w:pPr>
        <w:pStyle w:val="36"/>
        <w:spacing w:line="360" w:lineRule="auto"/>
        <w:ind w:firstLine="420"/>
        <w:rPr>
          <w:rFonts w:hAnsi="宋体"/>
        </w:rPr>
        <w:pPrChange w:id="397" w:author="Edward Lee" w:date="2017-10-16T15:45:00Z">
          <w:pPr>
            <w:pStyle w:val="36"/>
            <w:spacing w:line="360" w:lineRule="auto"/>
            <w:ind w:firstLine="442"/>
          </w:pPr>
        </w:pPrChange>
      </w:pPr>
      <w:ins w:id="398" w:author="asus" w:date="2017-10-06T13:39:00Z">
        <w:r>
          <w:rPr>
            <w:rFonts w:hAnsi="宋体"/>
            <w:b w:val="0"/>
            <w:bCs w:val="0"/>
            <w:smallCaps w:val="0"/>
            <w:spacing w:val="0"/>
            <w:rPrChange w:id="399" w:author="asus" w:date="2017-10-06T13:39:00Z">
              <w:rPr>
                <w:b/>
                <w:bCs/>
                <w:smallCaps/>
                <w:spacing w:val="5"/>
              </w:rPr>
            </w:rPrChange>
          </w:rPr>
          <w:t>The format is as follows</w:t>
        </w:r>
      </w:ins>
    </w:p>
    <w:tbl>
      <w:tblPr>
        <w:tblStyle w:val="21"/>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551"/>
        <w:gridCol w:w="3544"/>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B8CCE4" w:themeFill="accent1" w:themeFillTint="66"/>
          </w:tcPr>
          <w:p>
            <w:pPr>
              <w:pStyle w:val="36"/>
              <w:widowControl w:val="0"/>
              <w:ind w:firstLine="0" w:firstLineChars="0"/>
              <w:jc w:val="center"/>
              <w:rPr>
                <w:rFonts w:hAnsi="宋体"/>
                <w:b/>
                <w:bCs/>
                <w:color w:val="000000" w:themeColor="text1"/>
              </w:rPr>
            </w:pPr>
            <w:del w:id="400" w:author="Edward Lee" w:date="2017-10-16T15:42:00Z">
              <w:r>
                <w:rPr>
                  <w:rFonts w:hint="eastAsia" w:hAnsi="宋体"/>
                  <w:b/>
                  <w:bCs/>
                  <w:color w:val="000000" w:themeColor="text1"/>
                </w:rPr>
                <w:delText>起始标识</w:delText>
              </w:r>
            </w:del>
            <w:ins w:id="401" w:author="asus" w:date="2017-10-06T13:37:00Z">
              <w:r>
                <w:rPr>
                  <w:rFonts w:hint="eastAsia" w:hAnsi="宋体"/>
                </w:rPr>
                <w:t>Start Flag</w:t>
              </w:r>
            </w:ins>
          </w:p>
        </w:tc>
        <w:tc>
          <w:tcPr>
            <w:tcW w:w="2551" w:type="dxa"/>
            <w:shd w:val="clear" w:color="auto" w:fill="B8CCE4" w:themeFill="accent1" w:themeFillTint="66"/>
          </w:tcPr>
          <w:p>
            <w:pPr>
              <w:pStyle w:val="36"/>
              <w:widowControl w:val="0"/>
              <w:ind w:firstLine="0" w:firstLineChars="0"/>
              <w:jc w:val="center"/>
              <w:rPr>
                <w:rFonts w:hAnsi="宋体"/>
                <w:b/>
                <w:bCs/>
                <w:color w:val="000000" w:themeColor="text1"/>
              </w:rPr>
            </w:pPr>
            <w:del w:id="402" w:author="Edward Lee" w:date="2017-10-16T15:42:00Z">
              <w:r>
                <w:rPr>
                  <w:rFonts w:hint="eastAsia" w:hAnsi="宋体"/>
                  <w:b/>
                  <w:bCs/>
                  <w:color w:val="000000" w:themeColor="text1"/>
                </w:rPr>
                <w:delText>报文头</w:delText>
              </w:r>
            </w:del>
            <w:ins w:id="403" w:author="asus" w:date="2017-10-06T13:38:00Z">
              <w:r>
                <w:rPr>
                  <w:rFonts w:hint="eastAsia" w:hAnsi="宋体"/>
                </w:rPr>
                <w:t>Message Header</w:t>
              </w:r>
            </w:ins>
          </w:p>
        </w:tc>
        <w:tc>
          <w:tcPr>
            <w:tcW w:w="3544" w:type="dxa"/>
            <w:shd w:val="clear" w:color="auto" w:fill="B8CCE4" w:themeFill="accent1" w:themeFillTint="66"/>
          </w:tcPr>
          <w:p>
            <w:pPr>
              <w:pStyle w:val="36"/>
              <w:widowControl w:val="0"/>
              <w:ind w:firstLine="0" w:firstLineChars="0"/>
              <w:jc w:val="center"/>
              <w:rPr>
                <w:rFonts w:hAnsi="宋体"/>
                <w:b/>
                <w:bCs/>
                <w:color w:val="000000" w:themeColor="text1"/>
              </w:rPr>
            </w:pPr>
            <w:del w:id="404" w:author="Edward Lee" w:date="2017-10-16T15:42:00Z">
              <w:r>
                <w:rPr>
                  <w:rFonts w:hint="eastAsia" w:hAnsi="宋体"/>
                  <w:b/>
                  <w:bCs/>
                  <w:color w:val="000000" w:themeColor="text1"/>
                </w:rPr>
                <w:delText>报文体</w:delText>
              </w:r>
            </w:del>
            <w:ins w:id="405" w:author="asus" w:date="2017-10-06T13:38:00Z">
              <w:r>
                <w:rPr>
                  <w:rFonts w:hint="eastAsia" w:hAnsi="宋体"/>
                </w:rPr>
                <w:t>Service Content</w:t>
              </w:r>
            </w:ins>
          </w:p>
        </w:tc>
        <w:tc>
          <w:tcPr>
            <w:tcW w:w="1843" w:type="dxa"/>
            <w:shd w:val="clear" w:color="auto" w:fill="B8CCE4" w:themeFill="accent1" w:themeFillTint="66"/>
          </w:tcPr>
          <w:p>
            <w:pPr>
              <w:pStyle w:val="36"/>
              <w:widowControl w:val="0"/>
              <w:ind w:firstLine="0" w:firstLineChars="0"/>
              <w:jc w:val="center"/>
              <w:rPr>
                <w:rFonts w:hAnsi="宋体"/>
                <w:b/>
                <w:bCs/>
                <w:color w:val="000000" w:themeColor="text1"/>
              </w:rPr>
            </w:pPr>
            <w:del w:id="406" w:author="Edward Lee" w:date="2017-10-16T15:42:00Z">
              <w:r>
                <w:rPr>
                  <w:rFonts w:hint="eastAsia" w:hAnsi="宋体"/>
                  <w:b/>
                  <w:bCs/>
                  <w:color w:val="000000" w:themeColor="text1"/>
                </w:rPr>
                <w:delText>校验</w:delText>
              </w:r>
            </w:del>
            <w:ins w:id="407" w:author="asus" w:date="2017-10-06T13:38:00Z">
              <w:r>
                <w:rPr>
                  <w:rFonts w:hint="eastAsia" w:hAnsi="宋体"/>
                </w:rPr>
                <w:t>Check</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pStyle w:val="36"/>
              <w:widowControl w:val="0"/>
              <w:ind w:firstLine="0" w:firstLineChars="0"/>
              <w:jc w:val="center"/>
              <w:rPr>
                <w:rFonts w:hAnsi="宋体"/>
              </w:rPr>
            </w:pPr>
            <w:r>
              <w:rPr>
                <w:rFonts w:hint="eastAsia" w:hAnsi="宋体"/>
              </w:rPr>
              <w:t>2 Bytes</w:t>
            </w:r>
          </w:p>
        </w:tc>
        <w:tc>
          <w:tcPr>
            <w:tcW w:w="2551" w:type="dxa"/>
            <w:shd w:val="clear" w:color="auto" w:fill="auto"/>
          </w:tcPr>
          <w:p>
            <w:pPr>
              <w:pStyle w:val="36"/>
              <w:widowControl w:val="0"/>
              <w:ind w:firstLine="0" w:firstLineChars="0"/>
              <w:jc w:val="center"/>
              <w:rPr>
                <w:rFonts w:hAnsi="宋体"/>
              </w:rPr>
            </w:pPr>
            <w:r>
              <w:rPr>
                <w:rFonts w:hint="eastAsia" w:hAnsi="宋体"/>
              </w:rPr>
              <w:t>28 Bytes</w:t>
            </w:r>
          </w:p>
        </w:tc>
        <w:tc>
          <w:tcPr>
            <w:tcW w:w="3544" w:type="dxa"/>
            <w:shd w:val="clear" w:color="auto" w:fill="auto"/>
          </w:tcPr>
          <w:p>
            <w:pPr>
              <w:pStyle w:val="36"/>
              <w:widowControl w:val="0"/>
              <w:ind w:firstLine="0" w:firstLineChars="0"/>
              <w:jc w:val="center"/>
              <w:rPr>
                <w:rFonts w:hAnsi="宋体"/>
              </w:rPr>
            </w:pPr>
            <w:del w:id="408" w:author="Edward Lee" w:date="2017-10-16T15:43:00Z">
              <w:r>
                <w:rPr>
                  <w:rFonts w:hint="eastAsia" w:hAnsi="宋体"/>
                </w:rPr>
                <w:delText>可变长度</w:delText>
              </w:r>
            </w:del>
            <w:ins w:id="409" w:author="Edward Lee" w:date="2017-10-16T15:43:00Z">
              <w:r>
                <w:rPr>
                  <w:rFonts w:hint="eastAsia" w:hAnsi="宋体"/>
                </w:rPr>
                <w:t>Variab</w:t>
              </w:r>
            </w:ins>
            <w:ins w:id="410" w:author="Edward Lee" w:date="2017-10-16T15:44:00Z">
              <w:r>
                <w:rPr>
                  <w:rFonts w:hint="eastAsia" w:hAnsi="宋体"/>
                </w:rPr>
                <w:t>le length</w:t>
              </w:r>
            </w:ins>
          </w:p>
        </w:tc>
        <w:tc>
          <w:tcPr>
            <w:tcW w:w="1843" w:type="dxa"/>
            <w:shd w:val="clear" w:color="auto" w:fill="auto"/>
          </w:tcPr>
          <w:p>
            <w:pPr>
              <w:pStyle w:val="36"/>
              <w:widowControl w:val="0"/>
              <w:ind w:firstLine="0" w:firstLineChars="0"/>
              <w:jc w:val="center"/>
              <w:rPr>
                <w:rFonts w:hAnsi="宋体"/>
              </w:rPr>
            </w:pPr>
            <w:r>
              <w:rPr>
                <w:rFonts w:hint="eastAsia" w:hAnsi="宋体"/>
              </w:rPr>
              <w:t>2 Bytes</w:t>
            </w:r>
          </w:p>
        </w:tc>
      </w:tr>
    </w:tbl>
    <w:p>
      <w:pPr>
        <w:pStyle w:val="36"/>
        <w:rPr>
          <w:rFonts w:hAnsi="宋体"/>
        </w:rPr>
      </w:pPr>
      <w:del w:id="411" w:author="Edward Lee" w:date="2017-10-16T15:43:00Z">
        <w:r>
          <w:rPr>
            <w:rFonts w:hint="eastAsia" w:hAnsi="宋体"/>
            <w:color w:val="FF0000"/>
          </w:rPr>
          <w:delText>说明</w:delText>
        </w:r>
      </w:del>
      <w:ins w:id="412" w:author="asus" w:date="2017-10-06T13:40:00Z">
        <w:r>
          <w:rPr>
            <w:rFonts w:hint="eastAsia" w:hAnsi="宋体"/>
            <w:color w:val="FF0000"/>
          </w:rPr>
          <w:t>explanation</w:t>
        </w:r>
      </w:ins>
      <w:ins w:id="413" w:author="asus" w:date="2017-10-06T13:41:00Z">
        <w:r>
          <w:rPr>
            <w:rFonts w:hint="eastAsia" w:hAnsi="宋体"/>
            <w:color w:val="FF0000"/>
          </w:rPr>
          <w:t xml:space="preserve"> </w:t>
        </w:r>
      </w:ins>
      <w:r>
        <w:rPr>
          <w:rFonts w:hint="eastAsia" w:hAnsi="宋体"/>
          <w:color w:val="FF0000"/>
        </w:rPr>
        <w:t>：</w:t>
      </w:r>
      <w:r>
        <w:rPr>
          <w:rFonts w:hint="eastAsia" w:hAnsi="宋体"/>
        </w:rPr>
        <w:t xml:space="preserve"> </w:t>
      </w:r>
    </w:p>
    <w:p>
      <w:pPr>
        <w:numPr>
          <w:ilvl w:val="0"/>
          <w:numId w:val="6"/>
        </w:numPr>
        <w:spacing w:line="360" w:lineRule="auto"/>
        <w:ind w:left="1275" w:leftChars="472" w:hanging="284" w:firstLineChars="0"/>
        <w:pPrChange w:id="414" w:author="Edward Lee" w:date="2017-10-16T15:45:00Z">
          <w:pPr>
            <w:pStyle w:val="36"/>
            <w:numPr>
              <w:ilvl w:val="0"/>
              <w:numId w:val="6"/>
            </w:numPr>
            <w:spacing w:line="360" w:lineRule="auto"/>
            <w:ind w:left="1275" w:leftChars="472" w:hanging="284" w:firstLineChars="0"/>
          </w:pPr>
        </w:pPrChange>
      </w:pPr>
      <w:del w:id="415" w:author="Edward Lee" w:date="2017-10-16T15:44:00Z">
        <w:r>
          <w:rPr>
            <w:rFonts w:hint="eastAsia"/>
          </w:rPr>
          <w:delText>起始标识：固定为 0x55,0xAA；</w:delText>
        </w:r>
      </w:del>
      <w:ins w:id="416" w:author="asus" w:date="2017-10-06T13:41:00Z">
        <w:r>
          <w:rPr>
            <w:rFonts w:hint="eastAsia"/>
          </w:rPr>
          <w:t>Start</w:t>
        </w:r>
      </w:ins>
      <w:ins w:id="417" w:author="asus" w:date="2017-10-06T13:42:00Z">
        <w:r>
          <w:rPr>
            <w:rFonts w:hint="eastAsia"/>
          </w:rPr>
          <w:t xml:space="preserve"> Flag: fixed to 0x55,0xAA</w:t>
        </w:r>
      </w:ins>
    </w:p>
    <w:p>
      <w:pPr>
        <w:numPr>
          <w:ilvl w:val="0"/>
          <w:numId w:val="6"/>
        </w:numPr>
        <w:spacing w:line="360" w:lineRule="auto"/>
        <w:ind w:left="1275" w:leftChars="472" w:hanging="284" w:firstLineChars="0"/>
        <w:pPrChange w:id="418" w:author="Edward Lee" w:date="2017-10-16T15:45:00Z">
          <w:pPr>
            <w:pStyle w:val="36"/>
            <w:numPr>
              <w:ilvl w:val="0"/>
              <w:numId w:val="6"/>
            </w:numPr>
            <w:spacing w:line="360" w:lineRule="auto"/>
            <w:ind w:left="1275" w:leftChars="472" w:hanging="284" w:firstLineChars="0"/>
          </w:pPr>
        </w:pPrChange>
      </w:pPr>
      <w:del w:id="419" w:author="Edward Lee" w:date="2017-10-16T15:44:00Z">
        <w:r>
          <w:rPr>
            <w:rFonts w:hint="eastAsia"/>
          </w:rPr>
          <w:delText>报文头的长度固定为28Bytes；</w:delText>
        </w:r>
      </w:del>
      <w:ins w:id="420" w:author="asus" w:date="2017-10-06T13:42:00Z">
        <w:r>
          <w:rPr>
            <w:b/>
            <w:bCs/>
            <w:smallCaps/>
            <w:spacing w:val="5"/>
          </w:rPr>
          <w:t>The length of the packet header is fixed to 28Bytes;</w:t>
        </w:r>
      </w:ins>
    </w:p>
    <w:p>
      <w:pPr>
        <w:numPr>
          <w:ilvl w:val="0"/>
          <w:numId w:val="6"/>
        </w:numPr>
        <w:spacing w:line="360" w:lineRule="auto"/>
        <w:ind w:left="1275" w:leftChars="472" w:hanging="284" w:firstLineChars="0"/>
        <w:pPrChange w:id="421" w:author="Edward Lee" w:date="2017-10-16T15:45:00Z">
          <w:pPr>
            <w:pStyle w:val="36"/>
            <w:numPr>
              <w:ilvl w:val="0"/>
              <w:numId w:val="6"/>
            </w:numPr>
            <w:spacing w:line="360" w:lineRule="auto"/>
            <w:ind w:left="1275" w:leftChars="472" w:hanging="284" w:firstLineChars="0"/>
          </w:pPr>
        </w:pPrChange>
      </w:pPr>
      <w:del w:id="422" w:author="Edward Lee" w:date="2017-10-16T15:44:00Z">
        <w:r>
          <w:rPr>
            <w:rFonts w:hint="eastAsia"/>
          </w:rPr>
          <w:delText>报文体的长度可变；</w:delText>
        </w:r>
      </w:del>
      <w:ins w:id="423" w:author="asus" w:date="2017-10-06T13:42:00Z">
        <w:r>
          <w:rPr>
            <w:b/>
            <w:bCs/>
            <w:smallCaps/>
            <w:spacing w:val="5"/>
          </w:rPr>
          <w:t xml:space="preserve">The length of the </w:t>
        </w:r>
      </w:ins>
      <w:ins w:id="424" w:author="asus" w:date="2017-10-06T13:42:00Z">
        <w:r>
          <w:rPr>
            <w:rFonts w:hint="eastAsia"/>
          </w:rPr>
          <w:t>Service Conten</w:t>
        </w:r>
      </w:ins>
      <w:ins w:id="425" w:author="asus" w:date="2017-10-06T13:43:00Z">
        <w:r>
          <w:rPr>
            <w:rFonts w:hint="eastAsia"/>
          </w:rPr>
          <w:t>t</w:t>
        </w:r>
      </w:ins>
      <w:ins w:id="426" w:author="asus" w:date="2017-10-06T13:42:00Z">
        <w:r>
          <w:rPr>
            <w:b/>
            <w:bCs/>
            <w:smallCaps/>
            <w:spacing w:val="5"/>
          </w:rPr>
          <w:t xml:space="preserve"> is variable;</w:t>
        </w:r>
      </w:ins>
    </w:p>
    <w:p>
      <w:pPr>
        <w:numPr>
          <w:ilvl w:val="0"/>
          <w:numId w:val="6"/>
        </w:numPr>
        <w:spacing w:line="360" w:lineRule="auto"/>
        <w:ind w:left="1275" w:leftChars="472" w:hanging="284" w:firstLineChars="0"/>
        <w:pPrChange w:id="427" w:author="Edward Lee" w:date="2017-10-16T15:45:00Z">
          <w:pPr>
            <w:pStyle w:val="36"/>
            <w:numPr>
              <w:ilvl w:val="0"/>
              <w:numId w:val="6"/>
            </w:numPr>
            <w:spacing w:line="360" w:lineRule="auto"/>
            <w:ind w:left="1275" w:leftChars="472" w:hanging="284" w:firstLineChars="0"/>
          </w:pPr>
        </w:pPrChange>
      </w:pPr>
      <w:del w:id="428" w:author="Edward Lee" w:date="2017-10-16T15:44:00Z">
        <w:r>
          <w:rPr>
            <w:rFonts w:hint="eastAsia"/>
          </w:rPr>
          <w:delText>校验是按照CRC16 CCITT标准-0x1021（初始值是0xFFFF），校验算法请看后面章节介绍；</w:delText>
        </w:r>
      </w:del>
      <w:ins w:id="429" w:author="asus" w:date="2017-10-06T13:45:00Z">
        <w:r>
          <w:rPr>
            <w:rFonts w:hint="eastAsia"/>
          </w:rPr>
          <w:t xml:space="preserve">Check </w:t>
        </w:r>
      </w:ins>
      <w:ins w:id="430" w:author="asus" w:date="2017-10-06T13:45:00Z">
        <w:r>
          <w:rPr>
            <w:b/>
            <w:bCs/>
            <w:smallCaps/>
            <w:spacing w:val="5"/>
          </w:rPr>
          <w:t>is in accordance with CRC16 CCITT standard -0x1021 (initial value is 0xFFFF),</w:t>
        </w:r>
      </w:ins>
      <w:ins w:id="431" w:author="asus" w:date="2017-10-06T13:45:00Z">
        <w:r>
          <w:rPr>
            <w:rFonts w:hint="eastAsia"/>
          </w:rPr>
          <w:t xml:space="preserve">check </w:t>
        </w:r>
      </w:ins>
      <w:ins w:id="432" w:author="asus" w:date="2017-10-06T13:45:00Z">
        <w:r>
          <w:rPr>
            <w:b/>
            <w:bCs/>
            <w:smallCaps/>
            <w:spacing w:val="5"/>
          </w:rPr>
          <w:t xml:space="preserve"> algorithm is described in the following sections</w:t>
        </w:r>
      </w:ins>
    </w:p>
    <w:p>
      <w:pPr>
        <w:numPr>
          <w:ilvl w:val="0"/>
          <w:numId w:val="6"/>
        </w:numPr>
        <w:spacing w:line="360" w:lineRule="auto"/>
        <w:ind w:left="1275" w:leftChars="472" w:hanging="284" w:firstLineChars="0"/>
        <w:pPrChange w:id="433" w:author="Edward Lee" w:date="2017-10-16T15:45:00Z">
          <w:pPr>
            <w:pStyle w:val="36"/>
            <w:numPr>
              <w:ilvl w:val="0"/>
              <w:numId w:val="6"/>
            </w:numPr>
            <w:spacing w:line="360" w:lineRule="auto"/>
            <w:ind w:left="1275" w:leftChars="472" w:hanging="284" w:firstLineChars="0"/>
          </w:pPr>
        </w:pPrChange>
      </w:pPr>
      <w:del w:id="434" w:author="Edward Lee" w:date="2017-10-16T15:44:00Z">
        <w:r>
          <w:rPr>
            <w:rFonts w:hint="eastAsia"/>
            <w:color w:val="FF0000"/>
          </w:rPr>
          <w:delText>校验是计算报文头与报文体部分</w:delText>
        </w:r>
      </w:del>
      <w:r>
        <w:rPr>
          <w:rFonts w:hint="eastAsia"/>
        </w:rPr>
        <w:t>。</w:t>
      </w:r>
      <w:ins w:id="435" w:author="asus" w:date="2017-10-06T13:46:00Z">
        <w:r>
          <w:rPr>
            <w:rFonts w:hint="eastAsia"/>
          </w:rPr>
          <w:t xml:space="preserve">Check </w:t>
        </w:r>
      </w:ins>
      <w:ins w:id="436" w:author="asus" w:date="2017-10-06T13:46:00Z">
        <w:r>
          <w:rPr>
            <w:b/>
            <w:bCs/>
            <w:smallCaps/>
            <w:spacing w:val="5"/>
          </w:rPr>
          <w:t xml:space="preserve"> is the calculation of the header and the </w:t>
        </w:r>
      </w:ins>
      <w:ins w:id="437" w:author="asus" w:date="2017-10-06T13:46:00Z">
        <w:r>
          <w:rPr>
            <w:rFonts w:hint="eastAsia"/>
          </w:rPr>
          <w:t>service content</w:t>
        </w:r>
      </w:ins>
      <w:ins w:id="438" w:author="asus" w:date="2017-10-06T13:46:00Z">
        <w:r>
          <w:rPr>
            <w:b/>
            <w:bCs/>
            <w:smallCaps/>
            <w:spacing w:val="5"/>
          </w:rPr>
          <w:t xml:space="preserve"> part</w:t>
        </w:r>
      </w:ins>
    </w:p>
    <w:p>
      <w:pPr>
        <w:pStyle w:val="3"/>
        <w:numPr>
          <w:ilvl w:val="1"/>
          <w:numId w:val="3"/>
        </w:numPr>
        <w:spacing w:before="360" w:line="415" w:lineRule="auto"/>
        <w:ind w:left="572" w:hanging="572" w:hangingChars="178"/>
        <w:rPr>
          <w:rFonts w:ascii="宋体" w:hAnsi="宋体" w:eastAsia="宋体"/>
        </w:rPr>
      </w:pPr>
      <w:del w:id="439" w:author="Edward Lee" w:date="2017-10-16T15:45:00Z">
        <w:bookmarkStart w:id="24" w:name="_Toc493668380"/>
        <w:r>
          <w:rPr>
            <w:rFonts w:hint="eastAsia" w:ascii="宋体" w:hAnsi="宋体" w:eastAsia="宋体"/>
          </w:rPr>
          <w:delText>报文头</w:delText>
        </w:r>
        <w:bookmarkEnd w:id="24"/>
      </w:del>
      <w:ins w:id="440" w:author="asus" w:date="2017-10-06T12:32:00Z">
        <w:r>
          <w:rPr>
            <w:rFonts w:ascii="宋体" w:hAnsi="宋体" w:eastAsia="宋体"/>
            <w:b/>
            <w:bCs/>
            <w:smallCaps w:val="0"/>
            <w:spacing w:val="0"/>
            <w:rPrChange w:id="441" w:author="asus" w:date="2017-10-06T12:32:00Z">
              <w:rPr>
                <w:b w:val="0"/>
                <w:bCs w:val="0"/>
                <w:smallCaps/>
                <w:spacing w:val="5"/>
              </w:rPr>
            </w:rPrChange>
          </w:rPr>
          <w:t>Message header</w:t>
        </w:r>
      </w:ins>
    </w:p>
    <w:p>
      <w:pPr>
        <w:pStyle w:val="36"/>
        <w:spacing w:line="360" w:lineRule="auto"/>
        <w:rPr>
          <w:ins w:id="442" w:author="asus" w:date="2017-10-06T13:51:00Z"/>
          <w:rFonts w:hAnsi="宋体"/>
        </w:rPr>
      </w:pPr>
      <w:del w:id="443" w:author="Edward Lee" w:date="2017-10-16T15:45:00Z">
        <w:r>
          <w:rPr>
            <w:rFonts w:hint="eastAsia" w:hAnsi="宋体"/>
          </w:rPr>
          <w:delText>报文头注意包含报文长度、命令码、协议版本、终端系列号（或设备ID）等组成，报文头格式如下：</w:delText>
        </w:r>
      </w:del>
      <w:ins w:id="444" w:author="asus" w:date="2017-10-06T13:50:00Z">
        <w:r>
          <w:rPr>
            <w:rFonts w:hAnsi="宋体"/>
            <w:b w:val="0"/>
            <w:bCs w:val="0"/>
            <w:smallCaps w:val="0"/>
            <w:spacing w:val="0"/>
            <w:rPrChange w:id="445" w:author="asus" w:date="2017-10-06T13:50:00Z">
              <w:rPr>
                <w:b/>
                <w:bCs/>
                <w:smallCaps/>
                <w:spacing w:val="5"/>
              </w:rPr>
            </w:rPrChange>
          </w:rPr>
          <w:t xml:space="preserve">The packet header is composed of </w:t>
        </w:r>
      </w:ins>
      <w:ins w:id="446" w:author="asus" w:date="2017-10-06T13:50:00Z">
        <w:r>
          <w:rPr>
            <w:rFonts w:hint="eastAsia" w:hAnsi="宋体"/>
          </w:rPr>
          <w:t>message</w:t>
        </w:r>
      </w:ins>
      <w:ins w:id="447" w:author="asus" w:date="2017-10-06T13:50:00Z">
        <w:r>
          <w:rPr>
            <w:rFonts w:hAnsi="宋体"/>
            <w:b w:val="0"/>
            <w:bCs w:val="0"/>
            <w:smallCaps w:val="0"/>
            <w:spacing w:val="0"/>
            <w:rPrChange w:id="448" w:author="asus" w:date="2017-10-06T13:50:00Z">
              <w:rPr>
                <w:b/>
                <w:bCs/>
                <w:smallCaps/>
                <w:spacing w:val="5"/>
              </w:rPr>
            </w:rPrChange>
          </w:rPr>
          <w:t xml:space="preserve"> length, command code, protocol version, terminal serial number (or device ID)</w:t>
        </w:r>
      </w:ins>
      <w:ins w:id="449" w:author="asus" w:date="2017-10-06T13:51:00Z">
        <w:r>
          <w:rPr>
            <w:rFonts w:hint="eastAsia" w:hAnsi="宋体"/>
          </w:rPr>
          <w:t>.</w:t>
        </w:r>
      </w:ins>
      <w:ins w:id="450" w:author="asus" w:date="2017-10-06T13:51:00Z">
        <w:r>
          <w:rPr>
            <w:rFonts w:hAnsi="宋体"/>
            <w:b w:val="0"/>
            <w:bCs w:val="0"/>
            <w:smallCaps w:val="0"/>
            <w:spacing w:val="0"/>
            <w:rPrChange w:id="451" w:author="asus" w:date="2017-10-06T13:51:00Z">
              <w:rPr>
                <w:b/>
                <w:bCs/>
                <w:smallCaps/>
                <w:spacing w:val="5"/>
              </w:rPr>
            </w:rPrChange>
          </w:rPr>
          <w:t>The header format is as follows:</w:t>
        </w:r>
      </w:ins>
    </w:p>
    <w:p>
      <w:pPr>
        <w:pStyle w:val="36"/>
        <w:spacing w:line="360" w:lineRule="auto"/>
        <w:rPr>
          <w:rFonts w:hAnsi="宋体"/>
        </w:rPr>
      </w:pPr>
    </w:p>
    <w:tbl>
      <w:tblPr>
        <w:tblStyle w:val="21"/>
        <w:tblW w:w="9000" w:type="dxa"/>
        <w:tblInd w:w="0" w:type="dxa"/>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
      <w:tblGrid>
        <w:gridCol w:w="817"/>
        <w:gridCol w:w="1547"/>
        <w:gridCol w:w="1572"/>
        <w:gridCol w:w="5064"/>
      </w:tblGrid>
      <w:tr>
        <w:tblPrEx>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Ex>
        <w:tc>
          <w:tcPr>
            <w:tcW w:w="9000" w:type="dxa"/>
            <w:gridSpan w:val="4"/>
            <w:shd w:val="clear" w:color="auto" w:fill="C6D9F0" w:themeFill="text2" w:themeFillTint="33"/>
          </w:tcPr>
          <w:p>
            <w:pPr>
              <w:pStyle w:val="36"/>
              <w:widowControl w:val="0"/>
              <w:ind w:firstLine="0" w:firstLineChars="0"/>
              <w:jc w:val="center"/>
              <w:rPr>
                <w:rFonts w:hAnsi="宋体"/>
                <w:b/>
                <w:bCs/>
                <w:color w:val="FFFFFF"/>
                <w:sz w:val="28"/>
                <w:szCs w:val="28"/>
              </w:rPr>
            </w:pPr>
            <w:del w:id="452" w:author="Edward Lee" w:date="2017-10-16T15:45:00Z">
              <w:r>
                <w:rPr>
                  <w:rFonts w:hint="eastAsia" w:hAnsi="宋体"/>
                  <w:b/>
                  <w:bCs/>
                  <w:color w:val="000000" w:themeColor="text1"/>
                  <w:sz w:val="28"/>
                  <w:szCs w:val="28"/>
                </w:rPr>
                <w:delText>报文头</w:delText>
              </w:r>
            </w:del>
            <w:ins w:id="453" w:author="asus" w:date="2017-10-06T13:51:00Z">
              <w:r>
                <w:rPr>
                  <w:rFonts w:hint="eastAsia" w:hAnsi="宋体"/>
                  <w:b/>
                  <w:bCs/>
                  <w:color w:val="000000" w:themeColor="text1"/>
                  <w:sz w:val="28"/>
                  <w:szCs w:val="28"/>
                </w:rPr>
                <w:t>Message Header</w:t>
              </w:r>
            </w:ins>
            <w:r>
              <w:rPr>
                <w:rFonts w:hint="eastAsia" w:hAnsi="宋体"/>
                <w:b/>
                <w:bCs/>
                <w:color w:val="000000" w:themeColor="text1"/>
                <w:sz w:val="28"/>
                <w:szCs w:val="28"/>
              </w:rPr>
              <w:t>（28 Bytes）</w:t>
            </w:r>
          </w:p>
        </w:tc>
      </w:tr>
      <w:tr>
        <w:tblPrEx>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Ex>
        <w:tc>
          <w:tcPr>
            <w:tcW w:w="817" w:type="dxa"/>
            <w:shd w:val="clear" w:color="auto" w:fill="C6D9F0" w:themeFill="text2" w:themeFillTint="33"/>
            <w:vAlign w:val="center"/>
          </w:tcPr>
          <w:p>
            <w:pPr>
              <w:pStyle w:val="36"/>
              <w:widowControl w:val="0"/>
              <w:ind w:firstLine="0" w:firstLineChars="0"/>
              <w:jc w:val="center"/>
              <w:rPr>
                <w:rFonts w:hAnsi="宋体"/>
                <w:b/>
                <w:bCs/>
                <w:color w:val="000000" w:themeColor="text1"/>
                <w:sz w:val="24"/>
                <w:szCs w:val="24"/>
              </w:rPr>
            </w:pPr>
            <w:del w:id="454" w:author="Edward Lee" w:date="2017-10-16T15:45:00Z">
              <w:r>
                <w:rPr>
                  <w:rFonts w:hint="eastAsia" w:hAnsi="宋体"/>
                  <w:b/>
                  <w:bCs/>
                  <w:color w:val="000000" w:themeColor="text1"/>
                  <w:sz w:val="24"/>
                  <w:szCs w:val="24"/>
                </w:rPr>
                <w:delText>序号</w:delText>
              </w:r>
            </w:del>
            <w:ins w:id="455" w:author="asus" w:date="2017-10-06T13:52:00Z">
              <w:r>
                <w:rPr>
                  <w:rFonts w:hint="eastAsia" w:hAnsi="宋体"/>
                  <w:b/>
                  <w:bCs/>
                  <w:color w:val="000000" w:themeColor="text1"/>
                  <w:sz w:val="24"/>
                  <w:szCs w:val="24"/>
                </w:rPr>
                <w:t>SN</w:t>
              </w:r>
            </w:ins>
          </w:p>
        </w:tc>
        <w:tc>
          <w:tcPr>
            <w:tcW w:w="1547" w:type="dxa"/>
            <w:shd w:val="clear" w:color="auto" w:fill="C6D9F0" w:themeFill="text2" w:themeFillTint="33"/>
            <w:vAlign w:val="center"/>
          </w:tcPr>
          <w:p>
            <w:pPr>
              <w:pStyle w:val="36"/>
              <w:widowControl w:val="0"/>
              <w:ind w:firstLine="0" w:firstLineChars="0"/>
              <w:jc w:val="center"/>
              <w:rPr>
                <w:rFonts w:hAnsi="宋体"/>
                <w:b/>
                <w:bCs/>
                <w:color w:val="000000" w:themeColor="text1"/>
                <w:sz w:val="24"/>
                <w:szCs w:val="24"/>
              </w:rPr>
            </w:pPr>
            <w:del w:id="456" w:author="Edward Lee" w:date="2017-10-16T15:45:00Z">
              <w:r>
                <w:rPr>
                  <w:rFonts w:hint="eastAsia" w:hAnsi="宋体"/>
                  <w:b/>
                  <w:bCs/>
                  <w:color w:val="000000" w:themeColor="text1"/>
                  <w:sz w:val="24"/>
                  <w:szCs w:val="24"/>
                </w:rPr>
                <w:delText>字段</w:delText>
              </w:r>
            </w:del>
            <w:ins w:id="457" w:author="asus" w:date="2017-10-06T13:52:00Z">
              <w:r>
                <w:rPr>
                  <w:rFonts w:hint="eastAsia" w:hAnsi="宋体"/>
                  <w:b/>
                  <w:bCs/>
                  <w:color w:val="000000" w:themeColor="text1"/>
                  <w:sz w:val="24"/>
                  <w:szCs w:val="24"/>
                </w:rPr>
                <w:t>Fi</w:t>
              </w:r>
            </w:ins>
            <w:ins w:id="458" w:author="asus" w:date="2017-10-06T13:53:00Z">
              <w:r>
                <w:rPr>
                  <w:rFonts w:hint="eastAsia" w:hAnsi="宋体"/>
                  <w:b/>
                  <w:bCs/>
                  <w:color w:val="000000" w:themeColor="text1"/>
                  <w:sz w:val="24"/>
                  <w:szCs w:val="24"/>
                </w:rPr>
                <w:t>eld</w:t>
              </w:r>
            </w:ins>
          </w:p>
        </w:tc>
        <w:tc>
          <w:tcPr>
            <w:tcW w:w="1572" w:type="dxa"/>
            <w:shd w:val="clear" w:color="auto" w:fill="C6D9F0" w:themeFill="text2" w:themeFillTint="33"/>
            <w:vAlign w:val="center"/>
          </w:tcPr>
          <w:p>
            <w:pPr>
              <w:pStyle w:val="36"/>
              <w:widowControl w:val="0"/>
              <w:ind w:firstLine="0" w:firstLineChars="0"/>
              <w:jc w:val="center"/>
              <w:rPr>
                <w:rFonts w:hAnsi="宋体"/>
                <w:b/>
                <w:bCs/>
                <w:color w:val="000000" w:themeColor="text1"/>
                <w:sz w:val="24"/>
                <w:szCs w:val="24"/>
              </w:rPr>
            </w:pPr>
            <w:del w:id="459" w:author="Edward Lee" w:date="2017-10-16T15:45:00Z">
              <w:r>
                <w:rPr>
                  <w:rFonts w:hint="eastAsia" w:hAnsi="宋体"/>
                  <w:b/>
                  <w:bCs/>
                  <w:color w:val="000000" w:themeColor="text1"/>
                  <w:sz w:val="24"/>
                  <w:szCs w:val="24"/>
                </w:rPr>
                <w:delText>长度（字节）</w:delText>
              </w:r>
            </w:del>
            <w:ins w:id="460" w:author="asus" w:date="2017-10-06T13:53:00Z">
              <w:r>
                <w:rPr>
                  <w:rFonts w:hint="eastAsia" w:hAnsi="宋体"/>
                  <w:b/>
                  <w:bCs/>
                  <w:color w:val="000000" w:themeColor="text1"/>
                  <w:sz w:val="24"/>
                  <w:szCs w:val="24"/>
                </w:rPr>
                <w:t>Length (byte)</w:t>
              </w:r>
            </w:ins>
          </w:p>
        </w:tc>
        <w:tc>
          <w:tcPr>
            <w:tcW w:w="5064" w:type="dxa"/>
            <w:shd w:val="clear" w:color="auto" w:fill="C6D9F0" w:themeFill="text2" w:themeFillTint="33"/>
            <w:vAlign w:val="center"/>
          </w:tcPr>
          <w:p>
            <w:pPr>
              <w:pStyle w:val="36"/>
              <w:widowControl w:val="0"/>
              <w:ind w:firstLine="0" w:firstLineChars="0"/>
              <w:jc w:val="center"/>
              <w:rPr>
                <w:rFonts w:hAnsi="宋体"/>
                <w:b/>
                <w:bCs/>
                <w:color w:val="000000" w:themeColor="text1"/>
                <w:sz w:val="24"/>
                <w:szCs w:val="24"/>
              </w:rPr>
            </w:pPr>
            <w:del w:id="461" w:author="Edward Lee" w:date="2017-10-16T15:45:00Z">
              <w:r>
                <w:rPr>
                  <w:rFonts w:hint="eastAsia" w:hAnsi="宋体"/>
                  <w:b/>
                  <w:bCs/>
                  <w:color w:val="000000" w:themeColor="text1"/>
                  <w:sz w:val="24"/>
                  <w:szCs w:val="24"/>
                </w:rPr>
                <w:delText>描述</w:delText>
              </w:r>
            </w:del>
            <w:ins w:id="462" w:author="asus" w:date="2017-10-06T13:53:00Z">
              <w:r>
                <w:rPr>
                  <w:rFonts w:hint="eastAsia" w:hAnsi="宋体"/>
                  <w:b/>
                  <w:bCs/>
                  <w:color w:val="000000" w:themeColor="text1"/>
                  <w:sz w:val="24"/>
                  <w:szCs w:val="24"/>
                </w:rPr>
                <w:t>Description</w:t>
              </w:r>
            </w:ins>
          </w:p>
        </w:tc>
      </w:tr>
      <w:tr>
        <w:tblPrEx>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Ex>
        <w:tc>
          <w:tcPr>
            <w:tcW w:w="817" w:type="dxa"/>
            <w:shd w:val="clear" w:color="auto" w:fill="FFFFFF" w:themeFill="background1"/>
            <w:vAlign w:val="center"/>
          </w:tcPr>
          <w:p>
            <w:pPr>
              <w:pStyle w:val="36"/>
              <w:widowControl w:val="0"/>
              <w:ind w:firstLine="0" w:firstLineChars="0"/>
              <w:jc w:val="center"/>
              <w:rPr>
                <w:rFonts w:hAnsi="宋体"/>
              </w:rPr>
            </w:pPr>
            <w:r>
              <w:rPr>
                <w:rFonts w:hint="eastAsia" w:hAnsi="宋体"/>
              </w:rPr>
              <w:t>1</w:t>
            </w:r>
          </w:p>
        </w:tc>
        <w:tc>
          <w:tcPr>
            <w:tcW w:w="1547" w:type="dxa"/>
            <w:shd w:val="clear" w:color="auto" w:fill="auto"/>
          </w:tcPr>
          <w:p>
            <w:pPr>
              <w:pStyle w:val="36"/>
              <w:widowControl w:val="0"/>
              <w:ind w:firstLine="0" w:firstLineChars="0"/>
              <w:rPr>
                <w:rFonts w:hAnsi="宋体"/>
              </w:rPr>
            </w:pPr>
            <w:del w:id="463" w:author="Edward Lee" w:date="2017-10-16T15:45:00Z">
              <w:r>
                <w:rPr>
                  <w:rFonts w:hint="eastAsia" w:hAnsi="宋体"/>
                </w:rPr>
                <w:delText>报文总长度</w:delText>
              </w:r>
            </w:del>
            <w:ins w:id="464" w:author="asus" w:date="2017-10-06T13:53:00Z">
              <w:r>
                <w:rPr>
                  <w:rFonts w:hAnsi="宋体"/>
                  <w:b w:val="0"/>
                  <w:bCs w:val="0"/>
                  <w:smallCaps w:val="0"/>
                  <w:spacing w:val="0"/>
                  <w:rPrChange w:id="465" w:author="asus" w:date="2017-10-06T13:53:00Z">
                    <w:rPr>
                      <w:b/>
                      <w:bCs/>
                      <w:smallCaps/>
                      <w:spacing w:val="5"/>
                    </w:rPr>
                  </w:rPrChange>
                </w:rPr>
                <w:t>Total message length</w:t>
              </w:r>
            </w:ins>
          </w:p>
        </w:tc>
        <w:tc>
          <w:tcPr>
            <w:tcW w:w="1572" w:type="dxa"/>
            <w:shd w:val="clear" w:color="auto" w:fill="auto"/>
          </w:tcPr>
          <w:p>
            <w:pPr>
              <w:pStyle w:val="36"/>
              <w:widowControl w:val="0"/>
              <w:ind w:firstLine="0" w:firstLineChars="0"/>
              <w:rPr>
                <w:rFonts w:hAnsi="宋体"/>
              </w:rPr>
            </w:pPr>
            <w:r>
              <w:rPr>
                <w:rFonts w:hint="eastAsia" w:hAnsi="宋体"/>
              </w:rPr>
              <w:t>2</w:t>
            </w:r>
          </w:p>
        </w:tc>
        <w:tc>
          <w:tcPr>
            <w:tcW w:w="5064" w:type="dxa"/>
            <w:shd w:val="clear" w:color="auto" w:fill="auto"/>
          </w:tcPr>
          <w:p>
            <w:pPr>
              <w:pStyle w:val="36"/>
              <w:widowControl w:val="0"/>
              <w:ind w:firstLine="0" w:firstLineChars="0"/>
              <w:rPr>
                <w:rFonts w:hAnsi="宋体"/>
              </w:rPr>
            </w:pPr>
            <w:del w:id="466" w:author="Edward Lee" w:date="2017-10-16T15:45:00Z">
              <w:r>
                <w:rPr>
                  <w:rFonts w:hint="eastAsia" w:hAnsi="宋体"/>
                </w:rPr>
                <w:delText>包含从本身开始，直到报文内容结束(仅含报文头与报文体)</w:delText>
              </w:r>
            </w:del>
            <w:ins w:id="467" w:author="asus" w:date="2017-10-06T13:54:00Z">
              <w:r>
                <w:rPr>
                  <w:rFonts w:hAnsi="宋体"/>
                  <w:b w:val="0"/>
                  <w:bCs w:val="0"/>
                  <w:smallCaps w:val="0"/>
                  <w:spacing w:val="0"/>
                  <w:rPrChange w:id="468" w:author="asus" w:date="2017-10-06T13:54:00Z">
                    <w:rPr>
                      <w:b/>
                      <w:bCs/>
                      <w:smallCaps/>
                      <w:spacing w:val="5"/>
                    </w:rPr>
                  </w:rPrChange>
                </w:rPr>
                <w:t xml:space="preserve">Contains from the beginning itself, until the end of the message (only the header and the </w:t>
              </w:r>
            </w:ins>
            <w:ins w:id="469" w:author="asus" w:date="2017-10-06T13:54:00Z">
              <w:r>
                <w:rPr>
                  <w:rFonts w:hint="eastAsia" w:hAnsi="宋体"/>
                </w:rPr>
                <w:t>service content</w:t>
              </w:r>
            </w:ins>
            <w:ins w:id="470" w:author="asus" w:date="2017-10-06T13:54:00Z">
              <w:r>
                <w:rPr>
                  <w:rFonts w:hAnsi="宋体"/>
                  <w:b w:val="0"/>
                  <w:bCs w:val="0"/>
                  <w:smallCaps w:val="0"/>
                  <w:spacing w:val="0"/>
                  <w:rPrChange w:id="471" w:author="asus" w:date="2017-10-06T13:54:00Z">
                    <w:rPr>
                      <w:b/>
                      <w:bCs/>
                      <w:smallCaps/>
                      <w:spacing w:val="5"/>
                    </w:rPr>
                  </w:rPrChange>
                </w:rPr>
                <w:t>)</w:t>
              </w:r>
            </w:ins>
          </w:p>
        </w:tc>
      </w:tr>
      <w:tr>
        <w:tblPrEx>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Ex>
        <w:tc>
          <w:tcPr>
            <w:tcW w:w="817" w:type="dxa"/>
            <w:shd w:val="clear" w:color="auto" w:fill="FFFFFF" w:themeFill="background1"/>
            <w:vAlign w:val="center"/>
          </w:tcPr>
          <w:p>
            <w:pPr>
              <w:pStyle w:val="36"/>
              <w:widowControl w:val="0"/>
              <w:ind w:firstLine="0" w:firstLineChars="0"/>
              <w:jc w:val="center"/>
              <w:rPr>
                <w:rFonts w:hAnsi="宋体"/>
              </w:rPr>
            </w:pPr>
            <w:r>
              <w:rPr>
                <w:rFonts w:hint="eastAsia" w:hAnsi="宋体"/>
              </w:rPr>
              <w:t>2</w:t>
            </w:r>
          </w:p>
        </w:tc>
        <w:tc>
          <w:tcPr>
            <w:tcW w:w="1547" w:type="dxa"/>
            <w:shd w:val="clear" w:color="auto" w:fill="auto"/>
          </w:tcPr>
          <w:p>
            <w:pPr>
              <w:pStyle w:val="36"/>
              <w:widowControl w:val="0"/>
              <w:ind w:firstLine="0" w:firstLineChars="0"/>
              <w:rPr>
                <w:rFonts w:hAnsi="宋体"/>
              </w:rPr>
            </w:pPr>
            <w:del w:id="472" w:author="Edward Lee" w:date="2017-10-16T15:45:00Z">
              <w:r>
                <w:rPr>
                  <w:rFonts w:hint="eastAsia" w:hAnsi="宋体"/>
                </w:rPr>
                <w:delText>命令码</w:delText>
              </w:r>
            </w:del>
            <w:ins w:id="473" w:author="asus" w:date="2017-10-06T13:55:00Z">
              <w:r>
                <w:rPr>
                  <w:rFonts w:hint="eastAsia" w:hAnsi="宋体"/>
                </w:rPr>
                <w:t>Command code</w:t>
              </w:r>
            </w:ins>
          </w:p>
        </w:tc>
        <w:tc>
          <w:tcPr>
            <w:tcW w:w="1572" w:type="dxa"/>
            <w:shd w:val="clear" w:color="auto" w:fill="auto"/>
          </w:tcPr>
          <w:p>
            <w:pPr>
              <w:pStyle w:val="36"/>
              <w:widowControl w:val="0"/>
              <w:ind w:firstLine="0" w:firstLineChars="0"/>
              <w:rPr>
                <w:rFonts w:hAnsi="宋体"/>
              </w:rPr>
            </w:pPr>
            <w:r>
              <w:rPr>
                <w:rFonts w:hint="eastAsia" w:hAnsi="宋体"/>
              </w:rPr>
              <w:t>2</w:t>
            </w:r>
          </w:p>
        </w:tc>
        <w:tc>
          <w:tcPr>
            <w:tcW w:w="5064" w:type="dxa"/>
            <w:shd w:val="clear" w:color="auto" w:fill="auto"/>
          </w:tcPr>
          <w:p>
            <w:pPr>
              <w:pStyle w:val="36"/>
              <w:widowControl w:val="0"/>
              <w:ind w:firstLine="0" w:firstLineChars="0"/>
              <w:rPr>
                <w:rFonts w:hAnsi="宋体"/>
              </w:rPr>
            </w:pPr>
            <w:del w:id="474" w:author="Edward Lee" w:date="2017-10-16T15:45:00Z">
              <w:r>
                <w:rPr>
                  <w:rFonts w:hint="eastAsia" w:hAnsi="宋体"/>
                </w:rPr>
                <w:delText>表示该报文所要执行或应答的命令，如登录、数据上报、更新等。</w:delText>
              </w:r>
            </w:del>
            <w:ins w:id="475" w:author="asus" w:date="2017-10-06T13:55:00Z">
              <w:r>
                <w:rPr>
                  <w:rFonts w:hAnsi="宋体"/>
                  <w:b w:val="0"/>
                  <w:bCs w:val="0"/>
                  <w:smallCaps w:val="0"/>
                  <w:spacing w:val="0"/>
                  <w:rPrChange w:id="476" w:author="asus" w:date="2017-10-06T13:55:00Z">
                    <w:rPr>
                      <w:b/>
                      <w:bCs/>
                      <w:smallCaps/>
                      <w:spacing w:val="5"/>
                    </w:rPr>
                  </w:rPrChange>
                </w:rPr>
                <w:t xml:space="preserve">Indicates the command to be executed or answered, such as login, data </w:t>
              </w:r>
            </w:ins>
            <w:ins w:id="477" w:author="asus" w:date="2017-10-06T13:56:00Z">
              <w:r>
                <w:rPr>
                  <w:rFonts w:hint="eastAsia" w:hAnsi="宋体"/>
                </w:rPr>
                <w:t>reporting</w:t>
              </w:r>
            </w:ins>
            <w:ins w:id="478" w:author="asus" w:date="2017-10-06T13:55:00Z">
              <w:r>
                <w:rPr>
                  <w:rFonts w:hAnsi="宋体"/>
                  <w:b w:val="0"/>
                  <w:bCs w:val="0"/>
                  <w:smallCaps w:val="0"/>
                  <w:spacing w:val="0"/>
                  <w:rPrChange w:id="479" w:author="asus" w:date="2017-10-06T13:55:00Z">
                    <w:rPr>
                      <w:b/>
                      <w:bCs/>
                      <w:smallCaps/>
                      <w:spacing w:val="5"/>
                    </w:rPr>
                  </w:rPrChange>
                </w:rPr>
                <w:t>, update, and so on.</w:t>
              </w:r>
            </w:ins>
          </w:p>
        </w:tc>
      </w:tr>
      <w:tr>
        <w:tblPrEx>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Ex>
        <w:tc>
          <w:tcPr>
            <w:tcW w:w="817" w:type="dxa"/>
            <w:shd w:val="clear" w:color="auto" w:fill="FFFFFF" w:themeFill="background1"/>
            <w:vAlign w:val="center"/>
          </w:tcPr>
          <w:p>
            <w:pPr>
              <w:pStyle w:val="36"/>
              <w:widowControl w:val="0"/>
              <w:ind w:firstLine="0" w:firstLineChars="0"/>
              <w:jc w:val="center"/>
              <w:rPr>
                <w:rFonts w:hAnsi="宋体"/>
              </w:rPr>
            </w:pPr>
            <w:r>
              <w:rPr>
                <w:rFonts w:hint="eastAsia" w:hAnsi="宋体"/>
              </w:rPr>
              <w:t>3</w:t>
            </w:r>
          </w:p>
        </w:tc>
        <w:tc>
          <w:tcPr>
            <w:tcW w:w="1547" w:type="dxa"/>
            <w:shd w:val="clear" w:color="auto" w:fill="auto"/>
          </w:tcPr>
          <w:p>
            <w:pPr>
              <w:pStyle w:val="36"/>
              <w:widowControl w:val="0"/>
              <w:ind w:firstLine="0" w:firstLineChars="0"/>
              <w:rPr>
                <w:rFonts w:hAnsi="宋体"/>
              </w:rPr>
            </w:pPr>
            <w:del w:id="480" w:author="Edward Lee" w:date="2017-10-16T15:45:00Z">
              <w:r>
                <w:rPr>
                  <w:rFonts w:hint="eastAsia" w:hAnsi="宋体"/>
                </w:rPr>
                <w:delText>报文流水号</w:delText>
              </w:r>
            </w:del>
            <w:ins w:id="481" w:author="asus" w:date="2017-10-06T13:57:00Z">
              <w:r>
                <w:rPr>
                  <w:rFonts w:hAnsi="宋体"/>
                  <w:b w:val="0"/>
                  <w:bCs w:val="0"/>
                  <w:smallCaps w:val="0"/>
                  <w:spacing w:val="0"/>
                  <w:rPrChange w:id="482" w:author="asus" w:date="2017-10-06T13:57:00Z">
                    <w:rPr>
                      <w:b/>
                      <w:bCs/>
                      <w:smallCaps/>
                      <w:spacing w:val="5"/>
                    </w:rPr>
                  </w:rPrChange>
                </w:rPr>
                <w:t>Message serial number</w:t>
              </w:r>
            </w:ins>
          </w:p>
        </w:tc>
        <w:tc>
          <w:tcPr>
            <w:tcW w:w="1572" w:type="dxa"/>
            <w:shd w:val="clear" w:color="auto" w:fill="auto"/>
          </w:tcPr>
          <w:p>
            <w:pPr>
              <w:pStyle w:val="36"/>
              <w:widowControl w:val="0"/>
              <w:ind w:firstLine="0" w:firstLineChars="0"/>
              <w:rPr>
                <w:rFonts w:hAnsi="宋体"/>
              </w:rPr>
            </w:pPr>
            <w:r>
              <w:rPr>
                <w:rFonts w:hint="eastAsia" w:hAnsi="宋体"/>
              </w:rPr>
              <w:t>4</w:t>
            </w:r>
          </w:p>
        </w:tc>
        <w:tc>
          <w:tcPr>
            <w:tcW w:w="5064" w:type="dxa"/>
            <w:shd w:val="clear" w:color="auto" w:fill="auto"/>
          </w:tcPr>
          <w:p>
            <w:pPr>
              <w:pStyle w:val="36"/>
              <w:widowControl w:val="0"/>
              <w:ind w:firstLine="0" w:firstLineChars="0"/>
              <w:rPr>
                <w:rFonts w:hAnsi="宋体" w:eastAsiaTheme="minorEastAsia" w:cstheme="minorBidi"/>
                <w:kern w:val="2"/>
                <w:szCs w:val="22"/>
              </w:rPr>
            </w:pPr>
            <w:r>
              <w:rPr>
                <w:rFonts w:hint="eastAsia" w:hAnsi="宋体"/>
              </w:rPr>
              <w:t>0x00000000</w:t>
            </w:r>
            <w:ins w:id="483" w:author="asus" w:date="2017-10-06T13:57:00Z">
              <w:r>
                <w:rPr>
                  <w:rFonts w:hint="eastAsia" w:hAnsi="宋体"/>
                </w:rPr>
                <w:t xml:space="preserve"> to </w:t>
              </w:r>
            </w:ins>
            <w:del w:id="484" w:author="asus" w:date="2017-10-06T13:57:00Z">
              <w:r>
                <w:rPr>
                  <w:rFonts w:hint="eastAsia" w:hAnsi="宋体"/>
                </w:rPr>
                <w:delText>到</w:delText>
              </w:r>
            </w:del>
            <w:r>
              <w:rPr>
                <w:rFonts w:hint="eastAsia" w:hAnsi="宋体"/>
              </w:rPr>
              <w:t>0xFFFFFFFF，</w:t>
            </w:r>
            <w:ins w:id="485" w:author="Edward Lee" w:date="2017-10-16T16:34:00Z">
              <w:r>
                <w:rPr>
                  <w:rFonts w:hint="eastAsia" w:hAnsi="宋体"/>
                </w:rPr>
                <w:t xml:space="preserve"> </w:t>
              </w:r>
            </w:ins>
            <w:del w:id="486" w:author="Edward Lee" w:date="2017-10-16T16:34:00Z">
              <w:r>
                <w:rPr>
                  <w:rFonts w:hint="eastAsia" w:hAnsi="宋体"/>
                </w:rPr>
                <w:delText>发送方各自维护自己的流水号，每次成功的通信后，自动加1.</w:delText>
              </w:r>
            </w:del>
            <w:ins w:id="487" w:author="asus" w:date="2017-10-06T13:58:00Z">
              <w:r>
                <w:rPr>
                  <w:rFonts w:hAnsi="宋体"/>
                  <w:b w:val="0"/>
                  <w:bCs w:val="0"/>
                  <w:smallCaps w:val="0"/>
                  <w:spacing w:val="0"/>
                  <w:rPrChange w:id="488" w:author="asus" w:date="2017-10-06T13:58:00Z">
                    <w:rPr>
                      <w:b/>
                      <w:bCs/>
                      <w:smallCaps/>
                      <w:spacing w:val="5"/>
                    </w:rPr>
                  </w:rPrChange>
                </w:rPr>
                <w:t xml:space="preserve">The sender to maintain their own serial number, each successful </w:t>
              </w:r>
            </w:ins>
            <w:ins w:id="489" w:author="asus" w:date="2017-10-06T13:58:00Z">
              <w:r>
                <w:rPr>
                  <w:rFonts w:hAnsi="宋体"/>
                  <w:b w:val="0"/>
                  <w:bCs w:val="0"/>
                  <w:smallCaps w:val="0"/>
                  <w:spacing w:val="0"/>
                  <w:rPrChange w:id="490" w:author="asus" w:date="2017-10-06T13:58:00Z">
                    <w:rPr>
                      <w:b/>
                      <w:bCs/>
                      <w:smallCaps/>
                      <w:spacing w:val="5"/>
                    </w:rPr>
                  </w:rPrChange>
                </w:rPr>
                <w:t>communication, automatically add 1.</w:t>
              </w:r>
            </w:ins>
          </w:p>
        </w:tc>
      </w:tr>
      <w:tr>
        <w:tblPrEx>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Ex>
        <w:tc>
          <w:tcPr>
            <w:tcW w:w="817" w:type="dxa"/>
            <w:shd w:val="clear" w:color="auto" w:fill="FFFFFF" w:themeFill="background1"/>
            <w:vAlign w:val="center"/>
          </w:tcPr>
          <w:p>
            <w:pPr>
              <w:pStyle w:val="36"/>
              <w:widowControl w:val="0"/>
              <w:ind w:firstLine="0" w:firstLineChars="0"/>
              <w:jc w:val="center"/>
              <w:rPr>
                <w:rFonts w:hAnsi="宋体"/>
              </w:rPr>
            </w:pPr>
            <w:r>
              <w:rPr>
                <w:rFonts w:hint="eastAsia" w:hAnsi="宋体"/>
              </w:rPr>
              <w:t>4</w:t>
            </w:r>
          </w:p>
        </w:tc>
        <w:tc>
          <w:tcPr>
            <w:tcW w:w="1547" w:type="dxa"/>
            <w:shd w:val="clear" w:color="auto" w:fill="auto"/>
          </w:tcPr>
          <w:p>
            <w:pPr>
              <w:pStyle w:val="36"/>
              <w:widowControl w:val="0"/>
              <w:ind w:firstLine="0" w:firstLineChars="0"/>
              <w:rPr>
                <w:rFonts w:hAnsi="宋体"/>
              </w:rPr>
            </w:pPr>
            <w:del w:id="491" w:author="Edward Lee" w:date="2017-10-16T15:45:00Z">
              <w:r>
                <w:rPr>
                  <w:rFonts w:hint="eastAsia" w:hAnsi="宋体"/>
                </w:rPr>
                <w:delText>报文协议版本</w:delText>
              </w:r>
            </w:del>
            <w:ins w:id="492" w:author="asus" w:date="2017-10-06T13:58:00Z">
              <w:r>
                <w:rPr>
                  <w:rFonts w:hAnsi="宋体"/>
                  <w:b w:val="0"/>
                  <w:bCs w:val="0"/>
                  <w:smallCaps w:val="0"/>
                  <w:spacing w:val="0"/>
                  <w:rPrChange w:id="493" w:author="asus" w:date="2017-10-06T13:58:00Z">
                    <w:rPr>
                      <w:b/>
                      <w:bCs/>
                      <w:smallCaps/>
                      <w:spacing w:val="5"/>
                    </w:rPr>
                  </w:rPrChange>
                </w:rPr>
                <w:t>Message protocol version</w:t>
              </w:r>
            </w:ins>
          </w:p>
        </w:tc>
        <w:tc>
          <w:tcPr>
            <w:tcW w:w="1572" w:type="dxa"/>
            <w:shd w:val="clear" w:color="auto" w:fill="auto"/>
          </w:tcPr>
          <w:p>
            <w:pPr>
              <w:pStyle w:val="36"/>
              <w:widowControl w:val="0"/>
              <w:ind w:firstLine="0" w:firstLineChars="0"/>
              <w:rPr>
                <w:rFonts w:hAnsi="宋体"/>
              </w:rPr>
            </w:pPr>
            <w:r>
              <w:rPr>
                <w:rFonts w:hint="eastAsia" w:hAnsi="宋体"/>
              </w:rPr>
              <w:t>2</w:t>
            </w:r>
          </w:p>
        </w:tc>
        <w:tc>
          <w:tcPr>
            <w:tcW w:w="5064" w:type="dxa"/>
            <w:shd w:val="clear" w:color="auto" w:fill="auto"/>
          </w:tcPr>
          <w:p>
            <w:pPr>
              <w:pStyle w:val="36"/>
              <w:widowControl w:val="0"/>
              <w:ind w:firstLine="0" w:firstLineChars="0"/>
              <w:rPr>
                <w:rFonts w:hAnsi="宋体"/>
              </w:rPr>
            </w:pPr>
          </w:p>
        </w:tc>
      </w:tr>
      <w:tr>
        <w:tblPrEx>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Ex>
        <w:tc>
          <w:tcPr>
            <w:tcW w:w="817" w:type="dxa"/>
            <w:shd w:val="clear" w:color="auto" w:fill="FFFFFF" w:themeFill="background1"/>
            <w:vAlign w:val="center"/>
          </w:tcPr>
          <w:p>
            <w:pPr>
              <w:pStyle w:val="36"/>
              <w:widowControl w:val="0"/>
              <w:ind w:firstLine="0" w:firstLineChars="0"/>
              <w:jc w:val="center"/>
              <w:rPr>
                <w:rFonts w:hAnsi="宋体"/>
              </w:rPr>
            </w:pPr>
            <w:r>
              <w:rPr>
                <w:rFonts w:hint="eastAsia" w:hAnsi="宋体"/>
              </w:rPr>
              <w:t>5</w:t>
            </w:r>
          </w:p>
        </w:tc>
        <w:tc>
          <w:tcPr>
            <w:tcW w:w="1547" w:type="dxa"/>
            <w:shd w:val="clear" w:color="auto" w:fill="auto"/>
          </w:tcPr>
          <w:p>
            <w:pPr>
              <w:pStyle w:val="36"/>
              <w:widowControl w:val="0"/>
              <w:ind w:firstLine="0" w:firstLineChars="0"/>
              <w:rPr>
                <w:rFonts w:hAnsi="宋体"/>
              </w:rPr>
            </w:pPr>
            <w:del w:id="494" w:author="Edward Lee" w:date="2017-10-16T15:45:00Z">
              <w:r>
                <w:rPr>
                  <w:rFonts w:hint="eastAsia" w:hAnsi="宋体"/>
                </w:rPr>
                <w:delText>报文安全标识</w:delText>
              </w:r>
            </w:del>
            <w:ins w:id="495" w:author="asus" w:date="2017-10-06T13:58:00Z">
              <w:r>
                <w:rPr>
                  <w:rFonts w:hAnsi="宋体"/>
                  <w:b w:val="0"/>
                  <w:bCs w:val="0"/>
                  <w:smallCaps w:val="0"/>
                  <w:spacing w:val="0"/>
                  <w:rPrChange w:id="496" w:author="asus" w:date="2017-10-06T13:58:00Z">
                    <w:rPr>
                      <w:b/>
                      <w:bCs/>
                      <w:smallCaps/>
                      <w:spacing w:val="5"/>
                    </w:rPr>
                  </w:rPrChange>
                </w:rPr>
                <w:t>Message security flag</w:t>
              </w:r>
            </w:ins>
          </w:p>
        </w:tc>
        <w:tc>
          <w:tcPr>
            <w:tcW w:w="1572" w:type="dxa"/>
            <w:shd w:val="clear" w:color="auto" w:fill="auto"/>
          </w:tcPr>
          <w:p>
            <w:pPr>
              <w:pStyle w:val="36"/>
              <w:widowControl w:val="0"/>
              <w:ind w:firstLine="0" w:firstLineChars="0"/>
              <w:rPr>
                <w:rFonts w:hAnsi="宋体"/>
              </w:rPr>
            </w:pPr>
            <w:r>
              <w:rPr>
                <w:rFonts w:hint="eastAsia" w:hAnsi="宋体"/>
              </w:rPr>
              <w:t>2</w:t>
            </w:r>
          </w:p>
        </w:tc>
        <w:tc>
          <w:tcPr>
            <w:tcW w:w="5064" w:type="dxa"/>
            <w:shd w:val="clear" w:color="auto" w:fill="auto"/>
          </w:tcPr>
          <w:p>
            <w:pPr>
              <w:pStyle w:val="36"/>
              <w:widowControl w:val="0"/>
              <w:ind w:firstLine="0" w:firstLineChars="0"/>
              <w:rPr>
                <w:rFonts w:hAnsi="宋体"/>
              </w:rPr>
            </w:pPr>
            <w:del w:id="497" w:author="Edward Lee" w:date="2017-10-16T15:46:00Z">
              <w:r>
                <w:rPr>
                  <w:rFonts w:hint="eastAsia" w:hAnsi="宋体"/>
                </w:rPr>
                <w:delText>不加密的报文默认为0x0000</w:delText>
              </w:r>
            </w:del>
            <w:ins w:id="498" w:author="asus" w:date="2017-10-06T13:59:00Z">
              <w:del w:id="499" w:author="Edward Lee" w:date="2017-10-16T15:46:00Z">
                <w:r>
                  <w:rPr>
                    <w:rFonts w:hint="eastAsia" w:hAnsi="宋体"/>
                  </w:rPr>
                  <w:delText xml:space="preserve"> </w:delText>
                </w:r>
              </w:del>
            </w:ins>
            <w:ins w:id="500" w:author="asus" w:date="2017-10-06T13:59:00Z">
              <w:r>
                <w:rPr>
                  <w:rFonts w:hAnsi="宋体"/>
                  <w:b w:val="0"/>
                  <w:bCs w:val="0"/>
                  <w:smallCaps w:val="0"/>
                  <w:spacing w:val="0"/>
                  <w:rPrChange w:id="501" w:author="asus" w:date="2017-10-06T13:59:00Z">
                    <w:rPr>
                      <w:b/>
                      <w:bCs/>
                      <w:smallCaps/>
                      <w:spacing w:val="5"/>
                    </w:rPr>
                  </w:rPrChange>
                </w:rPr>
                <w:t>Unencrypted messages default to 0x0000</w:t>
              </w:r>
            </w:ins>
          </w:p>
        </w:tc>
      </w:tr>
      <w:tr>
        <w:tblPrEx>
          <w:tblBorders>
            <w:top w:val="single" w:color="0C0C0C" w:themeColor="text1" w:themeTint="F2" w:sz="6" w:space="0"/>
            <w:left w:val="single" w:color="0C0C0C" w:themeColor="text1" w:themeTint="F2" w:sz="6" w:space="0"/>
            <w:bottom w:val="single" w:color="0C0C0C" w:themeColor="text1" w:themeTint="F2" w:sz="6" w:space="0"/>
            <w:right w:val="single" w:color="0C0C0C" w:themeColor="text1" w:themeTint="F2" w:sz="6" w:space="0"/>
            <w:insideH w:val="single" w:color="0C0C0C" w:themeColor="text1" w:themeTint="F2" w:sz="6" w:space="0"/>
            <w:insideV w:val="single" w:color="0C0C0C" w:themeColor="text1" w:themeTint="F2" w:sz="6" w:space="0"/>
          </w:tblBorders>
          <w:tblLayout w:type="fixed"/>
          <w:tblCellMar>
            <w:top w:w="0" w:type="dxa"/>
            <w:left w:w="108" w:type="dxa"/>
            <w:bottom w:w="0" w:type="dxa"/>
            <w:right w:w="108" w:type="dxa"/>
          </w:tblCellMar>
        </w:tblPrEx>
        <w:tc>
          <w:tcPr>
            <w:tcW w:w="817" w:type="dxa"/>
            <w:shd w:val="clear" w:color="auto" w:fill="FFFFFF" w:themeFill="background1"/>
            <w:vAlign w:val="center"/>
          </w:tcPr>
          <w:p>
            <w:pPr>
              <w:pStyle w:val="36"/>
              <w:widowControl w:val="0"/>
              <w:ind w:firstLine="0" w:firstLineChars="0"/>
              <w:jc w:val="center"/>
              <w:rPr>
                <w:rFonts w:hAnsi="宋体"/>
              </w:rPr>
            </w:pPr>
            <w:r>
              <w:rPr>
                <w:rFonts w:hint="eastAsia" w:hAnsi="宋体"/>
              </w:rPr>
              <w:t>6</w:t>
            </w:r>
          </w:p>
        </w:tc>
        <w:tc>
          <w:tcPr>
            <w:tcW w:w="1547" w:type="dxa"/>
            <w:shd w:val="clear" w:color="auto" w:fill="auto"/>
          </w:tcPr>
          <w:p>
            <w:pPr>
              <w:pStyle w:val="36"/>
              <w:widowControl w:val="0"/>
              <w:ind w:firstLine="0" w:firstLineChars="0"/>
              <w:rPr>
                <w:rFonts w:hAnsi="宋体"/>
              </w:rPr>
            </w:pPr>
            <w:ins w:id="502" w:author="asus" w:date="2017-10-06T13:59:00Z">
              <w:r>
                <w:rPr>
                  <w:rFonts w:hint="eastAsia" w:hAnsi="宋体"/>
                </w:rPr>
                <w:t xml:space="preserve">Device </w:t>
              </w:r>
            </w:ins>
            <w:del w:id="503" w:author="asus" w:date="2017-10-06T13:59:00Z">
              <w:r>
                <w:rPr>
                  <w:rFonts w:hint="eastAsia" w:hAnsi="宋体"/>
                </w:rPr>
                <w:delText>设备</w:delText>
              </w:r>
            </w:del>
            <w:r>
              <w:rPr>
                <w:rFonts w:hint="eastAsia" w:hAnsi="宋体"/>
              </w:rPr>
              <w:t>ID</w:t>
            </w:r>
          </w:p>
        </w:tc>
        <w:tc>
          <w:tcPr>
            <w:tcW w:w="1572" w:type="dxa"/>
            <w:shd w:val="clear" w:color="auto" w:fill="auto"/>
          </w:tcPr>
          <w:p>
            <w:pPr>
              <w:pStyle w:val="36"/>
              <w:widowControl w:val="0"/>
              <w:ind w:firstLine="0" w:firstLineChars="0"/>
              <w:rPr>
                <w:rFonts w:hAnsi="宋体"/>
              </w:rPr>
            </w:pPr>
            <w:r>
              <w:rPr>
                <w:rFonts w:hint="eastAsia" w:hAnsi="宋体"/>
              </w:rPr>
              <w:t>16</w:t>
            </w:r>
          </w:p>
        </w:tc>
        <w:tc>
          <w:tcPr>
            <w:tcW w:w="5064" w:type="dxa"/>
            <w:shd w:val="clear" w:color="auto" w:fill="auto"/>
          </w:tcPr>
          <w:p>
            <w:pPr>
              <w:pStyle w:val="36"/>
              <w:widowControl w:val="0"/>
              <w:ind w:firstLine="0" w:firstLineChars="0"/>
              <w:rPr>
                <w:rFonts w:hAnsi="宋体"/>
              </w:rPr>
            </w:pPr>
            <w:ins w:id="504" w:author="asus" w:date="2017-10-06T13:59:00Z">
              <w:r>
                <w:rPr>
                  <w:rFonts w:hAnsi="宋体"/>
                  <w:b w:val="0"/>
                  <w:bCs w:val="0"/>
                  <w:smallCaps w:val="0"/>
                  <w:spacing w:val="0"/>
                  <w:rPrChange w:id="505" w:author="asus" w:date="2017-10-06T13:59:00Z">
                    <w:rPr>
                      <w:b/>
                      <w:bCs/>
                      <w:smallCaps/>
                      <w:spacing w:val="5"/>
                    </w:rPr>
                  </w:rPrChange>
                </w:rPr>
                <w:t>16-bit ASCII code</w:t>
              </w:r>
            </w:ins>
            <w:del w:id="506" w:author="asus" w:date="2017-10-06T13:59:00Z">
              <w:r>
                <w:rPr>
                  <w:rFonts w:hint="eastAsia" w:hAnsi="宋体"/>
                </w:rPr>
                <w:delText>16位ASCII码</w:delText>
              </w:r>
            </w:del>
          </w:p>
        </w:tc>
      </w:tr>
    </w:tbl>
    <w:p>
      <w:pPr>
        <w:pStyle w:val="36"/>
        <w:rPr>
          <w:rFonts w:hAnsi="宋体"/>
        </w:rPr>
      </w:pPr>
      <w:del w:id="507" w:author="Edward Lee" w:date="2017-10-16T15:46:00Z">
        <w:r>
          <w:rPr>
            <w:rFonts w:hint="eastAsia" w:hAnsi="宋体"/>
            <w:color w:val="FF0000"/>
          </w:rPr>
          <w:delText>说明</w:delText>
        </w:r>
      </w:del>
      <w:ins w:id="508" w:author="asus" w:date="2017-10-06T13:59:00Z">
        <w:r>
          <w:rPr>
            <w:rFonts w:hint="eastAsia" w:hAnsi="宋体"/>
            <w:color w:val="FF0000"/>
          </w:rPr>
          <w:t>explanation</w:t>
        </w:r>
      </w:ins>
      <w:r>
        <w:rPr>
          <w:rFonts w:hint="eastAsia" w:hAnsi="宋体"/>
          <w:color w:val="FF0000"/>
        </w:rPr>
        <w:t>：</w:t>
      </w:r>
      <w:r>
        <w:rPr>
          <w:rFonts w:hint="eastAsia" w:hAnsi="宋体"/>
        </w:rPr>
        <w:t xml:space="preserve"> </w:t>
      </w:r>
    </w:p>
    <w:p>
      <w:pPr>
        <w:spacing w:line="360" w:lineRule="auto"/>
        <w:rPr>
          <w:rFonts w:ascii="宋体" w:hAnsi="宋体" w:eastAsia="宋体"/>
        </w:rPr>
      </w:pPr>
      <w:del w:id="509" w:author="Edward Lee" w:date="2017-10-16T15:46:00Z">
        <w:r>
          <w:rPr>
            <w:rFonts w:hint="eastAsia" w:ascii="宋体" w:hAnsi="宋体" w:eastAsia="宋体"/>
          </w:rPr>
          <w:tab/>
        </w:r>
      </w:del>
      <w:del w:id="510" w:author="Edward Lee" w:date="2017-10-16T15:46:00Z">
        <w:r>
          <w:rPr>
            <w:rFonts w:hint="eastAsia" w:ascii="宋体" w:hAnsi="宋体" w:eastAsia="宋体"/>
          </w:rPr>
          <w:tab/>
        </w:r>
      </w:del>
      <w:del w:id="511" w:author="Edward Lee" w:date="2017-10-16T15:46:00Z">
        <w:r>
          <w:rPr>
            <w:rFonts w:hint="eastAsia" w:ascii="宋体" w:hAnsi="宋体" w:eastAsia="宋体"/>
          </w:rPr>
          <w:delText>命令码的定义格式，由MR7901向平台发送的命令码最高位为0，而平台回应给MR79601是命令码是在该命令码的最高位置1。如，设备向平台发起注册请求的命令码为0x0008，而平台回应的命令码为0x8008。</w:delText>
        </w:r>
      </w:del>
      <w:ins w:id="512" w:author="asus" w:date="2017-10-06T14:03:00Z">
        <w:r>
          <w:rPr>
            <w:rFonts w:hint="eastAsia" w:ascii="宋体" w:hAnsi="宋体" w:eastAsia="宋体"/>
          </w:rPr>
          <w:t xml:space="preserve">Command code definition </w:t>
        </w:r>
      </w:ins>
      <w:ins w:id="513" w:author="asus" w:date="2017-10-06T14:03:00Z">
        <w:del w:id="514" w:author="Edward Lee" w:date="2017-10-16T17:04:00Z">
          <w:r>
            <w:rPr>
              <w:rFonts w:hint="eastAsia" w:ascii="宋体" w:hAnsi="宋体" w:eastAsia="宋体"/>
            </w:rPr>
            <w:delText>format:</w:delText>
          </w:r>
        </w:del>
      </w:ins>
      <w:ins w:id="515" w:author="asus" w:date="2017-10-06T14:03:00Z">
        <w:del w:id="516" w:author="Edward Lee" w:date="2017-10-16T17:04:00Z">
          <w:r>
            <w:rPr>
              <w:rFonts w:ascii="宋体" w:hAnsi="宋体" w:eastAsia="宋体"/>
              <w:b w:val="0"/>
              <w:bCs w:val="0"/>
              <w:smallCaps w:val="0"/>
              <w:spacing w:val="0"/>
              <w:rPrChange w:id="517" w:author="asus" w:date="2017-10-06T14:03:00Z">
                <w:rPr>
                  <w:b/>
                  <w:bCs/>
                  <w:smallCaps/>
                  <w:spacing w:val="5"/>
                </w:rPr>
              </w:rPrChange>
            </w:rPr>
            <w:delText>The</w:delText>
          </w:r>
        </w:del>
      </w:ins>
      <w:ins w:id="518" w:author="Edward Lee" w:date="2017-10-16T17:04:00Z">
        <w:r>
          <w:rPr>
            <w:rFonts w:ascii="宋体" w:hAnsi="宋体" w:eastAsia="宋体"/>
          </w:rPr>
          <w:t>format: The</w:t>
        </w:r>
      </w:ins>
      <w:ins w:id="519" w:author="asus" w:date="2017-10-06T14:03:00Z">
        <w:r>
          <w:rPr>
            <w:rFonts w:ascii="宋体" w:hAnsi="宋体" w:eastAsia="宋体"/>
            <w:b w:val="0"/>
            <w:bCs w:val="0"/>
            <w:smallCaps w:val="0"/>
            <w:spacing w:val="0"/>
            <w:rPrChange w:id="520" w:author="asus" w:date="2017-10-06T14:03:00Z">
              <w:rPr>
                <w:b/>
                <w:bCs/>
                <w:smallCaps/>
                <w:spacing w:val="5"/>
              </w:rPr>
            </w:rPrChange>
          </w:rPr>
          <w:t xml:space="preserve"> highest bit of the command code sent by the MR7901 to the platform is 0</w:t>
        </w:r>
      </w:ins>
      <w:ins w:id="521" w:author="asus" w:date="2017-10-06T14:05:00Z">
        <w:r>
          <w:rPr>
            <w:rFonts w:hint="eastAsia" w:ascii="宋体" w:hAnsi="宋体" w:eastAsia="宋体"/>
          </w:rPr>
          <w:t xml:space="preserve">, </w:t>
        </w:r>
      </w:ins>
      <w:ins w:id="522" w:author="asus" w:date="2017-10-06T14:05:00Z">
        <w:r>
          <w:rPr>
            <w:rFonts w:ascii="宋体" w:hAnsi="宋体" w:eastAsia="宋体"/>
            <w:b w:val="0"/>
            <w:bCs w:val="0"/>
            <w:smallCaps w:val="0"/>
            <w:spacing w:val="0"/>
            <w:rPrChange w:id="523" w:author="asus" w:date="2017-10-06T14:05:00Z">
              <w:rPr>
                <w:b/>
                <w:bCs/>
                <w:smallCaps/>
                <w:spacing w:val="5"/>
              </w:rPr>
            </w:rPrChange>
          </w:rPr>
          <w:t>and the</w:t>
        </w:r>
      </w:ins>
      <w:ins w:id="524" w:author="asus" w:date="2017-10-06T14:07:00Z">
        <w:r>
          <w:rPr>
            <w:rFonts w:hint="eastAsia" w:ascii="宋体" w:hAnsi="宋体" w:eastAsia="宋体"/>
          </w:rPr>
          <w:t xml:space="preserve"> command code that</w:t>
        </w:r>
      </w:ins>
      <w:ins w:id="525" w:author="asus" w:date="2017-10-06T14:05:00Z">
        <w:r>
          <w:rPr>
            <w:rFonts w:ascii="宋体" w:hAnsi="宋体" w:eastAsia="宋体"/>
            <w:b w:val="0"/>
            <w:bCs w:val="0"/>
            <w:smallCaps w:val="0"/>
            <w:spacing w:val="0"/>
            <w:rPrChange w:id="526" w:author="asus" w:date="2017-10-06T14:05:00Z">
              <w:rPr>
                <w:b/>
                <w:bCs/>
                <w:smallCaps/>
                <w:spacing w:val="5"/>
              </w:rPr>
            </w:rPrChange>
          </w:rPr>
          <w:t xml:space="preserve"> platform responds to the MR79601 at the highest position</w:t>
        </w:r>
      </w:ins>
      <w:ins w:id="527" w:author="asus" w:date="2017-10-06T14:07:00Z">
        <w:r>
          <w:rPr>
            <w:rFonts w:hint="eastAsia" w:ascii="宋体" w:hAnsi="宋体" w:eastAsia="宋体"/>
          </w:rPr>
          <w:t xml:space="preserve"> 1</w:t>
        </w:r>
      </w:ins>
      <w:ins w:id="528" w:author="asus" w:date="2017-10-06T14:05:00Z">
        <w:r>
          <w:rPr>
            <w:rFonts w:ascii="宋体" w:hAnsi="宋体" w:eastAsia="宋体"/>
            <w:b w:val="0"/>
            <w:bCs w:val="0"/>
            <w:smallCaps w:val="0"/>
            <w:spacing w:val="0"/>
            <w:rPrChange w:id="529" w:author="asus" w:date="2017-10-06T14:05:00Z">
              <w:rPr>
                <w:b/>
                <w:bCs/>
                <w:smallCaps/>
                <w:spacing w:val="5"/>
              </w:rPr>
            </w:rPrChange>
          </w:rPr>
          <w:t>.</w:t>
        </w:r>
      </w:ins>
      <w:ins w:id="530" w:author="asus" w:date="2017-10-06T14:09:00Z">
        <w:r>
          <w:rPr>
            <w:rFonts w:ascii="宋体" w:hAnsi="宋体" w:eastAsia="宋体"/>
            <w:b w:val="0"/>
            <w:bCs w:val="0"/>
            <w:smallCaps w:val="0"/>
            <w:spacing w:val="0"/>
            <w:rPrChange w:id="531" w:author="asus" w:date="2017-10-06T14:09:00Z">
              <w:rPr>
                <w:b/>
                <w:bCs/>
                <w:smallCaps/>
                <w:spacing w:val="5"/>
              </w:rPr>
            </w:rPrChange>
          </w:rPr>
          <w:t xml:space="preserve">For example, if the </w:t>
        </w:r>
      </w:ins>
      <w:ins w:id="532" w:author="asus" w:date="2017-10-06T14:09:00Z">
        <w:r>
          <w:rPr>
            <w:rFonts w:hint="eastAsia" w:ascii="宋体" w:hAnsi="宋体" w:eastAsia="宋体"/>
          </w:rPr>
          <w:t xml:space="preserve">command code of </w:t>
        </w:r>
      </w:ins>
      <w:ins w:id="533" w:author="asus" w:date="2017-10-06T14:09:00Z">
        <w:r>
          <w:rPr>
            <w:rFonts w:ascii="宋体" w:hAnsi="宋体" w:eastAsia="宋体"/>
            <w:b w:val="0"/>
            <w:bCs w:val="0"/>
            <w:smallCaps w:val="0"/>
            <w:spacing w:val="0"/>
            <w:rPrChange w:id="534" w:author="asus" w:date="2017-10-06T14:09:00Z">
              <w:rPr>
                <w:b/>
                <w:bCs/>
                <w:smallCaps/>
                <w:spacing w:val="5"/>
              </w:rPr>
            </w:rPrChange>
          </w:rPr>
          <w:t>device initiates a registration request to the platform</w:t>
        </w:r>
      </w:ins>
      <w:ins w:id="535" w:author="asus" w:date="2017-10-06T14:09:00Z">
        <w:r>
          <w:rPr>
            <w:rFonts w:hint="eastAsia" w:ascii="宋体" w:hAnsi="宋体" w:eastAsia="宋体"/>
          </w:rPr>
          <w:t xml:space="preserve"> </w:t>
        </w:r>
      </w:ins>
      <w:ins w:id="536" w:author="asus" w:date="2017-10-06T14:09:00Z">
        <w:r>
          <w:rPr>
            <w:rFonts w:ascii="宋体" w:hAnsi="宋体" w:eastAsia="宋体"/>
            <w:b w:val="0"/>
            <w:bCs w:val="0"/>
            <w:smallCaps w:val="0"/>
            <w:spacing w:val="0"/>
            <w:rPrChange w:id="537" w:author="asus" w:date="2017-10-06T14:09:00Z">
              <w:rPr>
                <w:b/>
                <w:bCs/>
                <w:smallCaps/>
                <w:spacing w:val="5"/>
              </w:rPr>
            </w:rPrChange>
          </w:rPr>
          <w:t>is 0x0008, and the command code for the platform response is 0x8008.</w:t>
        </w:r>
      </w:ins>
    </w:p>
    <w:p>
      <w:pPr>
        <w:spacing w:line="360" w:lineRule="auto"/>
        <w:rPr>
          <w:rFonts w:ascii="宋体" w:hAnsi="宋体" w:eastAsia="宋体"/>
        </w:rPr>
      </w:pPr>
      <w:del w:id="538" w:author="Edward Lee" w:date="2017-10-16T17:04:00Z">
        <w:r>
          <w:rPr>
            <w:rFonts w:hint="eastAsia" w:ascii="宋体" w:hAnsi="宋体" w:eastAsia="宋体"/>
          </w:rPr>
          <w:delText>eg</w:delText>
        </w:r>
      </w:del>
      <w:ins w:id="539" w:author="Edward Lee" w:date="2017-10-16T17:04:00Z">
        <w:r>
          <w:rPr>
            <w:rFonts w:ascii="宋体" w:hAnsi="宋体" w:eastAsia="宋体"/>
          </w:rPr>
          <w:t>egg</w:t>
        </w:r>
      </w:ins>
      <w:r>
        <w:rPr>
          <w:rFonts w:hint="eastAsia" w:ascii="宋体" w:hAnsi="宋体" w:eastAsia="宋体"/>
        </w:rPr>
        <w:t>：</w:t>
      </w:r>
      <w:r>
        <w:rPr>
          <w:rFonts w:ascii="宋体" w:hAnsi="宋体" w:eastAsia="宋体"/>
        </w:rPr>
        <w:t xml:space="preserve">55 AA </w:t>
      </w:r>
      <w:r>
        <w:rPr>
          <w:rFonts w:ascii="宋体" w:hAnsi="宋体" w:eastAsia="宋体"/>
          <w:color w:val="E36C09" w:themeColor="accent6" w:themeShade="BF"/>
          <w:u w:val="single"/>
        </w:rPr>
        <w:t>00 22 00 08 00 00 00 00 00 01 00 00 38 36 31 36 39 34 30 33 34 32 30 35 38 39 36 00</w:t>
      </w:r>
      <w:r>
        <w:rPr>
          <w:rFonts w:ascii="宋体" w:hAnsi="宋体" w:eastAsia="宋体"/>
          <w:color w:val="E36C09" w:themeColor="accent6" w:themeShade="BF"/>
        </w:rPr>
        <w:t xml:space="preserve"> </w:t>
      </w:r>
      <w:r>
        <w:rPr>
          <w:rFonts w:ascii="宋体" w:hAnsi="宋体" w:eastAsia="宋体"/>
        </w:rPr>
        <w:t xml:space="preserve">01 01 78 56 34 12 </w:t>
      </w:r>
      <w:r>
        <w:rPr>
          <w:rFonts w:ascii="宋体" w:hAnsi="宋体" w:eastAsia="宋体" w:cs="Times New Roman"/>
          <w:color w:val="C00000"/>
          <w:kern w:val="0"/>
          <w:szCs w:val="20"/>
        </w:rPr>
        <w:t>A7 5C</w:t>
      </w:r>
    </w:p>
    <w:tbl>
      <w:tblPr>
        <w:tblStyle w:val="22"/>
        <w:tblW w:w="9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078"/>
        <w:gridCol w:w="966"/>
        <w:gridCol w:w="1176"/>
        <w:gridCol w:w="1232"/>
        <w:gridCol w:w="1077"/>
        <w:gridCol w:w="840"/>
        <w:gridCol w:w="504"/>
        <w:gridCol w:w="1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10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66"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len(H)</w:t>
            </w:r>
          </w:p>
        </w:tc>
        <w:tc>
          <w:tcPr>
            <w:tcW w:w="1176"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len(L)</w:t>
            </w:r>
          </w:p>
        </w:tc>
        <w:tc>
          <w:tcPr>
            <w:tcW w:w="1232"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cmd(H)</w:t>
            </w:r>
          </w:p>
        </w:tc>
        <w:tc>
          <w:tcPr>
            <w:tcW w:w="1077"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cmd(L)</w:t>
            </w:r>
          </w:p>
        </w:tc>
        <w:tc>
          <w:tcPr>
            <w:tcW w:w="840"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504" w:type="dxa"/>
            <w:shd w:val="clear" w:color="auto" w:fill="DBE5F1" w:themeFill="accent1" w:themeFillTint="33"/>
            <w:vAlign w:val="center"/>
          </w:tcPr>
          <w:p>
            <w:pPr>
              <w:jc w:val="center"/>
              <w:rPr>
                <w:rFonts w:ascii="宋体" w:hAnsi="宋体" w:eastAsia="宋体"/>
                <w:b/>
              </w:rPr>
            </w:pPr>
          </w:p>
        </w:tc>
        <w:tc>
          <w:tcPr>
            <w:tcW w:w="1078" w:type="dxa"/>
            <w:shd w:val="clear" w:color="auto" w:fill="DBE5F1" w:themeFill="accent1" w:themeFillTint="33"/>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2" w:type="dxa"/>
            <w:vAlign w:val="center"/>
          </w:tcPr>
          <w:p>
            <w:pPr>
              <w:jc w:val="center"/>
              <w:rPr>
                <w:rFonts w:ascii="宋体" w:hAnsi="宋体" w:eastAsia="宋体"/>
              </w:rPr>
            </w:pPr>
            <w:r>
              <w:rPr>
                <w:rFonts w:hint="eastAsia" w:ascii="宋体" w:hAnsi="宋体" w:eastAsia="宋体"/>
              </w:rPr>
              <w:t>55</w:t>
            </w:r>
          </w:p>
        </w:tc>
        <w:tc>
          <w:tcPr>
            <w:tcW w:w="1078" w:type="dxa"/>
            <w:vAlign w:val="center"/>
          </w:tcPr>
          <w:p>
            <w:pPr>
              <w:jc w:val="center"/>
              <w:rPr>
                <w:rFonts w:ascii="宋体" w:hAnsi="宋体" w:eastAsia="宋体"/>
              </w:rPr>
            </w:pPr>
            <w:r>
              <w:rPr>
                <w:rFonts w:hint="eastAsia" w:ascii="宋体" w:hAnsi="宋体" w:eastAsia="宋体"/>
              </w:rPr>
              <w:t>AA</w:t>
            </w:r>
          </w:p>
        </w:tc>
        <w:tc>
          <w:tcPr>
            <w:tcW w:w="966"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c>
          <w:tcPr>
            <w:tcW w:w="1176"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22</w:t>
            </w:r>
          </w:p>
        </w:tc>
        <w:tc>
          <w:tcPr>
            <w:tcW w:w="123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c>
          <w:tcPr>
            <w:tcW w:w="1077"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08</w:t>
            </w:r>
          </w:p>
        </w:tc>
        <w:tc>
          <w:tcPr>
            <w:tcW w:w="840"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c>
          <w:tcPr>
            <w:tcW w:w="504" w:type="dxa"/>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c>
          <w:tcPr>
            <w:tcW w:w="1078"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2"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1078"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66"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176"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232"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77"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840" w:type="dxa"/>
            <w:shd w:val="clear" w:color="auto" w:fill="DBE5F1" w:themeFill="accent1" w:themeFillTint="33"/>
            <w:vAlign w:val="center"/>
          </w:tcPr>
          <w:p>
            <w:pPr>
              <w:jc w:val="center"/>
              <w:rPr>
                <w:rFonts w:ascii="宋体" w:hAnsi="宋体" w:eastAsia="宋体"/>
                <w:b/>
              </w:rPr>
            </w:pPr>
          </w:p>
        </w:tc>
        <w:tc>
          <w:tcPr>
            <w:tcW w:w="504" w:type="dxa"/>
            <w:shd w:val="clear" w:color="auto" w:fill="DBE5F1" w:themeFill="accent1" w:themeFillTint="33"/>
            <w:vAlign w:val="center"/>
          </w:tcPr>
          <w:p>
            <w:pPr>
              <w:jc w:val="center"/>
              <w:rPr>
                <w:rFonts w:ascii="宋体" w:hAnsi="宋体" w:eastAsia="宋体"/>
                <w:b/>
              </w:rPr>
            </w:pPr>
          </w:p>
        </w:tc>
        <w:tc>
          <w:tcPr>
            <w:tcW w:w="1078" w:type="dxa"/>
            <w:shd w:val="clear" w:color="auto" w:fill="DBE5F1" w:themeFill="accent1" w:themeFillTint="33"/>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c>
          <w:tcPr>
            <w:tcW w:w="1078" w:type="dxa"/>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c>
          <w:tcPr>
            <w:tcW w:w="966"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01</w:t>
            </w:r>
          </w:p>
        </w:tc>
        <w:tc>
          <w:tcPr>
            <w:tcW w:w="1176"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c>
          <w:tcPr>
            <w:tcW w:w="123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00</w:t>
            </w:r>
          </w:p>
        </w:tc>
        <w:tc>
          <w:tcPr>
            <w:tcW w:w="1077"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38</w:t>
            </w:r>
          </w:p>
        </w:tc>
        <w:tc>
          <w:tcPr>
            <w:tcW w:w="840"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36</w:t>
            </w:r>
          </w:p>
        </w:tc>
        <w:tc>
          <w:tcPr>
            <w:tcW w:w="504"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31</w:t>
            </w:r>
          </w:p>
        </w:tc>
        <w:tc>
          <w:tcPr>
            <w:tcW w:w="1078" w:type="dxa"/>
          </w:tcPr>
          <w:p>
            <w:pPr>
              <w:jc w:val="center"/>
              <w:rPr>
                <w:rFonts w:ascii="宋体" w:hAnsi="宋体" w:eastAsia="宋体"/>
                <w:color w:val="E36C09" w:themeColor="accent6" w:themeShade="BF"/>
              </w:rPr>
            </w:pPr>
            <w:r>
              <w:rPr>
                <w:rFonts w:hint="eastAsia" w:ascii="宋体" w:hAnsi="宋体" w:eastAsia="宋体"/>
                <w:color w:val="E36C09" w:themeColor="accent6" w:themeShade="BF"/>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2" w:type="dxa"/>
            <w:shd w:val="clear" w:color="auto" w:fill="DBE5F1" w:themeFill="accent1" w:themeFillTint="33"/>
            <w:vAlign w:val="center"/>
          </w:tcPr>
          <w:p>
            <w:pPr>
              <w:jc w:val="center"/>
              <w:rPr>
                <w:rFonts w:ascii="宋体" w:hAnsi="宋体" w:eastAsia="宋体"/>
                <w:b/>
              </w:rPr>
            </w:pPr>
          </w:p>
        </w:tc>
        <w:tc>
          <w:tcPr>
            <w:tcW w:w="1078" w:type="dxa"/>
            <w:shd w:val="clear" w:color="auto" w:fill="DBE5F1" w:themeFill="accent1" w:themeFillTint="33"/>
            <w:vAlign w:val="center"/>
          </w:tcPr>
          <w:p>
            <w:pPr>
              <w:jc w:val="center"/>
              <w:rPr>
                <w:rFonts w:ascii="宋体" w:hAnsi="宋体" w:eastAsia="宋体"/>
                <w:b/>
              </w:rPr>
            </w:pPr>
          </w:p>
        </w:tc>
        <w:tc>
          <w:tcPr>
            <w:tcW w:w="966" w:type="dxa"/>
            <w:shd w:val="clear" w:color="auto" w:fill="DBE5F1" w:themeFill="accent1" w:themeFillTint="33"/>
            <w:vAlign w:val="center"/>
          </w:tcPr>
          <w:p>
            <w:pPr>
              <w:jc w:val="center"/>
              <w:rPr>
                <w:rFonts w:ascii="宋体" w:hAnsi="宋体" w:eastAsia="宋体"/>
                <w:b/>
              </w:rPr>
            </w:pPr>
          </w:p>
        </w:tc>
        <w:tc>
          <w:tcPr>
            <w:tcW w:w="1176" w:type="dxa"/>
            <w:shd w:val="clear" w:color="auto" w:fill="DBE5F1" w:themeFill="accent1" w:themeFillTint="33"/>
            <w:vAlign w:val="center"/>
          </w:tcPr>
          <w:p>
            <w:pPr>
              <w:jc w:val="center"/>
              <w:rPr>
                <w:rFonts w:ascii="宋体" w:hAnsi="宋体" w:eastAsia="宋体"/>
                <w:b/>
              </w:rPr>
            </w:pPr>
          </w:p>
        </w:tc>
        <w:tc>
          <w:tcPr>
            <w:tcW w:w="1232" w:type="dxa"/>
            <w:shd w:val="clear" w:color="auto" w:fill="DBE5F1" w:themeFill="accent1" w:themeFillTint="33"/>
            <w:vAlign w:val="center"/>
          </w:tcPr>
          <w:p>
            <w:pPr>
              <w:jc w:val="center"/>
              <w:rPr>
                <w:rFonts w:ascii="宋体" w:hAnsi="宋体" w:eastAsia="宋体"/>
                <w:b/>
              </w:rPr>
            </w:pPr>
          </w:p>
        </w:tc>
        <w:tc>
          <w:tcPr>
            <w:tcW w:w="1077" w:type="dxa"/>
            <w:shd w:val="clear" w:color="auto" w:fill="DBE5F1" w:themeFill="accent1" w:themeFillTint="33"/>
            <w:vAlign w:val="center"/>
          </w:tcPr>
          <w:p>
            <w:pPr>
              <w:jc w:val="center"/>
              <w:rPr>
                <w:rFonts w:ascii="宋体" w:hAnsi="宋体" w:eastAsia="宋体"/>
                <w:b/>
              </w:rPr>
            </w:pPr>
          </w:p>
        </w:tc>
        <w:tc>
          <w:tcPr>
            <w:tcW w:w="840" w:type="dxa"/>
            <w:shd w:val="clear" w:color="auto" w:fill="DBE5F1" w:themeFill="accent1" w:themeFillTint="33"/>
            <w:vAlign w:val="center"/>
          </w:tcPr>
          <w:p>
            <w:pPr>
              <w:jc w:val="center"/>
              <w:rPr>
                <w:rFonts w:ascii="宋体" w:hAnsi="宋体" w:eastAsia="宋体"/>
                <w:b/>
              </w:rPr>
            </w:pPr>
          </w:p>
        </w:tc>
        <w:tc>
          <w:tcPr>
            <w:tcW w:w="504" w:type="dxa"/>
            <w:shd w:val="clear" w:color="auto" w:fill="DBE5F1" w:themeFill="accent1" w:themeFillTint="33"/>
            <w:vAlign w:val="center"/>
          </w:tcPr>
          <w:p>
            <w:pPr>
              <w:jc w:val="center"/>
              <w:rPr>
                <w:rFonts w:ascii="宋体" w:hAnsi="宋体" w:eastAsia="宋体"/>
                <w:b/>
              </w:rPr>
            </w:pPr>
          </w:p>
        </w:tc>
        <w:tc>
          <w:tcPr>
            <w:tcW w:w="1078" w:type="dxa"/>
            <w:shd w:val="clear" w:color="auto" w:fill="DBE5F1" w:themeFill="accent1" w:themeFillTint="33"/>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39</w:t>
            </w:r>
          </w:p>
        </w:tc>
        <w:tc>
          <w:tcPr>
            <w:tcW w:w="1078"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34</w:t>
            </w:r>
          </w:p>
        </w:tc>
        <w:tc>
          <w:tcPr>
            <w:tcW w:w="966"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30</w:t>
            </w:r>
          </w:p>
        </w:tc>
        <w:tc>
          <w:tcPr>
            <w:tcW w:w="1176"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33</w:t>
            </w:r>
          </w:p>
        </w:tc>
        <w:tc>
          <w:tcPr>
            <w:tcW w:w="123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34</w:t>
            </w:r>
          </w:p>
        </w:tc>
        <w:tc>
          <w:tcPr>
            <w:tcW w:w="1077"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32</w:t>
            </w:r>
          </w:p>
        </w:tc>
        <w:tc>
          <w:tcPr>
            <w:tcW w:w="840"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33</w:t>
            </w:r>
          </w:p>
        </w:tc>
        <w:tc>
          <w:tcPr>
            <w:tcW w:w="504"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35</w:t>
            </w:r>
          </w:p>
        </w:tc>
        <w:tc>
          <w:tcPr>
            <w:tcW w:w="1078" w:type="dxa"/>
          </w:tcPr>
          <w:p>
            <w:pPr>
              <w:jc w:val="center"/>
              <w:rPr>
                <w:rFonts w:ascii="宋体" w:hAnsi="宋体" w:eastAsia="宋体"/>
                <w:color w:val="E36C09" w:themeColor="accent6" w:themeShade="BF"/>
              </w:rPr>
            </w:pPr>
            <w:r>
              <w:rPr>
                <w:rFonts w:hint="eastAsia" w:ascii="宋体" w:hAnsi="宋体" w:eastAsia="宋体"/>
                <w:color w:val="E36C09" w:themeColor="accent6" w:themeShade="BF"/>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2" w:type="dxa"/>
            <w:shd w:val="clear" w:color="auto" w:fill="DBE5F1" w:themeFill="accent1" w:themeFillTint="33"/>
            <w:vAlign w:val="center"/>
          </w:tcPr>
          <w:p>
            <w:pPr>
              <w:jc w:val="center"/>
              <w:rPr>
                <w:rFonts w:ascii="宋体" w:hAnsi="宋体" w:eastAsia="宋体"/>
              </w:rPr>
            </w:pPr>
          </w:p>
        </w:tc>
        <w:tc>
          <w:tcPr>
            <w:tcW w:w="1078" w:type="dxa"/>
            <w:shd w:val="clear" w:color="auto" w:fill="DBE5F1" w:themeFill="accent1" w:themeFillTint="33"/>
            <w:vAlign w:val="center"/>
          </w:tcPr>
          <w:p>
            <w:pPr>
              <w:jc w:val="center"/>
              <w:rPr>
                <w:rFonts w:ascii="宋体" w:hAnsi="宋体" w:eastAsia="宋体"/>
              </w:rPr>
            </w:pPr>
          </w:p>
        </w:tc>
        <w:tc>
          <w:tcPr>
            <w:tcW w:w="966" w:type="dxa"/>
            <w:shd w:val="clear" w:color="auto" w:fill="DBE5F1" w:themeFill="accent1" w:themeFillTint="33"/>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176"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desc_code(H)</w:t>
            </w:r>
          </w:p>
        </w:tc>
        <w:tc>
          <w:tcPr>
            <w:tcW w:w="123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desc_code (L)</w:t>
            </w:r>
          </w:p>
        </w:tc>
        <w:tc>
          <w:tcPr>
            <w:tcW w:w="1077"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reg_code</w:t>
            </w:r>
            <w:r>
              <w:rPr>
                <w:rFonts w:ascii="宋体" w:hAnsi="宋体" w:eastAsia="宋体"/>
                <w:b/>
              </w:rPr>
              <w:br w:type="textWrapping"/>
            </w:r>
            <w:r>
              <w:rPr>
                <w:rFonts w:hint="eastAsia" w:ascii="宋体" w:hAnsi="宋体" w:eastAsia="宋体"/>
                <w:b/>
              </w:rPr>
              <w:t>(MSB)</w:t>
            </w:r>
          </w:p>
        </w:tc>
        <w:tc>
          <w:tcPr>
            <w:tcW w:w="840" w:type="dxa"/>
            <w:shd w:val="clear" w:color="auto" w:fill="D6E3BC" w:themeFill="accent3" w:themeFillTint="66"/>
            <w:vAlign w:val="center"/>
          </w:tcPr>
          <w:p>
            <w:pPr>
              <w:jc w:val="center"/>
              <w:rPr>
                <w:rFonts w:ascii="宋体" w:hAnsi="宋体" w:eastAsia="宋体"/>
                <w:b/>
              </w:rPr>
            </w:pPr>
          </w:p>
        </w:tc>
        <w:tc>
          <w:tcPr>
            <w:tcW w:w="504" w:type="dxa"/>
            <w:shd w:val="clear" w:color="auto" w:fill="D6E3BC" w:themeFill="accent3" w:themeFillTint="66"/>
            <w:vAlign w:val="center"/>
          </w:tcPr>
          <w:p>
            <w:pPr>
              <w:jc w:val="center"/>
              <w:rPr>
                <w:rFonts w:ascii="宋体" w:hAnsi="宋体" w:eastAsia="宋体"/>
                <w:b/>
              </w:rPr>
            </w:pPr>
          </w:p>
        </w:tc>
        <w:tc>
          <w:tcPr>
            <w:tcW w:w="1078" w:type="dxa"/>
            <w:shd w:val="clear" w:color="auto" w:fill="D6E3BC" w:themeFill="accent3" w:themeFillTint="66"/>
          </w:tcPr>
          <w:p>
            <w:pPr>
              <w:jc w:val="center"/>
              <w:rPr>
                <w:rFonts w:ascii="宋体" w:hAnsi="宋体" w:eastAsia="宋体"/>
                <w:b/>
              </w:rPr>
            </w:pPr>
            <w:r>
              <w:rPr>
                <w:rFonts w:hint="eastAsia" w:ascii="宋体" w:hAnsi="宋体" w:eastAsia="宋体"/>
                <w:b/>
              </w:rPr>
              <w:t>reg_code</w:t>
            </w:r>
            <w:r>
              <w:rPr>
                <w:rFonts w:ascii="宋体" w:hAnsi="宋体" w:eastAsia="宋体"/>
                <w:b/>
              </w:rPr>
              <w:br w:type="textWrapping"/>
            </w:r>
            <w:r>
              <w:rPr>
                <w:rFonts w:hint="eastAsia" w:ascii="宋体" w:hAnsi="宋体" w:eastAsia="宋体"/>
                <w:b/>
              </w:rPr>
              <w:t>(LSB)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2" w:type="dxa"/>
            <w:vAlign w:val="center"/>
          </w:tcPr>
          <w:p>
            <w:pPr>
              <w:jc w:val="center"/>
              <w:rPr>
                <w:rFonts w:ascii="宋体" w:hAnsi="宋体" w:eastAsia="宋体"/>
              </w:rPr>
            </w:pPr>
            <w:r>
              <w:rPr>
                <w:rFonts w:hint="eastAsia" w:ascii="宋体" w:hAnsi="宋体" w:eastAsia="宋体"/>
                <w:color w:val="E36C09" w:themeColor="accent6" w:themeShade="BF"/>
              </w:rPr>
              <w:t>39</w:t>
            </w:r>
          </w:p>
        </w:tc>
        <w:tc>
          <w:tcPr>
            <w:tcW w:w="1078" w:type="dxa"/>
            <w:vAlign w:val="center"/>
          </w:tcPr>
          <w:p>
            <w:pPr>
              <w:jc w:val="center"/>
              <w:rPr>
                <w:rFonts w:ascii="宋体" w:hAnsi="宋体" w:eastAsia="宋体"/>
              </w:rPr>
            </w:pPr>
            <w:r>
              <w:rPr>
                <w:rFonts w:hint="eastAsia" w:ascii="宋体" w:hAnsi="宋体" w:eastAsia="宋体"/>
                <w:color w:val="E36C09" w:themeColor="accent6" w:themeShade="BF"/>
              </w:rPr>
              <w:t>36</w:t>
            </w:r>
          </w:p>
        </w:tc>
        <w:tc>
          <w:tcPr>
            <w:tcW w:w="966" w:type="dxa"/>
            <w:vAlign w:val="center"/>
          </w:tcPr>
          <w:p>
            <w:pPr>
              <w:jc w:val="center"/>
              <w:rPr>
                <w:rFonts w:ascii="宋体" w:hAnsi="宋体" w:eastAsia="宋体"/>
              </w:rPr>
            </w:pPr>
            <w:r>
              <w:rPr>
                <w:rFonts w:hint="eastAsia" w:ascii="宋体" w:hAnsi="宋体" w:eastAsia="宋体"/>
                <w:color w:val="E36C09" w:themeColor="accent6" w:themeShade="BF"/>
              </w:rPr>
              <w:t>00</w:t>
            </w:r>
          </w:p>
        </w:tc>
        <w:tc>
          <w:tcPr>
            <w:tcW w:w="1176" w:type="dxa"/>
            <w:vAlign w:val="center"/>
          </w:tcPr>
          <w:p>
            <w:pPr>
              <w:jc w:val="center"/>
              <w:rPr>
                <w:rFonts w:ascii="宋体" w:hAnsi="宋体" w:eastAsia="宋体" w:cs="Times New Roman"/>
                <w:kern w:val="0"/>
                <w:szCs w:val="20"/>
              </w:rPr>
            </w:pPr>
            <w:r>
              <w:rPr>
                <w:rFonts w:hint="eastAsia" w:ascii="宋体" w:hAnsi="宋体" w:eastAsia="宋体" w:cs="Times New Roman"/>
                <w:kern w:val="0"/>
                <w:szCs w:val="20"/>
              </w:rPr>
              <w:t>01</w:t>
            </w:r>
          </w:p>
        </w:tc>
        <w:tc>
          <w:tcPr>
            <w:tcW w:w="1232" w:type="dxa"/>
            <w:vAlign w:val="center"/>
          </w:tcPr>
          <w:p>
            <w:pPr>
              <w:jc w:val="center"/>
              <w:rPr>
                <w:rFonts w:ascii="宋体" w:hAnsi="宋体" w:eastAsia="宋体" w:cs="Times New Roman"/>
                <w:kern w:val="0"/>
                <w:szCs w:val="20"/>
              </w:rPr>
            </w:pPr>
            <w:r>
              <w:rPr>
                <w:rFonts w:hint="eastAsia" w:ascii="宋体" w:hAnsi="宋体" w:eastAsia="宋体" w:cs="Times New Roman"/>
                <w:kern w:val="0"/>
                <w:szCs w:val="20"/>
              </w:rPr>
              <w:t>01</w:t>
            </w:r>
          </w:p>
        </w:tc>
        <w:tc>
          <w:tcPr>
            <w:tcW w:w="1077" w:type="dxa"/>
            <w:vAlign w:val="center"/>
          </w:tcPr>
          <w:p>
            <w:pPr>
              <w:jc w:val="center"/>
              <w:rPr>
                <w:rFonts w:ascii="宋体" w:hAnsi="宋体" w:eastAsia="宋体" w:cs="Times New Roman"/>
                <w:kern w:val="0"/>
                <w:szCs w:val="20"/>
              </w:rPr>
            </w:pPr>
            <w:r>
              <w:rPr>
                <w:rFonts w:hint="eastAsia" w:ascii="宋体" w:hAnsi="宋体" w:eastAsia="宋体" w:cs="Times New Roman"/>
                <w:kern w:val="0"/>
                <w:szCs w:val="20"/>
              </w:rPr>
              <w:t>78</w:t>
            </w:r>
          </w:p>
        </w:tc>
        <w:tc>
          <w:tcPr>
            <w:tcW w:w="840" w:type="dxa"/>
            <w:vAlign w:val="center"/>
          </w:tcPr>
          <w:p>
            <w:pPr>
              <w:jc w:val="center"/>
              <w:rPr>
                <w:rFonts w:ascii="宋体" w:hAnsi="宋体" w:eastAsia="宋体" w:cs="Times New Roman"/>
                <w:kern w:val="0"/>
                <w:szCs w:val="20"/>
              </w:rPr>
            </w:pPr>
            <w:r>
              <w:rPr>
                <w:rFonts w:hint="eastAsia" w:ascii="宋体" w:hAnsi="宋体" w:eastAsia="宋体" w:cs="Times New Roman"/>
                <w:kern w:val="0"/>
                <w:szCs w:val="20"/>
              </w:rPr>
              <w:t>56</w:t>
            </w:r>
          </w:p>
        </w:tc>
        <w:tc>
          <w:tcPr>
            <w:tcW w:w="504" w:type="dxa"/>
            <w:vAlign w:val="center"/>
          </w:tcPr>
          <w:p>
            <w:pPr>
              <w:jc w:val="center"/>
              <w:rPr>
                <w:rFonts w:ascii="宋体" w:hAnsi="宋体" w:eastAsia="宋体" w:cs="Times New Roman"/>
                <w:kern w:val="0"/>
                <w:szCs w:val="20"/>
              </w:rPr>
            </w:pPr>
            <w:r>
              <w:rPr>
                <w:rFonts w:hint="eastAsia" w:ascii="宋体" w:hAnsi="宋体" w:eastAsia="宋体" w:cs="Times New Roman"/>
                <w:kern w:val="0"/>
                <w:szCs w:val="20"/>
              </w:rPr>
              <w:t>32</w:t>
            </w:r>
          </w:p>
        </w:tc>
        <w:tc>
          <w:tcPr>
            <w:tcW w:w="1078" w:type="dxa"/>
          </w:tcPr>
          <w:p>
            <w:pPr>
              <w:jc w:val="center"/>
              <w:rPr>
                <w:rFonts w:ascii="宋体" w:hAnsi="宋体" w:eastAsia="宋体" w:cs="Times New Roman"/>
                <w:kern w:val="0"/>
                <w:szCs w:val="20"/>
              </w:rPr>
            </w:pPr>
            <w:r>
              <w:rPr>
                <w:rFonts w:hint="eastAsia" w:ascii="宋体" w:hAnsi="宋体" w:eastAsia="宋体" w:cs="Times New Roman"/>
                <w:kern w:val="0"/>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873" w:type="dxa"/>
        </w:trPr>
        <w:tc>
          <w:tcPr>
            <w:tcW w:w="110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crc16(H)</w:t>
            </w:r>
          </w:p>
        </w:tc>
        <w:tc>
          <w:tcPr>
            <w:tcW w:w="10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873" w:type="dxa"/>
        </w:trPr>
        <w:tc>
          <w:tcPr>
            <w:tcW w:w="1102"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A7</w:t>
            </w:r>
          </w:p>
        </w:tc>
        <w:tc>
          <w:tcPr>
            <w:tcW w:w="1078"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5C</w:t>
            </w:r>
          </w:p>
        </w:tc>
      </w:tr>
    </w:tbl>
    <w:p>
      <w:pPr>
        <w:spacing w:line="360" w:lineRule="auto"/>
        <w:rPr>
          <w:rFonts w:ascii="宋体" w:hAnsi="宋体" w:eastAsia="宋体"/>
        </w:rPr>
      </w:pPr>
      <w:del w:id="540" w:author="Edward Lee" w:date="2017-10-16T15:46:00Z">
        <w:r>
          <w:rPr>
            <w:rFonts w:hint="eastAsia" w:ascii="宋体" w:hAnsi="宋体" w:eastAsia="宋体"/>
          </w:rPr>
          <w:delText>其中，报文头为</w:delText>
        </w:r>
      </w:del>
      <w:ins w:id="541" w:author="asus" w:date="2017-10-06T14:11:00Z">
        <w:r>
          <w:rPr>
            <w:rFonts w:ascii="宋体" w:hAnsi="宋体" w:eastAsia="宋体"/>
            <w:b w:val="0"/>
            <w:bCs w:val="0"/>
            <w:smallCaps w:val="0"/>
            <w:spacing w:val="0"/>
            <w:rPrChange w:id="542" w:author="asus" w:date="2017-10-06T14:11:00Z">
              <w:rPr>
                <w:b/>
                <w:bCs/>
                <w:smallCaps/>
                <w:spacing w:val="5"/>
              </w:rPr>
            </w:rPrChange>
          </w:rPr>
          <w:t>among them</w:t>
        </w:r>
      </w:ins>
      <w:ins w:id="543" w:author="asus" w:date="2017-10-06T14:11:00Z">
        <w:r>
          <w:rPr>
            <w:rFonts w:hint="eastAsia" w:ascii="宋体" w:hAnsi="宋体" w:eastAsia="宋体"/>
          </w:rPr>
          <w:t>, message header is</w:t>
        </w:r>
      </w:ins>
      <w:r>
        <w:rPr>
          <w:rFonts w:hint="eastAsia" w:ascii="宋体" w:hAnsi="宋体" w:eastAsia="宋体"/>
        </w:rPr>
        <w:t xml:space="preserve">： </w:t>
      </w:r>
      <w:r>
        <w:rPr>
          <w:rFonts w:ascii="宋体" w:hAnsi="宋体" w:eastAsia="宋体"/>
          <w:color w:val="E36C09" w:themeColor="accent6" w:themeShade="BF"/>
          <w:u w:val="single"/>
        </w:rPr>
        <w:t>00 22 00 08 00 00 00 00 00 01 00 00 38 36 31 36 39 34 30 33 34 32 30 35 38 39 36 00</w:t>
      </w:r>
    </w:p>
    <w:p>
      <w:pPr>
        <w:pStyle w:val="3"/>
        <w:numPr>
          <w:ilvl w:val="1"/>
          <w:numId w:val="3"/>
        </w:numPr>
        <w:spacing w:before="360" w:line="415" w:lineRule="auto"/>
        <w:ind w:left="572" w:hanging="572" w:hangingChars="178"/>
        <w:rPr>
          <w:rFonts w:ascii="宋体" w:hAnsi="宋体" w:eastAsia="宋体"/>
        </w:rPr>
      </w:pPr>
      <w:del w:id="544" w:author="Edward Lee" w:date="2017-10-16T15:46:00Z">
        <w:bookmarkStart w:id="25" w:name="_Toc493668381"/>
        <w:r>
          <w:rPr>
            <w:rFonts w:hint="eastAsia" w:ascii="宋体" w:hAnsi="宋体" w:eastAsia="宋体"/>
          </w:rPr>
          <w:delText>报文体</w:delText>
        </w:r>
        <w:bookmarkEnd w:id="25"/>
      </w:del>
      <w:ins w:id="545" w:author="asus" w:date="2017-10-06T12:33:00Z">
        <w:r>
          <w:rPr>
            <w:rFonts w:hint="eastAsia" w:ascii="宋体" w:hAnsi="宋体" w:eastAsia="宋体"/>
          </w:rPr>
          <w:t>Service Content</w:t>
        </w:r>
      </w:ins>
    </w:p>
    <w:p>
      <w:pPr>
        <w:pStyle w:val="36"/>
        <w:spacing w:line="360" w:lineRule="auto"/>
        <w:rPr>
          <w:rFonts w:hAnsi="宋体"/>
        </w:rPr>
      </w:pPr>
      <w:del w:id="546" w:author="Edward Lee" w:date="2017-10-16T15:46:00Z">
        <w:r>
          <w:rPr>
            <w:rFonts w:hint="eastAsia" w:hAnsi="宋体"/>
          </w:rPr>
          <w:delText>报文体，根据不同的命令码，所含的报文体是不同的，具体的格式请看后面的命令说明。</w:delText>
        </w:r>
      </w:del>
      <w:ins w:id="547" w:author="asus" w:date="2017-10-06T14:14:00Z">
        <w:r>
          <w:rPr>
            <w:rFonts w:hAnsi="宋体"/>
            <w:b w:val="0"/>
            <w:bCs w:val="0"/>
            <w:smallCaps w:val="0"/>
            <w:spacing w:val="0"/>
            <w:rPrChange w:id="548" w:author="asus" w:date="2017-10-06T14:14:00Z">
              <w:rPr>
                <w:b/>
                <w:bCs/>
                <w:smallCaps/>
                <w:spacing w:val="5"/>
              </w:rPr>
            </w:rPrChange>
          </w:rPr>
          <w:t xml:space="preserve">The </w:t>
        </w:r>
      </w:ins>
      <w:ins w:id="549" w:author="asus" w:date="2017-10-06T14:14:00Z">
        <w:r>
          <w:rPr>
            <w:rFonts w:hint="eastAsia" w:hAnsi="宋体"/>
          </w:rPr>
          <w:t>service content</w:t>
        </w:r>
      </w:ins>
      <w:ins w:id="550" w:author="asus" w:date="2017-10-06T14:14:00Z">
        <w:r>
          <w:rPr>
            <w:rFonts w:hAnsi="宋体"/>
            <w:b w:val="0"/>
            <w:bCs w:val="0"/>
            <w:smallCaps w:val="0"/>
            <w:spacing w:val="0"/>
            <w:rPrChange w:id="551" w:author="asus" w:date="2017-10-06T14:14:00Z">
              <w:rPr>
                <w:b/>
                <w:bCs/>
                <w:smallCaps/>
                <w:spacing w:val="5"/>
              </w:rPr>
            </w:rPrChange>
          </w:rPr>
          <w:t xml:space="preserve">, according to the different command code, contains the </w:t>
        </w:r>
      </w:ins>
      <w:ins w:id="552" w:author="asus" w:date="2017-10-06T14:14:00Z">
        <w:r>
          <w:rPr>
            <w:rFonts w:hint="eastAsia" w:hAnsi="宋体"/>
          </w:rPr>
          <w:t>service content</w:t>
        </w:r>
      </w:ins>
      <w:ins w:id="553" w:author="asus" w:date="2017-10-06T14:14:00Z">
        <w:r>
          <w:rPr>
            <w:rFonts w:hAnsi="宋体"/>
            <w:b w:val="0"/>
            <w:bCs w:val="0"/>
            <w:smallCaps w:val="0"/>
            <w:spacing w:val="0"/>
            <w:rPrChange w:id="554" w:author="asus" w:date="2017-10-06T14:14:00Z">
              <w:rPr>
                <w:b/>
                <w:bCs/>
                <w:smallCaps/>
                <w:spacing w:val="5"/>
              </w:rPr>
            </w:rPrChange>
          </w:rPr>
          <w:t xml:space="preserve"> is different, the specific format look at the instructions behind.</w:t>
        </w:r>
      </w:ins>
    </w:p>
    <w:p>
      <w:pPr>
        <w:pStyle w:val="36"/>
        <w:spacing w:line="360" w:lineRule="auto"/>
        <w:rPr>
          <w:rFonts w:hAnsi="宋体"/>
        </w:rPr>
      </w:pPr>
      <w:r>
        <w:rPr>
          <w:rFonts w:hAnsi="宋体"/>
        </w:rPr>
        <w:br w:type="page"/>
      </w:r>
    </w:p>
    <w:p>
      <w:pPr>
        <w:pStyle w:val="2"/>
        <w:numPr>
          <w:ilvl w:val="0"/>
          <w:numId w:val="3"/>
        </w:numPr>
        <w:rPr>
          <w:rStyle w:val="25"/>
          <w:b w:val="0"/>
          <w:bCs w:val="0"/>
          <w:smallCaps w:val="0"/>
          <w:spacing w:val="0"/>
        </w:rPr>
      </w:pPr>
      <w:del w:id="555" w:author="Edward Lee" w:date="2017-10-16T15:46:00Z">
        <w:bookmarkStart w:id="26" w:name="_Toc493668382"/>
        <w:r>
          <w:rPr>
            <w:rStyle w:val="25"/>
            <w:rFonts w:hint="eastAsia"/>
            <w:b w:val="0"/>
            <w:bCs w:val="0"/>
            <w:smallCaps w:val="0"/>
            <w:spacing w:val="0"/>
          </w:rPr>
          <w:delText>数据交互</w:delText>
        </w:r>
        <w:bookmarkEnd w:id="26"/>
      </w:del>
      <w:ins w:id="556" w:author="asus" w:date="2017-10-06T12:35:00Z">
        <w:r>
          <w:rPr>
            <w:rStyle w:val="25"/>
            <w:b w:val="0"/>
            <w:bCs w:val="0"/>
            <w:smallCaps/>
            <w:spacing w:val="5"/>
            <w:rPrChange w:id="557" w:author="asus" w:date="2017-10-06T12:35:00Z">
              <w:rPr>
                <w:b w:val="0"/>
                <w:bCs w:val="0"/>
                <w:smallCaps/>
                <w:spacing w:val="5"/>
              </w:rPr>
            </w:rPrChange>
          </w:rPr>
          <w:t>Data interaction</w:t>
        </w:r>
      </w:ins>
    </w:p>
    <w:p>
      <w:pPr>
        <w:rPr>
          <w:b/>
          <w:color w:val="FF0000"/>
        </w:rPr>
      </w:pPr>
      <w:del w:id="558" w:author="Edward Lee" w:date="2017-10-16T15:46:00Z">
        <w:r>
          <w:rPr>
            <w:rFonts w:hint="eastAsia"/>
            <w:b/>
            <w:color w:val="FF0000"/>
          </w:rPr>
          <w:delText>注意</w:delText>
        </w:r>
      </w:del>
      <w:ins w:id="559" w:author="asus" w:date="2017-10-06T14:15:00Z">
        <w:r>
          <w:rPr>
            <w:rFonts w:hint="eastAsia"/>
            <w:b/>
            <w:color w:val="FF0000"/>
          </w:rPr>
          <w:t>Note</w:t>
        </w:r>
      </w:ins>
      <w:r>
        <w:rPr>
          <w:rFonts w:hint="eastAsia"/>
          <w:b/>
          <w:color w:val="FF0000"/>
        </w:rPr>
        <w:t>：</w:t>
      </w:r>
    </w:p>
    <w:p>
      <w:pPr>
        <w:ind w:firstLine="375"/>
      </w:pPr>
      <w:del w:id="560" w:author="Edward Lee" w:date="2017-10-16T16:36:00Z">
        <w:r>
          <w:rPr>
            <w:rFonts w:hint="eastAsia"/>
          </w:rPr>
          <w:delText>设备向服务器发送的消息，服务器必须要有相应的回应，否则设备会重复发送相同的消息。</w:delText>
        </w:r>
      </w:del>
      <w:ins w:id="561" w:author="asus" w:date="2017-10-06T14:17:00Z">
        <w:r>
          <w:rPr>
            <w:rFonts w:hint="eastAsia"/>
          </w:rPr>
          <w:t>When device send message to server, the server must have a corresponding response, otherwise the device will repeatedly send the same message.</w:t>
        </w:r>
      </w:ins>
    </w:p>
    <w:p>
      <w:pPr>
        <w:pStyle w:val="3"/>
        <w:numPr>
          <w:ilvl w:val="1"/>
          <w:numId w:val="3"/>
        </w:numPr>
        <w:spacing w:before="360" w:line="415" w:lineRule="auto"/>
        <w:ind w:left="572" w:hanging="572" w:hangingChars="178"/>
        <w:rPr>
          <w:rFonts w:ascii="宋体" w:hAnsi="宋体" w:eastAsia="宋体"/>
        </w:rPr>
      </w:pPr>
      <w:del w:id="562" w:author="Edward Lee" w:date="2017-10-16T15:46:00Z">
        <w:bookmarkStart w:id="27" w:name="_Toc493668383"/>
        <w:r>
          <w:rPr>
            <w:rFonts w:hint="eastAsia" w:ascii="宋体" w:hAnsi="宋体" w:eastAsia="宋体"/>
          </w:rPr>
          <w:delText>注册</w:delText>
        </w:r>
      </w:del>
      <w:ins w:id="563" w:author="asus" w:date="2017-10-06T12:36:00Z">
        <w:r>
          <w:rPr>
            <w:rFonts w:hint="eastAsia" w:ascii="宋体" w:hAnsi="宋体" w:eastAsia="宋体"/>
          </w:rPr>
          <w:t>R</w:t>
        </w:r>
      </w:ins>
      <w:ins w:id="564" w:author="asus" w:date="2017-10-06T12:36:00Z">
        <w:r>
          <w:rPr>
            <w:rFonts w:ascii="宋体" w:hAnsi="宋体" w:eastAsia="宋体"/>
            <w:b/>
            <w:bCs/>
            <w:smallCaps w:val="0"/>
            <w:spacing w:val="0"/>
            <w:rPrChange w:id="565" w:author="asus" w:date="2017-10-06T12:36:00Z">
              <w:rPr>
                <w:b w:val="0"/>
                <w:bCs w:val="0"/>
                <w:smallCaps/>
                <w:spacing w:val="5"/>
              </w:rPr>
            </w:rPrChange>
          </w:rPr>
          <w:t>egistered</w:t>
        </w:r>
      </w:ins>
      <w:r>
        <w:rPr>
          <w:rFonts w:hint="eastAsia" w:ascii="宋体" w:hAnsi="宋体" w:eastAsia="宋体"/>
        </w:rPr>
        <w:t xml:space="preserve"> （0x0008/ 0x8008）</w:t>
      </w:r>
      <w:bookmarkEnd w:id="27"/>
    </w:p>
    <w:p>
      <w:pPr>
        <w:pStyle w:val="4"/>
        <w:numPr>
          <w:ilvl w:val="2"/>
          <w:numId w:val="3"/>
        </w:numPr>
        <w:rPr>
          <w:sz w:val="30"/>
          <w:szCs w:val="30"/>
        </w:rPr>
      </w:pPr>
      <w:del w:id="566" w:author="Edward Lee" w:date="2017-10-16T15:46:00Z">
        <w:r>
          <w:rPr>
            <w:rFonts w:hint="eastAsia"/>
            <w:sz w:val="30"/>
            <w:szCs w:val="30"/>
          </w:rPr>
          <w:delText>命令帧定义</w:delText>
        </w:r>
      </w:del>
      <w:ins w:id="567" w:author="asus" w:date="2017-10-06T14:18:00Z">
        <w:r>
          <w:rPr>
            <w:b/>
            <w:bCs/>
            <w:smallCaps w:val="0"/>
            <w:spacing w:val="0"/>
            <w:sz w:val="30"/>
            <w:szCs w:val="30"/>
            <w:rPrChange w:id="568" w:author="asus" w:date="2017-10-06T14:18:00Z">
              <w:rPr>
                <w:b w:val="0"/>
                <w:bCs w:val="0"/>
                <w:smallCaps/>
                <w:spacing w:val="5"/>
              </w:rPr>
            </w:rPrChange>
          </w:rPr>
          <w:t>Command frame definition</w:t>
        </w:r>
      </w:ins>
    </w:p>
    <w:p>
      <w:pPr>
        <w:pStyle w:val="36"/>
        <w:spacing w:line="360" w:lineRule="auto"/>
        <w:rPr>
          <w:rFonts w:hAnsi="宋体"/>
        </w:rPr>
      </w:pPr>
      <w:del w:id="569" w:author="Edward Lee" w:date="2017-10-16T15:46:00Z">
        <w:r>
          <w:rPr>
            <w:rFonts w:hint="eastAsia" w:hAnsi="宋体"/>
          </w:rPr>
          <w:delText>由设备向平台发起，命令码:0x0008，平台确认码：0x8008。</w:delText>
        </w:r>
      </w:del>
      <w:ins w:id="570" w:author="asus" w:date="2017-10-06T15:46:00Z">
        <w:r>
          <w:rPr>
            <w:rFonts w:hAnsi="宋体"/>
            <w:b w:val="0"/>
            <w:bCs w:val="0"/>
            <w:smallCaps w:val="0"/>
            <w:spacing w:val="0"/>
            <w:rPrChange w:id="571" w:author="asus" w:date="2017-10-06T15:46:00Z">
              <w:rPr>
                <w:b/>
                <w:bCs/>
                <w:smallCaps/>
                <w:spacing w:val="5"/>
              </w:rPr>
            </w:rPrChange>
          </w:rPr>
          <w:t>Initiated by the device to the platform, the command code: 0x0008, platform confirmation code: 0x8008.</w:t>
        </w:r>
      </w:ins>
    </w:p>
    <w:p>
      <w:pPr>
        <w:pStyle w:val="36"/>
        <w:spacing w:line="360" w:lineRule="auto"/>
        <w:rPr>
          <w:ins w:id="572" w:author="asus" w:date="2017-10-06T15:48:00Z"/>
          <w:rFonts w:hAnsi="宋体"/>
          <w:rPrChange w:id="573" w:author="asus" w:date="2017-10-06T15:48:00Z">
            <w:rPr>
              <w:ins w:id="574" w:author="asus" w:date="2017-10-06T15:48:00Z"/>
            </w:rPr>
          </w:rPrChange>
        </w:rPr>
      </w:pPr>
      <w:del w:id="575" w:author="Edward Lee" w:date="2017-10-16T15:46:00Z">
        <w:r>
          <w:rPr>
            <w:rFonts w:hint="eastAsia" w:hAnsi="宋体"/>
          </w:rPr>
          <w:delText>设备向服务器（负载均衡服务器）发送注册消息，服务器收到后，回应注册状态与负载服务器的IP与端口。</w:delText>
        </w:r>
      </w:del>
      <w:ins w:id="576" w:author="asus" w:date="2017-10-06T15:48:00Z">
        <w:r>
          <w:rPr>
            <w:rFonts w:hAnsi="宋体"/>
            <w:b w:val="0"/>
            <w:bCs w:val="0"/>
            <w:smallCaps w:val="0"/>
            <w:spacing w:val="0"/>
            <w:rPrChange w:id="577" w:author="asus" w:date="2017-10-06T15:48:00Z">
              <w:rPr>
                <w:b/>
                <w:bCs/>
                <w:smallCaps/>
                <w:spacing w:val="5"/>
              </w:rPr>
            </w:rPrChange>
          </w:rPr>
          <w:t>The device sends a registration message to the server (load balancing server)</w:t>
        </w:r>
      </w:ins>
    </w:p>
    <w:p>
      <w:pPr>
        <w:pStyle w:val="36"/>
        <w:spacing w:line="360" w:lineRule="auto"/>
        <w:ind w:firstLine="420"/>
        <w:rPr>
          <w:rFonts w:hAnsi="宋体"/>
        </w:rPr>
        <w:pPrChange w:id="578" w:author="Edward Lee" w:date="2017-10-16T15:45:00Z">
          <w:pPr>
            <w:pStyle w:val="36"/>
            <w:spacing w:line="360" w:lineRule="auto"/>
            <w:ind w:firstLine="442"/>
          </w:pPr>
        </w:pPrChange>
      </w:pPr>
      <w:ins w:id="579" w:author="asus" w:date="2017-10-06T15:48:00Z">
        <w:r>
          <w:rPr>
            <w:rFonts w:hAnsi="宋体"/>
            <w:b w:val="0"/>
            <w:bCs w:val="0"/>
            <w:smallCaps w:val="0"/>
            <w:spacing w:val="0"/>
            <w:rPrChange w:id="580" w:author="asus" w:date="2017-10-06T15:48:00Z">
              <w:rPr>
                <w:b/>
                <w:bCs/>
                <w:smallCaps/>
                <w:spacing w:val="5"/>
              </w:rPr>
            </w:rPrChange>
          </w:rPr>
          <w:t>After the server receives, respond to the registration status with the load server's IP and port.</w:t>
        </w:r>
      </w:ins>
    </w:p>
    <w:p>
      <w:pPr>
        <w:pStyle w:val="36"/>
        <w:spacing w:line="360" w:lineRule="auto"/>
        <w:ind w:firstLine="0" w:firstLineChars="0"/>
        <w:rPr>
          <w:rFonts w:hAnsi="宋体"/>
        </w:rPr>
      </w:pPr>
      <w:del w:id="581" w:author="Edward Lee" w:date="2017-10-16T15:46:00Z">
        <w:r>
          <w:rPr>
            <w:rFonts w:hint="eastAsia" w:hAnsi="宋体"/>
            <w:b/>
            <w:color w:val="FF0000"/>
          </w:rPr>
          <w:delText>注意</w:delText>
        </w:r>
      </w:del>
      <w:ins w:id="582" w:author="asus" w:date="2017-10-06T15:48:00Z">
        <w:r>
          <w:rPr>
            <w:rFonts w:hint="eastAsia" w:hAnsi="宋体"/>
            <w:b/>
            <w:color w:val="FF0000"/>
          </w:rPr>
          <w:t>Note</w:t>
        </w:r>
      </w:ins>
      <w:r>
        <w:rPr>
          <w:rFonts w:hint="eastAsia" w:hAnsi="宋体"/>
        </w:rPr>
        <w:t>：</w:t>
      </w:r>
    </w:p>
    <w:p>
      <w:pPr>
        <w:pStyle w:val="36"/>
        <w:spacing w:line="360" w:lineRule="auto"/>
        <w:ind w:firstLine="840" w:firstLineChars="400"/>
        <w:rPr>
          <w:rFonts w:hAnsi="宋体"/>
        </w:rPr>
      </w:pPr>
      <w:del w:id="583" w:author="Edward Lee" w:date="2017-10-16T15:46:00Z">
        <w:r>
          <w:rPr>
            <w:rFonts w:hint="eastAsia" w:hAnsi="宋体"/>
          </w:rPr>
          <w:delText>如果设备注册不成功，会持续发送注册消息。</w:delText>
        </w:r>
      </w:del>
      <w:ins w:id="584" w:author="asus" w:date="2017-10-06T15:49:00Z">
        <w:r>
          <w:rPr>
            <w:rFonts w:hAnsi="宋体"/>
            <w:b w:val="0"/>
            <w:bCs w:val="0"/>
            <w:smallCaps w:val="0"/>
            <w:spacing w:val="0"/>
            <w:rPrChange w:id="585" w:author="asus" w:date="2017-10-06T15:49:00Z">
              <w:rPr>
                <w:b/>
                <w:bCs/>
                <w:smallCaps/>
                <w:spacing w:val="5"/>
              </w:rPr>
            </w:rPrChange>
          </w:rPr>
          <w:t>If the device registration is unsuccessful, the registration message will continue to be sent.</w:t>
        </w:r>
      </w:ins>
    </w:p>
    <w:p/>
    <w:p>
      <w:pPr>
        <w:pStyle w:val="36"/>
        <w:spacing w:line="360" w:lineRule="auto"/>
        <w:rPr>
          <w:rFonts w:hAnsi="宋体"/>
        </w:rPr>
      </w:pPr>
      <w:del w:id="586" w:author="Edward Lee" w:date="2017-10-16T15:46:00Z">
        <w:r>
          <w:rPr>
            <w:rFonts w:hint="eastAsia" w:hAnsi="宋体"/>
          </w:rPr>
          <w:delText>设备注册的报文体，包括2字节设备类型描述和4字节注册码，注册码由设备ID经过固定算法运算而得。具体算法由系统单独定义</w:delText>
        </w:r>
      </w:del>
      <w:del w:id="587" w:author="Edward Lee" w:date="2017-10-16T15:47:00Z">
        <w:r>
          <w:rPr>
            <w:rFonts w:hint="eastAsia" w:hAnsi="宋体"/>
          </w:rPr>
          <w:delText>。</w:delText>
        </w:r>
      </w:del>
      <w:ins w:id="588" w:author="asus" w:date="2017-10-06T15:52:00Z">
        <w:r>
          <w:rPr>
            <w:rFonts w:hAnsi="宋体"/>
            <w:b w:val="0"/>
            <w:bCs w:val="0"/>
            <w:smallCaps w:val="0"/>
            <w:spacing w:val="0"/>
            <w:rPrChange w:id="589" w:author="asus" w:date="2017-10-06T15:52:00Z">
              <w:rPr>
                <w:b/>
                <w:bCs/>
                <w:smallCaps/>
                <w:spacing w:val="5"/>
              </w:rPr>
            </w:rPrChange>
          </w:rPr>
          <w:t xml:space="preserve">The </w:t>
        </w:r>
      </w:ins>
      <w:ins w:id="590" w:author="asus" w:date="2017-10-06T15:52:00Z">
        <w:r>
          <w:rPr>
            <w:rFonts w:hint="eastAsia" w:hAnsi="宋体"/>
          </w:rPr>
          <w:t>service content</w:t>
        </w:r>
      </w:ins>
      <w:ins w:id="591" w:author="asus" w:date="2017-10-06T15:52:00Z">
        <w:r>
          <w:rPr>
            <w:rFonts w:hAnsi="宋体"/>
            <w:b w:val="0"/>
            <w:bCs w:val="0"/>
            <w:smallCaps w:val="0"/>
            <w:spacing w:val="0"/>
            <w:rPrChange w:id="592" w:author="asus" w:date="2017-10-06T15:52:00Z">
              <w:rPr>
                <w:b/>
                <w:bCs/>
                <w:smallCaps/>
                <w:spacing w:val="5"/>
              </w:rPr>
            </w:rPrChange>
          </w:rPr>
          <w:t xml:space="preserve"> of the device registration includes a 2-byte device type description and a 4-byte registration code. The registration code is calculated by the device ID through a fixed </w:t>
        </w:r>
      </w:ins>
      <w:ins w:id="593" w:author="asus" w:date="2017-10-06T15:52:00Z">
        <w:del w:id="594" w:author="Edward Lee" w:date="2017-10-16T17:05:00Z">
          <w:r>
            <w:rPr>
              <w:rFonts w:hAnsi="宋体"/>
              <w:b w:val="0"/>
              <w:bCs w:val="0"/>
              <w:smallCaps w:val="0"/>
              <w:spacing w:val="0"/>
              <w:rPrChange w:id="595" w:author="asus" w:date="2017-10-06T15:52:00Z">
                <w:rPr>
                  <w:b/>
                  <w:bCs/>
                  <w:smallCaps/>
                  <w:spacing w:val="5"/>
                </w:rPr>
              </w:rPrChange>
            </w:rPr>
            <w:delText>algorithm.</w:delText>
          </w:r>
        </w:del>
      </w:ins>
      <w:ins w:id="596" w:author="asus" w:date="2017-10-06T15:53:00Z">
        <w:del w:id="597" w:author="Edward Lee" w:date="2017-10-16T17:05:00Z">
          <w:r>
            <w:rPr>
              <w:rFonts w:hAnsi="宋体"/>
              <w:b w:val="0"/>
              <w:bCs w:val="0"/>
              <w:smallCaps w:val="0"/>
              <w:spacing w:val="0"/>
              <w:rPrChange w:id="598" w:author="asus" w:date="2017-10-06T15:53:00Z">
                <w:rPr>
                  <w:b/>
                  <w:bCs/>
                  <w:smallCaps/>
                  <w:spacing w:val="5"/>
                </w:rPr>
              </w:rPrChange>
            </w:rPr>
            <w:delText>The</w:delText>
          </w:r>
        </w:del>
      </w:ins>
      <w:ins w:id="599" w:author="Edward Lee" w:date="2017-10-16T17:05:00Z">
        <w:r>
          <w:rPr>
            <w:rFonts w:hAnsi="宋体"/>
          </w:rPr>
          <w:t>algorithm. The</w:t>
        </w:r>
      </w:ins>
      <w:ins w:id="600" w:author="asus" w:date="2017-10-06T15:53:00Z">
        <w:r>
          <w:rPr>
            <w:rFonts w:hAnsi="宋体"/>
            <w:b w:val="0"/>
            <w:bCs w:val="0"/>
            <w:smallCaps w:val="0"/>
            <w:spacing w:val="0"/>
            <w:rPrChange w:id="601" w:author="asus" w:date="2017-10-06T15:53:00Z">
              <w:rPr>
                <w:b/>
                <w:bCs/>
                <w:smallCaps/>
                <w:spacing w:val="5"/>
              </w:rPr>
            </w:rPrChange>
          </w:rPr>
          <w:t xml:space="preserve"> specific algorithm is defined separately by the system.</w:t>
        </w:r>
      </w:ins>
    </w:p>
    <w:p>
      <w:pPr>
        <w:pStyle w:val="36"/>
        <w:spacing w:line="360" w:lineRule="auto"/>
        <w:ind w:firstLine="422"/>
        <w:rPr>
          <w:rFonts w:hAnsi="宋体"/>
        </w:rPr>
      </w:pPr>
      <w:del w:id="602" w:author="Edward Lee" w:date="2017-10-16T15:47:00Z">
        <w:r>
          <w:rPr>
            <w:rFonts w:hint="eastAsia" w:hAnsi="宋体"/>
            <w:b/>
          </w:rPr>
          <w:delText>命令码</w:delText>
        </w:r>
      </w:del>
      <w:ins w:id="603" w:author="asus" w:date="2017-10-06T15:53:00Z">
        <w:r>
          <w:rPr>
            <w:rFonts w:hint="eastAsia" w:hAnsi="宋体"/>
            <w:b/>
          </w:rPr>
          <w:t>Command code</w:t>
        </w:r>
      </w:ins>
      <w:r>
        <w:rPr>
          <w:rFonts w:hint="eastAsia" w:hAnsi="宋体"/>
        </w:rPr>
        <w:t>： 0x0008</w:t>
      </w:r>
    </w:p>
    <w:p>
      <w:pPr>
        <w:pStyle w:val="36"/>
        <w:spacing w:line="360" w:lineRule="auto"/>
        <w:ind w:firstLine="422"/>
        <w:rPr>
          <w:rFonts w:hAnsi="宋体"/>
        </w:rPr>
      </w:pPr>
      <w:del w:id="604" w:author="Edward Lee" w:date="2017-10-16T15:47:00Z">
        <w:r>
          <w:rPr>
            <w:rFonts w:hint="eastAsia" w:hAnsi="宋体"/>
            <w:b/>
          </w:rPr>
          <w:delText>报文体</w:delText>
        </w:r>
      </w:del>
      <w:ins w:id="605" w:author="asus" w:date="2017-10-06T15:54:00Z">
        <w:r>
          <w:rPr>
            <w:rFonts w:hint="eastAsia" w:hAnsi="宋体"/>
            <w:b/>
          </w:rPr>
          <w:t>Service content</w:t>
        </w:r>
      </w:ins>
      <w:r>
        <w:rPr>
          <w:rFonts w:hint="eastAsia" w:hAnsi="宋体"/>
        </w:rPr>
        <w:t>：</w:t>
      </w:r>
      <w:ins w:id="606" w:author="Edward Lee" w:date="2017-10-16T15:47:00Z">
        <w:r>
          <w:rPr>
            <w:rFonts w:hint="eastAsia" w:hAnsi="宋体"/>
          </w:rPr>
          <w:t xml:space="preserve"> </w:t>
        </w:r>
      </w:ins>
      <w:del w:id="607" w:author="Edward Lee" w:date="2017-10-16T15:47:00Z">
        <w:r>
          <w:rPr>
            <w:rFonts w:hint="eastAsia" w:hAnsi="宋体"/>
          </w:rPr>
          <w:delText>如下表</w:delText>
        </w:r>
      </w:del>
      <w:ins w:id="608" w:author="asus" w:date="2017-10-06T15:54:00Z">
        <w:r>
          <w:rPr>
            <w:rFonts w:hAnsi="宋体"/>
            <w:b w:val="0"/>
            <w:bCs w:val="0"/>
            <w:smallCaps w:val="0"/>
            <w:spacing w:val="0"/>
            <w:rPrChange w:id="609" w:author="asus" w:date="2017-10-06T15:54:00Z">
              <w:rPr>
                <w:b/>
                <w:bCs/>
                <w:smallCaps/>
                <w:spacing w:val="5"/>
              </w:rPr>
            </w:rPrChange>
          </w:rPr>
          <w:t>As shown in the table below</w:t>
        </w:r>
      </w:ins>
    </w:p>
    <w:tbl>
      <w:tblPr>
        <w:tblStyle w:val="21"/>
        <w:tblW w:w="8364"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993"/>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D6E3BC" w:themeFill="accent3" w:themeFillTint="66"/>
            <w:vAlign w:val="center"/>
          </w:tcPr>
          <w:p>
            <w:pPr>
              <w:pStyle w:val="36"/>
              <w:widowControl w:val="0"/>
              <w:ind w:firstLine="0" w:firstLineChars="0"/>
              <w:jc w:val="center"/>
              <w:rPr>
                <w:rFonts w:hAnsi="宋体"/>
                <w:b/>
                <w:szCs w:val="18"/>
              </w:rPr>
            </w:pPr>
            <w:del w:id="610" w:author="Edward Lee" w:date="2017-10-16T15:47:00Z">
              <w:r>
                <w:rPr>
                  <w:rFonts w:hint="eastAsia" w:hAnsi="宋体"/>
                  <w:b/>
                  <w:szCs w:val="18"/>
                </w:rPr>
                <w:delText>数据段</w:delText>
              </w:r>
            </w:del>
            <w:ins w:id="611" w:author="asus" w:date="2017-10-06T15:55:00Z">
              <w:r>
                <w:rPr>
                  <w:rFonts w:hAnsi="宋体"/>
                  <w:b/>
                  <w:bCs w:val="0"/>
                  <w:smallCaps w:val="0"/>
                  <w:spacing w:val="0"/>
                  <w:szCs w:val="18"/>
                  <w:rPrChange w:id="612" w:author="asus" w:date="2017-10-06T15:55:00Z">
                    <w:rPr>
                      <w:b/>
                      <w:bCs/>
                      <w:smallCaps/>
                      <w:spacing w:val="5"/>
                    </w:rPr>
                  </w:rPrChange>
                </w:rPr>
                <w:t>Data segment</w:t>
              </w:r>
            </w:ins>
          </w:p>
        </w:tc>
        <w:tc>
          <w:tcPr>
            <w:tcW w:w="993" w:type="dxa"/>
            <w:shd w:val="clear" w:color="auto" w:fill="D6E3BC" w:themeFill="accent3" w:themeFillTint="66"/>
            <w:vAlign w:val="center"/>
          </w:tcPr>
          <w:p>
            <w:pPr>
              <w:pStyle w:val="36"/>
              <w:ind w:firstLine="0" w:firstLineChars="0"/>
              <w:jc w:val="center"/>
              <w:rPr>
                <w:rFonts w:hAnsi="宋体"/>
                <w:b/>
                <w:szCs w:val="18"/>
              </w:rPr>
            </w:pPr>
            <w:del w:id="613" w:author="Edward Lee" w:date="2017-10-16T15:47:00Z">
              <w:r>
                <w:rPr>
                  <w:rFonts w:hint="eastAsia" w:hAnsi="宋体"/>
                  <w:b/>
                  <w:szCs w:val="18"/>
                </w:rPr>
                <w:delText>字节数</w:delText>
              </w:r>
            </w:del>
            <w:ins w:id="614" w:author="asus" w:date="2017-10-06T15:56:00Z">
              <w:r>
                <w:rPr>
                  <w:rFonts w:hint="eastAsia" w:hAnsi="宋体"/>
                  <w:b/>
                  <w:szCs w:val="18"/>
                </w:rPr>
                <w:t>Bytes</w:t>
              </w:r>
            </w:ins>
          </w:p>
        </w:tc>
        <w:tc>
          <w:tcPr>
            <w:tcW w:w="5670" w:type="dxa"/>
            <w:shd w:val="clear" w:color="auto" w:fill="D6E3BC" w:themeFill="accent3" w:themeFillTint="66"/>
            <w:vAlign w:val="center"/>
          </w:tcPr>
          <w:p>
            <w:pPr>
              <w:pStyle w:val="36"/>
              <w:ind w:firstLine="0" w:firstLineChars="0"/>
              <w:jc w:val="center"/>
              <w:rPr>
                <w:rFonts w:hAnsi="宋体"/>
                <w:b/>
                <w:szCs w:val="18"/>
              </w:rPr>
            </w:pPr>
            <w:del w:id="615" w:author="Edward Lee" w:date="2017-10-16T15:47:00Z">
              <w:r>
                <w:rPr>
                  <w:rFonts w:hint="eastAsia" w:hAnsi="宋体"/>
                  <w:b/>
                  <w:szCs w:val="18"/>
                </w:rPr>
                <w:delText>描述</w:delText>
              </w:r>
            </w:del>
            <w:ins w:id="616" w:author="asus" w:date="2017-10-06T15:56:00Z">
              <w:r>
                <w:rPr>
                  <w:rFonts w:hint="eastAsia" w:hAnsi="宋体"/>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rPr>
                <w:rFonts w:hAnsi="宋体"/>
                <w:szCs w:val="18"/>
              </w:rPr>
            </w:pPr>
            <w:del w:id="617" w:author="asus" w:date="2017-10-06T16:06:00Z">
              <w:r>
                <w:rPr>
                  <w:rFonts w:hint="eastAsia" w:hAnsi="宋体"/>
                  <w:szCs w:val="18"/>
                </w:rPr>
                <w:delText>设备描述码</w:delText>
              </w:r>
            </w:del>
            <w:ins w:id="618" w:author="asus" w:date="2017-10-06T16:06:00Z">
              <w:r>
                <w:rPr>
                  <w:rFonts w:hint="eastAsia" w:hAnsi="宋体"/>
                  <w:szCs w:val="18"/>
                </w:rPr>
                <w:t>Device description</w:t>
              </w:r>
            </w:ins>
          </w:p>
        </w:tc>
        <w:tc>
          <w:tcPr>
            <w:tcW w:w="993" w:type="dxa"/>
            <w:shd w:val="clear" w:color="auto" w:fill="auto"/>
            <w:vAlign w:val="center"/>
          </w:tcPr>
          <w:p>
            <w:pPr>
              <w:pStyle w:val="36"/>
              <w:ind w:firstLine="0" w:firstLineChars="0"/>
              <w:jc w:val="center"/>
              <w:rPr>
                <w:rFonts w:hAnsi="宋体"/>
                <w:szCs w:val="18"/>
              </w:rPr>
            </w:pPr>
            <w:r>
              <w:rPr>
                <w:rFonts w:hint="eastAsia" w:hAnsi="宋体"/>
                <w:szCs w:val="18"/>
              </w:rPr>
              <w:t>2</w:t>
            </w:r>
          </w:p>
        </w:tc>
        <w:tc>
          <w:tcPr>
            <w:tcW w:w="5670" w:type="dxa"/>
            <w:shd w:val="clear" w:color="auto" w:fill="auto"/>
            <w:vAlign w:val="center"/>
          </w:tcPr>
          <w:p>
            <w:pPr>
              <w:pStyle w:val="36"/>
              <w:ind w:firstLine="0" w:firstLineChars="0"/>
              <w:rPr>
                <w:rFonts w:hAnsi="宋体"/>
                <w:szCs w:val="18"/>
              </w:rPr>
            </w:pPr>
            <w:del w:id="619" w:author="Edward Lee" w:date="2017-10-16T15:47:00Z">
              <w:r>
                <w:rPr>
                  <w:rFonts w:hint="eastAsia" w:hAnsi="宋体"/>
                  <w:szCs w:val="18"/>
                </w:rPr>
                <w:delText>高字节为设备类型</w:delText>
              </w:r>
            </w:del>
            <w:ins w:id="620" w:author="asus" w:date="2017-10-06T15:59:00Z">
              <w:r>
                <w:rPr>
                  <w:rFonts w:hAnsi="宋体"/>
                  <w:b w:val="0"/>
                  <w:bCs w:val="0"/>
                  <w:smallCaps w:val="0"/>
                  <w:spacing w:val="0"/>
                  <w:szCs w:val="18"/>
                  <w:rPrChange w:id="621" w:author="asus" w:date="2017-10-06T15:59:00Z">
                    <w:rPr>
                      <w:b/>
                      <w:bCs/>
                      <w:smallCaps/>
                      <w:spacing w:val="5"/>
                    </w:rPr>
                  </w:rPrChange>
                </w:rPr>
                <w:t>The high byte is the device type</w:t>
              </w:r>
            </w:ins>
          </w:p>
          <w:p>
            <w:pPr>
              <w:pStyle w:val="36"/>
              <w:ind w:firstLine="0" w:firstLineChars="0"/>
              <w:rPr>
                <w:rFonts w:hAnsi="宋体"/>
                <w:szCs w:val="18"/>
              </w:rPr>
            </w:pPr>
            <w:r>
              <w:rPr>
                <w:rFonts w:hAnsi="宋体"/>
                <w:b/>
                <w:szCs w:val="18"/>
              </w:rPr>
              <w:t>0x01</w:t>
            </w:r>
            <w:r>
              <w:rPr>
                <w:rFonts w:hint="eastAsia" w:hAnsi="宋体"/>
                <w:b/>
                <w:szCs w:val="18"/>
              </w:rPr>
              <w:t xml:space="preserve"> </w:t>
            </w:r>
            <w:r>
              <w:rPr>
                <w:rFonts w:hint="eastAsia" w:hAnsi="宋体"/>
                <w:szCs w:val="18"/>
              </w:rPr>
              <w:t>——</w:t>
            </w:r>
            <w:del w:id="622" w:author="Edward Lee" w:date="2017-10-16T15:47:00Z">
              <w:r>
                <w:rPr>
                  <w:rFonts w:hint="eastAsia" w:hAnsi="宋体"/>
                  <w:szCs w:val="18"/>
                </w:rPr>
                <w:delText xml:space="preserve"> 数据网关</w:delText>
              </w:r>
            </w:del>
            <w:ins w:id="623" w:author="asus" w:date="2017-10-06T15:59:00Z">
              <w:r>
                <w:rPr>
                  <w:rFonts w:hAnsi="宋体"/>
                  <w:b w:val="0"/>
                  <w:bCs w:val="0"/>
                  <w:smallCaps w:val="0"/>
                  <w:spacing w:val="0"/>
                  <w:szCs w:val="18"/>
                  <w:rPrChange w:id="624" w:author="asus" w:date="2017-10-06T15:59:00Z">
                    <w:rPr>
                      <w:b/>
                      <w:bCs/>
                      <w:smallCaps/>
                      <w:spacing w:val="5"/>
                    </w:rPr>
                  </w:rPrChange>
                </w:rPr>
                <w:t>Data gateway</w:t>
              </w:r>
            </w:ins>
          </w:p>
          <w:p>
            <w:pPr>
              <w:pStyle w:val="36"/>
              <w:ind w:firstLine="0" w:firstLineChars="0"/>
              <w:rPr>
                <w:rFonts w:hAnsi="宋体"/>
                <w:szCs w:val="18"/>
              </w:rPr>
            </w:pPr>
            <w:r>
              <w:rPr>
                <w:rFonts w:hAnsi="宋体"/>
                <w:b/>
                <w:szCs w:val="18"/>
              </w:rPr>
              <w:t>0x02</w:t>
            </w:r>
            <w:r>
              <w:rPr>
                <w:rFonts w:hint="eastAsia" w:hAnsi="宋体"/>
                <w:b/>
                <w:szCs w:val="18"/>
              </w:rPr>
              <w:t xml:space="preserve"> </w:t>
            </w:r>
            <w:r>
              <w:rPr>
                <w:rFonts w:hint="eastAsia" w:hAnsi="宋体"/>
                <w:szCs w:val="18"/>
              </w:rPr>
              <w:t>—— RFID</w:t>
            </w:r>
            <w:ins w:id="625" w:author="asus" w:date="2017-10-06T15:59:00Z">
              <w:r>
                <w:rPr>
                  <w:rFonts w:hint="eastAsia" w:hAnsi="宋体"/>
                  <w:szCs w:val="18"/>
                </w:rPr>
                <w:t xml:space="preserve"> reader</w:t>
              </w:r>
            </w:ins>
            <w:del w:id="626" w:author="asus" w:date="2017-10-06T15:59:00Z">
              <w:r>
                <w:rPr>
                  <w:rFonts w:hint="eastAsia" w:hAnsi="宋体"/>
                  <w:szCs w:val="18"/>
                </w:rPr>
                <w:delText>读头</w:delText>
              </w:r>
            </w:del>
          </w:p>
          <w:p>
            <w:pPr>
              <w:pStyle w:val="36"/>
              <w:ind w:firstLine="0" w:firstLineChars="0"/>
              <w:rPr>
                <w:rFonts w:hAnsi="宋体"/>
                <w:szCs w:val="18"/>
              </w:rPr>
            </w:pPr>
            <w:r>
              <w:rPr>
                <w:rFonts w:hAnsi="宋体"/>
                <w:b/>
                <w:szCs w:val="18"/>
              </w:rPr>
              <w:t>0x03</w:t>
            </w:r>
            <w:r>
              <w:rPr>
                <w:rFonts w:hint="eastAsia" w:hAnsi="宋体"/>
                <w:b/>
                <w:szCs w:val="18"/>
              </w:rPr>
              <w:t xml:space="preserve"> </w:t>
            </w:r>
            <w:r>
              <w:rPr>
                <w:rFonts w:hint="eastAsia" w:hAnsi="宋体"/>
                <w:szCs w:val="18"/>
              </w:rPr>
              <w:t xml:space="preserve">—— </w:t>
            </w:r>
            <w:del w:id="627" w:author="asus" w:date="2017-10-06T15:59:00Z">
              <w:r>
                <w:rPr>
                  <w:rFonts w:hint="eastAsia" w:hAnsi="宋体"/>
                  <w:szCs w:val="18"/>
                </w:rPr>
                <w:delText>计算机</w:delText>
              </w:r>
            </w:del>
            <w:ins w:id="628" w:author="asus" w:date="2017-10-06T15:59:00Z">
              <w:r>
                <w:rPr>
                  <w:rFonts w:hint="eastAsia" w:hAnsi="宋体"/>
                  <w:szCs w:val="18"/>
                </w:rPr>
                <w:t>Computer</w:t>
              </w:r>
            </w:ins>
          </w:p>
          <w:p>
            <w:pPr>
              <w:pStyle w:val="36"/>
              <w:ind w:firstLine="0" w:firstLineChars="0"/>
              <w:rPr>
                <w:rFonts w:hAnsi="宋体"/>
                <w:szCs w:val="18"/>
              </w:rPr>
            </w:pPr>
          </w:p>
          <w:p>
            <w:pPr>
              <w:pStyle w:val="36"/>
              <w:ind w:firstLine="0" w:firstLineChars="0"/>
              <w:rPr>
                <w:rFonts w:hAnsi="宋体"/>
                <w:szCs w:val="18"/>
              </w:rPr>
            </w:pPr>
            <w:del w:id="629" w:author="Edward Lee" w:date="2017-10-16T15:47:00Z">
              <w:r>
                <w:rPr>
                  <w:rFonts w:hint="eastAsia" w:hAnsi="宋体"/>
                  <w:szCs w:val="18"/>
                </w:rPr>
                <w:delText>低字节为设备型号编码，</w:delText>
              </w:r>
            </w:del>
            <w:ins w:id="630" w:author="asus" w:date="2017-10-06T16:00:00Z">
              <w:r>
                <w:rPr>
                  <w:rFonts w:hAnsi="宋体"/>
                  <w:b w:val="0"/>
                  <w:bCs w:val="0"/>
                  <w:smallCaps w:val="0"/>
                  <w:spacing w:val="0"/>
                  <w:szCs w:val="18"/>
                  <w:rPrChange w:id="631" w:author="asus" w:date="2017-10-06T16:00:00Z">
                    <w:rPr>
                      <w:b/>
                      <w:bCs/>
                      <w:smallCaps/>
                      <w:spacing w:val="5"/>
                    </w:rPr>
                  </w:rPrChange>
                </w:rPr>
                <w:t xml:space="preserve">The low byte is the device </w:t>
              </w:r>
            </w:ins>
            <w:ins w:id="632" w:author="asus" w:date="2017-10-06T16:00:00Z">
              <w:r>
                <w:rPr>
                  <w:rFonts w:hint="eastAsia" w:hAnsi="宋体"/>
                  <w:szCs w:val="18"/>
                </w:rPr>
                <w:t>model</w:t>
              </w:r>
            </w:ins>
            <w:ins w:id="633" w:author="asus" w:date="2017-10-06T16:00:00Z">
              <w:r>
                <w:rPr>
                  <w:rFonts w:hAnsi="宋体"/>
                  <w:b w:val="0"/>
                  <w:bCs w:val="0"/>
                  <w:smallCaps w:val="0"/>
                  <w:spacing w:val="0"/>
                  <w:szCs w:val="18"/>
                  <w:rPrChange w:id="634" w:author="asus" w:date="2017-10-06T16:00:00Z">
                    <w:rPr>
                      <w:b/>
                      <w:bCs/>
                      <w:smallCaps/>
                      <w:spacing w:val="5"/>
                    </w:rPr>
                  </w:rPrChange>
                </w:rPr>
                <w:t xml:space="preserve"> code</w:t>
              </w:r>
            </w:ins>
          </w:p>
          <w:p>
            <w:pPr>
              <w:pStyle w:val="36"/>
              <w:ind w:firstLine="0" w:firstLineChars="0"/>
              <w:rPr>
                <w:rFonts w:hAnsi="宋体"/>
                <w:szCs w:val="18"/>
              </w:rPr>
            </w:pPr>
            <w:r>
              <w:rPr>
                <w:rFonts w:hint="eastAsia" w:hAnsi="宋体"/>
                <w:b/>
                <w:szCs w:val="18"/>
              </w:rPr>
              <w:t>0x</w:t>
            </w:r>
            <w:r>
              <w:rPr>
                <w:rFonts w:hAnsi="宋体"/>
                <w:b/>
                <w:szCs w:val="18"/>
              </w:rPr>
              <w:t>01</w:t>
            </w:r>
            <w:r>
              <w:rPr>
                <w:rFonts w:hint="eastAsia" w:hAnsi="宋体"/>
                <w:b/>
                <w:szCs w:val="18"/>
              </w:rPr>
              <w:t xml:space="preserve"> </w:t>
            </w:r>
            <w:r>
              <w:rPr>
                <w:rFonts w:hint="eastAsia" w:hAnsi="宋体"/>
                <w:szCs w:val="18"/>
              </w:rPr>
              <w:t>—— MR7901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rPr>
                <w:rFonts w:hAnsi="宋体"/>
                <w:szCs w:val="18"/>
              </w:rPr>
            </w:pPr>
            <w:del w:id="635" w:author="asus" w:date="2017-10-06T16:07:00Z">
              <w:r>
                <w:rPr>
                  <w:rFonts w:hint="eastAsia" w:hAnsi="宋体"/>
                  <w:szCs w:val="18"/>
                </w:rPr>
                <w:delText>注册码</w:delText>
              </w:r>
            </w:del>
            <w:ins w:id="636" w:author="asus" w:date="2017-10-06T16:07:00Z">
              <w:r>
                <w:rPr>
                  <w:rFonts w:hint="eastAsia" w:hAnsi="宋体"/>
                  <w:szCs w:val="18"/>
                </w:rPr>
                <w:t>Registration code</w:t>
              </w:r>
            </w:ins>
          </w:p>
        </w:tc>
        <w:tc>
          <w:tcPr>
            <w:tcW w:w="993" w:type="dxa"/>
            <w:shd w:val="clear" w:color="auto" w:fill="auto"/>
            <w:vAlign w:val="center"/>
          </w:tcPr>
          <w:p>
            <w:pPr>
              <w:pStyle w:val="36"/>
              <w:ind w:firstLine="0" w:firstLineChars="0"/>
              <w:jc w:val="center"/>
              <w:rPr>
                <w:rFonts w:hAnsi="宋体"/>
                <w:szCs w:val="18"/>
              </w:rPr>
            </w:pPr>
            <w:r>
              <w:rPr>
                <w:rFonts w:hint="eastAsia" w:hAnsi="宋体"/>
                <w:szCs w:val="18"/>
              </w:rPr>
              <w:t>4</w:t>
            </w:r>
          </w:p>
        </w:tc>
        <w:tc>
          <w:tcPr>
            <w:tcW w:w="5670" w:type="dxa"/>
            <w:shd w:val="clear" w:color="auto" w:fill="auto"/>
            <w:vAlign w:val="center"/>
          </w:tcPr>
          <w:p>
            <w:pPr>
              <w:pStyle w:val="36"/>
              <w:ind w:firstLine="0" w:firstLineChars="0"/>
              <w:rPr>
                <w:rFonts w:hAnsi="宋体"/>
                <w:szCs w:val="18"/>
              </w:rPr>
            </w:pPr>
            <w:del w:id="637" w:author="Edward Lee" w:date="2017-10-16T15:47:00Z">
              <w:r>
                <w:rPr>
                  <w:rFonts w:hint="eastAsia" w:hAnsi="宋体"/>
                  <w:color w:val="FF0000"/>
                  <w:szCs w:val="18"/>
                </w:rPr>
                <w:delText>保留</w:delText>
              </w:r>
            </w:del>
            <w:ins w:id="638" w:author="asus" w:date="2017-10-06T16:01:00Z">
              <w:r>
                <w:rPr>
                  <w:rFonts w:hint="eastAsia" w:hAnsi="宋体"/>
                  <w:color w:val="FF0000"/>
                  <w:szCs w:val="18"/>
                </w:rPr>
                <w:t>Reserved</w:t>
              </w:r>
            </w:ins>
          </w:p>
        </w:tc>
      </w:tr>
    </w:tbl>
    <w:p>
      <w:pPr>
        <w:pStyle w:val="36"/>
        <w:ind w:firstLine="0" w:firstLineChars="0"/>
        <w:rPr>
          <w:rFonts w:hAnsi="宋体"/>
        </w:rPr>
      </w:pPr>
      <w:del w:id="639" w:author="Edward Lee" w:date="2017-10-16T17:05:00Z">
        <w:r>
          <w:rPr>
            <w:rFonts w:hint="eastAsia" w:hAnsi="宋体"/>
          </w:rPr>
          <w:delText>eg</w:delText>
        </w:r>
      </w:del>
      <w:ins w:id="640" w:author="Edward Lee" w:date="2017-10-16T17:05:00Z">
        <w:r>
          <w:rPr>
            <w:rFonts w:hAnsi="宋体"/>
          </w:rPr>
          <w:t>egg</w:t>
        </w:r>
      </w:ins>
      <w:r>
        <w:rPr>
          <w:rFonts w:hint="eastAsia" w:hAnsi="宋体"/>
        </w:rPr>
        <w:t>:</w:t>
      </w:r>
      <w:r>
        <w:rPr>
          <w:rFonts w:hAnsi="宋体"/>
        </w:rPr>
        <w:t xml:space="preserve"> </w:t>
      </w:r>
      <w:r>
        <w:rPr>
          <w:rFonts w:hint="eastAsia" w:hAnsi="宋体"/>
        </w:rPr>
        <w:t>　</w:t>
      </w:r>
      <w:r>
        <w:rPr>
          <w:rFonts w:hAnsi="宋体"/>
        </w:rPr>
        <w:t xml:space="preserve">55 AA </w:t>
      </w:r>
      <w:r>
        <w:rPr>
          <w:rFonts w:hAnsi="宋体"/>
          <w:color w:val="FF0000"/>
        </w:rPr>
        <w:t xml:space="preserve">00 22 </w:t>
      </w:r>
      <w:r>
        <w:rPr>
          <w:rFonts w:hAnsi="宋体"/>
          <w:color w:val="FFC000"/>
        </w:rPr>
        <w:t>00 08</w:t>
      </w:r>
      <w:r>
        <w:rPr>
          <w:rFonts w:hAnsi="宋体"/>
        </w:rPr>
        <w:t xml:space="preserve"> </w:t>
      </w:r>
      <w:r>
        <w:rPr>
          <w:rFonts w:hAnsi="宋体"/>
          <w:color w:val="00B0F0"/>
        </w:rPr>
        <w:t xml:space="preserve">00 00 00 00 </w:t>
      </w:r>
      <w:r>
        <w:rPr>
          <w:rFonts w:hAnsi="宋体"/>
          <w:color w:val="7030A0"/>
        </w:rPr>
        <w:t>00 01</w:t>
      </w:r>
      <w:r>
        <w:rPr>
          <w:rFonts w:hAnsi="宋体"/>
        </w:rPr>
        <w:t xml:space="preserve"> </w:t>
      </w:r>
      <w:r>
        <w:rPr>
          <w:rFonts w:hAnsi="宋体"/>
          <w:color w:val="76923C" w:themeColor="accent3" w:themeShade="BF"/>
        </w:rPr>
        <w:t>00 00</w:t>
      </w:r>
      <w:r>
        <w:rPr>
          <w:rFonts w:hAnsi="宋体"/>
        </w:rPr>
        <w:t xml:space="preserve"> </w:t>
      </w:r>
      <w:r>
        <w:rPr>
          <w:rFonts w:hAnsi="宋体"/>
          <w:color w:val="E36C09" w:themeColor="accent6" w:themeShade="BF"/>
          <w:u w:val="single"/>
        </w:rPr>
        <w:t>38 36 31 36 39 34 30 33 34 32 30 35 38 39 36 00</w:t>
      </w:r>
      <w:r>
        <w:rPr>
          <w:rFonts w:hAnsi="宋体"/>
          <w:color w:val="E36C09" w:themeColor="accent6" w:themeShade="BF"/>
        </w:rPr>
        <w:t xml:space="preserve"> </w:t>
      </w:r>
      <w:r>
        <w:rPr>
          <w:rFonts w:hAnsi="宋体"/>
          <w:color w:val="FF33CC"/>
        </w:rPr>
        <w:t>01 01</w:t>
      </w:r>
      <w:r>
        <w:rPr>
          <w:rFonts w:hAnsi="宋体"/>
        </w:rPr>
        <w:t xml:space="preserve"> </w:t>
      </w:r>
      <w:r>
        <w:rPr>
          <w:rFonts w:hAnsi="宋体"/>
          <w:color w:val="3333FF"/>
        </w:rPr>
        <w:t xml:space="preserve">78 56 34 12 </w:t>
      </w:r>
      <w:r>
        <w:rPr>
          <w:rFonts w:hAnsi="宋体"/>
          <w:color w:val="C00000"/>
        </w:rPr>
        <w:t>A7 5C</w:t>
      </w:r>
    </w:p>
    <w:tbl>
      <w:tblPr>
        <w:tblStyle w:val="2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092"/>
        <w:gridCol w:w="1022"/>
        <w:gridCol w:w="1176"/>
        <w:gridCol w:w="1190"/>
        <w:gridCol w:w="1077"/>
        <w:gridCol w:w="798"/>
        <w:gridCol w:w="504"/>
        <w:gridCol w:w="1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102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17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19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77"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79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50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jc w:val="center"/>
              <w:rPr>
                <w:rFonts w:ascii="宋体" w:hAnsi="宋体" w:eastAsia="宋体"/>
              </w:rPr>
            </w:pPr>
            <w:r>
              <w:rPr>
                <w:rFonts w:hint="eastAsia" w:ascii="宋体" w:hAnsi="宋体" w:eastAsia="宋体"/>
              </w:rPr>
              <w:t>55</w:t>
            </w:r>
          </w:p>
        </w:tc>
        <w:tc>
          <w:tcPr>
            <w:tcW w:w="1092" w:type="dxa"/>
            <w:vAlign w:val="center"/>
          </w:tcPr>
          <w:p>
            <w:pPr>
              <w:jc w:val="center"/>
              <w:rPr>
                <w:rFonts w:ascii="宋体" w:hAnsi="宋体" w:eastAsia="宋体"/>
              </w:rPr>
            </w:pPr>
            <w:r>
              <w:rPr>
                <w:rFonts w:hint="eastAsia" w:ascii="宋体" w:hAnsi="宋体" w:eastAsia="宋体"/>
              </w:rPr>
              <w:t>AA</w:t>
            </w:r>
          </w:p>
        </w:tc>
        <w:tc>
          <w:tcPr>
            <w:tcW w:w="1022" w:type="dxa"/>
            <w:vAlign w:val="center"/>
          </w:tcPr>
          <w:p>
            <w:pPr>
              <w:jc w:val="center"/>
              <w:rPr>
                <w:rFonts w:ascii="宋体" w:hAnsi="宋体" w:eastAsia="宋体"/>
                <w:color w:val="FF0000"/>
              </w:rPr>
            </w:pPr>
            <w:r>
              <w:rPr>
                <w:rFonts w:hint="eastAsia" w:ascii="宋体" w:hAnsi="宋体" w:eastAsia="宋体"/>
                <w:color w:val="FF0000"/>
              </w:rPr>
              <w:t>00</w:t>
            </w:r>
          </w:p>
        </w:tc>
        <w:tc>
          <w:tcPr>
            <w:tcW w:w="1176" w:type="dxa"/>
            <w:vAlign w:val="center"/>
          </w:tcPr>
          <w:p>
            <w:pPr>
              <w:jc w:val="center"/>
              <w:rPr>
                <w:rFonts w:ascii="宋体" w:hAnsi="宋体" w:eastAsia="宋体"/>
                <w:color w:val="FF0000"/>
              </w:rPr>
            </w:pPr>
            <w:r>
              <w:rPr>
                <w:rFonts w:hint="eastAsia" w:ascii="宋体" w:hAnsi="宋体" w:eastAsia="宋体"/>
                <w:color w:val="FF0000"/>
              </w:rPr>
              <w:t>22</w:t>
            </w:r>
          </w:p>
        </w:tc>
        <w:tc>
          <w:tcPr>
            <w:tcW w:w="1190" w:type="dxa"/>
            <w:vAlign w:val="center"/>
          </w:tcPr>
          <w:p>
            <w:pPr>
              <w:jc w:val="center"/>
              <w:rPr>
                <w:rFonts w:ascii="宋体" w:hAnsi="宋体" w:eastAsia="宋体"/>
                <w:color w:val="FFC000"/>
              </w:rPr>
            </w:pPr>
            <w:r>
              <w:rPr>
                <w:rFonts w:hint="eastAsia" w:ascii="宋体" w:hAnsi="宋体" w:eastAsia="宋体"/>
                <w:color w:val="FFC000"/>
              </w:rPr>
              <w:t>00</w:t>
            </w:r>
          </w:p>
        </w:tc>
        <w:tc>
          <w:tcPr>
            <w:tcW w:w="1077" w:type="dxa"/>
            <w:vAlign w:val="center"/>
          </w:tcPr>
          <w:p>
            <w:pPr>
              <w:jc w:val="center"/>
              <w:rPr>
                <w:rFonts w:ascii="宋体" w:hAnsi="宋体" w:eastAsia="宋体"/>
                <w:color w:val="FFC000"/>
              </w:rPr>
            </w:pPr>
            <w:r>
              <w:rPr>
                <w:rFonts w:hint="eastAsia" w:ascii="宋体" w:hAnsi="宋体" w:eastAsia="宋体"/>
                <w:color w:val="FFC000"/>
              </w:rPr>
              <w:t>08</w:t>
            </w:r>
          </w:p>
        </w:tc>
        <w:tc>
          <w:tcPr>
            <w:tcW w:w="798" w:type="dxa"/>
            <w:vAlign w:val="center"/>
          </w:tcPr>
          <w:p>
            <w:pPr>
              <w:jc w:val="center"/>
              <w:rPr>
                <w:rFonts w:ascii="宋体" w:hAnsi="宋体" w:eastAsia="宋体"/>
                <w:color w:val="00B0F0"/>
              </w:rPr>
            </w:pPr>
            <w:r>
              <w:rPr>
                <w:rFonts w:hint="eastAsia" w:ascii="宋体" w:hAnsi="宋体" w:eastAsia="宋体"/>
                <w:color w:val="00B0F0"/>
              </w:rPr>
              <w:t>00</w:t>
            </w:r>
          </w:p>
        </w:tc>
        <w:tc>
          <w:tcPr>
            <w:tcW w:w="504" w:type="dxa"/>
            <w:vAlign w:val="center"/>
          </w:tcPr>
          <w:p>
            <w:pPr>
              <w:jc w:val="center"/>
              <w:rPr>
                <w:rFonts w:ascii="宋体" w:hAnsi="宋体" w:eastAsia="宋体"/>
                <w:color w:val="00B0F0"/>
              </w:rPr>
            </w:pPr>
            <w:r>
              <w:rPr>
                <w:rFonts w:hint="eastAsia" w:ascii="宋体" w:hAnsi="宋体" w:eastAsia="宋体"/>
                <w:color w:val="00B0F0"/>
              </w:rPr>
              <w:t>00</w:t>
            </w:r>
          </w:p>
        </w:tc>
        <w:tc>
          <w:tcPr>
            <w:tcW w:w="1092" w:type="dxa"/>
            <w:vAlign w:val="center"/>
          </w:tcPr>
          <w:p>
            <w:pPr>
              <w:jc w:val="center"/>
              <w:rPr>
                <w:rFonts w:ascii="宋体" w:hAnsi="宋体" w:eastAsia="宋体"/>
                <w:color w:val="00B0F0"/>
              </w:rPr>
            </w:pPr>
            <w:r>
              <w:rPr>
                <w:rFonts w:hint="eastAsia" w:ascii="宋体" w:hAnsi="宋体" w:eastAsia="宋体"/>
                <w:color w:val="00B0F0"/>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102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17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19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77"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798" w:type="dxa"/>
            <w:shd w:val="clear" w:color="auto" w:fill="D8D8D8" w:themeFill="background1" w:themeFillShade="D9"/>
            <w:vAlign w:val="center"/>
          </w:tcPr>
          <w:p>
            <w:pPr>
              <w:jc w:val="center"/>
              <w:rPr>
                <w:rFonts w:ascii="宋体" w:hAnsi="宋体" w:eastAsia="宋体"/>
                <w:b/>
              </w:rPr>
            </w:pPr>
          </w:p>
        </w:tc>
        <w:tc>
          <w:tcPr>
            <w:tcW w:w="50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jc w:val="center"/>
              <w:rPr>
                <w:rFonts w:ascii="宋体" w:hAnsi="宋体" w:eastAsia="宋体"/>
                <w:color w:val="00B0F0"/>
              </w:rPr>
            </w:pPr>
            <w:r>
              <w:rPr>
                <w:rFonts w:hint="eastAsia" w:ascii="宋体" w:hAnsi="宋体" w:eastAsia="宋体"/>
                <w:color w:val="00B0F0"/>
              </w:rPr>
              <w:t>00</w:t>
            </w:r>
          </w:p>
        </w:tc>
        <w:tc>
          <w:tcPr>
            <w:tcW w:w="1092" w:type="dxa"/>
            <w:vAlign w:val="center"/>
          </w:tcPr>
          <w:p>
            <w:pPr>
              <w:jc w:val="center"/>
              <w:rPr>
                <w:rFonts w:ascii="宋体" w:hAnsi="宋体" w:eastAsia="宋体"/>
              </w:rPr>
            </w:pPr>
            <w:r>
              <w:rPr>
                <w:rFonts w:hint="eastAsia" w:ascii="宋体" w:hAnsi="宋体" w:eastAsia="宋体"/>
                <w:color w:val="7030A0"/>
              </w:rPr>
              <w:t>00</w:t>
            </w:r>
          </w:p>
        </w:tc>
        <w:tc>
          <w:tcPr>
            <w:tcW w:w="1022" w:type="dxa"/>
            <w:vAlign w:val="center"/>
          </w:tcPr>
          <w:p>
            <w:pPr>
              <w:jc w:val="center"/>
              <w:rPr>
                <w:rFonts w:ascii="宋体" w:hAnsi="宋体" w:eastAsia="宋体"/>
              </w:rPr>
            </w:pPr>
            <w:r>
              <w:rPr>
                <w:rFonts w:hint="eastAsia" w:ascii="宋体" w:hAnsi="宋体" w:eastAsia="宋体"/>
                <w:color w:val="7030A0"/>
              </w:rPr>
              <w:t>01</w:t>
            </w:r>
          </w:p>
        </w:tc>
        <w:tc>
          <w:tcPr>
            <w:tcW w:w="1176" w:type="dxa"/>
            <w:vAlign w:val="center"/>
          </w:tcPr>
          <w:p>
            <w:pPr>
              <w:jc w:val="center"/>
              <w:rPr>
                <w:rFonts w:ascii="宋体" w:hAnsi="宋体" w:eastAsia="宋体"/>
                <w:color w:val="76923C" w:themeColor="accent3" w:themeShade="BF"/>
              </w:rPr>
            </w:pPr>
            <w:r>
              <w:rPr>
                <w:rFonts w:hint="eastAsia" w:ascii="宋体" w:hAnsi="宋体" w:eastAsia="宋体"/>
                <w:color w:val="76923C" w:themeColor="accent3" w:themeShade="BF"/>
              </w:rPr>
              <w:t>00</w:t>
            </w:r>
          </w:p>
        </w:tc>
        <w:tc>
          <w:tcPr>
            <w:tcW w:w="1190" w:type="dxa"/>
            <w:vAlign w:val="center"/>
          </w:tcPr>
          <w:p>
            <w:pPr>
              <w:jc w:val="center"/>
              <w:rPr>
                <w:rFonts w:ascii="宋体" w:hAnsi="宋体" w:eastAsia="宋体"/>
                <w:color w:val="E36C09" w:themeColor="accent6" w:themeShade="BF"/>
              </w:rPr>
            </w:pPr>
            <w:r>
              <w:rPr>
                <w:rFonts w:hint="eastAsia" w:ascii="宋体" w:hAnsi="宋体" w:eastAsia="宋体"/>
                <w:color w:val="76923C" w:themeColor="accent3" w:themeShade="BF"/>
              </w:rPr>
              <w:t>00</w:t>
            </w:r>
          </w:p>
        </w:tc>
        <w:tc>
          <w:tcPr>
            <w:tcW w:w="1077"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38</w:t>
            </w:r>
          </w:p>
        </w:tc>
        <w:tc>
          <w:tcPr>
            <w:tcW w:w="798"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36</w:t>
            </w:r>
          </w:p>
        </w:tc>
        <w:tc>
          <w:tcPr>
            <w:tcW w:w="504"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31</w:t>
            </w:r>
          </w:p>
        </w:tc>
        <w:tc>
          <w:tcPr>
            <w:tcW w:w="109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22" w:type="dxa"/>
            <w:shd w:val="clear" w:color="auto" w:fill="D8D8D8" w:themeFill="background1" w:themeFillShade="D9"/>
            <w:vAlign w:val="center"/>
          </w:tcPr>
          <w:p>
            <w:pPr>
              <w:jc w:val="center"/>
              <w:rPr>
                <w:rFonts w:ascii="宋体" w:hAnsi="宋体" w:eastAsia="宋体"/>
                <w:b/>
              </w:rPr>
            </w:pPr>
          </w:p>
        </w:tc>
        <w:tc>
          <w:tcPr>
            <w:tcW w:w="1176" w:type="dxa"/>
            <w:shd w:val="clear" w:color="auto" w:fill="D8D8D8" w:themeFill="background1" w:themeFillShade="D9"/>
            <w:vAlign w:val="center"/>
          </w:tcPr>
          <w:p>
            <w:pPr>
              <w:jc w:val="center"/>
              <w:rPr>
                <w:rFonts w:ascii="宋体" w:hAnsi="宋体" w:eastAsia="宋体"/>
                <w:b/>
              </w:rPr>
            </w:pPr>
          </w:p>
        </w:tc>
        <w:tc>
          <w:tcPr>
            <w:tcW w:w="1190" w:type="dxa"/>
            <w:shd w:val="clear" w:color="auto" w:fill="D8D8D8" w:themeFill="background1" w:themeFillShade="D9"/>
            <w:vAlign w:val="center"/>
          </w:tcPr>
          <w:p>
            <w:pPr>
              <w:jc w:val="center"/>
              <w:rPr>
                <w:rFonts w:ascii="宋体" w:hAnsi="宋体" w:eastAsia="宋体"/>
                <w:b/>
              </w:rPr>
            </w:pPr>
          </w:p>
        </w:tc>
        <w:tc>
          <w:tcPr>
            <w:tcW w:w="1077" w:type="dxa"/>
            <w:shd w:val="clear" w:color="auto" w:fill="D8D8D8" w:themeFill="background1" w:themeFillShade="D9"/>
            <w:vAlign w:val="center"/>
          </w:tcPr>
          <w:p>
            <w:pPr>
              <w:jc w:val="center"/>
              <w:rPr>
                <w:rFonts w:ascii="宋体" w:hAnsi="宋体" w:eastAsia="宋体"/>
                <w:b/>
              </w:rPr>
            </w:pPr>
          </w:p>
        </w:tc>
        <w:tc>
          <w:tcPr>
            <w:tcW w:w="798" w:type="dxa"/>
            <w:shd w:val="clear" w:color="auto" w:fill="D8D8D8" w:themeFill="background1" w:themeFillShade="D9"/>
            <w:vAlign w:val="center"/>
          </w:tcPr>
          <w:p>
            <w:pPr>
              <w:jc w:val="center"/>
              <w:rPr>
                <w:rFonts w:ascii="宋体" w:hAnsi="宋体" w:eastAsia="宋体"/>
                <w:b/>
              </w:rPr>
            </w:pPr>
          </w:p>
        </w:tc>
        <w:tc>
          <w:tcPr>
            <w:tcW w:w="50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39</w:t>
            </w:r>
          </w:p>
        </w:tc>
        <w:tc>
          <w:tcPr>
            <w:tcW w:w="109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34</w:t>
            </w:r>
          </w:p>
        </w:tc>
        <w:tc>
          <w:tcPr>
            <w:tcW w:w="102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30</w:t>
            </w:r>
          </w:p>
        </w:tc>
        <w:tc>
          <w:tcPr>
            <w:tcW w:w="1176"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33</w:t>
            </w:r>
          </w:p>
        </w:tc>
        <w:tc>
          <w:tcPr>
            <w:tcW w:w="1190"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34</w:t>
            </w:r>
          </w:p>
        </w:tc>
        <w:tc>
          <w:tcPr>
            <w:tcW w:w="1077"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32</w:t>
            </w:r>
          </w:p>
        </w:tc>
        <w:tc>
          <w:tcPr>
            <w:tcW w:w="798"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33</w:t>
            </w:r>
          </w:p>
        </w:tc>
        <w:tc>
          <w:tcPr>
            <w:tcW w:w="504"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35</w:t>
            </w:r>
          </w:p>
        </w:tc>
        <w:tc>
          <w:tcPr>
            <w:tcW w:w="1092" w:type="dxa"/>
            <w:vAlign w:val="center"/>
          </w:tcPr>
          <w:p>
            <w:pPr>
              <w:jc w:val="center"/>
              <w:rPr>
                <w:rFonts w:ascii="宋体" w:hAnsi="宋体" w:eastAsia="宋体"/>
                <w:color w:val="E36C09" w:themeColor="accent6" w:themeShade="BF"/>
              </w:rPr>
            </w:pPr>
            <w:r>
              <w:rPr>
                <w:rFonts w:hint="eastAsia" w:ascii="宋体" w:hAnsi="宋体" w:eastAsia="宋体"/>
                <w:color w:val="E36C09" w:themeColor="accent6" w:themeShade="BF"/>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shd w:val="clear" w:color="auto" w:fill="D8D8D8" w:themeFill="background1" w:themeFillShade="D9"/>
            <w:vAlign w:val="center"/>
          </w:tcPr>
          <w:p>
            <w:pPr>
              <w:jc w:val="center"/>
              <w:rPr>
                <w:rFonts w:ascii="宋体" w:hAnsi="宋体" w:eastAsia="宋体"/>
              </w:rPr>
            </w:pPr>
          </w:p>
        </w:tc>
        <w:tc>
          <w:tcPr>
            <w:tcW w:w="1092" w:type="dxa"/>
            <w:shd w:val="clear" w:color="auto" w:fill="D8D8D8" w:themeFill="background1" w:themeFillShade="D9"/>
            <w:vAlign w:val="center"/>
          </w:tcPr>
          <w:p>
            <w:pPr>
              <w:jc w:val="center"/>
              <w:rPr>
                <w:rFonts w:ascii="宋体" w:hAnsi="宋体" w:eastAsia="宋体"/>
              </w:rPr>
            </w:pPr>
          </w:p>
        </w:tc>
        <w:tc>
          <w:tcPr>
            <w:tcW w:w="102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176"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desc_code(H)</w:t>
            </w:r>
          </w:p>
        </w:tc>
        <w:tc>
          <w:tcPr>
            <w:tcW w:w="1190"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desc_code (L)</w:t>
            </w:r>
          </w:p>
        </w:tc>
        <w:tc>
          <w:tcPr>
            <w:tcW w:w="1077"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reg_code</w:t>
            </w:r>
            <w:r>
              <w:rPr>
                <w:rFonts w:ascii="宋体" w:hAnsi="宋体" w:eastAsia="宋体"/>
                <w:b/>
              </w:rPr>
              <w:br w:type="textWrapping"/>
            </w:r>
            <w:r>
              <w:rPr>
                <w:rFonts w:hint="eastAsia" w:ascii="宋体" w:hAnsi="宋体" w:eastAsia="宋体"/>
                <w:b/>
              </w:rPr>
              <w:t>(MSB)</w:t>
            </w:r>
          </w:p>
        </w:tc>
        <w:tc>
          <w:tcPr>
            <w:tcW w:w="798" w:type="dxa"/>
            <w:shd w:val="clear" w:color="auto" w:fill="D6E3BC" w:themeFill="accent3" w:themeFillTint="66"/>
            <w:vAlign w:val="center"/>
          </w:tcPr>
          <w:p>
            <w:pPr>
              <w:jc w:val="center"/>
              <w:rPr>
                <w:rFonts w:ascii="宋体" w:hAnsi="宋体" w:eastAsia="宋体"/>
                <w:b/>
              </w:rPr>
            </w:pPr>
          </w:p>
        </w:tc>
        <w:tc>
          <w:tcPr>
            <w:tcW w:w="504" w:type="dxa"/>
            <w:shd w:val="clear" w:color="auto" w:fill="D6E3BC" w:themeFill="accent3" w:themeFillTint="66"/>
            <w:vAlign w:val="center"/>
          </w:tcPr>
          <w:p>
            <w:pPr>
              <w:jc w:val="center"/>
              <w:rPr>
                <w:rFonts w:ascii="宋体" w:hAnsi="宋体" w:eastAsia="宋体"/>
                <w:b/>
              </w:rPr>
            </w:pP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reg_code</w:t>
            </w:r>
            <w:r>
              <w:rPr>
                <w:rFonts w:ascii="宋体" w:hAnsi="宋体" w:eastAsia="宋体"/>
                <w:b/>
              </w:rPr>
              <w:br w:type="textWrapping"/>
            </w:r>
            <w:r>
              <w:rPr>
                <w:rFonts w:hint="eastAsia" w:ascii="宋体" w:hAnsi="宋体" w:eastAsia="宋体"/>
                <w:b/>
              </w:rPr>
              <w:t>(LSB)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jc w:val="center"/>
              <w:rPr>
                <w:rFonts w:ascii="宋体" w:hAnsi="宋体" w:eastAsia="宋体"/>
              </w:rPr>
            </w:pPr>
            <w:r>
              <w:rPr>
                <w:rFonts w:hint="eastAsia" w:ascii="宋体" w:hAnsi="宋体" w:eastAsia="宋体"/>
                <w:color w:val="E36C09" w:themeColor="accent6" w:themeShade="BF"/>
              </w:rPr>
              <w:t>39</w:t>
            </w:r>
          </w:p>
        </w:tc>
        <w:tc>
          <w:tcPr>
            <w:tcW w:w="1092" w:type="dxa"/>
            <w:vAlign w:val="center"/>
          </w:tcPr>
          <w:p>
            <w:pPr>
              <w:jc w:val="center"/>
              <w:rPr>
                <w:rFonts w:ascii="宋体" w:hAnsi="宋体" w:eastAsia="宋体"/>
              </w:rPr>
            </w:pPr>
            <w:r>
              <w:rPr>
                <w:rFonts w:hint="eastAsia" w:ascii="宋体" w:hAnsi="宋体" w:eastAsia="宋体"/>
                <w:color w:val="E36C09" w:themeColor="accent6" w:themeShade="BF"/>
              </w:rPr>
              <w:t>36</w:t>
            </w:r>
          </w:p>
        </w:tc>
        <w:tc>
          <w:tcPr>
            <w:tcW w:w="1022" w:type="dxa"/>
            <w:vAlign w:val="center"/>
          </w:tcPr>
          <w:p>
            <w:pPr>
              <w:jc w:val="center"/>
              <w:rPr>
                <w:rFonts w:ascii="宋体" w:hAnsi="宋体" w:eastAsia="宋体"/>
              </w:rPr>
            </w:pPr>
            <w:r>
              <w:rPr>
                <w:rFonts w:hint="eastAsia" w:ascii="宋体" w:hAnsi="宋体" w:eastAsia="宋体"/>
                <w:color w:val="E36C09" w:themeColor="accent6" w:themeShade="BF"/>
              </w:rPr>
              <w:t>00</w:t>
            </w:r>
          </w:p>
        </w:tc>
        <w:tc>
          <w:tcPr>
            <w:tcW w:w="1176"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01</w:t>
            </w:r>
          </w:p>
        </w:tc>
        <w:tc>
          <w:tcPr>
            <w:tcW w:w="1190"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01</w:t>
            </w:r>
          </w:p>
        </w:tc>
        <w:tc>
          <w:tcPr>
            <w:tcW w:w="1077"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78</w:t>
            </w:r>
          </w:p>
        </w:tc>
        <w:tc>
          <w:tcPr>
            <w:tcW w:w="798"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56</w:t>
            </w:r>
          </w:p>
        </w:tc>
        <w:tc>
          <w:tcPr>
            <w:tcW w:w="504"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32</w:t>
            </w:r>
          </w:p>
        </w:tc>
        <w:tc>
          <w:tcPr>
            <w:tcW w:w="1092"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859" w:type="dxa"/>
        </w:trPr>
        <w:tc>
          <w:tcPr>
            <w:tcW w:w="108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6859" w:type="dxa"/>
        </w:trPr>
        <w:tc>
          <w:tcPr>
            <w:tcW w:w="1088"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A7</w:t>
            </w:r>
          </w:p>
        </w:tc>
        <w:tc>
          <w:tcPr>
            <w:tcW w:w="1092"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5C</w:t>
            </w:r>
          </w:p>
        </w:tc>
      </w:tr>
    </w:tbl>
    <w:p>
      <w:pPr>
        <w:pStyle w:val="36"/>
        <w:ind w:firstLine="422"/>
        <w:rPr>
          <w:rFonts w:hAnsi="宋体"/>
        </w:rPr>
      </w:pPr>
      <w:del w:id="641" w:author="Edward Lee" w:date="2017-10-16T15:47:00Z">
        <w:r>
          <w:rPr>
            <w:rFonts w:hint="eastAsia" w:hAnsi="宋体"/>
            <w:b/>
            <w:bCs/>
            <w:color w:val="000000" w:themeColor="text1"/>
          </w:rPr>
          <w:delText>起始标识</w:delText>
        </w:r>
      </w:del>
      <w:ins w:id="642" w:author="asus" w:date="2017-10-06T16:01:00Z">
        <w:del w:id="643" w:author="Edward Lee" w:date="2017-10-16T15:47:00Z">
          <w:r>
            <w:rPr>
              <w:rFonts w:hint="eastAsia" w:hAnsi="宋体"/>
              <w:b/>
              <w:bCs/>
              <w:color w:val="000000" w:themeColor="text1"/>
            </w:rPr>
            <w:delText xml:space="preserve"> </w:delText>
          </w:r>
        </w:del>
      </w:ins>
      <w:ins w:id="644" w:author="asus" w:date="2017-10-06T16:01:00Z">
        <w:r>
          <w:rPr>
            <w:rFonts w:hint="eastAsia" w:hAnsi="宋体"/>
            <w:b/>
            <w:bCs/>
            <w:color w:val="000000" w:themeColor="text1"/>
          </w:rPr>
          <w:t>Start flag</w:t>
        </w:r>
      </w:ins>
    </w:p>
    <w:p>
      <w:pPr>
        <w:pStyle w:val="36"/>
        <w:rPr>
          <w:rFonts w:hAnsi="宋体"/>
        </w:rPr>
      </w:pPr>
      <w:del w:id="645" w:author="Edward Lee" w:date="2017-10-16T15:47:00Z">
        <w:r>
          <w:rPr>
            <w:rFonts w:hint="eastAsia" w:hAnsi="宋体"/>
          </w:rPr>
          <w:delText>起始标识</w:delText>
        </w:r>
      </w:del>
      <w:ins w:id="646" w:author="asus" w:date="2017-10-06T16:01:00Z">
        <w:r>
          <w:rPr>
            <w:rFonts w:hint="eastAsia" w:hAnsi="宋体"/>
            <w:b/>
            <w:bCs/>
            <w:color w:val="000000" w:themeColor="text1"/>
          </w:rPr>
          <w:t xml:space="preserve">Start flag </w:t>
        </w:r>
      </w:ins>
      <w:r>
        <w:rPr>
          <w:rFonts w:hint="eastAsia" w:hAnsi="宋体"/>
        </w:rPr>
        <w:t>sof     ： 0x55AA</w:t>
      </w:r>
    </w:p>
    <w:p>
      <w:pPr>
        <w:pStyle w:val="36"/>
        <w:ind w:firstLine="422"/>
        <w:rPr>
          <w:rFonts w:hAnsi="宋体"/>
          <w:b/>
        </w:rPr>
      </w:pPr>
      <w:del w:id="647" w:author="Edward Lee" w:date="2017-10-16T15:47:00Z">
        <w:r>
          <w:rPr>
            <w:rFonts w:hint="eastAsia" w:hAnsi="宋体"/>
            <w:b/>
          </w:rPr>
          <w:delText>报文头</w:delText>
        </w:r>
      </w:del>
      <w:ins w:id="648" w:author="asus" w:date="2017-10-06T16:01:00Z">
        <w:del w:id="649" w:author="Edward Lee" w:date="2017-10-16T15:47:00Z">
          <w:r>
            <w:rPr>
              <w:rFonts w:hint="eastAsia" w:hAnsi="宋体"/>
              <w:b/>
            </w:rPr>
            <w:delText xml:space="preserve"> </w:delText>
          </w:r>
        </w:del>
      </w:ins>
      <w:ins w:id="650" w:author="asus" w:date="2017-10-06T16:01:00Z">
        <w:r>
          <w:rPr>
            <w:rFonts w:hint="eastAsia" w:hAnsi="宋体"/>
            <w:b/>
          </w:rPr>
          <w:t>Message header</w:t>
        </w:r>
      </w:ins>
    </w:p>
    <w:p>
      <w:pPr>
        <w:pStyle w:val="36"/>
        <w:rPr>
          <w:rFonts w:hAnsi="宋体"/>
        </w:rPr>
      </w:pPr>
      <w:del w:id="651" w:author="Edward Lee" w:date="2017-10-16T15:47:00Z">
        <w:r>
          <w:rPr>
            <w:rFonts w:hint="eastAsia" w:hAnsi="宋体"/>
          </w:rPr>
          <w:delText>报文长度</w:delText>
        </w:r>
      </w:del>
      <w:ins w:id="652" w:author="asus" w:date="2017-10-06T16:01:00Z">
        <w:r>
          <w:rPr>
            <w:rFonts w:hint="eastAsia" w:hAnsi="宋体"/>
          </w:rPr>
          <w:t>me</w:t>
        </w:r>
      </w:ins>
      <w:ins w:id="653" w:author="asus" w:date="2017-10-06T16:02:00Z">
        <w:r>
          <w:rPr>
            <w:rFonts w:hint="eastAsia" w:hAnsi="宋体"/>
          </w:rPr>
          <w:t xml:space="preserve">ssage length </w:t>
        </w:r>
      </w:ins>
      <w:r>
        <w:rPr>
          <w:rFonts w:hint="eastAsia" w:hAnsi="宋体"/>
        </w:rPr>
        <w:t>len     ： 0x0022</w:t>
      </w:r>
    </w:p>
    <w:p>
      <w:pPr>
        <w:pStyle w:val="36"/>
        <w:rPr>
          <w:rFonts w:hAnsi="宋体"/>
        </w:rPr>
      </w:pPr>
      <w:del w:id="654" w:author="Edward Lee" w:date="2017-10-16T15:47:00Z">
        <w:r>
          <w:rPr>
            <w:rFonts w:hint="eastAsia" w:hAnsi="宋体"/>
          </w:rPr>
          <w:delText>命令码</w:delText>
        </w:r>
      </w:del>
      <w:ins w:id="655" w:author="asus" w:date="2017-10-06T16:02:00Z">
        <w:r>
          <w:rPr>
            <w:rFonts w:hint="eastAsia" w:hAnsi="宋体"/>
          </w:rPr>
          <w:t>command code</w:t>
        </w:r>
      </w:ins>
      <w:r>
        <w:rPr>
          <w:rFonts w:hint="eastAsia" w:hAnsi="宋体"/>
        </w:rPr>
        <w:t xml:space="preserve"> cmd      ： 0x0008</w:t>
      </w:r>
    </w:p>
    <w:p>
      <w:pPr>
        <w:pStyle w:val="36"/>
        <w:rPr>
          <w:rFonts w:hAnsi="宋体"/>
        </w:rPr>
      </w:pPr>
      <w:del w:id="656" w:author="Edward Lee" w:date="2017-10-16T15:47:00Z">
        <w:r>
          <w:rPr>
            <w:rFonts w:hint="eastAsia" w:hAnsi="宋体"/>
          </w:rPr>
          <w:delText>报文流水号</w:delText>
        </w:r>
      </w:del>
      <w:ins w:id="657" w:author="asus" w:date="2017-10-06T16:02:00Z">
        <w:r>
          <w:rPr>
            <w:rFonts w:hAnsi="宋体"/>
            <w:b w:val="0"/>
            <w:bCs w:val="0"/>
            <w:smallCaps w:val="0"/>
            <w:spacing w:val="0"/>
            <w:rPrChange w:id="658" w:author="asus" w:date="2017-10-06T16:02:00Z">
              <w:rPr>
                <w:b/>
                <w:bCs/>
                <w:smallCaps/>
                <w:spacing w:val="5"/>
              </w:rPr>
            </w:rPrChange>
          </w:rPr>
          <w:t>Message serial number</w:t>
        </w:r>
      </w:ins>
      <w:ins w:id="659" w:author="asus" w:date="2017-10-06T16:02:00Z">
        <w:r>
          <w:rPr>
            <w:rFonts w:hint="eastAsia" w:hAnsi="宋体"/>
          </w:rPr>
          <w:t xml:space="preserve"> </w:t>
        </w:r>
      </w:ins>
      <w:r>
        <w:rPr>
          <w:rFonts w:hint="eastAsia" w:hAnsi="宋体"/>
        </w:rPr>
        <w:t>seq   ： 0x00000000</w:t>
      </w:r>
    </w:p>
    <w:p>
      <w:pPr>
        <w:pStyle w:val="36"/>
        <w:rPr>
          <w:rFonts w:hAnsi="宋体"/>
        </w:rPr>
      </w:pPr>
      <w:del w:id="660" w:author="Edward Lee" w:date="2017-10-16T15:47:00Z">
        <w:r>
          <w:rPr>
            <w:rFonts w:hint="eastAsia" w:hAnsi="宋体"/>
          </w:rPr>
          <w:delText>协议版本</w:delText>
        </w:r>
      </w:del>
      <w:ins w:id="661" w:author="asus" w:date="2017-10-06T16:02:00Z">
        <w:r>
          <w:rPr>
            <w:rFonts w:hint="eastAsia" w:hAnsi="宋体"/>
          </w:rPr>
          <w:t xml:space="preserve">protocol version </w:t>
        </w:r>
      </w:ins>
      <w:r>
        <w:rPr>
          <w:rFonts w:hint="eastAsia" w:hAnsi="宋体"/>
        </w:rPr>
        <w:t>pro_ver ： 0x0001 (V0.1)</w:t>
      </w:r>
    </w:p>
    <w:p>
      <w:pPr>
        <w:pStyle w:val="36"/>
        <w:rPr>
          <w:rFonts w:hAnsi="宋体"/>
        </w:rPr>
      </w:pPr>
      <w:del w:id="662" w:author="Edward Lee" w:date="2017-10-16T15:47:00Z">
        <w:r>
          <w:rPr>
            <w:rFonts w:hint="eastAsia" w:hAnsi="宋体"/>
          </w:rPr>
          <w:delText>安全标识</w:delText>
        </w:r>
      </w:del>
      <w:ins w:id="663" w:author="asus" w:date="2017-10-06T16:03:00Z">
        <w:r>
          <w:rPr>
            <w:rFonts w:hint="eastAsia" w:hAnsi="宋体"/>
          </w:rPr>
          <w:t xml:space="preserve">security flag </w:t>
        </w:r>
      </w:ins>
      <w:r>
        <w:rPr>
          <w:rFonts w:hint="eastAsia" w:hAnsi="宋体"/>
        </w:rPr>
        <w:t>seq_flag： 0x0000</w:t>
      </w:r>
    </w:p>
    <w:p>
      <w:pPr>
        <w:pStyle w:val="36"/>
        <w:rPr>
          <w:rFonts w:hAnsi="宋体"/>
        </w:rPr>
      </w:pPr>
      <w:del w:id="664" w:author="Edward Lee" w:date="2017-10-16T15:48:00Z">
        <w:r>
          <w:rPr>
            <w:rFonts w:hint="eastAsia" w:hAnsi="宋体"/>
          </w:rPr>
          <w:delText>设备</w:delText>
        </w:r>
      </w:del>
      <w:ins w:id="665" w:author="asus" w:date="2017-10-06T16:03:00Z">
        <w:r>
          <w:rPr>
            <w:rFonts w:hint="eastAsia" w:hAnsi="宋体"/>
          </w:rPr>
          <w:t xml:space="preserve">device </w:t>
        </w:r>
      </w:ins>
      <w:r>
        <w:rPr>
          <w:rFonts w:hint="eastAsia" w:hAnsi="宋体"/>
        </w:rPr>
        <w:t xml:space="preserve">ID dev_id   ： </w:t>
      </w:r>
    </w:p>
    <w:p>
      <w:pPr>
        <w:pStyle w:val="36"/>
        <w:ind w:left="2297" w:leftChars="1044" w:hanging="105" w:hangingChars="50"/>
        <w:rPr>
          <w:rFonts w:hAnsi="宋体"/>
        </w:rPr>
      </w:pPr>
      <w:r>
        <w:rPr>
          <w:rFonts w:hAnsi="宋体"/>
          <w:color w:val="E36C09" w:themeColor="accent6" w:themeShade="BF"/>
          <w:u w:val="single"/>
        </w:rPr>
        <w:t>38 36 31 36 39 34 30 33 34 32 30 35 38 39 36 00</w:t>
      </w:r>
      <w:r>
        <w:rPr>
          <w:rFonts w:hint="eastAsia" w:hAnsi="宋体"/>
        </w:rPr>
        <w:t xml:space="preserve"> （</w:t>
      </w:r>
      <w:ins w:id="666" w:author="asus" w:date="2017-10-06T16:04:00Z">
        <w:r>
          <w:rPr>
            <w:rFonts w:hAnsi="宋体"/>
            <w:b w:val="0"/>
            <w:bCs w:val="0"/>
            <w:smallCaps w:val="0"/>
            <w:spacing w:val="0"/>
            <w:rPrChange w:id="667" w:author="asus" w:date="2017-10-06T16:04:00Z">
              <w:rPr>
                <w:b/>
                <w:bCs/>
                <w:smallCaps/>
                <w:spacing w:val="5"/>
              </w:rPr>
            </w:rPrChange>
          </w:rPr>
          <w:t>Change to a string</w:t>
        </w:r>
      </w:ins>
      <w:del w:id="668" w:author="asus" w:date="2017-10-06T16:04:00Z">
        <w:r>
          <w:rPr>
            <w:rFonts w:hint="eastAsia" w:hAnsi="宋体"/>
          </w:rPr>
          <w:delText>转为字符串为</w:delText>
        </w:r>
      </w:del>
      <w:r>
        <w:rPr>
          <w:rFonts w:hint="eastAsia" w:hAnsi="宋体"/>
        </w:rPr>
        <w:t>：“</w:t>
      </w:r>
      <w:r>
        <w:rPr>
          <w:rFonts w:hAnsi="宋体" w:cs="Calibri"/>
          <w:color w:val="F79646"/>
          <w:szCs w:val="21"/>
          <w:u w:val="single"/>
        </w:rPr>
        <w:t>861694034205896</w:t>
      </w:r>
      <w:r>
        <w:rPr>
          <w:rFonts w:hint="eastAsia" w:hAnsi="宋体" w:cs="Calibri"/>
          <w:color w:val="F79646"/>
          <w:szCs w:val="21"/>
          <w:u w:val="single"/>
        </w:rPr>
        <w:t>”</w:t>
      </w:r>
      <w:r>
        <w:rPr>
          <w:rFonts w:hint="eastAsia" w:hAnsi="宋体"/>
        </w:rPr>
        <w:t>）</w:t>
      </w:r>
    </w:p>
    <w:p>
      <w:pPr>
        <w:pStyle w:val="36"/>
        <w:ind w:firstLine="422"/>
        <w:rPr>
          <w:rFonts w:hAnsi="宋体"/>
          <w:b/>
        </w:rPr>
      </w:pPr>
      <w:del w:id="669" w:author="Edward Lee" w:date="2017-10-16T15:48:00Z">
        <w:r>
          <w:rPr>
            <w:rFonts w:hint="eastAsia" w:hAnsi="宋体"/>
            <w:b/>
          </w:rPr>
          <w:delText>报文体</w:delText>
        </w:r>
      </w:del>
      <w:ins w:id="670" w:author="asus" w:date="2017-10-06T16:04:00Z">
        <w:del w:id="671" w:author="Edward Lee" w:date="2017-10-16T15:48:00Z">
          <w:r>
            <w:rPr>
              <w:rFonts w:hint="eastAsia" w:hAnsi="宋体"/>
              <w:b/>
            </w:rPr>
            <w:delText xml:space="preserve"> </w:delText>
          </w:r>
        </w:del>
      </w:ins>
      <w:ins w:id="672" w:author="asus" w:date="2017-10-06T16:04:00Z">
        <w:r>
          <w:rPr>
            <w:rFonts w:hint="eastAsia" w:hAnsi="宋体"/>
            <w:b/>
          </w:rPr>
          <w:t>Service content</w:t>
        </w:r>
      </w:ins>
    </w:p>
    <w:p>
      <w:pPr>
        <w:pStyle w:val="36"/>
        <w:rPr>
          <w:rFonts w:hAnsi="宋体"/>
        </w:rPr>
      </w:pPr>
      <w:r>
        <w:rPr>
          <w:rFonts w:hint="eastAsia" w:hAnsi="宋体"/>
        </w:rPr>
        <w:tab/>
      </w:r>
      <w:del w:id="673" w:author="asus" w:date="2017-10-06T16:06:00Z">
        <w:r>
          <w:rPr>
            <w:rFonts w:hint="eastAsia" w:hAnsi="宋体"/>
            <w:shd w:val="clear" w:color="auto" w:fill="C2D69B" w:themeFill="accent3" w:themeFillTint="99"/>
          </w:rPr>
          <w:delText>设备描述码</w:delText>
        </w:r>
      </w:del>
      <w:ins w:id="674" w:author="asus" w:date="2017-10-06T16:06:00Z">
        <w:r>
          <w:rPr>
            <w:rFonts w:hint="eastAsia" w:hAnsi="宋体"/>
            <w:shd w:val="clear" w:color="auto" w:fill="C2D69B" w:themeFill="accent3" w:themeFillTint="99"/>
          </w:rPr>
          <w:t>Device description</w:t>
        </w:r>
      </w:ins>
      <w:ins w:id="675" w:author="asus" w:date="2017-10-06T16:40:00Z">
        <w:r>
          <w:rPr>
            <w:rFonts w:hint="eastAsia" w:hAnsi="宋体"/>
            <w:shd w:val="clear" w:color="auto" w:fill="C2D69B" w:themeFill="accent3" w:themeFillTint="99"/>
          </w:rPr>
          <w:t xml:space="preserve"> </w:t>
        </w:r>
      </w:ins>
      <w:r>
        <w:rPr>
          <w:rFonts w:hint="eastAsia" w:hAnsi="宋体"/>
          <w:shd w:val="clear" w:color="auto" w:fill="C2D69B" w:themeFill="accent3" w:themeFillTint="99"/>
        </w:rPr>
        <w:t>desc_code</w:t>
      </w:r>
      <w:r>
        <w:rPr>
          <w:rFonts w:hint="eastAsia" w:hAnsi="宋体"/>
        </w:rPr>
        <w:t xml:space="preserve">  ：</w:t>
      </w:r>
      <w:r>
        <w:rPr>
          <w:rFonts w:hAnsi="宋体"/>
          <w:color w:val="FF33CC"/>
        </w:rPr>
        <w:t>01 01</w:t>
      </w:r>
      <w:r>
        <w:rPr>
          <w:rFonts w:hint="eastAsia" w:hAnsi="宋体"/>
        </w:rPr>
        <w:t xml:space="preserve">  （</w:t>
      </w:r>
      <w:del w:id="676" w:author="Edward Lee" w:date="2017-10-16T15:48:00Z">
        <w:r>
          <w:rPr>
            <w:rFonts w:hint="eastAsia" w:hAnsi="宋体"/>
          </w:rPr>
          <w:delText>设备类型</w:delText>
        </w:r>
      </w:del>
      <w:ins w:id="677" w:author="asus" w:date="2017-10-06T16:42:00Z">
        <w:r>
          <w:rPr>
            <w:rFonts w:hint="eastAsia" w:hAnsi="宋体"/>
          </w:rPr>
          <w:t>device type</w:t>
        </w:r>
      </w:ins>
      <w:r>
        <w:rPr>
          <w:rFonts w:hint="eastAsia" w:hAnsi="宋体"/>
        </w:rPr>
        <w:t>：01</w:t>
      </w:r>
      <w:ins w:id="678" w:author="Edward Lee" w:date="2017-10-16T15:48:00Z">
        <w:r>
          <w:rPr>
            <w:rFonts w:hint="eastAsia" w:hAnsi="宋体"/>
          </w:rPr>
          <w:t xml:space="preserve"> </w:t>
        </w:r>
      </w:ins>
      <w:del w:id="679" w:author="Edward Lee" w:date="2017-10-16T15:48:00Z">
        <w:r>
          <w:rPr>
            <w:rFonts w:hint="eastAsia" w:hAnsi="宋体"/>
          </w:rPr>
          <w:delText>物联网网关</w:delText>
        </w:r>
      </w:del>
      <w:ins w:id="680" w:author="asus" w:date="2017-10-06T16:42:00Z">
        <w:r>
          <w:rPr>
            <w:rFonts w:hint="eastAsia" w:hAnsi="宋体"/>
          </w:rPr>
          <w:t>IOT gateway</w:t>
        </w:r>
      </w:ins>
      <w:r>
        <w:rPr>
          <w:rFonts w:hint="eastAsia" w:hAnsi="宋体"/>
        </w:rPr>
        <w:t>，</w:t>
      </w:r>
      <w:ins w:id="681" w:author="asus" w:date="2017-10-06T16:42:00Z">
        <w:r>
          <w:rPr>
            <w:rFonts w:hint="eastAsia" w:hAnsi="宋体"/>
          </w:rPr>
          <w:t>model type</w:t>
        </w:r>
      </w:ins>
      <w:del w:id="682" w:author="Edward Lee" w:date="2017-10-16T15:48:00Z">
        <w:r>
          <w:rPr>
            <w:rFonts w:hint="eastAsia" w:hAnsi="宋体"/>
          </w:rPr>
          <w:delText>型号类型为</w:delText>
        </w:r>
      </w:del>
      <w:r>
        <w:rPr>
          <w:rFonts w:hint="eastAsia" w:hAnsi="宋体"/>
        </w:rPr>
        <w:t>：01）</w:t>
      </w:r>
    </w:p>
    <w:p>
      <w:pPr>
        <w:ind w:firstLine="420"/>
        <w:rPr>
          <w:rFonts w:ascii="宋体" w:hAnsi="宋体" w:eastAsia="宋体"/>
        </w:rPr>
      </w:pPr>
      <w:del w:id="683" w:author="asus" w:date="2017-10-06T16:07:00Z">
        <w:r>
          <w:rPr>
            <w:rFonts w:hint="eastAsia" w:ascii="宋体" w:hAnsi="宋体" w:eastAsia="宋体"/>
            <w:shd w:val="clear" w:color="auto" w:fill="C2D69B" w:themeFill="accent3" w:themeFillTint="99"/>
          </w:rPr>
          <w:delText>注册码</w:delText>
        </w:r>
      </w:del>
      <w:ins w:id="684" w:author="asus" w:date="2017-10-06T16:07:00Z">
        <w:r>
          <w:rPr>
            <w:rFonts w:hint="eastAsia" w:ascii="宋体" w:hAnsi="宋体" w:eastAsia="宋体"/>
            <w:shd w:val="clear" w:color="auto" w:fill="C2D69B" w:themeFill="accent3" w:themeFillTint="99"/>
          </w:rPr>
          <w:t>Registration code</w:t>
        </w:r>
      </w:ins>
      <w:r>
        <w:rPr>
          <w:rFonts w:hint="eastAsia" w:ascii="宋体" w:hAnsi="宋体" w:eastAsia="宋体"/>
          <w:shd w:val="clear" w:color="auto" w:fill="C2D69B" w:themeFill="accent3" w:themeFillTint="99"/>
        </w:rPr>
        <w:t xml:space="preserve">reg_code  </w:t>
      </w:r>
      <w:r>
        <w:rPr>
          <w:rFonts w:hint="eastAsia" w:ascii="宋体" w:hAnsi="宋体" w:eastAsia="宋体"/>
        </w:rPr>
        <w:t xml:space="preserve">     ：</w:t>
      </w:r>
      <w:r>
        <w:rPr>
          <w:rFonts w:ascii="宋体" w:hAnsi="宋体" w:eastAsia="宋体"/>
          <w:color w:val="3333FF"/>
        </w:rPr>
        <w:t>78 56 34 12</w:t>
      </w:r>
      <w:r>
        <w:rPr>
          <w:rFonts w:hint="eastAsia" w:ascii="宋体" w:hAnsi="宋体" w:eastAsia="宋体"/>
        </w:rPr>
        <w:t xml:space="preserve">  </w:t>
      </w:r>
    </w:p>
    <w:p>
      <w:pPr>
        <w:ind w:firstLine="420"/>
        <w:rPr>
          <w:rFonts w:ascii="宋体" w:hAnsi="宋体" w:eastAsia="宋体"/>
          <w:b/>
        </w:rPr>
      </w:pPr>
      <w:del w:id="685" w:author="Edward Lee" w:date="2017-10-16T15:48:00Z">
        <w:r>
          <w:rPr>
            <w:rFonts w:hint="eastAsia" w:ascii="宋体" w:hAnsi="宋体" w:eastAsia="宋体"/>
            <w:b/>
          </w:rPr>
          <w:delText>校验</w:delText>
        </w:r>
      </w:del>
      <w:ins w:id="686" w:author="asus" w:date="2017-10-06T16:42:00Z">
        <w:r>
          <w:rPr>
            <w:rFonts w:hint="eastAsia" w:ascii="宋体" w:hAnsi="宋体" w:eastAsia="宋体"/>
            <w:b/>
          </w:rPr>
          <w:t>Check</w:t>
        </w:r>
      </w:ins>
    </w:p>
    <w:p>
      <w:pPr>
        <w:ind w:firstLine="420"/>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0xA75C </w:t>
      </w:r>
    </w:p>
    <w:p>
      <w:pPr>
        <w:pStyle w:val="4"/>
        <w:numPr>
          <w:ilvl w:val="2"/>
          <w:numId w:val="3"/>
        </w:numPr>
        <w:rPr>
          <w:rFonts w:ascii="宋体" w:hAnsi="宋体" w:eastAsia="宋体"/>
          <w:sz w:val="30"/>
          <w:szCs w:val="30"/>
        </w:rPr>
      </w:pPr>
      <w:del w:id="687" w:author="Edward Lee" w:date="2017-10-16T15:48:00Z">
        <w:r>
          <w:rPr>
            <w:rFonts w:hint="eastAsia" w:ascii="宋体" w:hAnsi="宋体" w:eastAsia="宋体"/>
            <w:sz w:val="30"/>
            <w:szCs w:val="30"/>
          </w:rPr>
          <w:delText>平台确认包定义</w:delText>
        </w:r>
      </w:del>
      <w:ins w:id="688" w:author="asus" w:date="2017-10-06T16:51:00Z">
        <w:r>
          <w:rPr>
            <w:rFonts w:ascii="宋体" w:hAnsi="宋体" w:eastAsia="宋体"/>
            <w:b/>
            <w:bCs/>
            <w:smallCaps w:val="0"/>
            <w:spacing w:val="0"/>
            <w:sz w:val="30"/>
            <w:szCs w:val="30"/>
            <w:rPrChange w:id="689" w:author="asus" w:date="2017-10-06T16:51:00Z">
              <w:rPr>
                <w:b w:val="0"/>
                <w:bCs w:val="0"/>
                <w:smallCaps/>
                <w:spacing w:val="5"/>
              </w:rPr>
            </w:rPrChange>
          </w:rPr>
          <w:t>Platform validation package definition</w:t>
        </w:r>
      </w:ins>
    </w:p>
    <w:p>
      <w:pPr>
        <w:pStyle w:val="36"/>
        <w:spacing w:line="360" w:lineRule="auto"/>
        <w:rPr>
          <w:rFonts w:hAnsi="宋体"/>
        </w:rPr>
      </w:pPr>
      <w:del w:id="690" w:author="Edward Lee" w:date="2017-10-16T15:48:00Z">
        <w:r>
          <w:rPr>
            <w:rFonts w:hint="eastAsia" w:hAnsi="宋体"/>
          </w:rPr>
          <w:delText>平台确认报文体包括注册结果和当前实时时间,以及分配给设备登录的负载服务器IP与端口。</w:delText>
        </w:r>
      </w:del>
      <w:ins w:id="691" w:author="asus" w:date="2017-10-06T16:53:00Z">
        <w:r>
          <w:rPr>
            <w:rFonts w:hint="eastAsia" w:hAnsi="宋体"/>
          </w:rPr>
          <w:t xml:space="preserve">Platform validation service content </w:t>
        </w:r>
      </w:ins>
      <w:ins w:id="692" w:author="asus" w:date="2017-10-06T16:53:00Z">
        <w:r>
          <w:rPr>
            <w:rFonts w:hAnsi="宋体"/>
            <w:b w:val="0"/>
            <w:bCs w:val="0"/>
            <w:smallCaps w:val="0"/>
            <w:spacing w:val="0"/>
            <w:rPrChange w:id="693" w:author="asus" w:date="2017-10-06T16:53:00Z">
              <w:rPr>
                <w:b/>
                <w:bCs/>
                <w:smallCaps/>
                <w:spacing w:val="5"/>
              </w:rPr>
            </w:rPrChange>
          </w:rPr>
          <w:t>includes the registration result and the current real time, and the load server IP and port assigned to the device login.</w:t>
        </w:r>
      </w:ins>
    </w:p>
    <w:p>
      <w:pPr>
        <w:pStyle w:val="36"/>
        <w:spacing w:line="360" w:lineRule="auto"/>
        <w:ind w:firstLine="422"/>
        <w:rPr>
          <w:rFonts w:hAnsi="宋体"/>
        </w:rPr>
      </w:pPr>
      <w:del w:id="694" w:author="Edward Lee" w:date="2017-10-16T15:48:00Z">
        <w:r>
          <w:rPr>
            <w:rFonts w:hint="eastAsia" w:hAnsi="宋体"/>
            <w:b/>
          </w:rPr>
          <w:delText>确认码</w:delText>
        </w:r>
      </w:del>
      <w:ins w:id="695" w:author="asus" w:date="2017-10-06T16:54:00Z">
        <w:r>
          <w:rPr>
            <w:rFonts w:hint="eastAsia" w:hAnsi="宋体"/>
            <w:b/>
          </w:rPr>
          <w:t>Validation code</w:t>
        </w:r>
      </w:ins>
      <w:r>
        <w:rPr>
          <w:rFonts w:hint="eastAsia" w:hAnsi="宋体"/>
        </w:rPr>
        <w:t>： 0x8008</w:t>
      </w:r>
    </w:p>
    <w:p>
      <w:pPr>
        <w:pStyle w:val="36"/>
        <w:spacing w:line="360" w:lineRule="auto"/>
        <w:ind w:firstLine="422"/>
        <w:rPr>
          <w:rFonts w:hAnsi="宋体"/>
        </w:rPr>
      </w:pPr>
      <w:del w:id="696" w:author="asus" w:date="2017-10-06T16:19:00Z">
        <w:r>
          <w:rPr>
            <w:rFonts w:hint="eastAsia" w:hAnsi="宋体"/>
            <w:b/>
          </w:rPr>
          <w:delText>报文体</w:delText>
        </w:r>
      </w:del>
      <w:ins w:id="697" w:author="asus" w:date="2017-10-06T16:19:00Z">
        <w:r>
          <w:rPr>
            <w:rFonts w:hint="eastAsia" w:hAnsi="宋体"/>
            <w:b/>
          </w:rPr>
          <w:t>Service content</w:t>
        </w:r>
      </w:ins>
      <w:r>
        <w:rPr>
          <w:rFonts w:hint="eastAsia" w:hAnsi="宋体"/>
        </w:rPr>
        <w:t>：</w:t>
      </w:r>
      <w:del w:id="698" w:author="Edward Lee" w:date="2017-10-16T15:48:00Z">
        <w:r>
          <w:rPr>
            <w:rFonts w:hint="eastAsia" w:hAnsi="宋体"/>
          </w:rPr>
          <w:delText>如下表</w:delText>
        </w:r>
      </w:del>
    </w:p>
    <w:tbl>
      <w:tblPr>
        <w:tblStyle w:val="21"/>
        <w:tblW w:w="850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6"/>
        <w:gridCol w:w="992"/>
        <w:gridCol w:w="53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6" w:type="dxa"/>
            <w:shd w:val="clear" w:color="auto" w:fill="C2D69B" w:themeFill="accent3" w:themeFillTint="99"/>
          </w:tcPr>
          <w:p>
            <w:pPr>
              <w:pStyle w:val="36"/>
              <w:ind w:firstLine="0" w:firstLineChars="0"/>
              <w:jc w:val="center"/>
              <w:rPr>
                <w:rFonts w:hAnsi="宋体"/>
                <w:b/>
                <w:szCs w:val="18"/>
              </w:rPr>
            </w:pPr>
            <w:del w:id="699" w:author="Edward Lee" w:date="2017-10-16T15:48:00Z">
              <w:r>
                <w:rPr>
                  <w:rFonts w:hint="eastAsia" w:hAnsi="宋体"/>
                  <w:b/>
                  <w:szCs w:val="18"/>
                </w:rPr>
                <w:delText>数据段</w:delText>
              </w:r>
            </w:del>
            <w:ins w:id="700" w:author="asus" w:date="2017-10-06T16:54:00Z">
              <w:r>
                <w:rPr>
                  <w:rFonts w:hint="eastAsia" w:hAnsi="宋体"/>
                  <w:b/>
                  <w:szCs w:val="18"/>
                </w:rPr>
                <w:t>Data segment</w:t>
              </w:r>
            </w:ins>
          </w:p>
        </w:tc>
        <w:tc>
          <w:tcPr>
            <w:tcW w:w="992" w:type="dxa"/>
            <w:shd w:val="clear" w:color="auto" w:fill="C2D69B" w:themeFill="accent3" w:themeFillTint="99"/>
          </w:tcPr>
          <w:p>
            <w:pPr>
              <w:pStyle w:val="36"/>
              <w:ind w:firstLine="0" w:firstLineChars="0"/>
              <w:jc w:val="center"/>
              <w:rPr>
                <w:rFonts w:hAnsi="宋体"/>
                <w:b/>
                <w:szCs w:val="18"/>
              </w:rPr>
            </w:pPr>
            <w:del w:id="701" w:author="Edward Lee" w:date="2017-10-16T15:48:00Z">
              <w:r>
                <w:rPr>
                  <w:rFonts w:hint="eastAsia" w:hAnsi="宋体"/>
                  <w:b/>
                  <w:szCs w:val="18"/>
                </w:rPr>
                <w:delText>字节数</w:delText>
              </w:r>
            </w:del>
            <w:ins w:id="702" w:author="asus" w:date="2017-10-06T16:54:00Z">
              <w:r>
                <w:rPr>
                  <w:rFonts w:hint="eastAsia" w:hAnsi="宋体"/>
                  <w:b/>
                  <w:szCs w:val="18"/>
                </w:rPr>
                <w:t>Bytes</w:t>
              </w:r>
            </w:ins>
          </w:p>
        </w:tc>
        <w:tc>
          <w:tcPr>
            <w:tcW w:w="5387" w:type="dxa"/>
            <w:shd w:val="clear" w:color="auto" w:fill="C2D69B" w:themeFill="accent3" w:themeFillTint="99"/>
          </w:tcPr>
          <w:p>
            <w:pPr>
              <w:pStyle w:val="36"/>
              <w:ind w:firstLine="0" w:firstLineChars="0"/>
              <w:jc w:val="center"/>
              <w:rPr>
                <w:rFonts w:hAnsi="宋体"/>
                <w:b/>
                <w:szCs w:val="18"/>
              </w:rPr>
            </w:pPr>
            <w:del w:id="703" w:author="Edward Lee" w:date="2017-10-16T15:48:00Z">
              <w:r>
                <w:rPr>
                  <w:rFonts w:hint="eastAsia" w:hAnsi="宋体"/>
                  <w:b/>
                  <w:szCs w:val="18"/>
                </w:rPr>
                <w:delText>描述</w:delText>
              </w:r>
            </w:del>
            <w:ins w:id="704" w:author="asus" w:date="2017-10-06T16:54:00Z">
              <w:r>
                <w:rPr>
                  <w:rFonts w:hint="eastAsia" w:hAnsi="宋体"/>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6" w:type="dxa"/>
            <w:shd w:val="clear" w:color="auto" w:fill="auto"/>
            <w:vAlign w:val="center"/>
          </w:tcPr>
          <w:p>
            <w:pPr>
              <w:pStyle w:val="36"/>
              <w:ind w:firstLine="0" w:firstLineChars="0"/>
              <w:jc w:val="center"/>
              <w:rPr>
                <w:rFonts w:hAnsi="宋体"/>
                <w:szCs w:val="18"/>
              </w:rPr>
            </w:pPr>
            <w:del w:id="705" w:author="Edward Lee" w:date="2017-10-16T15:48:00Z">
              <w:r>
                <w:rPr>
                  <w:rFonts w:hint="eastAsia" w:hAnsi="宋体"/>
                  <w:szCs w:val="18"/>
                </w:rPr>
                <w:delText>注册结果</w:delText>
              </w:r>
            </w:del>
            <w:ins w:id="706" w:author="asus" w:date="2017-10-06T16:55:00Z">
              <w:r>
                <w:rPr>
                  <w:rFonts w:hAnsi="宋体"/>
                  <w:b w:val="0"/>
                  <w:bCs w:val="0"/>
                  <w:smallCaps w:val="0"/>
                  <w:spacing w:val="0"/>
                  <w:szCs w:val="18"/>
                  <w:rPrChange w:id="707" w:author="asus" w:date="2017-10-06T16:55:00Z">
                    <w:rPr>
                      <w:b/>
                      <w:bCs/>
                      <w:smallCaps/>
                      <w:spacing w:val="5"/>
                    </w:rPr>
                  </w:rPrChange>
                </w:rPr>
                <w:t>Registration results</w:t>
              </w:r>
            </w:ins>
          </w:p>
        </w:tc>
        <w:tc>
          <w:tcPr>
            <w:tcW w:w="992" w:type="dxa"/>
            <w:shd w:val="clear" w:color="auto" w:fill="auto"/>
            <w:vAlign w:val="center"/>
          </w:tcPr>
          <w:p>
            <w:pPr>
              <w:pStyle w:val="36"/>
              <w:ind w:firstLine="0" w:firstLineChars="0"/>
              <w:jc w:val="center"/>
              <w:rPr>
                <w:rFonts w:hAnsi="宋体"/>
                <w:szCs w:val="18"/>
              </w:rPr>
            </w:pPr>
            <w:r>
              <w:rPr>
                <w:rFonts w:hint="eastAsia" w:hAnsi="宋体"/>
                <w:szCs w:val="18"/>
              </w:rPr>
              <w:t>1</w:t>
            </w:r>
          </w:p>
        </w:tc>
        <w:tc>
          <w:tcPr>
            <w:tcW w:w="5387" w:type="dxa"/>
            <w:shd w:val="clear" w:color="auto" w:fill="auto"/>
          </w:tcPr>
          <w:p>
            <w:pPr>
              <w:pStyle w:val="36"/>
              <w:ind w:firstLine="0" w:firstLineChars="0"/>
              <w:rPr>
                <w:rFonts w:hAnsi="宋体"/>
                <w:szCs w:val="18"/>
              </w:rPr>
            </w:pPr>
            <w:r>
              <w:rPr>
                <w:rFonts w:hAnsi="宋体"/>
                <w:b/>
                <w:szCs w:val="18"/>
              </w:rPr>
              <w:t>0x00</w:t>
            </w:r>
            <w:r>
              <w:rPr>
                <w:rFonts w:hint="eastAsia" w:hAnsi="宋体"/>
                <w:b/>
                <w:szCs w:val="18"/>
              </w:rPr>
              <w:t xml:space="preserve"> </w:t>
            </w:r>
            <w:r>
              <w:rPr>
                <w:rFonts w:hint="eastAsia" w:hAnsi="宋体"/>
                <w:szCs w:val="18"/>
              </w:rPr>
              <w:t>——</w:t>
            </w:r>
            <w:del w:id="708" w:author="Edward Lee" w:date="2017-10-16T15:48:00Z">
              <w:r>
                <w:rPr>
                  <w:rFonts w:hint="eastAsia" w:hAnsi="宋体"/>
                  <w:szCs w:val="18"/>
                </w:rPr>
                <w:delText xml:space="preserve"> 注册成功</w:delText>
              </w:r>
            </w:del>
            <w:del w:id="709" w:author="Edward Lee" w:date="2017-10-16T15:48:00Z">
              <w:r>
                <w:rPr>
                  <w:rFonts w:hint="eastAsia" w:hAnsi="宋体"/>
                  <w:color w:val="00B0F0"/>
                  <w:szCs w:val="18"/>
                </w:rPr>
                <w:delText>（</w:delText>
              </w:r>
            </w:del>
            <w:del w:id="710" w:author="Edward Lee" w:date="2017-10-16T15:48:00Z">
              <w:r>
                <w:rPr>
                  <w:rFonts w:hint="eastAsia" w:hAnsi="宋体"/>
                  <w:color w:val="FF0000"/>
                  <w:szCs w:val="18"/>
                </w:rPr>
                <w:delText>如果是注册成功，返回负载服务器IP与端口</w:delText>
              </w:r>
            </w:del>
            <w:del w:id="711" w:author="Edward Lee" w:date="2017-10-16T15:48:00Z">
              <w:r>
                <w:rPr>
                  <w:rFonts w:hint="eastAsia" w:hAnsi="宋体"/>
                  <w:color w:val="00B0F0"/>
                  <w:szCs w:val="18"/>
                </w:rPr>
                <w:delText>）</w:delText>
              </w:r>
            </w:del>
            <w:ins w:id="712" w:author="asus" w:date="2017-10-06T16:55:00Z">
              <w:r>
                <w:rPr>
                  <w:rFonts w:hAnsi="宋体"/>
                  <w:b w:val="0"/>
                  <w:bCs w:val="0"/>
                  <w:smallCaps w:val="0"/>
                  <w:color w:val="00B0F0"/>
                  <w:spacing w:val="0"/>
                  <w:szCs w:val="18"/>
                  <w:rPrChange w:id="713" w:author="asus" w:date="2017-10-06T16:55:00Z">
                    <w:rPr>
                      <w:b/>
                      <w:bCs/>
                      <w:smallCaps/>
                      <w:spacing w:val="5"/>
                    </w:rPr>
                  </w:rPrChange>
                </w:rPr>
                <w:t>Registered successfully (if the registration is successful, return to the load server IP and port)</w:t>
              </w:r>
            </w:ins>
          </w:p>
          <w:p>
            <w:pPr>
              <w:pStyle w:val="36"/>
              <w:ind w:firstLine="0" w:firstLineChars="0"/>
              <w:rPr>
                <w:rFonts w:hAnsi="宋体"/>
                <w:szCs w:val="18"/>
              </w:rPr>
            </w:pPr>
            <w:r>
              <w:rPr>
                <w:rFonts w:hAnsi="宋体"/>
                <w:b/>
                <w:szCs w:val="18"/>
              </w:rPr>
              <w:t>0xFE</w:t>
            </w:r>
            <w:r>
              <w:rPr>
                <w:rFonts w:hint="eastAsia" w:hAnsi="宋体"/>
                <w:b/>
                <w:szCs w:val="18"/>
              </w:rPr>
              <w:t xml:space="preserve"> </w:t>
            </w:r>
            <w:r>
              <w:rPr>
                <w:rFonts w:hint="eastAsia" w:hAnsi="宋体"/>
                <w:szCs w:val="18"/>
              </w:rPr>
              <w:t>——</w:t>
            </w:r>
            <w:del w:id="714" w:author="Edward Lee" w:date="2017-10-16T15:49:00Z">
              <w:r>
                <w:rPr>
                  <w:rFonts w:hint="eastAsia" w:hAnsi="宋体"/>
                  <w:szCs w:val="18"/>
                </w:rPr>
                <w:delText xml:space="preserve"> 注册码错误</w:delText>
              </w:r>
            </w:del>
            <w:ins w:id="715" w:author="asus" w:date="2017-10-06T16:55:00Z">
              <w:r>
                <w:rPr>
                  <w:rFonts w:hAnsi="宋体"/>
                  <w:b w:val="0"/>
                  <w:bCs w:val="0"/>
                  <w:smallCaps w:val="0"/>
                  <w:spacing w:val="0"/>
                  <w:szCs w:val="18"/>
                  <w:rPrChange w:id="716" w:author="asus" w:date="2017-10-06T16:55:00Z">
                    <w:rPr>
                      <w:b/>
                      <w:bCs/>
                      <w:smallCaps/>
                      <w:spacing w:val="5"/>
                    </w:rPr>
                  </w:rPrChange>
                </w:rPr>
                <w:t>Registration code error</w:t>
              </w:r>
            </w:ins>
          </w:p>
          <w:p>
            <w:pPr>
              <w:pStyle w:val="36"/>
              <w:widowControl w:val="0"/>
              <w:ind w:firstLine="0" w:firstLineChars="0"/>
              <w:rPr>
                <w:rFonts w:hAnsi="宋体" w:eastAsiaTheme="minorEastAsia" w:cstheme="minorBidi"/>
                <w:kern w:val="2"/>
                <w:szCs w:val="18"/>
              </w:rPr>
            </w:pPr>
            <w:r>
              <w:rPr>
                <w:rFonts w:hAnsi="宋体"/>
                <w:b/>
                <w:szCs w:val="18"/>
              </w:rPr>
              <w:t>0xFF</w:t>
            </w:r>
            <w:r>
              <w:rPr>
                <w:rFonts w:hint="eastAsia" w:hAnsi="宋体"/>
                <w:b/>
                <w:szCs w:val="18"/>
              </w:rPr>
              <w:t xml:space="preserve"> </w:t>
            </w:r>
            <w:r>
              <w:rPr>
                <w:rFonts w:hint="eastAsia" w:hAnsi="宋体"/>
                <w:szCs w:val="18"/>
              </w:rPr>
              <w:t>——</w:t>
            </w:r>
            <w:del w:id="717" w:author="Edward Lee" w:date="2017-10-16T15:49:00Z">
              <w:r>
                <w:rPr>
                  <w:rFonts w:hint="eastAsia" w:hAnsi="宋体"/>
                  <w:szCs w:val="18"/>
                </w:rPr>
                <w:delText xml:space="preserve"> 注册拒绝</w:delText>
              </w:r>
            </w:del>
            <w:ins w:id="718" w:author="asus" w:date="2017-10-06T16:55:00Z">
              <w:r>
                <w:rPr>
                  <w:rFonts w:hAnsi="宋体"/>
                  <w:b w:val="0"/>
                  <w:bCs w:val="0"/>
                  <w:smallCaps w:val="0"/>
                  <w:spacing w:val="0"/>
                  <w:szCs w:val="18"/>
                  <w:rPrChange w:id="719" w:author="asus" w:date="2017-10-06T16:55:00Z">
                    <w:rPr>
                      <w:b/>
                      <w:bCs/>
                      <w:smallCaps/>
                      <w:spacing w:val="5"/>
                    </w:rPr>
                  </w:rPrChange>
                </w:rPr>
                <w:t>Registration refused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6" w:type="dxa"/>
            <w:shd w:val="clear" w:color="auto" w:fill="auto"/>
            <w:vAlign w:val="center"/>
          </w:tcPr>
          <w:p>
            <w:pPr>
              <w:pStyle w:val="36"/>
              <w:ind w:firstLine="0" w:firstLineChars="0"/>
              <w:jc w:val="center"/>
              <w:rPr>
                <w:rFonts w:hAnsi="宋体"/>
                <w:szCs w:val="18"/>
              </w:rPr>
            </w:pPr>
            <w:del w:id="720" w:author="Edward Lee" w:date="2017-10-16T15:49:00Z">
              <w:r>
                <w:rPr>
                  <w:rFonts w:hint="eastAsia" w:hAnsi="宋体"/>
                  <w:szCs w:val="18"/>
                </w:rPr>
                <w:delText>实时时间</w:delText>
              </w:r>
            </w:del>
            <w:ins w:id="721" w:author="asus" w:date="2017-10-06T16:56:00Z">
              <w:r>
                <w:rPr>
                  <w:rFonts w:hAnsi="宋体"/>
                  <w:b w:val="0"/>
                  <w:bCs w:val="0"/>
                  <w:smallCaps w:val="0"/>
                  <w:spacing w:val="0"/>
                  <w:szCs w:val="18"/>
                  <w:rPrChange w:id="722" w:author="asus" w:date="2017-10-06T16:56:00Z">
                    <w:rPr>
                      <w:b/>
                      <w:bCs/>
                      <w:smallCaps/>
                      <w:spacing w:val="5"/>
                    </w:rPr>
                  </w:rPrChange>
                </w:rPr>
                <w:t>Real time</w:t>
              </w:r>
            </w:ins>
          </w:p>
        </w:tc>
        <w:tc>
          <w:tcPr>
            <w:tcW w:w="992" w:type="dxa"/>
            <w:shd w:val="clear" w:color="auto" w:fill="auto"/>
            <w:vAlign w:val="center"/>
          </w:tcPr>
          <w:p>
            <w:pPr>
              <w:pStyle w:val="36"/>
              <w:ind w:firstLine="0" w:firstLineChars="0"/>
              <w:jc w:val="center"/>
              <w:rPr>
                <w:rFonts w:hAnsi="宋体"/>
                <w:szCs w:val="18"/>
              </w:rPr>
            </w:pPr>
            <w:r>
              <w:rPr>
                <w:rFonts w:hint="eastAsia" w:hAnsi="宋体"/>
                <w:szCs w:val="18"/>
              </w:rPr>
              <w:t>6</w:t>
            </w:r>
          </w:p>
        </w:tc>
        <w:tc>
          <w:tcPr>
            <w:tcW w:w="5387" w:type="dxa"/>
            <w:shd w:val="clear" w:color="auto" w:fill="auto"/>
          </w:tcPr>
          <w:p>
            <w:pPr>
              <w:pStyle w:val="36"/>
              <w:ind w:firstLine="0" w:firstLineChars="0"/>
              <w:rPr>
                <w:rFonts w:hAnsi="宋体"/>
                <w:szCs w:val="18"/>
              </w:rPr>
            </w:pPr>
            <w:del w:id="723" w:author="Edward Lee" w:date="2017-10-16T15:49:00Z">
              <w:r>
                <w:rPr>
                  <w:rFonts w:hint="eastAsia" w:hAnsi="宋体"/>
                  <w:szCs w:val="18"/>
                </w:rPr>
                <w:delText>年月日时分秒，年基于2000</w:delText>
              </w:r>
            </w:del>
            <w:ins w:id="724" w:author="asus" w:date="2017-10-06T16:58:00Z">
              <w:del w:id="725" w:author="Edward Lee" w:date="2017-10-16T15:49:00Z">
                <w:r>
                  <w:rPr>
                    <w:rFonts w:hint="eastAsia" w:hAnsi="宋体"/>
                    <w:szCs w:val="18"/>
                  </w:rPr>
                  <w:delText xml:space="preserve"> </w:delText>
                </w:r>
              </w:del>
            </w:ins>
            <w:ins w:id="726" w:author="asus" w:date="2017-10-06T16:58:00Z">
              <w:r>
                <w:rPr>
                  <w:rFonts w:hAnsi="宋体"/>
                  <w:b w:val="0"/>
                  <w:bCs w:val="0"/>
                  <w:smallCaps w:val="0"/>
                  <w:spacing w:val="0"/>
                  <w:szCs w:val="18"/>
                  <w:rPrChange w:id="727" w:author="asus" w:date="2017-10-06T16:58:00Z">
                    <w:rPr>
                      <w:b/>
                      <w:bCs/>
                      <w:smallCaps/>
                      <w:spacing w:val="5"/>
                    </w:rPr>
                  </w:rPrChange>
                </w:rPr>
                <w:t>Year Month Day Hours</w:t>
              </w:r>
            </w:ins>
            <w:ins w:id="728" w:author="asus" w:date="2017-10-06T16:58:00Z">
              <w:r>
                <w:rPr>
                  <w:rFonts w:hint="eastAsia" w:hAnsi="宋体"/>
                  <w:szCs w:val="18"/>
                </w:rPr>
                <w:t xml:space="preserve"> Minutes Seconds, year</w:t>
              </w:r>
            </w:ins>
            <w:ins w:id="729" w:author="asus" w:date="2017-10-07T01:07:00Z">
              <w:r>
                <w:rPr>
                  <w:rFonts w:hint="eastAsia" w:hAnsi="宋体"/>
                  <w:szCs w:val="18"/>
                </w:rPr>
                <w:t xml:space="preserve"> is</w:t>
              </w:r>
            </w:ins>
            <w:ins w:id="730" w:author="asus" w:date="2017-10-06T16:58:00Z">
              <w:r>
                <w:rPr>
                  <w:rFonts w:hint="eastAsia" w:hAnsi="宋体"/>
                  <w:szCs w:val="18"/>
                </w:rPr>
                <w:t xml:space="preserve"> 2000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6" w:type="dxa"/>
            <w:shd w:val="clear" w:color="auto" w:fill="auto"/>
            <w:vAlign w:val="center"/>
          </w:tcPr>
          <w:p>
            <w:pPr>
              <w:pStyle w:val="36"/>
              <w:ind w:firstLine="0" w:firstLineChars="0"/>
              <w:jc w:val="center"/>
              <w:rPr>
                <w:rFonts w:hAnsi="宋体"/>
                <w:color w:val="FF0000"/>
                <w:szCs w:val="18"/>
              </w:rPr>
            </w:pPr>
            <w:del w:id="731" w:author="Edward Lee" w:date="2017-10-16T15:49:00Z">
              <w:r>
                <w:rPr>
                  <w:rFonts w:hint="eastAsia" w:hAnsi="宋体"/>
                  <w:color w:val="FF0000"/>
                  <w:szCs w:val="18"/>
                </w:rPr>
                <w:delText>负载服务器</w:delText>
              </w:r>
            </w:del>
            <w:r>
              <w:rPr>
                <w:rFonts w:hint="eastAsia" w:hAnsi="宋体"/>
                <w:color w:val="FF0000"/>
                <w:szCs w:val="18"/>
              </w:rPr>
              <w:t>IP</w:t>
            </w:r>
            <w:ins w:id="732" w:author="asus" w:date="2017-10-06T16:58:00Z">
              <w:r>
                <w:rPr>
                  <w:rFonts w:hint="eastAsia" w:hAnsi="宋体"/>
                  <w:color w:val="FF0000"/>
                  <w:szCs w:val="18"/>
                </w:rPr>
                <w:t xml:space="preserve"> </w:t>
              </w:r>
            </w:ins>
            <w:ins w:id="733" w:author="asus" w:date="2017-10-06T16:58:00Z">
              <w:r>
                <w:rPr>
                  <w:rFonts w:hAnsi="宋体"/>
                  <w:b w:val="0"/>
                  <w:bCs w:val="0"/>
                  <w:smallCaps w:val="0"/>
                  <w:color w:val="FF0000"/>
                  <w:spacing w:val="0"/>
                  <w:szCs w:val="18"/>
                  <w:rPrChange w:id="734" w:author="asus" w:date="2017-10-06T16:58:00Z">
                    <w:rPr>
                      <w:b/>
                      <w:bCs/>
                      <w:smallCaps/>
                      <w:spacing w:val="5"/>
                    </w:rPr>
                  </w:rPrChange>
                </w:rPr>
                <w:t>Load server IP</w:t>
              </w:r>
            </w:ins>
          </w:p>
        </w:tc>
        <w:tc>
          <w:tcPr>
            <w:tcW w:w="992" w:type="dxa"/>
            <w:shd w:val="clear" w:color="auto" w:fill="auto"/>
            <w:vAlign w:val="center"/>
          </w:tcPr>
          <w:p>
            <w:pPr>
              <w:pStyle w:val="36"/>
              <w:ind w:firstLine="0" w:firstLineChars="0"/>
              <w:jc w:val="center"/>
              <w:rPr>
                <w:rFonts w:hAnsi="宋体"/>
                <w:color w:val="FF0000"/>
                <w:szCs w:val="18"/>
              </w:rPr>
            </w:pPr>
            <w:r>
              <w:rPr>
                <w:rFonts w:hint="eastAsia" w:hAnsi="宋体"/>
                <w:color w:val="FF0000"/>
                <w:szCs w:val="18"/>
              </w:rPr>
              <w:t>32</w:t>
            </w:r>
          </w:p>
        </w:tc>
        <w:tc>
          <w:tcPr>
            <w:tcW w:w="5387" w:type="dxa"/>
            <w:shd w:val="clear" w:color="auto" w:fill="auto"/>
          </w:tcPr>
          <w:p>
            <w:pPr>
              <w:pStyle w:val="36"/>
              <w:ind w:firstLine="0" w:firstLineChars="0"/>
              <w:rPr>
                <w:rFonts w:hAnsi="宋体"/>
                <w:color w:val="FF0000"/>
                <w:szCs w:val="18"/>
              </w:rPr>
            </w:pPr>
            <w:del w:id="735" w:author="Edward Lee" w:date="2017-10-16T15:49:00Z">
              <w:r>
                <w:rPr>
                  <w:rFonts w:hint="eastAsia" w:hAnsi="宋体"/>
                  <w:color w:val="FF0000"/>
                  <w:szCs w:val="18"/>
                </w:rPr>
                <w:delText>字符串类型</w:delText>
              </w:r>
            </w:del>
            <w:ins w:id="736" w:author="asus" w:date="2017-10-06T16:59:00Z">
              <w:r>
                <w:rPr>
                  <w:rFonts w:hAnsi="宋体"/>
                  <w:b w:val="0"/>
                  <w:bCs w:val="0"/>
                  <w:smallCaps w:val="0"/>
                  <w:color w:val="FF0000"/>
                  <w:spacing w:val="0"/>
                  <w:szCs w:val="18"/>
                  <w:rPrChange w:id="737" w:author="asus" w:date="2017-10-06T16:59:00Z">
                    <w:rPr>
                      <w:b/>
                      <w:bCs/>
                      <w:smallCaps/>
                      <w:spacing w:val="5"/>
                    </w:rPr>
                  </w:rPrChange>
                </w:rPr>
                <w:t>String type</w:t>
              </w:r>
            </w:ins>
          </w:p>
          <w:p>
            <w:pPr>
              <w:pStyle w:val="36"/>
              <w:ind w:firstLine="0" w:firstLineChars="0"/>
              <w:rPr>
                <w:rFonts w:hAnsi="宋体"/>
                <w:color w:val="FF0000"/>
                <w:szCs w:val="18"/>
              </w:rPr>
            </w:pPr>
            <w:del w:id="738" w:author="Edward Lee" w:date="2017-10-16T17:06:00Z">
              <w:r>
                <w:rPr>
                  <w:rFonts w:hint="eastAsia" w:hAnsi="宋体"/>
                  <w:color w:val="FF0000"/>
                  <w:szCs w:val="18"/>
                </w:rPr>
                <w:delText>eg</w:delText>
              </w:r>
            </w:del>
            <w:ins w:id="739" w:author="Edward Lee" w:date="2017-10-16T17:06:00Z">
              <w:r>
                <w:rPr>
                  <w:rFonts w:hAnsi="宋体"/>
                  <w:color w:val="FF0000"/>
                  <w:szCs w:val="18"/>
                </w:rPr>
                <w:t>egg</w:t>
              </w:r>
            </w:ins>
            <w:r>
              <w:rPr>
                <w:rFonts w:hint="eastAsia" w:hAnsi="宋体"/>
                <w:color w:val="FF0000"/>
                <w:szCs w:val="18"/>
              </w:rPr>
              <w:t>： “</w:t>
            </w:r>
            <w:r>
              <w:rPr>
                <w:rFonts w:hAnsi="宋体"/>
                <w:color w:val="FF0000"/>
                <w:szCs w:val="18"/>
              </w:rPr>
              <w:t>218.17.157.214</w:t>
            </w:r>
            <w:r>
              <w:rPr>
                <w:rFonts w:hint="eastAsia" w:hAnsi="宋体"/>
                <w:color w:val="FF0000"/>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6" w:type="dxa"/>
            <w:shd w:val="clear" w:color="auto" w:fill="auto"/>
            <w:vAlign w:val="center"/>
          </w:tcPr>
          <w:p>
            <w:pPr>
              <w:pStyle w:val="36"/>
              <w:ind w:firstLine="0" w:firstLineChars="0"/>
              <w:jc w:val="center"/>
              <w:rPr>
                <w:rFonts w:hAnsi="宋体"/>
                <w:color w:val="FF0000"/>
                <w:szCs w:val="18"/>
              </w:rPr>
            </w:pPr>
            <w:del w:id="740" w:author="Edward Lee" w:date="2017-10-16T15:49:00Z">
              <w:r>
                <w:rPr>
                  <w:rFonts w:hint="eastAsia" w:hAnsi="宋体"/>
                  <w:color w:val="FF0000"/>
                  <w:szCs w:val="18"/>
                </w:rPr>
                <w:delText>负载服务器端口</w:delText>
              </w:r>
            </w:del>
            <w:ins w:id="741" w:author="asus" w:date="2017-10-06T16:59:00Z">
              <w:r>
                <w:rPr>
                  <w:rFonts w:hAnsi="宋体"/>
                  <w:b w:val="0"/>
                  <w:bCs w:val="0"/>
                  <w:smallCaps w:val="0"/>
                  <w:color w:val="FF0000"/>
                  <w:spacing w:val="0"/>
                  <w:szCs w:val="18"/>
                  <w:rPrChange w:id="742" w:author="asus" w:date="2017-10-06T16:59:00Z">
                    <w:rPr>
                      <w:b/>
                      <w:bCs/>
                      <w:smallCaps/>
                      <w:spacing w:val="5"/>
                    </w:rPr>
                  </w:rPrChange>
                </w:rPr>
                <w:t>Load the server port</w:t>
              </w:r>
            </w:ins>
          </w:p>
        </w:tc>
        <w:tc>
          <w:tcPr>
            <w:tcW w:w="992" w:type="dxa"/>
            <w:shd w:val="clear" w:color="auto" w:fill="auto"/>
            <w:vAlign w:val="center"/>
          </w:tcPr>
          <w:p>
            <w:pPr>
              <w:pStyle w:val="36"/>
              <w:ind w:firstLine="0" w:firstLineChars="0"/>
              <w:jc w:val="center"/>
              <w:rPr>
                <w:rFonts w:hAnsi="宋体"/>
                <w:color w:val="FF0000"/>
                <w:szCs w:val="18"/>
              </w:rPr>
            </w:pPr>
            <w:r>
              <w:rPr>
                <w:rFonts w:hint="eastAsia" w:hAnsi="宋体"/>
                <w:color w:val="FF0000"/>
                <w:szCs w:val="18"/>
              </w:rPr>
              <w:t>2</w:t>
            </w:r>
          </w:p>
        </w:tc>
        <w:tc>
          <w:tcPr>
            <w:tcW w:w="5387" w:type="dxa"/>
            <w:shd w:val="clear" w:color="auto" w:fill="auto"/>
          </w:tcPr>
          <w:p>
            <w:pPr>
              <w:pStyle w:val="36"/>
              <w:ind w:firstLine="0" w:firstLineChars="0"/>
              <w:rPr>
                <w:rFonts w:hAnsi="宋体"/>
                <w:color w:val="FF0000"/>
                <w:szCs w:val="18"/>
              </w:rPr>
            </w:pPr>
            <w:del w:id="743" w:author="Edward Lee" w:date="2017-10-16T15:49:00Z">
              <w:r>
                <w:rPr>
                  <w:rFonts w:hint="eastAsia" w:hAnsi="宋体"/>
                  <w:color w:val="FF0000"/>
                  <w:szCs w:val="18"/>
                </w:rPr>
                <w:delText>无符号整型</w:delText>
              </w:r>
            </w:del>
            <w:ins w:id="744" w:author="asus" w:date="2017-10-06T17:00:00Z">
              <w:r>
                <w:rPr>
                  <w:rFonts w:hAnsi="宋体"/>
                  <w:b w:val="0"/>
                  <w:bCs w:val="0"/>
                  <w:smallCaps w:val="0"/>
                  <w:color w:val="FF0000"/>
                  <w:spacing w:val="0"/>
                  <w:szCs w:val="18"/>
                  <w:rPrChange w:id="745" w:author="asus" w:date="2017-10-06T17:00:00Z">
                    <w:rPr>
                      <w:b/>
                      <w:bCs/>
                      <w:smallCaps/>
                      <w:spacing w:val="5"/>
                    </w:rPr>
                  </w:rPrChange>
                </w:rPr>
                <w:t>Unsigned integer</w:t>
              </w:r>
            </w:ins>
          </w:p>
          <w:p>
            <w:pPr>
              <w:pStyle w:val="36"/>
              <w:ind w:firstLine="0" w:firstLineChars="0"/>
              <w:rPr>
                <w:rFonts w:hAnsi="宋体"/>
                <w:color w:val="FF0000"/>
                <w:szCs w:val="18"/>
              </w:rPr>
            </w:pPr>
            <w:del w:id="746" w:author="Edward Lee" w:date="2017-10-16T15:49:00Z">
              <w:r>
                <w:rPr>
                  <w:rFonts w:hint="eastAsia" w:hAnsi="宋体"/>
                  <w:color w:val="FF0000"/>
                  <w:szCs w:val="18"/>
                </w:rPr>
                <w:delText>低字节在前，高字节在后</w:delText>
              </w:r>
            </w:del>
            <w:ins w:id="747" w:author="asus" w:date="2017-10-06T17:01:00Z">
              <w:r>
                <w:rPr>
                  <w:rFonts w:hAnsi="宋体"/>
                  <w:b w:val="0"/>
                  <w:bCs w:val="0"/>
                  <w:smallCaps w:val="0"/>
                  <w:color w:val="FF0000"/>
                  <w:spacing w:val="0"/>
                  <w:szCs w:val="18"/>
                  <w:rPrChange w:id="748" w:author="asus" w:date="2017-10-06T17:01:00Z">
                    <w:rPr>
                      <w:b/>
                      <w:bCs/>
                      <w:smallCaps/>
                      <w:spacing w:val="5"/>
                    </w:rPr>
                  </w:rPrChange>
                </w:rPr>
                <w:t>Low byte first, high byte in the post</w:t>
              </w:r>
            </w:ins>
          </w:p>
          <w:p>
            <w:pPr>
              <w:pStyle w:val="36"/>
              <w:ind w:firstLine="0" w:firstLineChars="0"/>
              <w:rPr>
                <w:rFonts w:hAnsi="宋体"/>
                <w:color w:val="FF0000"/>
                <w:szCs w:val="18"/>
              </w:rPr>
            </w:pPr>
            <w:r>
              <w:rPr>
                <w:rFonts w:hint="eastAsia" w:hAnsi="宋体"/>
                <w:color w:val="FF0000"/>
                <w:szCs w:val="18"/>
              </w:rPr>
              <w:t>eg:4501</w:t>
            </w:r>
          </w:p>
        </w:tc>
      </w:tr>
    </w:tbl>
    <w:p>
      <w:pPr>
        <w:pStyle w:val="36"/>
        <w:spacing w:line="360" w:lineRule="auto"/>
        <w:rPr>
          <w:rFonts w:hAnsi="宋体"/>
        </w:rPr>
      </w:pPr>
      <w:del w:id="749" w:author="Edward Lee" w:date="2017-10-16T17:06:00Z">
        <w:r>
          <w:rPr>
            <w:rFonts w:hint="eastAsia" w:hAnsi="宋体"/>
          </w:rPr>
          <w:delText>eg</w:delText>
        </w:r>
      </w:del>
      <w:ins w:id="750" w:author="Edward Lee" w:date="2017-10-16T17:06:00Z">
        <w:r>
          <w:rPr>
            <w:rFonts w:hAnsi="宋体"/>
          </w:rPr>
          <w:t>egg</w:t>
        </w:r>
      </w:ins>
      <w:r>
        <w:rPr>
          <w:rFonts w:hint="eastAsia" w:hAnsi="宋体"/>
        </w:rPr>
        <w:t xml:space="preserve">： </w:t>
      </w:r>
      <w:r>
        <w:rPr>
          <w:rFonts w:hAnsi="宋体"/>
        </w:rPr>
        <w:t xml:space="preserve">55 AA </w:t>
      </w:r>
      <w:r>
        <w:rPr>
          <w:rFonts w:hAnsi="宋体"/>
          <w:color w:val="FF0000"/>
          <w:u w:val="single"/>
        </w:rPr>
        <w:t>00 45</w:t>
      </w:r>
      <w:r>
        <w:rPr>
          <w:rFonts w:hAnsi="宋体"/>
          <w:u w:val="single"/>
        </w:rPr>
        <w:t xml:space="preserve"> </w:t>
      </w:r>
      <w:r>
        <w:rPr>
          <w:rFonts w:hAnsi="宋体"/>
          <w:color w:val="FFC000"/>
          <w:u w:val="single"/>
        </w:rPr>
        <w:t>80 08</w:t>
      </w:r>
      <w:r>
        <w:rPr>
          <w:rFonts w:hAnsi="宋体"/>
          <w:u w:val="single"/>
        </w:rPr>
        <w:t xml:space="preserve"> 00 00 00 00 00 01 00 00 38 36 31 36 39 34 30 33 34 32 30 35 38 39 36 00</w:t>
      </w:r>
      <w:r>
        <w:rPr>
          <w:rFonts w:hAnsi="宋体"/>
        </w:rPr>
        <w:t xml:space="preserve"> </w:t>
      </w:r>
      <w:r>
        <w:rPr>
          <w:rFonts w:hAnsi="宋体"/>
          <w:color w:val="FF33CC"/>
        </w:rPr>
        <w:t>00</w:t>
      </w:r>
      <w:r>
        <w:rPr>
          <w:rFonts w:hAnsi="宋体"/>
        </w:rPr>
        <w:t xml:space="preserve"> </w:t>
      </w:r>
      <w:r>
        <w:rPr>
          <w:rFonts w:hAnsi="宋体"/>
          <w:color w:val="3333FF"/>
          <w:u w:val="single"/>
        </w:rPr>
        <w:t>11 01 0E 11 16 32</w:t>
      </w:r>
      <w:r>
        <w:rPr>
          <w:rFonts w:hAnsi="宋体"/>
        </w:rPr>
        <w:t xml:space="preserve"> </w:t>
      </w:r>
      <w:r>
        <w:rPr>
          <w:rFonts w:hAnsi="宋体"/>
          <w:color w:val="33CC33"/>
          <w:u w:val="single"/>
        </w:rPr>
        <w:t>32 31 38 2E 31 37 2E 31 35 37 2E 32 31 34 00 00 00 00 00 00 00 00 00 00 00 00 00 00 00 00 00 00</w:t>
      </w:r>
      <w:r>
        <w:rPr>
          <w:rFonts w:hAnsi="宋体"/>
        </w:rPr>
        <w:t xml:space="preserve"> </w:t>
      </w:r>
      <w:r>
        <w:rPr>
          <w:rFonts w:hAnsi="宋体"/>
          <w:color w:val="00B0F0"/>
        </w:rPr>
        <w:t>24 13</w:t>
      </w:r>
      <w:r>
        <w:rPr>
          <w:rFonts w:hAnsi="宋体"/>
        </w:rPr>
        <w:t xml:space="preserve"> </w:t>
      </w:r>
      <w:r>
        <w:rPr>
          <w:rFonts w:hAnsi="宋体"/>
          <w:color w:val="C00000"/>
        </w:rPr>
        <w:t>B6 41</w:t>
      </w:r>
    </w:p>
    <w:tbl>
      <w:tblPr>
        <w:tblStyle w:val="2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
        <w:gridCol w:w="1008"/>
        <w:gridCol w:w="966"/>
        <w:gridCol w:w="1078"/>
        <w:gridCol w:w="1064"/>
        <w:gridCol w:w="979"/>
        <w:gridCol w:w="1148"/>
        <w:gridCol w:w="1078"/>
        <w:gridCol w:w="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100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979"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114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1078" w:type="dxa"/>
            <w:shd w:val="clear" w:color="auto" w:fill="D8D8D8" w:themeFill="background1" w:themeFillShade="D9"/>
            <w:vAlign w:val="center"/>
          </w:tcPr>
          <w:p>
            <w:pPr>
              <w:jc w:val="center"/>
              <w:rPr>
                <w:rFonts w:ascii="宋体" w:hAnsi="宋体" w:eastAsia="宋体"/>
                <w:b/>
              </w:rPr>
            </w:pPr>
          </w:p>
        </w:tc>
        <w:tc>
          <w:tcPr>
            <w:tcW w:w="69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vAlign w:val="center"/>
          </w:tcPr>
          <w:p>
            <w:pPr>
              <w:jc w:val="center"/>
              <w:rPr>
                <w:rFonts w:ascii="宋体" w:hAnsi="宋体" w:eastAsia="宋体"/>
              </w:rPr>
            </w:pPr>
            <w:r>
              <w:rPr>
                <w:rFonts w:hint="eastAsia" w:ascii="宋体" w:hAnsi="宋体" w:eastAsia="宋体"/>
              </w:rPr>
              <w:t>55</w:t>
            </w:r>
          </w:p>
        </w:tc>
        <w:tc>
          <w:tcPr>
            <w:tcW w:w="1008" w:type="dxa"/>
            <w:vAlign w:val="center"/>
          </w:tcPr>
          <w:p>
            <w:pPr>
              <w:jc w:val="center"/>
              <w:rPr>
                <w:rFonts w:ascii="宋体" w:hAnsi="宋体" w:eastAsia="宋体"/>
              </w:rPr>
            </w:pPr>
            <w:r>
              <w:rPr>
                <w:rFonts w:hint="eastAsia" w:ascii="宋体" w:hAnsi="宋体" w:eastAsia="宋体"/>
              </w:rPr>
              <w:t>AA</w:t>
            </w:r>
          </w:p>
        </w:tc>
        <w:tc>
          <w:tcPr>
            <w:tcW w:w="966" w:type="dxa"/>
            <w:vAlign w:val="center"/>
          </w:tcPr>
          <w:p>
            <w:pPr>
              <w:jc w:val="center"/>
              <w:rPr>
                <w:rFonts w:ascii="宋体" w:hAnsi="宋体" w:eastAsia="宋体"/>
                <w:color w:val="FF0000"/>
              </w:rPr>
            </w:pPr>
            <w:r>
              <w:rPr>
                <w:rFonts w:hint="eastAsia" w:ascii="宋体" w:hAnsi="宋体" w:eastAsia="宋体"/>
                <w:color w:val="FF0000"/>
              </w:rPr>
              <w:t>00</w:t>
            </w:r>
          </w:p>
        </w:tc>
        <w:tc>
          <w:tcPr>
            <w:tcW w:w="1078" w:type="dxa"/>
            <w:vAlign w:val="center"/>
          </w:tcPr>
          <w:p>
            <w:pPr>
              <w:jc w:val="center"/>
              <w:rPr>
                <w:rFonts w:ascii="宋体" w:hAnsi="宋体" w:eastAsia="宋体"/>
                <w:color w:val="FF0000"/>
              </w:rPr>
            </w:pPr>
            <w:r>
              <w:rPr>
                <w:rFonts w:hint="eastAsia" w:ascii="宋体" w:hAnsi="宋体" w:eastAsia="宋体"/>
                <w:color w:val="FF0000"/>
              </w:rPr>
              <w:t>45</w:t>
            </w:r>
          </w:p>
        </w:tc>
        <w:tc>
          <w:tcPr>
            <w:tcW w:w="1064" w:type="dxa"/>
            <w:vAlign w:val="center"/>
          </w:tcPr>
          <w:p>
            <w:pPr>
              <w:jc w:val="center"/>
              <w:rPr>
                <w:rFonts w:ascii="宋体" w:hAnsi="宋体" w:eastAsia="宋体"/>
                <w:color w:val="FFC000"/>
              </w:rPr>
            </w:pPr>
            <w:r>
              <w:rPr>
                <w:rFonts w:hint="eastAsia" w:ascii="宋体" w:hAnsi="宋体" w:eastAsia="宋体"/>
                <w:color w:val="FFC000"/>
              </w:rPr>
              <w:t>80</w:t>
            </w:r>
          </w:p>
        </w:tc>
        <w:tc>
          <w:tcPr>
            <w:tcW w:w="979" w:type="dxa"/>
            <w:vAlign w:val="center"/>
          </w:tcPr>
          <w:p>
            <w:pPr>
              <w:jc w:val="center"/>
              <w:rPr>
                <w:rFonts w:ascii="宋体" w:hAnsi="宋体" w:eastAsia="宋体"/>
                <w:color w:val="FFC000"/>
              </w:rPr>
            </w:pPr>
            <w:r>
              <w:rPr>
                <w:rFonts w:hint="eastAsia" w:ascii="宋体" w:hAnsi="宋体" w:eastAsia="宋体"/>
                <w:color w:val="FFC000"/>
              </w:rPr>
              <w:t>08</w:t>
            </w:r>
          </w:p>
        </w:tc>
        <w:tc>
          <w:tcPr>
            <w:tcW w:w="1148" w:type="dxa"/>
            <w:vAlign w:val="center"/>
          </w:tcPr>
          <w:p>
            <w:pPr>
              <w:jc w:val="center"/>
              <w:rPr>
                <w:rFonts w:ascii="宋体" w:hAnsi="宋体" w:eastAsia="宋体"/>
              </w:rPr>
            </w:pPr>
            <w:r>
              <w:rPr>
                <w:rFonts w:hint="eastAsia" w:ascii="宋体" w:hAnsi="宋体" w:eastAsia="宋体"/>
              </w:rPr>
              <w:t>00</w:t>
            </w:r>
          </w:p>
        </w:tc>
        <w:tc>
          <w:tcPr>
            <w:tcW w:w="1078" w:type="dxa"/>
            <w:vAlign w:val="center"/>
          </w:tcPr>
          <w:p>
            <w:pPr>
              <w:jc w:val="center"/>
              <w:rPr>
                <w:rFonts w:ascii="宋体" w:hAnsi="宋体" w:eastAsia="宋体"/>
              </w:rPr>
            </w:pPr>
            <w:r>
              <w:rPr>
                <w:rFonts w:hint="eastAsia" w:ascii="宋体" w:hAnsi="宋体" w:eastAsia="宋体"/>
              </w:rPr>
              <w:t>00</w:t>
            </w:r>
          </w:p>
        </w:tc>
        <w:tc>
          <w:tcPr>
            <w:tcW w:w="698"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p>
          <w:p>
            <w:pPr>
              <w:jc w:val="center"/>
              <w:rPr>
                <w:rFonts w:ascii="宋体" w:hAnsi="宋体" w:eastAsia="宋体"/>
                <w:b/>
              </w:rPr>
            </w:pPr>
            <w:r>
              <w:rPr>
                <w:rFonts w:hint="eastAsia" w:ascii="宋体" w:hAnsi="宋体" w:eastAsia="宋体"/>
                <w:b/>
              </w:rPr>
              <w:t>(LSB)</w:t>
            </w:r>
          </w:p>
        </w:tc>
        <w:tc>
          <w:tcPr>
            <w:tcW w:w="100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979"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 id(MSB)</w:t>
            </w:r>
          </w:p>
        </w:tc>
        <w:tc>
          <w:tcPr>
            <w:tcW w:w="1148" w:type="dxa"/>
            <w:shd w:val="clear" w:color="auto" w:fill="D8D8D8" w:themeFill="background1" w:themeFillShade="D9"/>
            <w:vAlign w:val="center"/>
          </w:tcPr>
          <w:p>
            <w:pPr>
              <w:jc w:val="center"/>
              <w:rPr>
                <w:rFonts w:ascii="宋体" w:hAnsi="宋体" w:eastAsia="宋体"/>
                <w:b/>
              </w:rPr>
            </w:pPr>
          </w:p>
        </w:tc>
        <w:tc>
          <w:tcPr>
            <w:tcW w:w="1078" w:type="dxa"/>
            <w:shd w:val="clear" w:color="auto" w:fill="D8D8D8" w:themeFill="background1" w:themeFillShade="D9"/>
            <w:vAlign w:val="center"/>
          </w:tcPr>
          <w:p>
            <w:pPr>
              <w:jc w:val="center"/>
              <w:rPr>
                <w:rFonts w:ascii="宋体" w:hAnsi="宋体" w:eastAsia="宋体"/>
                <w:b/>
              </w:rPr>
            </w:pPr>
          </w:p>
        </w:tc>
        <w:tc>
          <w:tcPr>
            <w:tcW w:w="69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vAlign w:val="center"/>
          </w:tcPr>
          <w:p>
            <w:pPr>
              <w:jc w:val="center"/>
              <w:rPr>
                <w:rFonts w:ascii="宋体" w:hAnsi="宋体" w:eastAsia="宋体"/>
              </w:rPr>
            </w:pPr>
            <w:r>
              <w:rPr>
                <w:rFonts w:hint="eastAsia" w:ascii="宋体" w:hAnsi="宋体" w:eastAsia="宋体"/>
              </w:rPr>
              <w:t>00</w:t>
            </w:r>
          </w:p>
        </w:tc>
        <w:tc>
          <w:tcPr>
            <w:tcW w:w="1008" w:type="dxa"/>
          </w:tcPr>
          <w:p>
            <w:pPr>
              <w:jc w:val="center"/>
              <w:rPr>
                <w:rFonts w:ascii="宋体" w:hAnsi="宋体" w:eastAsia="宋体"/>
              </w:rPr>
            </w:pPr>
            <w:r>
              <w:rPr>
                <w:rFonts w:hint="eastAsia" w:ascii="宋体" w:hAnsi="宋体" w:eastAsia="宋体"/>
              </w:rPr>
              <w:t>00</w:t>
            </w:r>
          </w:p>
        </w:tc>
        <w:tc>
          <w:tcPr>
            <w:tcW w:w="966" w:type="dxa"/>
            <w:vAlign w:val="center"/>
          </w:tcPr>
          <w:p>
            <w:pPr>
              <w:jc w:val="center"/>
              <w:rPr>
                <w:rFonts w:ascii="宋体" w:hAnsi="宋体" w:eastAsia="宋体"/>
              </w:rPr>
            </w:pPr>
            <w:r>
              <w:rPr>
                <w:rFonts w:hint="eastAsia" w:ascii="宋体" w:hAnsi="宋体" w:eastAsia="宋体"/>
              </w:rPr>
              <w:t>01</w:t>
            </w:r>
          </w:p>
        </w:tc>
        <w:tc>
          <w:tcPr>
            <w:tcW w:w="1078" w:type="dxa"/>
            <w:vAlign w:val="center"/>
          </w:tcPr>
          <w:p>
            <w:pPr>
              <w:jc w:val="center"/>
              <w:rPr>
                <w:rFonts w:ascii="宋体" w:hAnsi="宋体" w:eastAsia="宋体"/>
              </w:rPr>
            </w:pPr>
            <w:r>
              <w:rPr>
                <w:rFonts w:hint="eastAsia" w:ascii="宋体" w:hAnsi="宋体" w:eastAsia="宋体"/>
              </w:rPr>
              <w:t>00</w:t>
            </w:r>
          </w:p>
        </w:tc>
        <w:tc>
          <w:tcPr>
            <w:tcW w:w="1064" w:type="dxa"/>
            <w:vAlign w:val="center"/>
          </w:tcPr>
          <w:p>
            <w:pPr>
              <w:jc w:val="center"/>
              <w:rPr>
                <w:rFonts w:ascii="宋体" w:hAnsi="宋体" w:eastAsia="宋体"/>
              </w:rPr>
            </w:pPr>
            <w:r>
              <w:rPr>
                <w:rFonts w:hint="eastAsia" w:ascii="宋体" w:hAnsi="宋体" w:eastAsia="宋体"/>
              </w:rPr>
              <w:t>00</w:t>
            </w:r>
          </w:p>
        </w:tc>
        <w:tc>
          <w:tcPr>
            <w:tcW w:w="979" w:type="dxa"/>
            <w:vAlign w:val="center"/>
          </w:tcPr>
          <w:p>
            <w:pPr>
              <w:jc w:val="center"/>
              <w:rPr>
                <w:rFonts w:ascii="宋体" w:hAnsi="宋体" w:eastAsia="宋体"/>
              </w:rPr>
            </w:pPr>
            <w:r>
              <w:rPr>
                <w:rFonts w:hint="eastAsia" w:ascii="宋体" w:hAnsi="宋体" w:eastAsia="宋体"/>
              </w:rPr>
              <w:t>38</w:t>
            </w:r>
          </w:p>
        </w:tc>
        <w:tc>
          <w:tcPr>
            <w:tcW w:w="1148" w:type="dxa"/>
            <w:vAlign w:val="center"/>
          </w:tcPr>
          <w:p>
            <w:pPr>
              <w:jc w:val="center"/>
              <w:rPr>
                <w:rFonts w:ascii="宋体" w:hAnsi="宋体" w:eastAsia="宋体"/>
              </w:rPr>
            </w:pPr>
            <w:r>
              <w:rPr>
                <w:rFonts w:hint="eastAsia" w:ascii="宋体" w:hAnsi="宋体" w:eastAsia="宋体"/>
              </w:rPr>
              <w:t>36</w:t>
            </w:r>
          </w:p>
        </w:tc>
        <w:tc>
          <w:tcPr>
            <w:tcW w:w="1078" w:type="dxa"/>
            <w:vAlign w:val="center"/>
          </w:tcPr>
          <w:p>
            <w:pPr>
              <w:jc w:val="center"/>
              <w:rPr>
                <w:rFonts w:ascii="宋体" w:hAnsi="宋体" w:eastAsia="宋体"/>
              </w:rPr>
            </w:pPr>
            <w:r>
              <w:rPr>
                <w:rFonts w:hint="eastAsia" w:ascii="宋体" w:hAnsi="宋体" w:eastAsia="宋体"/>
              </w:rPr>
              <w:t>31</w:t>
            </w:r>
          </w:p>
        </w:tc>
        <w:tc>
          <w:tcPr>
            <w:tcW w:w="698" w:type="dxa"/>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shd w:val="clear" w:color="auto" w:fill="D8D8D8" w:themeFill="background1" w:themeFillShade="D9"/>
            <w:vAlign w:val="center"/>
          </w:tcPr>
          <w:p>
            <w:pPr>
              <w:jc w:val="center"/>
              <w:rPr>
                <w:rFonts w:ascii="宋体" w:hAnsi="宋体" w:eastAsia="宋体"/>
                <w:b/>
              </w:rPr>
            </w:pPr>
          </w:p>
        </w:tc>
        <w:tc>
          <w:tcPr>
            <w:tcW w:w="1008"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1078" w:type="dxa"/>
            <w:shd w:val="clear" w:color="auto" w:fill="D8D8D8" w:themeFill="background1" w:themeFillShade="D9"/>
            <w:vAlign w:val="center"/>
          </w:tcPr>
          <w:p>
            <w:pPr>
              <w:jc w:val="center"/>
              <w:rPr>
                <w:rFonts w:ascii="宋体" w:hAnsi="宋体" w:eastAsia="宋体"/>
                <w:b/>
              </w:rPr>
            </w:pPr>
          </w:p>
        </w:tc>
        <w:tc>
          <w:tcPr>
            <w:tcW w:w="1064" w:type="dxa"/>
            <w:shd w:val="clear" w:color="auto" w:fill="D8D8D8" w:themeFill="background1" w:themeFillShade="D9"/>
            <w:vAlign w:val="center"/>
          </w:tcPr>
          <w:p>
            <w:pPr>
              <w:jc w:val="center"/>
              <w:rPr>
                <w:rFonts w:ascii="宋体" w:hAnsi="宋体" w:eastAsia="宋体"/>
                <w:b/>
              </w:rPr>
            </w:pPr>
          </w:p>
        </w:tc>
        <w:tc>
          <w:tcPr>
            <w:tcW w:w="979" w:type="dxa"/>
            <w:shd w:val="clear" w:color="auto" w:fill="D8D8D8" w:themeFill="background1" w:themeFillShade="D9"/>
            <w:vAlign w:val="center"/>
          </w:tcPr>
          <w:p>
            <w:pPr>
              <w:jc w:val="center"/>
              <w:rPr>
                <w:rFonts w:ascii="宋体" w:hAnsi="宋体" w:eastAsia="宋体"/>
                <w:b/>
              </w:rPr>
            </w:pPr>
          </w:p>
        </w:tc>
        <w:tc>
          <w:tcPr>
            <w:tcW w:w="1148" w:type="dxa"/>
            <w:shd w:val="clear" w:color="auto" w:fill="D8D8D8" w:themeFill="background1" w:themeFillShade="D9"/>
            <w:vAlign w:val="center"/>
          </w:tcPr>
          <w:p>
            <w:pPr>
              <w:jc w:val="center"/>
              <w:rPr>
                <w:rFonts w:ascii="宋体" w:hAnsi="宋体" w:eastAsia="宋体"/>
                <w:b/>
              </w:rPr>
            </w:pPr>
          </w:p>
        </w:tc>
        <w:tc>
          <w:tcPr>
            <w:tcW w:w="1078" w:type="dxa"/>
            <w:shd w:val="clear" w:color="auto" w:fill="D8D8D8" w:themeFill="background1" w:themeFillShade="D9"/>
            <w:vAlign w:val="center"/>
          </w:tcPr>
          <w:p>
            <w:pPr>
              <w:jc w:val="center"/>
              <w:rPr>
                <w:rFonts w:ascii="宋体" w:hAnsi="宋体" w:eastAsia="宋体"/>
                <w:b/>
              </w:rPr>
            </w:pPr>
          </w:p>
        </w:tc>
        <w:tc>
          <w:tcPr>
            <w:tcW w:w="69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vAlign w:val="center"/>
          </w:tcPr>
          <w:p>
            <w:pPr>
              <w:jc w:val="center"/>
              <w:rPr>
                <w:rFonts w:ascii="宋体" w:hAnsi="宋体" w:eastAsia="宋体"/>
              </w:rPr>
            </w:pPr>
            <w:r>
              <w:rPr>
                <w:rFonts w:hint="eastAsia" w:ascii="宋体" w:hAnsi="宋体" w:eastAsia="宋体"/>
              </w:rPr>
              <w:t>39</w:t>
            </w:r>
          </w:p>
        </w:tc>
        <w:tc>
          <w:tcPr>
            <w:tcW w:w="1008" w:type="dxa"/>
            <w:vAlign w:val="center"/>
          </w:tcPr>
          <w:p>
            <w:pPr>
              <w:jc w:val="center"/>
              <w:rPr>
                <w:rFonts w:ascii="宋体" w:hAnsi="宋体" w:eastAsia="宋体"/>
              </w:rPr>
            </w:pPr>
            <w:r>
              <w:rPr>
                <w:rFonts w:hint="eastAsia" w:ascii="宋体" w:hAnsi="宋体" w:eastAsia="宋体"/>
              </w:rPr>
              <w:t>34</w:t>
            </w:r>
          </w:p>
        </w:tc>
        <w:tc>
          <w:tcPr>
            <w:tcW w:w="966" w:type="dxa"/>
            <w:vAlign w:val="center"/>
          </w:tcPr>
          <w:p>
            <w:pPr>
              <w:jc w:val="center"/>
              <w:rPr>
                <w:rFonts w:ascii="宋体" w:hAnsi="宋体" w:eastAsia="宋体"/>
              </w:rPr>
            </w:pPr>
            <w:r>
              <w:rPr>
                <w:rFonts w:hint="eastAsia" w:ascii="宋体" w:hAnsi="宋体" w:eastAsia="宋体"/>
              </w:rPr>
              <w:t>30</w:t>
            </w:r>
          </w:p>
        </w:tc>
        <w:tc>
          <w:tcPr>
            <w:tcW w:w="1078" w:type="dxa"/>
            <w:vAlign w:val="center"/>
          </w:tcPr>
          <w:p>
            <w:pPr>
              <w:jc w:val="center"/>
              <w:rPr>
                <w:rFonts w:ascii="宋体" w:hAnsi="宋体" w:eastAsia="宋体"/>
              </w:rPr>
            </w:pPr>
            <w:r>
              <w:rPr>
                <w:rFonts w:hint="eastAsia" w:ascii="宋体" w:hAnsi="宋体" w:eastAsia="宋体"/>
              </w:rPr>
              <w:t>33</w:t>
            </w:r>
          </w:p>
        </w:tc>
        <w:tc>
          <w:tcPr>
            <w:tcW w:w="1064" w:type="dxa"/>
            <w:vAlign w:val="center"/>
          </w:tcPr>
          <w:p>
            <w:pPr>
              <w:jc w:val="center"/>
              <w:rPr>
                <w:rFonts w:ascii="宋体" w:hAnsi="宋体" w:eastAsia="宋体"/>
              </w:rPr>
            </w:pPr>
            <w:r>
              <w:rPr>
                <w:rFonts w:hint="eastAsia" w:ascii="宋体" w:hAnsi="宋体" w:eastAsia="宋体"/>
              </w:rPr>
              <w:t>34</w:t>
            </w:r>
          </w:p>
        </w:tc>
        <w:tc>
          <w:tcPr>
            <w:tcW w:w="979" w:type="dxa"/>
            <w:vAlign w:val="center"/>
          </w:tcPr>
          <w:p>
            <w:pPr>
              <w:jc w:val="center"/>
              <w:rPr>
                <w:rFonts w:ascii="宋体" w:hAnsi="宋体" w:eastAsia="宋体"/>
              </w:rPr>
            </w:pPr>
            <w:r>
              <w:rPr>
                <w:rFonts w:hint="eastAsia" w:ascii="宋体" w:hAnsi="宋体" w:eastAsia="宋体"/>
              </w:rPr>
              <w:t>32</w:t>
            </w:r>
          </w:p>
        </w:tc>
        <w:tc>
          <w:tcPr>
            <w:tcW w:w="1148" w:type="dxa"/>
            <w:vAlign w:val="center"/>
          </w:tcPr>
          <w:p>
            <w:pPr>
              <w:jc w:val="center"/>
              <w:rPr>
                <w:rFonts w:ascii="宋体" w:hAnsi="宋体" w:eastAsia="宋体"/>
              </w:rPr>
            </w:pPr>
            <w:r>
              <w:rPr>
                <w:rFonts w:hint="eastAsia" w:ascii="宋体" w:hAnsi="宋体" w:eastAsia="宋体"/>
              </w:rPr>
              <w:t>33</w:t>
            </w:r>
          </w:p>
        </w:tc>
        <w:tc>
          <w:tcPr>
            <w:tcW w:w="1078" w:type="dxa"/>
            <w:vAlign w:val="center"/>
          </w:tcPr>
          <w:p>
            <w:pPr>
              <w:jc w:val="center"/>
              <w:rPr>
                <w:rFonts w:ascii="宋体" w:hAnsi="宋体" w:eastAsia="宋体"/>
              </w:rPr>
            </w:pPr>
            <w:r>
              <w:rPr>
                <w:rFonts w:hint="eastAsia" w:ascii="宋体" w:hAnsi="宋体" w:eastAsia="宋体"/>
              </w:rPr>
              <w:t>35</w:t>
            </w:r>
          </w:p>
        </w:tc>
        <w:tc>
          <w:tcPr>
            <w:tcW w:w="698" w:type="dxa"/>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shd w:val="clear" w:color="auto" w:fill="D8D8D8" w:themeFill="background1" w:themeFillShade="D9"/>
            <w:vAlign w:val="center"/>
          </w:tcPr>
          <w:p>
            <w:pPr>
              <w:jc w:val="center"/>
              <w:rPr>
                <w:rFonts w:ascii="宋体" w:hAnsi="宋体" w:eastAsia="宋体"/>
              </w:rPr>
            </w:pPr>
          </w:p>
        </w:tc>
        <w:tc>
          <w:tcPr>
            <w:tcW w:w="1008"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 id(LSB)</w:t>
            </w:r>
          </w:p>
        </w:tc>
        <w:tc>
          <w:tcPr>
            <w:tcW w:w="1078" w:type="dxa"/>
            <w:shd w:val="clear" w:color="auto" w:fill="C2D69B" w:themeFill="accent3" w:themeFillTint="99"/>
            <w:vAlign w:val="center"/>
          </w:tcPr>
          <w:p>
            <w:pPr>
              <w:jc w:val="center"/>
              <w:rPr>
                <w:rFonts w:ascii="宋体" w:hAnsi="宋体" w:eastAsia="宋体"/>
                <w:b/>
              </w:rPr>
            </w:pPr>
            <w:r>
              <w:rPr>
                <w:rFonts w:hint="eastAsia" w:ascii="宋体" w:hAnsi="宋体" w:eastAsia="宋体"/>
                <w:b/>
              </w:rPr>
              <w:t>reg_status</w:t>
            </w:r>
          </w:p>
        </w:tc>
        <w:tc>
          <w:tcPr>
            <w:tcW w:w="1064" w:type="dxa"/>
            <w:shd w:val="clear" w:color="auto" w:fill="C2D69B" w:themeFill="accent3" w:themeFillTint="99"/>
            <w:vAlign w:val="center"/>
          </w:tcPr>
          <w:p>
            <w:pPr>
              <w:jc w:val="center"/>
              <w:rPr>
                <w:rFonts w:ascii="宋体" w:hAnsi="宋体" w:eastAsia="宋体"/>
                <w:b/>
              </w:rPr>
            </w:pPr>
            <w:r>
              <w:rPr>
                <w:rFonts w:hint="eastAsia" w:ascii="宋体" w:hAnsi="宋体" w:eastAsia="宋体"/>
                <w:b/>
              </w:rPr>
              <w:t>time（MSB）</w:t>
            </w:r>
          </w:p>
        </w:tc>
        <w:tc>
          <w:tcPr>
            <w:tcW w:w="979" w:type="dxa"/>
            <w:shd w:val="clear" w:color="auto" w:fill="C2D69B" w:themeFill="accent3" w:themeFillTint="99"/>
            <w:vAlign w:val="center"/>
          </w:tcPr>
          <w:p>
            <w:pPr>
              <w:jc w:val="center"/>
              <w:rPr>
                <w:rFonts w:ascii="宋体" w:hAnsi="宋体" w:eastAsia="宋体"/>
                <w:b/>
              </w:rPr>
            </w:pPr>
          </w:p>
        </w:tc>
        <w:tc>
          <w:tcPr>
            <w:tcW w:w="1148" w:type="dxa"/>
            <w:shd w:val="clear" w:color="auto" w:fill="C2D69B" w:themeFill="accent3" w:themeFillTint="99"/>
            <w:vAlign w:val="center"/>
          </w:tcPr>
          <w:p>
            <w:pPr>
              <w:jc w:val="center"/>
              <w:rPr>
                <w:rFonts w:ascii="宋体" w:hAnsi="宋体" w:eastAsia="宋体"/>
                <w:b/>
              </w:rPr>
            </w:pPr>
          </w:p>
        </w:tc>
        <w:tc>
          <w:tcPr>
            <w:tcW w:w="1078" w:type="dxa"/>
            <w:shd w:val="clear" w:color="auto" w:fill="C2D69B" w:themeFill="accent3" w:themeFillTint="99"/>
            <w:vAlign w:val="center"/>
          </w:tcPr>
          <w:p>
            <w:pPr>
              <w:jc w:val="center"/>
              <w:rPr>
                <w:rFonts w:ascii="宋体" w:hAnsi="宋体" w:eastAsia="宋体"/>
                <w:b/>
              </w:rPr>
            </w:pPr>
          </w:p>
        </w:tc>
        <w:tc>
          <w:tcPr>
            <w:tcW w:w="698" w:type="dxa"/>
            <w:shd w:val="clear" w:color="auto" w:fill="C2D69B" w:themeFill="accent3" w:themeFillTint="99"/>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vAlign w:val="center"/>
          </w:tcPr>
          <w:p>
            <w:pPr>
              <w:jc w:val="center"/>
              <w:rPr>
                <w:rFonts w:ascii="宋体" w:hAnsi="宋体" w:eastAsia="宋体"/>
              </w:rPr>
            </w:pPr>
            <w:r>
              <w:rPr>
                <w:rFonts w:hint="eastAsia" w:ascii="宋体" w:hAnsi="宋体" w:eastAsia="宋体"/>
              </w:rPr>
              <w:t>39</w:t>
            </w:r>
          </w:p>
        </w:tc>
        <w:tc>
          <w:tcPr>
            <w:tcW w:w="1008" w:type="dxa"/>
            <w:vAlign w:val="center"/>
          </w:tcPr>
          <w:p>
            <w:pPr>
              <w:jc w:val="center"/>
              <w:rPr>
                <w:rFonts w:ascii="宋体" w:hAnsi="宋体" w:eastAsia="宋体"/>
              </w:rPr>
            </w:pPr>
            <w:r>
              <w:rPr>
                <w:rFonts w:hint="eastAsia" w:ascii="宋体" w:hAnsi="宋体" w:eastAsia="宋体"/>
              </w:rPr>
              <w:t>36</w:t>
            </w:r>
          </w:p>
        </w:tc>
        <w:tc>
          <w:tcPr>
            <w:tcW w:w="966" w:type="dxa"/>
            <w:vAlign w:val="center"/>
          </w:tcPr>
          <w:p>
            <w:pPr>
              <w:jc w:val="center"/>
              <w:rPr>
                <w:rFonts w:ascii="宋体" w:hAnsi="宋体" w:eastAsia="宋体"/>
              </w:rPr>
            </w:pPr>
            <w:r>
              <w:rPr>
                <w:rFonts w:hint="eastAsia" w:ascii="宋体" w:hAnsi="宋体" w:eastAsia="宋体"/>
              </w:rPr>
              <w:t>00</w:t>
            </w:r>
          </w:p>
        </w:tc>
        <w:tc>
          <w:tcPr>
            <w:tcW w:w="1078"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00</w:t>
            </w:r>
          </w:p>
        </w:tc>
        <w:tc>
          <w:tcPr>
            <w:tcW w:w="1064" w:type="dxa"/>
            <w:vAlign w:val="center"/>
          </w:tcPr>
          <w:p>
            <w:pPr>
              <w:jc w:val="center"/>
              <w:rPr>
                <w:rFonts w:ascii="宋体" w:hAnsi="宋体" w:eastAsia="宋体" w:cs="Times New Roman"/>
                <w:color w:val="3333FF"/>
                <w:kern w:val="0"/>
                <w:szCs w:val="20"/>
                <w:u w:val="single"/>
              </w:rPr>
            </w:pPr>
            <w:r>
              <w:rPr>
                <w:rFonts w:ascii="宋体" w:hAnsi="宋体" w:eastAsia="宋体" w:cs="Times New Roman"/>
                <w:color w:val="3333FF"/>
                <w:kern w:val="0"/>
                <w:szCs w:val="20"/>
                <w:u w:val="single"/>
              </w:rPr>
              <w:t>11</w:t>
            </w:r>
          </w:p>
        </w:tc>
        <w:tc>
          <w:tcPr>
            <w:tcW w:w="979" w:type="dxa"/>
            <w:vAlign w:val="center"/>
          </w:tcPr>
          <w:p>
            <w:pPr>
              <w:jc w:val="center"/>
              <w:rPr>
                <w:rFonts w:ascii="宋体" w:hAnsi="宋体" w:eastAsia="宋体" w:cs="Times New Roman"/>
                <w:color w:val="3333FF"/>
                <w:kern w:val="0"/>
                <w:szCs w:val="20"/>
                <w:u w:val="single"/>
              </w:rPr>
            </w:pPr>
            <w:r>
              <w:rPr>
                <w:rFonts w:ascii="宋体" w:hAnsi="宋体" w:eastAsia="宋体" w:cs="Times New Roman"/>
                <w:color w:val="3333FF"/>
                <w:kern w:val="0"/>
                <w:szCs w:val="20"/>
                <w:u w:val="single"/>
              </w:rPr>
              <w:t>01</w:t>
            </w:r>
          </w:p>
        </w:tc>
        <w:tc>
          <w:tcPr>
            <w:tcW w:w="1148" w:type="dxa"/>
            <w:vAlign w:val="center"/>
          </w:tcPr>
          <w:p>
            <w:pPr>
              <w:jc w:val="center"/>
              <w:rPr>
                <w:rFonts w:ascii="宋体" w:hAnsi="宋体" w:eastAsia="宋体" w:cs="Times New Roman"/>
                <w:color w:val="3333FF"/>
                <w:kern w:val="0"/>
                <w:szCs w:val="20"/>
                <w:u w:val="single"/>
              </w:rPr>
            </w:pPr>
            <w:r>
              <w:rPr>
                <w:rFonts w:ascii="宋体" w:hAnsi="宋体" w:eastAsia="宋体" w:cs="Times New Roman"/>
                <w:color w:val="3333FF"/>
                <w:kern w:val="0"/>
                <w:szCs w:val="20"/>
                <w:u w:val="single"/>
              </w:rPr>
              <w:t>0E</w:t>
            </w:r>
          </w:p>
        </w:tc>
        <w:tc>
          <w:tcPr>
            <w:tcW w:w="1078" w:type="dxa"/>
            <w:vAlign w:val="center"/>
          </w:tcPr>
          <w:p>
            <w:pPr>
              <w:jc w:val="center"/>
              <w:rPr>
                <w:rFonts w:ascii="宋体" w:hAnsi="宋体" w:eastAsia="宋体" w:cs="Times New Roman"/>
                <w:color w:val="3333FF"/>
                <w:kern w:val="0"/>
                <w:szCs w:val="20"/>
                <w:u w:val="single"/>
              </w:rPr>
            </w:pPr>
            <w:r>
              <w:rPr>
                <w:rFonts w:ascii="宋体" w:hAnsi="宋体" w:eastAsia="宋体" w:cs="Times New Roman"/>
                <w:color w:val="3333FF"/>
                <w:kern w:val="0"/>
                <w:szCs w:val="20"/>
                <w:u w:val="single"/>
              </w:rPr>
              <w:t>11</w:t>
            </w:r>
          </w:p>
        </w:tc>
        <w:tc>
          <w:tcPr>
            <w:tcW w:w="698" w:type="dxa"/>
          </w:tcPr>
          <w:p>
            <w:pPr>
              <w:jc w:val="center"/>
              <w:rPr>
                <w:rFonts w:ascii="宋体" w:hAnsi="宋体" w:eastAsia="宋体" w:cs="Times New Roman"/>
                <w:color w:val="3333FF"/>
                <w:kern w:val="0"/>
                <w:szCs w:val="20"/>
                <w:u w:val="single"/>
              </w:rPr>
            </w:pPr>
            <w:r>
              <w:rPr>
                <w:rFonts w:ascii="宋体" w:hAnsi="宋体" w:eastAsia="宋体" w:cs="Times New Roman"/>
                <w:color w:val="3333FF"/>
                <w:kern w:val="0"/>
                <w:szCs w:val="20"/>
                <w:u w:val="single"/>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98" w:type="dxa"/>
        </w:trPr>
        <w:tc>
          <w:tcPr>
            <w:tcW w:w="878" w:type="dxa"/>
            <w:shd w:val="clear" w:color="auto" w:fill="C2D69B" w:themeFill="accent3" w:themeFillTint="99"/>
            <w:vAlign w:val="center"/>
          </w:tcPr>
          <w:p>
            <w:pPr>
              <w:jc w:val="center"/>
              <w:rPr>
                <w:rFonts w:ascii="宋体" w:hAnsi="宋体" w:eastAsia="宋体"/>
                <w:b/>
              </w:rPr>
            </w:pPr>
            <w:r>
              <w:rPr>
                <w:rFonts w:hint="eastAsia" w:ascii="宋体" w:hAnsi="宋体" w:eastAsia="宋体"/>
                <w:b/>
              </w:rPr>
              <w:t>time（LSB）</w:t>
            </w:r>
          </w:p>
        </w:tc>
        <w:tc>
          <w:tcPr>
            <w:tcW w:w="1008" w:type="dxa"/>
            <w:shd w:val="clear" w:color="auto" w:fill="C2D69B" w:themeFill="accent3" w:themeFillTint="99"/>
            <w:vAlign w:val="center"/>
          </w:tcPr>
          <w:p>
            <w:pPr>
              <w:jc w:val="center"/>
              <w:rPr>
                <w:rFonts w:ascii="宋体" w:hAnsi="宋体" w:eastAsia="宋体"/>
                <w:b/>
              </w:rPr>
            </w:pPr>
            <w:r>
              <w:rPr>
                <w:rFonts w:hint="eastAsia" w:ascii="宋体" w:hAnsi="宋体" w:eastAsia="宋体"/>
                <w:b/>
              </w:rPr>
              <w:t>IP(MSB)</w:t>
            </w:r>
          </w:p>
        </w:tc>
        <w:tc>
          <w:tcPr>
            <w:tcW w:w="966" w:type="dxa"/>
            <w:shd w:val="clear" w:color="auto" w:fill="C2D69B" w:themeFill="accent3" w:themeFillTint="99"/>
            <w:vAlign w:val="center"/>
          </w:tcPr>
          <w:p>
            <w:pPr>
              <w:jc w:val="center"/>
              <w:rPr>
                <w:rFonts w:ascii="宋体" w:hAnsi="宋体" w:eastAsia="宋体"/>
                <w:b/>
              </w:rPr>
            </w:pPr>
            <w:r>
              <w:rPr>
                <w:rFonts w:ascii="宋体" w:hAnsi="宋体" w:eastAsia="宋体"/>
                <w:b/>
              </w:rPr>
              <w:t>…</w:t>
            </w:r>
          </w:p>
        </w:tc>
        <w:tc>
          <w:tcPr>
            <w:tcW w:w="1078" w:type="dxa"/>
            <w:shd w:val="clear" w:color="auto" w:fill="C2D69B" w:themeFill="accent3" w:themeFillTint="99"/>
            <w:vAlign w:val="center"/>
          </w:tcPr>
          <w:p>
            <w:pPr>
              <w:jc w:val="center"/>
              <w:rPr>
                <w:rFonts w:ascii="宋体" w:hAnsi="宋体" w:eastAsia="宋体" w:cs="Times New Roman"/>
                <w:b/>
                <w:kern w:val="0"/>
                <w:szCs w:val="20"/>
              </w:rPr>
            </w:pPr>
            <w:r>
              <w:rPr>
                <w:rFonts w:hint="eastAsia" w:ascii="宋体" w:hAnsi="宋体" w:eastAsia="宋体" w:cs="Times New Roman"/>
                <w:b/>
                <w:kern w:val="0"/>
                <w:szCs w:val="20"/>
              </w:rPr>
              <w:t>IP(LSB)</w:t>
            </w:r>
          </w:p>
        </w:tc>
        <w:tc>
          <w:tcPr>
            <w:tcW w:w="1064" w:type="dxa"/>
            <w:shd w:val="clear" w:color="auto" w:fill="C2D69B" w:themeFill="accent3" w:themeFillTint="99"/>
            <w:vAlign w:val="center"/>
          </w:tcPr>
          <w:p>
            <w:pPr>
              <w:jc w:val="center"/>
              <w:rPr>
                <w:rFonts w:ascii="宋体" w:hAnsi="宋体" w:eastAsia="宋体" w:cs="Times New Roman"/>
                <w:b/>
                <w:kern w:val="0"/>
                <w:szCs w:val="20"/>
              </w:rPr>
            </w:pPr>
            <w:r>
              <w:rPr>
                <w:rFonts w:hint="eastAsia" w:ascii="宋体" w:hAnsi="宋体" w:eastAsia="宋体" w:cs="Times New Roman"/>
                <w:b/>
                <w:kern w:val="0"/>
                <w:szCs w:val="20"/>
              </w:rPr>
              <w:t>port(H)</w:t>
            </w:r>
          </w:p>
        </w:tc>
        <w:tc>
          <w:tcPr>
            <w:tcW w:w="979" w:type="dxa"/>
            <w:shd w:val="clear" w:color="auto" w:fill="C2D69B" w:themeFill="accent3" w:themeFillTint="99"/>
            <w:vAlign w:val="center"/>
          </w:tcPr>
          <w:p>
            <w:pPr>
              <w:jc w:val="center"/>
              <w:rPr>
                <w:rFonts w:ascii="宋体" w:hAnsi="宋体" w:eastAsia="宋体" w:cs="Times New Roman"/>
                <w:b/>
                <w:kern w:val="0"/>
                <w:szCs w:val="20"/>
              </w:rPr>
            </w:pPr>
            <w:r>
              <w:rPr>
                <w:rFonts w:hint="eastAsia" w:ascii="宋体" w:hAnsi="宋体" w:eastAsia="宋体" w:cs="Times New Roman"/>
                <w:b/>
                <w:kern w:val="0"/>
                <w:szCs w:val="20"/>
              </w:rPr>
              <w:t>port(L)</w:t>
            </w:r>
          </w:p>
        </w:tc>
        <w:tc>
          <w:tcPr>
            <w:tcW w:w="114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crc16(H)</w:t>
            </w:r>
          </w:p>
        </w:tc>
        <w:tc>
          <w:tcPr>
            <w:tcW w:w="10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698" w:type="dxa"/>
        </w:trPr>
        <w:tc>
          <w:tcPr>
            <w:tcW w:w="878" w:type="dxa"/>
            <w:vAlign w:val="center"/>
          </w:tcPr>
          <w:p>
            <w:pPr>
              <w:jc w:val="center"/>
              <w:rPr>
                <w:rFonts w:ascii="宋体" w:hAnsi="宋体" w:eastAsia="宋体"/>
                <w:color w:val="E36C09" w:themeColor="accent6" w:themeShade="BF"/>
                <w:u w:val="single"/>
              </w:rPr>
            </w:pPr>
            <w:r>
              <w:rPr>
                <w:rFonts w:ascii="宋体" w:hAnsi="宋体" w:eastAsia="宋体"/>
                <w:color w:val="3333FF"/>
                <w:u w:val="single"/>
              </w:rPr>
              <w:t>32</w:t>
            </w:r>
          </w:p>
        </w:tc>
        <w:tc>
          <w:tcPr>
            <w:tcW w:w="1008" w:type="dxa"/>
            <w:vAlign w:val="center"/>
          </w:tcPr>
          <w:p>
            <w:pPr>
              <w:jc w:val="center"/>
              <w:rPr>
                <w:rFonts w:ascii="宋体" w:hAnsi="宋体" w:eastAsia="宋体"/>
                <w:color w:val="E36C09" w:themeColor="accent6" w:themeShade="BF"/>
              </w:rPr>
            </w:pPr>
            <w:r>
              <w:rPr>
                <w:rFonts w:ascii="宋体" w:hAnsi="宋体" w:eastAsia="宋体"/>
                <w:color w:val="33CC33"/>
                <w:u w:val="single"/>
              </w:rPr>
              <w:t>32</w:t>
            </w:r>
          </w:p>
        </w:tc>
        <w:tc>
          <w:tcPr>
            <w:tcW w:w="966" w:type="dxa"/>
            <w:vAlign w:val="center"/>
          </w:tcPr>
          <w:p>
            <w:pPr>
              <w:jc w:val="center"/>
              <w:rPr>
                <w:rFonts w:ascii="宋体" w:hAnsi="宋体" w:eastAsia="宋体"/>
                <w:color w:val="E36C09" w:themeColor="accent6" w:themeShade="BF"/>
              </w:rPr>
            </w:pPr>
            <w:r>
              <w:rPr>
                <w:rFonts w:ascii="宋体" w:hAnsi="宋体" w:eastAsia="宋体"/>
                <w:color w:val="33CC33"/>
              </w:rPr>
              <w:t>…</w:t>
            </w:r>
          </w:p>
        </w:tc>
        <w:tc>
          <w:tcPr>
            <w:tcW w:w="1078" w:type="dxa"/>
            <w:vAlign w:val="center"/>
          </w:tcPr>
          <w:p>
            <w:pPr>
              <w:jc w:val="center"/>
              <w:rPr>
                <w:rFonts w:ascii="宋体" w:hAnsi="宋体" w:eastAsia="宋体" w:cs="Times New Roman"/>
                <w:color w:val="FF33CC"/>
                <w:kern w:val="0"/>
                <w:szCs w:val="20"/>
              </w:rPr>
            </w:pPr>
            <w:r>
              <w:rPr>
                <w:rFonts w:ascii="宋体" w:hAnsi="宋体" w:eastAsia="宋体"/>
                <w:color w:val="33CC33"/>
                <w:u w:val="single"/>
              </w:rPr>
              <w:t>00</w:t>
            </w:r>
          </w:p>
        </w:tc>
        <w:tc>
          <w:tcPr>
            <w:tcW w:w="1064" w:type="dxa"/>
            <w:vAlign w:val="center"/>
          </w:tcPr>
          <w:p>
            <w:pPr>
              <w:jc w:val="center"/>
              <w:rPr>
                <w:rFonts w:ascii="宋体" w:hAnsi="宋体" w:eastAsia="宋体" w:cs="Times New Roman"/>
                <w:color w:val="FF33CC"/>
                <w:kern w:val="0"/>
                <w:szCs w:val="20"/>
              </w:rPr>
            </w:pPr>
            <w:r>
              <w:rPr>
                <w:rFonts w:ascii="宋体" w:hAnsi="宋体" w:eastAsia="宋体"/>
                <w:color w:val="00B0F0"/>
              </w:rPr>
              <w:t>24</w:t>
            </w:r>
          </w:p>
        </w:tc>
        <w:tc>
          <w:tcPr>
            <w:tcW w:w="979" w:type="dxa"/>
            <w:vAlign w:val="center"/>
          </w:tcPr>
          <w:p>
            <w:pPr>
              <w:jc w:val="center"/>
              <w:rPr>
                <w:rFonts w:ascii="宋体" w:hAnsi="宋体" w:eastAsia="宋体" w:cs="Times New Roman"/>
                <w:color w:val="3333FF"/>
                <w:kern w:val="0"/>
                <w:szCs w:val="20"/>
              </w:rPr>
            </w:pPr>
            <w:r>
              <w:rPr>
                <w:rFonts w:ascii="宋体" w:hAnsi="宋体" w:eastAsia="宋体"/>
                <w:color w:val="00B0F0"/>
              </w:rPr>
              <w:t>13</w:t>
            </w:r>
          </w:p>
        </w:tc>
        <w:tc>
          <w:tcPr>
            <w:tcW w:w="1148"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B6</w:t>
            </w:r>
          </w:p>
        </w:tc>
        <w:tc>
          <w:tcPr>
            <w:tcW w:w="1078"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41</w:t>
            </w:r>
          </w:p>
        </w:tc>
      </w:tr>
    </w:tbl>
    <w:p>
      <w:pPr>
        <w:pStyle w:val="36"/>
        <w:ind w:firstLine="422"/>
        <w:rPr>
          <w:rFonts w:hAnsi="宋体"/>
        </w:rPr>
      </w:pPr>
      <w:del w:id="751" w:author="asus" w:date="2017-10-06T16:08:00Z">
        <w:r>
          <w:rPr>
            <w:rFonts w:hint="eastAsia" w:hAnsi="宋体"/>
            <w:b/>
            <w:bCs/>
            <w:color w:val="000000" w:themeColor="text1"/>
          </w:rPr>
          <w:delText>起始标识</w:delText>
        </w:r>
      </w:del>
      <w:ins w:id="752" w:author="asus" w:date="2017-10-06T16:08:00Z">
        <w:r>
          <w:rPr>
            <w:rFonts w:hint="eastAsia" w:hAnsi="宋体"/>
            <w:b/>
            <w:bCs/>
            <w:color w:val="000000" w:themeColor="text1"/>
          </w:rPr>
          <w:t>Start flag</w:t>
        </w:r>
      </w:ins>
    </w:p>
    <w:p>
      <w:pPr>
        <w:pStyle w:val="36"/>
        <w:rPr>
          <w:rFonts w:hAnsi="宋体"/>
        </w:rPr>
      </w:pPr>
      <w:del w:id="753" w:author="asus" w:date="2017-10-06T16:08:00Z">
        <w:r>
          <w:rPr>
            <w:rFonts w:hint="eastAsia" w:hAnsi="宋体"/>
          </w:rPr>
          <w:delText>起始标识</w:delText>
        </w:r>
      </w:del>
      <w:ins w:id="754" w:author="asus" w:date="2017-10-06T16:08:00Z">
        <w:r>
          <w:rPr>
            <w:rFonts w:hint="eastAsia" w:hAnsi="宋体"/>
          </w:rPr>
          <w:t>Start flag</w:t>
        </w:r>
      </w:ins>
      <w:r>
        <w:rPr>
          <w:rFonts w:hint="eastAsia" w:hAnsi="宋体"/>
        </w:rPr>
        <w:t>sof     ： 0x55AA</w:t>
      </w:r>
    </w:p>
    <w:p>
      <w:pPr>
        <w:pStyle w:val="36"/>
        <w:ind w:firstLine="422"/>
        <w:rPr>
          <w:rFonts w:hAnsi="宋体"/>
          <w:b/>
        </w:rPr>
      </w:pPr>
      <w:del w:id="755" w:author="asus" w:date="2017-10-06T16:10:00Z">
        <w:r>
          <w:rPr>
            <w:rFonts w:hint="eastAsia" w:hAnsi="宋体"/>
            <w:b/>
          </w:rPr>
          <w:delText>报文头</w:delText>
        </w:r>
      </w:del>
      <w:ins w:id="756" w:author="asus" w:date="2017-10-06T16:10:00Z">
        <w:r>
          <w:rPr>
            <w:rFonts w:hint="eastAsia" w:hAnsi="宋体"/>
            <w:b/>
          </w:rPr>
          <w:t>Message header</w:t>
        </w:r>
      </w:ins>
    </w:p>
    <w:p>
      <w:pPr>
        <w:pStyle w:val="36"/>
        <w:rPr>
          <w:rFonts w:hAnsi="宋体"/>
        </w:rPr>
      </w:pPr>
      <w:del w:id="757" w:author="asus" w:date="2017-10-06T16:11:00Z">
        <w:r>
          <w:rPr>
            <w:rFonts w:hint="eastAsia" w:hAnsi="宋体"/>
          </w:rPr>
          <w:delText>报文长度</w:delText>
        </w:r>
      </w:del>
      <w:ins w:id="758" w:author="asus" w:date="2017-10-06T16:11:00Z">
        <w:r>
          <w:rPr>
            <w:rFonts w:hint="eastAsia" w:hAnsi="宋体"/>
          </w:rPr>
          <w:t>message length</w:t>
        </w:r>
      </w:ins>
      <w:r>
        <w:rPr>
          <w:rFonts w:hint="eastAsia" w:hAnsi="宋体"/>
        </w:rPr>
        <w:t>len     ： 0x0045</w:t>
      </w:r>
    </w:p>
    <w:p>
      <w:pPr>
        <w:pStyle w:val="36"/>
        <w:rPr>
          <w:rFonts w:hAnsi="宋体"/>
        </w:rPr>
      </w:pPr>
      <w:del w:id="759" w:author="asus" w:date="2017-10-06T16:12:00Z">
        <w:r>
          <w:rPr>
            <w:rFonts w:hint="eastAsia" w:hAnsi="宋体"/>
          </w:rPr>
          <w:delText>命令码</w:delText>
        </w:r>
      </w:del>
      <w:ins w:id="760" w:author="asus" w:date="2017-10-06T16:12:00Z">
        <w:r>
          <w:rPr>
            <w:rFonts w:hint="eastAsia" w:hAnsi="宋体"/>
          </w:rPr>
          <w:t>command code</w:t>
        </w:r>
      </w:ins>
      <w:r>
        <w:rPr>
          <w:rFonts w:hint="eastAsia" w:hAnsi="宋体"/>
        </w:rPr>
        <w:t xml:space="preserve"> cmd      ： 0x</w:t>
      </w:r>
      <w:r>
        <w:rPr>
          <w:rFonts w:hint="eastAsia" w:hAnsi="宋体"/>
          <w:color w:val="FFC000"/>
        </w:rPr>
        <w:t>8008</w:t>
      </w:r>
    </w:p>
    <w:p>
      <w:pPr>
        <w:pStyle w:val="36"/>
        <w:rPr>
          <w:rFonts w:hAnsi="宋体"/>
        </w:rPr>
      </w:pPr>
      <w:del w:id="761" w:author="asus" w:date="2017-10-06T16:14:00Z">
        <w:r>
          <w:rPr>
            <w:rFonts w:hint="eastAsia" w:hAnsi="宋体"/>
          </w:rPr>
          <w:delText>报文流水号</w:delText>
        </w:r>
      </w:del>
      <w:ins w:id="762" w:author="asus" w:date="2017-10-06T16:14:00Z">
        <w:r>
          <w:rPr>
            <w:rFonts w:hint="eastAsia" w:hAnsi="宋体"/>
          </w:rPr>
          <w:t xml:space="preserve">Message serial number </w:t>
        </w:r>
      </w:ins>
      <w:r>
        <w:rPr>
          <w:rFonts w:hint="eastAsia" w:hAnsi="宋体"/>
        </w:rPr>
        <w:t>seq   ： 0x00000000</w:t>
      </w:r>
    </w:p>
    <w:p>
      <w:pPr>
        <w:pStyle w:val="36"/>
        <w:rPr>
          <w:rFonts w:hAnsi="宋体"/>
        </w:rPr>
      </w:pPr>
      <w:del w:id="763" w:author="asus" w:date="2017-10-06T16:16:00Z">
        <w:r>
          <w:rPr>
            <w:rFonts w:hint="eastAsia" w:hAnsi="宋体"/>
          </w:rPr>
          <w:delText>协议版本</w:delText>
        </w:r>
      </w:del>
      <w:ins w:id="764" w:author="asus" w:date="2017-10-06T16:16:00Z">
        <w:r>
          <w:rPr>
            <w:rFonts w:hint="eastAsia" w:hAnsi="宋体"/>
          </w:rPr>
          <w:t>protocol version</w:t>
        </w:r>
      </w:ins>
      <w:r>
        <w:rPr>
          <w:rFonts w:hint="eastAsia" w:hAnsi="宋体"/>
        </w:rPr>
        <w:t>pro_ver ： 0x0001 (V0.1)</w:t>
      </w:r>
    </w:p>
    <w:p>
      <w:pPr>
        <w:pStyle w:val="36"/>
        <w:rPr>
          <w:rFonts w:hAnsi="宋体"/>
        </w:rPr>
      </w:pPr>
      <w:del w:id="765" w:author="asus" w:date="2017-10-06T16:17:00Z">
        <w:r>
          <w:rPr>
            <w:rFonts w:hint="eastAsia" w:hAnsi="宋体"/>
          </w:rPr>
          <w:delText>安全标识</w:delText>
        </w:r>
      </w:del>
      <w:ins w:id="766" w:author="asus" w:date="2017-10-06T16:17:00Z">
        <w:r>
          <w:rPr>
            <w:rFonts w:hint="eastAsia" w:hAnsi="宋体"/>
          </w:rPr>
          <w:t>security flag</w:t>
        </w:r>
      </w:ins>
      <w:r>
        <w:rPr>
          <w:rFonts w:hint="eastAsia" w:hAnsi="宋体"/>
        </w:rPr>
        <w:t>seq_flag： 0x0000</w:t>
      </w:r>
    </w:p>
    <w:p>
      <w:pPr>
        <w:pStyle w:val="36"/>
        <w:rPr>
          <w:rFonts w:hAnsi="宋体"/>
        </w:rPr>
      </w:pPr>
      <w:del w:id="767" w:author="asus" w:date="2017-10-06T16:18:00Z">
        <w:r>
          <w:rPr>
            <w:rFonts w:hint="eastAsia" w:hAnsi="宋体"/>
          </w:rPr>
          <w:delText>设备ID</w:delText>
        </w:r>
      </w:del>
      <w:ins w:id="768"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769" w:author="asus" w:date="2017-10-07T01:09:00Z">
        <w:r>
          <w:rPr>
            <w:rFonts w:hint="eastAsia" w:hAnsi="宋体"/>
          </w:rPr>
          <w:delText>转为字符串为</w:delText>
        </w:r>
      </w:del>
      <w:ins w:id="770" w:author="asus" w:date="2017-10-07T01:12:00Z">
        <w:r>
          <w:rPr>
            <w:rFonts w:hint="eastAsia" w:hAnsi="宋体"/>
          </w:rPr>
          <w:t xml:space="preserve">change to string </w:t>
        </w:r>
      </w:ins>
      <w:r>
        <w:rPr>
          <w:rFonts w:hint="eastAsia" w:hAnsi="宋体"/>
        </w:rPr>
        <w:t>：</w:t>
      </w:r>
      <w:r>
        <w:rPr>
          <w:rFonts w:hint="eastAsia" w:hAnsi="宋体" w:cs="Calibri"/>
          <w:szCs w:val="21"/>
        </w:rPr>
        <w:t>“</w:t>
      </w:r>
      <w:r>
        <w:rPr>
          <w:rFonts w:hAnsi="宋体" w:cs="Calibri"/>
          <w:szCs w:val="21"/>
        </w:rPr>
        <w:t>861694034205896”）</w:t>
      </w:r>
    </w:p>
    <w:p>
      <w:pPr>
        <w:pStyle w:val="36"/>
        <w:ind w:firstLine="422"/>
        <w:rPr>
          <w:rFonts w:hAnsi="宋体"/>
          <w:b/>
        </w:rPr>
      </w:pPr>
      <w:del w:id="771" w:author="asus" w:date="2017-10-06T16:19:00Z">
        <w:r>
          <w:rPr>
            <w:rFonts w:hint="eastAsia" w:hAnsi="宋体"/>
            <w:b/>
          </w:rPr>
          <w:delText>报文体</w:delText>
        </w:r>
      </w:del>
      <w:ins w:id="772" w:author="asus" w:date="2017-10-06T16:19:00Z">
        <w:r>
          <w:rPr>
            <w:rFonts w:hint="eastAsia" w:hAnsi="宋体"/>
            <w:b/>
          </w:rPr>
          <w:t>Service content</w:t>
        </w:r>
      </w:ins>
    </w:p>
    <w:p>
      <w:pPr>
        <w:pStyle w:val="36"/>
        <w:rPr>
          <w:ins w:id="773" w:author="asus" w:date="2017-10-06T17:02:00Z"/>
          <w:rFonts w:hAnsi="宋体"/>
          <w:rPrChange w:id="774" w:author="asus" w:date="2017-10-06T17:02:00Z">
            <w:rPr>
              <w:ins w:id="775" w:author="asus" w:date="2017-10-06T17:02:00Z"/>
            </w:rPr>
          </w:rPrChange>
        </w:rPr>
      </w:pPr>
      <w:del w:id="776" w:author="Edward Lee" w:date="2017-10-16T15:49:00Z">
        <w:r>
          <w:rPr>
            <w:rFonts w:hint="eastAsia" w:hAnsi="宋体"/>
            <w:shd w:val="clear" w:color="auto" w:fill="C2D69B" w:themeFill="accent3" w:themeFillTint="99"/>
          </w:rPr>
          <w:delText>注册结果</w:delText>
        </w:r>
      </w:del>
      <w:ins w:id="777" w:author="asus" w:date="2017-10-06T17:01:00Z">
        <w:r>
          <w:rPr>
            <w:rFonts w:hAnsi="宋体"/>
            <w:b w:val="0"/>
            <w:bCs w:val="0"/>
            <w:smallCaps w:val="0"/>
            <w:spacing w:val="0"/>
            <w:shd w:val="clear" w:color="auto" w:fill="C2D69B" w:themeFill="accent3" w:themeFillTint="99"/>
            <w:rPrChange w:id="778" w:author="asus" w:date="2017-10-06T17:01:00Z">
              <w:rPr>
                <w:b/>
                <w:bCs/>
                <w:smallCaps/>
                <w:spacing w:val="5"/>
              </w:rPr>
            </w:rPrChange>
          </w:rPr>
          <w:t>Registration results</w:t>
        </w:r>
      </w:ins>
      <w:ins w:id="779" w:author="asus" w:date="2017-10-06T17:01:00Z">
        <w:r>
          <w:rPr>
            <w:rFonts w:hint="eastAsia" w:hAnsi="宋体"/>
            <w:shd w:val="clear" w:color="auto" w:fill="C2D69B" w:themeFill="accent3" w:themeFillTint="99"/>
          </w:rPr>
          <w:t xml:space="preserve"> </w:t>
        </w:r>
      </w:ins>
      <w:r>
        <w:rPr>
          <w:rFonts w:hint="eastAsia" w:hAnsi="宋体"/>
          <w:shd w:val="clear" w:color="auto" w:fill="C2D69B" w:themeFill="accent3" w:themeFillTint="99"/>
        </w:rPr>
        <w:t>reg_status</w:t>
      </w:r>
      <w:r>
        <w:rPr>
          <w:rFonts w:hint="eastAsia" w:hAnsi="宋体"/>
        </w:rPr>
        <w:t xml:space="preserve">  ： </w:t>
      </w:r>
      <w:r>
        <w:rPr>
          <w:rFonts w:hAnsi="宋体"/>
          <w:color w:val="FF33CC"/>
        </w:rPr>
        <w:t>00</w:t>
      </w:r>
      <w:r>
        <w:rPr>
          <w:rFonts w:hint="eastAsia" w:hAnsi="宋体"/>
        </w:rPr>
        <w:t xml:space="preserve">  </w:t>
      </w:r>
      <w:del w:id="780" w:author="Edward Lee" w:date="2017-10-16T15:49:00Z">
        <w:r>
          <w:rPr>
            <w:rFonts w:hint="eastAsia" w:hAnsi="宋体"/>
          </w:rPr>
          <w:delText>注册成功</w:delText>
        </w:r>
      </w:del>
      <w:ins w:id="781" w:author="asus" w:date="2017-10-06T17:02:00Z">
        <w:r>
          <w:rPr>
            <w:rFonts w:hAnsi="宋体"/>
            <w:b w:val="0"/>
            <w:bCs w:val="0"/>
            <w:smallCaps w:val="0"/>
            <w:spacing w:val="0"/>
            <w:rPrChange w:id="782" w:author="asus" w:date="2017-10-06T17:02:00Z">
              <w:rPr>
                <w:b/>
                <w:bCs/>
                <w:smallCaps/>
                <w:spacing w:val="5"/>
              </w:rPr>
            </w:rPrChange>
          </w:rPr>
          <w:t>registration success</w:t>
        </w:r>
      </w:ins>
    </w:p>
    <w:p>
      <w:pPr>
        <w:pStyle w:val="36"/>
        <w:rPr>
          <w:rFonts w:hAnsi="宋体"/>
        </w:rPr>
      </w:pPr>
    </w:p>
    <w:p>
      <w:pPr>
        <w:ind w:left="2977" w:leftChars="200" w:hanging="2557"/>
        <w:rPr>
          <w:rFonts w:ascii="宋体" w:hAnsi="宋体" w:eastAsia="宋体"/>
        </w:rPr>
      </w:pPr>
      <w:del w:id="783" w:author="Edward Lee" w:date="2017-10-16T15:49:00Z">
        <w:r>
          <w:rPr>
            <w:rFonts w:hint="eastAsia" w:ascii="宋体" w:hAnsi="宋体" w:eastAsia="宋体"/>
            <w:shd w:val="clear" w:color="auto" w:fill="C2D69B" w:themeFill="accent3" w:themeFillTint="99"/>
          </w:rPr>
          <w:delText>时间</w:delText>
        </w:r>
      </w:del>
      <w:ins w:id="784" w:author="asus" w:date="2017-10-06T17:03:00Z">
        <w:r>
          <w:rPr>
            <w:rFonts w:hint="eastAsia" w:ascii="宋体" w:hAnsi="宋体" w:eastAsia="宋体"/>
            <w:shd w:val="clear" w:color="auto" w:fill="C2D69B" w:themeFill="accent3" w:themeFillTint="99"/>
          </w:rPr>
          <w:t>Time</w:t>
        </w:r>
      </w:ins>
      <w:r>
        <w:rPr>
          <w:rFonts w:hint="eastAsia" w:ascii="宋体" w:hAnsi="宋体" w:eastAsia="宋体"/>
          <w:shd w:val="clear" w:color="auto" w:fill="C2D69B" w:themeFill="accent3" w:themeFillTint="99"/>
        </w:rPr>
        <w:t xml:space="preserve"> time         </w:t>
      </w:r>
      <w:r>
        <w:rPr>
          <w:rFonts w:hint="eastAsia" w:ascii="宋体" w:hAnsi="宋体" w:eastAsia="宋体"/>
        </w:rPr>
        <w:t xml:space="preserve">  ： </w:t>
      </w:r>
      <w:r>
        <w:rPr>
          <w:rFonts w:ascii="宋体" w:hAnsi="宋体" w:eastAsia="宋体"/>
          <w:color w:val="3333FF"/>
          <w:u w:val="single"/>
        </w:rPr>
        <w:t>11 01 0E 11 16 32</w:t>
      </w:r>
      <w:r>
        <w:rPr>
          <w:rFonts w:hint="eastAsia" w:ascii="宋体" w:hAnsi="宋体" w:eastAsia="宋体"/>
        </w:rPr>
        <w:t xml:space="preserve">  </w:t>
      </w:r>
      <w:del w:id="785" w:author="Edward Lee" w:date="2017-10-16T15:49:00Z">
        <w:r>
          <w:rPr>
            <w:rFonts w:hint="eastAsia" w:ascii="宋体" w:hAnsi="宋体" w:eastAsia="宋体"/>
          </w:rPr>
          <w:delText>平台的当前时间，分别对应年、月、日、时、分、秒，起始时间是2000（2017年1月14日，17:22:50）</w:delText>
        </w:r>
      </w:del>
      <w:ins w:id="786" w:author="asus" w:date="2017-10-06T17:03:00Z">
        <w:r>
          <w:rPr>
            <w:rFonts w:ascii="宋体" w:hAnsi="宋体" w:eastAsia="宋体"/>
            <w:b w:val="0"/>
            <w:bCs w:val="0"/>
            <w:smallCaps w:val="0"/>
            <w:spacing w:val="0"/>
            <w:rPrChange w:id="787" w:author="asus" w:date="2017-10-06T17:03:00Z">
              <w:rPr>
                <w:b/>
                <w:bCs/>
                <w:smallCaps/>
                <w:spacing w:val="5"/>
              </w:rPr>
            </w:rPrChange>
          </w:rPr>
          <w:t>The current time of the platform, corresponding to the year, month, day, hour, minute, second, the starting time is 2000 (January 14, 2017, 17:22:50)</w:t>
        </w:r>
      </w:ins>
    </w:p>
    <w:p>
      <w:pPr>
        <w:ind w:left="2977" w:leftChars="200" w:hanging="2557"/>
        <w:rPr>
          <w:rFonts w:ascii="宋体" w:hAnsi="宋体" w:eastAsia="宋体"/>
        </w:rPr>
      </w:pPr>
      <w:del w:id="788" w:author="Edward Lee" w:date="2017-10-16T15:49:00Z">
        <w:r>
          <w:rPr>
            <w:rFonts w:hint="eastAsia" w:ascii="宋体" w:hAnsi="宋体" w:eastAsia="宋体"/>
            <w:shd w:val="clear" w:color="auto" w:fill="C2D69B" w:themeFill="accent3" w:themeFillTint="99"/>
          </w:rPr>
          <w:delText>负载服务器</w:delText>
        </w:r>
      </w:del>
      <w:ins w:id="789" w:author="asus" w:date="2017-10-06T17:03:00Z">
        <w:r>
          <w:rPr>
            <w:rFonts w:ascii="宋体" w:hAnsi="宋体" w:eastAsia="宋体"/>
            <w:b w:val="0"/>
            <w:bCs w:val="0"/>
            <w:smallCaps w:val="0"/>
            <w:spacing w:val="0"/>
            <w:shd w:val="clear" w:color="auto" w:fill="C2D69B" w:themeFill="accent3" w:themeFillTint="99"/>
            <w:rPrChange w:id="790" w:author="asus" w:date="2017-10-06T17:03:00Z">
              <w:rPr>
                <w:b/>
                <w:bCs/>
                <w:smallCaps/>
                <w:spacing w:val="5"/>
              </w:rPr>
            </w:rPrChange>
          </w:rPr>
          <w:t>Load server</w:t>
        </w:r>
      </w:ins>
      <w:ins w:id="791" w:author="asus" w:date="2017-10-06T17:04:00Z">
        <w:r>
          <w:rPr>
            <w:rFonts w:hint="eastAsia" w:ascii="宋体" w:hAnsi="宋体" w:eastAsia="宋体"/>
            <w:shd w:val="clear" w:color="auto" w:fill="C2D69B" w:themeFill="accent3" w:themeFillTint="99"/>
          </w:rPr>
          <w:t xml:space="preserve"> </w:t>
        </w:r>
      </w:ins>
      <w:r>
        <w:rPr>
          <w:rFonts w:hint="eastAsia" w:ascii="宋体" w:hAnsi="宋体" w:eastAsia="宋体"/>
          <w:shd w:val="clear" w:color="auto" w:fill="C2D69B" w:themeFill="accent3" w:themeFillTint="99"/>
        </w:rPr>
        <w:t xml:space="preserve">IP      </w:t>
      </w:r>
      <w:r>
        <w:rPr>
          <w:rFonts w:hint="eastAsia" w:ascii="宋体" w:hAnsi="宋体" w:eastAsia="宋体"/>
        </w:rPr>
        <w:t xml:space="preserve">  :  </w:t>
      </w:r>
      <w:r>
        <w:rPr>
          <w:rFonts w:ascii="宋体" w:hAnsi="宋体" w:eastAsia="宋体"/>
          <w:color w:val="33CC33"/>
          <w:u w:val="single"/>
        </w:rPr>
        <w:t>32 31 38 2E 31 37 2E 31 35 37 2E 32 31 34 00 00 00 00 00 00 00 00 00 00 00 00 00 00 00 00 00 00</w:t>
      </w:r>
      <w:r>
        <w:rPr>
          <w:rFonts w:hint="eastAsia" w:ascii="宋体" w:hAnsi="宋体" w:eastAsia="宋体"/>
        </w:rPr>
        <w:t xml:space="preserve"> (“</w:t>
      </w:r>
      <w:r>
        <w:rPr>
          <w:rFonts w:ascii="宋体" w:hAnsi="宋体" w:eastAsia="宋体"/>
        </w:rPr>
        <w:t>218.17.157.214</w:t>
      </w:r>
      <w:r>
        <w:rPr>
          <w:rFonts w:hint="eastAsia" w:ascii="宋体" w:hAnsi="宋体" w:eastAsia="宋体"/>
        </w:rPr>
        <w:t>”)</w:t>
      </w:r>
    </w:p>
    <w:p>
      <w:pPr>
        <w:ind w:left="2977" w:leftChars="200" w:hanging="2557"/>
        <w:rPr>
          <w:rFonts w:ascii="宋体" w:hAnsi="宋体" w:eastAsia="宋体"/>
        </w:rPr>
      </w:pPr>
      <w:del w:id="792" w:author="Edward Lee" w:date="2017-10-16T15:50:00Z">
        <w:r>
          <w:rPr>
            <w:rFonts w:hint="eastAsia" w:ascii="宋体" w:hAnsi="宋体" w:eastAsia="宋体"/>
            <w:shd w:val="clear" w:color="auto" w:fill="C2D69B" w:themeFill="accent3" w:themeFillTint="99"/>
          </w:rPr>
          <w:delText>负载服务器端口</w:delText>
        </w:r>
      </w:del>
      <w:ins w:id="793" w:author="asus" w:date="2017-10-06T17:04:00Z">
        <w:r>
          <w:rPr>
            <w:rFonts w:hint="eastAsia" w:ascii="宋体" w:hAnsi="宋体" w:eastAsia="宋体"/>
            <w:shd w:val="clear" w:color="auto" w:fill="C2D69B" w:themeFill="accent3" w:themeFillTint="99"/>
          </w:rPr>
          <w:t xml:space="preserve">Load server </w:t>
        </w:r>
      </w:ins>
      <w:r>
        <w:rPr>
          <w:rFonts w:hint="eastAsia" w:ascii="宋体" w:hAnsi="宋体" w:eastAsia="宋体"/>
          <w:shd w:val="clear" w:color="auto" w:fill="C2D69B" w:themeFill="accent3" w:themeFillTint="99"/>
        </w:rPr>
        <w:t>port</w:t>
      </w:r>
      <w:r>
        <w:rPr>
          <w:rFonts w:hint="eastAsia" w:ascii="宋体" w:hAnsi="宋体" w:eastAsia="宋体"/>
        </w:rPr>
        <w:t xml:space="preserve">  :  </w:t>
      </w:r>
      <w:r>
        <w:rPr>
          <w:rFonts w:ascii="宋体" w:hAnsi="宋体" w:eastAsia="宋体"/>
          <w:color w:val="00B0F0"/>
        </w:rPr>
        <w:t>24 13</w:t>
      </w:r>
      <w:r>
        <w:rPr>
          <w:rFonts w:hint="eastAsia" w:ascii="宋体" w:hAnsi="宋体" w:eastAsia="宋体"/>
        </w:rPr>
        <w:t xml:space="preserve">  </w:t>
      </w:r>
      <w:ins w:id="794" w:author="asus" w:date="2017-10-06T17:04:00Z">
        <w:r>
          <w:rPr>
            <w:rFonts w:hint="eastAsia" w:ascii="宋体" w:hAnsi="宋体" w:eastAsia="宋体"/>
          </w:rPr>
          <w:t xml:space="preserve">is </w:t>
        </w:r>
      </w:ins>
      <w:del w:id="795" w:author="asus" w:date="2017-10-06T17:04:00Z">
        <w:r>
          <w:rPr>
            <w:rFonts w:hint="eastAsia" w:ascii="宋体" w:hAnsi="宋体" w:eastAsia="宋体"/>
          </w:rPr>
          <w:delText xml:space="preserve"> 即</w:delText>
        </w:r>
      </w:del>
      <w:r>
        <w:rPr>
          <w:rFonts w:hint="eastAsia" w:ascii="宋体" w:hAnsi="宋体" w:eastAsia="宋体"/>
        </w:rPr>
        <w:t>0x1324 （</w:t>
      </w:r>
      <w:del w:id="796" w:author="Edward Lee" w:date="2017-10-16T15:50:00Z">
        <w:r>
          <w:rPr>
            <w:rFonts w:hint="eastAsia" w:ascii="宋体" w:hAnsi="宋体" w:eastAsia="宋体"/>
          </w:rPr>
          <w:delText>十进制为4900</w:delText>
        </w:r>
      </w:del>
      <w:ins w:id="797" w:author="asus" w:date="2017-10-06T17:05:00Z">
        <w:del w:id="798" w:author="Edward Lee" w:date="2017-10-16T15:50:00Z">
          <w:r>
            <w:rPr>
              <w:rFonts w:hint="eastAsia" w:ascii="宋体" w:hAnsi="宋体" w:eastAsia="宋体"/>
            </w:rPr>
            <w:delText xml:space="preserve"> </w:delText>
          </w:r>
        </w:del>
      </w:ins>
      <w:ins w:id="799" w:author="asus" w:date="2017-10-06T17:05:00Z">
        <w:r>
          <w:rPr>
            <w:rFonts w:ascii="宋体" w:hAnsi="宋体" w:eastAsia="宋体"/>
            <w:b w:val="0"/>
            <w:bCs w:val="0"/>
            <w:smallCaps w:val="0"/>
            <w:spacing w:val="0"/>
            <w:rPrChange w:id="800" w:author="asus" w:date="2017-10-06T17:05:00Z">
              <w:rPr>
                <w:b/>
                <w:bCs/>
                <w:smallCaps/>
                <w:spacing w:val="5"/>
              </w:rPr>
            </w:rPrChange>
          </w:rPr>
          <w:t>Decimal for 4900</w:t>
        </w:r>
      </w:ins>
      <w:r>
        <w:rPr>
          <w:rFonts w:hint="eastAsia" w:ascii="宋体" w:hAnsi="宋体" w:eastAsia="宋体"/>
        </w:rPr>
        <w:t>）（</w:t>
      </w:r>
      <w:del w:id="801" w:author="Edward Lee" w:date="2017-10-16T15:50:00Z">
        <w:r>
          <w:rPr>
            <w:rFonts w:hint="eastAsia" w:ascii="宋体" w:hAnsi="宋体" w:eastAsia="宋体"/>
            <w:color w:val="FF0000"/>
          </w:rPr>
          <w:delText>注意： 低字节在前</w:delText>
        </w:r>
      </w:del>
      <w:ins w:id="802" w:author="asus" w:date="2017-10-06T17:05:00Z">
        <w:r>
          <w:rPr>
            <w:rFonts w:ascii="宋体" w:hAnsi="宋体" w:eastAsia="宋体"/>
            <w:b w:val="0"/>
            <w:bCs w:val="0"/>
            <w:smallCaps w:val="0"/>
            <w:color w:val="FF0000"/>
            <w:spacing w:val="0"/>
            <w:rPrChange w:id="803" w:author="asus" w:date="2017-10-06T17:05:00Z">
              <w:rPr>
                <w:b/>
                <w:bCs/>
                <w:smallCaps/>
                <w:spacing w:val="5"/>
              </w:rPr>
            </w:rPrChange>
          </w:rPr>
          <w:t>Note: low byte first</w:t>
        </w:r>
      </w:ins>
      <w:r>
        <w:rPr>
          <w:rFonts w:hint="eastAsia" w:ascii="宋体" w:hAnsi="宋体" w:eastAsia="宋体"/>
        </w:rPr>
        <w:t>）</w:t>
      </w:r>
    </w:p>
    <w:p>
      <w:pPr>
        <w:ind w:left="2977" w:leftChars="200" w:hanging="2557"/>
        <w:rPr>
          <w:rFonts w:ascii="宋体" w:hAnsi="宋体" w:eastAsia="宋体"/>
          <w:b/>
        </w:rPr>
      </w:pPr>
      <w:del w:id="804" w:author="Edward Lee" w:date="2017-10-16T15:50:00Z">
        <w:r>
          <w:rPr>
            <w:rFonts w:hint="eastAsia" w:ascii="宋体" w:hAnsi="宋体" w:eastAsia="宋体"/>
            <w:b/>
          </w:rPr>
          <w:delText>校验</w:delText>
        </w:r>
      </w:del>
      <w:ins w:id="805" w:author="asus" w:date="2017-10-06T17:05:00Z">
        <w:r>
          <w:rPr>
            <w:rFonts w:hint="eastAsia" w:ascii="宋体" w:hAnsi="宋体" w:eastAsia="宋体"/>
            <w:b/>
          </w:rPr>
          <w:t>Check</w:t>
        </w:r>
      </w:ins>
    </w:p>
    <w:p>
      <w:pPr>
        <w:ind w:firstLine="420"/>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0xB641</w:t>
      </w:r>
    </w:p>
    <w:p>
      <w:pPr>
        <w:pStyle w:val="3"/>
        <w:numPr>
          <w:ilvl w:val="1"/>
          <w:numId w:val="3"/>
        </w:numPr>
        <w:spacing w:before="360" w:line="415" w:lineRule="auto"/>
        <w:ind w:left="572" w:hanging="572" w:hangingChars="178"/>
        <w:rPr>
          <w:rFonts w:ascii="宋体" w:hAnsi="宋体" w:eastAsia="宋体"/>
        </w:rPr>
      </w:pPr>
      <w:del w:id="806" w:author="Edward Lee" w:date="2017-10-16T15:50:00Z">
        <w:bookmarkStart w:id="28" w:name="_Toc493668384"/>
        <w:r>
          <w:rPr>
            <w:rFonts w:hint="eastAsia" w:ascii="宋体" w:hAnsi="宋体" w:eastAsia="宋体"/>
          </w:rPr>
          <w:delText>登录</w:delText>
        </w:r>
      </w:del>
      <w:ins w:id="807" w:author="asus" w:date="2017-10-06T17:05:00Z">
        <w:r>
          <w:rPr>
            <w:rFonts w:hint="eastAsia" w:ascii="宋体" w:hAnsi="宋体" w:eastAsia="宋体"/>
          </w:rPr>
          <w:t>Logon</w:t>
        </w:r>
      </w:ins>
      <w:r>
        <w:rPr>
          <w:rFonts w:hint="eastAsia" w:ascii="宋体" w:hAnsi="宋体" w:eastAsia="宋体"/>
        </w:rPr>
        <w:t xml:space="preserve"> （0x0001/ 0x8001）</w:t>
      </w:r>
      <w:bookmarkEnd w:id="28"/>
    </w:p>
    <w:p>
      <w:pPr>
        <w:pStyle w:val="36"/>
        <w:spacing w:line="360" w:lineRule="auto"/>
        <w:ind w:left="199" w:leftChars="95" w:firstLine="210" w:firstLineChars="100"/>
        <w:rPr>
          <w:rFonts w:hAnsi="宋体"/>
        </w:rPr>
        <w:pPrChange w:id="808" w:author="asus" w:date="2017-10-06T17:06:00Z">
          <w:pPr>
            <w:pStyle w:val="36"/>
            <w:spacing w:line="360" w:lineRule="auto"/>
          </w:pPr>
        </w:pPrChange>
      </w:pPr>
      <w:del w:id="809" w:author="Edward Lee" w:date="2017-10-16T15:50:00Z">
        <w:r>
          <w:rPr>
            <w:rFonts w:hint="eastAsia" w:hAnsi="宋体"/>
          </w:rPr>
          <w:delText>由设备向平台发起</w:delText>
        </w:r>
      </w:del>
      <w:ins w:id="810" w:author="asus" w:date="2017-10-06T17:06:00Z">
        <w:r>
          <w:rPr>
            <w:rFonts w:hAnsi="宋体"/>
            <w:b w:val="0"/>
            <w:bCs w:val="0"/>
            <w:smallCaps w:val="0"/>
            <w:spacing w:val="0"/>
            <w:rPrChange w:id="811" w:author="asus" w:date="2017-10-06T17:06:00Z">
              <w:rPr>
                <w:b/>
                <w:bCs/>
                <w:smallCaps/>
                <w:spacing w:val="5"/>
              </w:rPr>
            </w:rPrChange>
          </w:rPr>
          <w:t>Initiated by the device to the platform</w:t>
        </w:r>
      </w:ins>
      <w:r>
        <w:rPr>
          <w:rFonts w:hint="eastAsia" w:hAnsi="宋体"/>
        </w:rPr>
        <w:t>，</w:t>
      </w:r>
      <w:del w:id="812" w:author="asus" w:date="2017-10-06T16:12:00Z">
        <w:r>
          <w:rPr>
            <w:rFonts w:hint="eastAsia" w:hAnsi="宋体"/>
          </w:rPr>
          <w:delText>命令码</w:delText>
        </w:r>
      </w:del>
      <w:ins w:id="813" w:author="asus" w:date="2017-10-06T16:12:00Z">
        <w:r>
          <w:rPr>
            <w:rFonts w:hint="eastAsia" w:hAnsi="宋体"/>
          </w:rPr>
          <w:t>command code</w:t>
        </w:r>
      </w:ins>
      <w:r>
        <w:rPr>
          <w:rFonts w:hint="eastAsia" w:hAnsi="宋体"/>
        </w:rPr>
        <w:t>:0x0001，</w:t>
      </w:r>
      <w:ins w:id="814" w:author="asus" w:date="2017-10-06T17:06:00Z">
        <w:r>
          <w:rPr>
            <w:rFonts w:hint="eastAsia" w:hAnsi="宋体"/>
          </w:rPr>
          <w:t>platform validation code</w:t>
        </w:r>
      </w:ins>
      <w:del w:id="815" w:author="Edward Lee" w:date="2017-10-16T15:50:00Z">
        <w:r>
          <w:rPr>
            <w:rFonts w:hint="eastAsia" w:hAnsi="宋体"/>
          </w:rPr>
          <w:delText>平台确认码</w:delText>
        </w:r>
      </w:del>
      <w:r>
        <w:rPr>
          <w:rFonts w:hint="eastAsia" w:hAnsi="宋体"/>
        </w:rPr>
        <w:t>：0x8001。</w:t>
      </w:r>
    </w:p>
    <w:p>
      <w:pPr>
        <w:pStyle w:val="36"/>
        <w:spacing w:line="360" w:lineRule="auto"/>
        <w:rPr>
          <w:rFonts w:hAnsi="宋体"/>
        </w:rPr>
      </w:pPr>
      <w:del w:id="816" w:author="Edward Lee" w:date="2017-10-16T15:50:00Z">
        <w:r>
          <w:rPr>
            <w:rFonts w:hint="eastAsia" w:hAnsi="宋体"/>
          </w:rPr>
          <w:delText>设备向负载均衡服务器发送注册消息后，负载均衡服务器会下发负载服务器的ip与端口，设备收到这个负载服务的ip与端口后，会向这个ip与端口的服务器（负载服务器）发送登录消息。</w:delText>
        </w:r>
      </w:del>
      <w:ins w:id="817" w:author="asus" w:date="2017-10-06T17:17:00Z">
        <w:r>
          <w:rPr>
            <w:rFonts w:hAnsi="宋体"/>
            <w:b w:val="0"/>
            <w:bCs w:val="0"/>
            <w:smallCaps w:val="0"/>
            <w:spacing w:val="0"/>
            <w:rPrChange w:id="818" w:author="asus" w:date="2017-10-06T17:17:00Z">
              <w:rPr>
                <w:b/>
                <w:bCs/>
                <w:smallCaps/>
                <w:spacing w:val="5"/>
              </w:rPr>
            </w:rPrChange>
          </w:rPr>
          <w:t>After the device sends a registration message to the load balancing server, the load balancing server issues the ip and port of the load server,</w:t>
        </w:r>
      </w:ins>
      <w:ins w:id="819" w:author="asus" w:date="2017-10-06T17:18:00Z">
        <w:r>
          <w:rPr>
            <w:rFonts w:hAnsi="宋体"/>
            <w:b w:val="0"/>
            <w:bCs w:val="0"/>
            <w:smallCaps w:val="0"/>
            <w:spacing w:val="0"/>
            <w:rPrChange w:id="820" w:author="asus" w:date="2017-10-06T17:18:00Z">
              <w:rPr>
                <w:b/>
                <w:bCs/>
                <w:smallCaps/>
                <w:spacing w:val="5"/>
              </w:rPr>
            </w:rPrChange>
          </w:rPr>
          <w:t>After receiving the ip and port of the load service, the device sends a login message to the ip</w:t>
        </w:r>
      </w:ins>
      <w:ins w:id="821" w:author="asus" w:date="2017-10-06T17:18:00Z">
        <w:r>
          <w:rPr>
            <w:rFonts w:hint="eastAsia" w:hAnsi="宋体"/>
          </w:rPr>
          <w:t xml:space="preserve"> and </w:t>
        </w:r>
      </w:ins>
      <w:ins w:id="822" w:author="asus" w:date="2017-10-06T17:18:00Z">
        <w:r>
          <w:rPr>
            <w:rFonts w:hAnsi="宋体"/>
            <w:b w:val="0"/>
            <w:bCs w:val="0"/>
            <w:smallCaps w:val="0"/>
            <w:spacing w:val="0"/>
            <w:rPrChange w:id="823" w:author="asus" w:date="2017-10-06T17:18:00Z">
              <w:rPr>
                <w:b/>
                <w:bCs/>
                <w:smallCaps/>
                <w:spacing w:val="5"/>
              </w:rPr>
            </w:rPrChange>
          </w:rPr>
          <w:t>port server (load server).</w:t>
        </w:r>
      </w:ins>
    </w:p>
    <w:p>
      <w:pPr>
        <w:pStyle w:val="36"/>
        <w:spacing w:line="360" w:lineRule="auto"/>
        <w:ind w:firstLine="0" w:firstLineChars="0"/>
        <w:rPr>
          <w:rFonts w:hAnsi="宋体"/>
          <w:b/>
          <w:color w:val="FF0000"/>
        </w:rPr>
      </w:pPr>
      <w:del w:id="824" w:author="Edward Lee" w:date="2017-10-16T15:50:00Z">
        <w:r>
          <w:rPr>
            <w:rFonts w:hint="eastAsia" w:hAnsi="宋体"/>
            <w:b/>
            <w:color w:val="FF0000"/>
          </w:rPr>
          <w:delText>注意</w:delText>
        </w:r>
      </w:del>
      <w:ins w:id="825" w:author="asus" w:date="2017-10-06T17:18:00Z">
        <w:r>
          <w:rPr>
            <w:rFonts w:hint="eastAsia" w:hAnsi="宋体"/>
            <w:b/>
            <w:color w:val="FF0000"/>
          </w:rPr>
          <w:t>Note</w:t>
        </w:r>
      </w:ins>
      <w:r>
        <w:rPr>
          <w:rFonts w:hint="eastAsia" w:hAnsi="宋体"/>
          <w:b/>
          <w:color w:val="FF0000"/>
        </w:rPr>
        <w:t>：</w:t>
      </w:r>
    </w:p>
    <w:p>
      <w:pPr>
        <w:pStyle w:val="36"/>
        <w:spacing w:line="360" w:lineRule="auto"/>
        <w:rPr>
          <w:rFonts w:hAnsi="宋体"/>
        </w:rPr>
      </w:pPr>
      <w:r>
        <w:rPr>
          <w:rFonts w:hAnsi="宋体"/>
        </w:rPr>
        <w:t xml:space="preserve">    </w:t>
      </w:r>
      <w:del w:id="826" w:author="Edward Lee" w:date="2017-10-16T15:51:00Z">
        <w:r>
          <w:rPr>
            <w:rFonts w:hAnsi="宋体"/>
          </w:rPr>
          <w:delText>设备如果</w:delText>
        </w:r>
      </w:del>
      <w:del w:id="827" w:author="Edward Lee" w:date="2017-10-16T15:51:00Z">
        <w:r>
          <w:rPr>
            <w:rFonts w:hint="eastAsia" w:hAnsi="宋体"/>
          </w:rPr>
          <w:delText>登录不成功（没有收到正确的回应），会重复发送10次登录请求消息（命令码</w:delText>
        </w:r>
      </w:del>
      <w:ins w:id="828" w:author="asus" w:date="2017-10-06T16:12:00Z">
        <w:del w:id="829" w:author="Edward Lee" w:date="2017-10-16T15:51:00Z">
          <w:r>
            <w:rPr>
              <w:rFonts w:hint="eastAsia" w:hAnsi="宋体"/>
            </w:rPr>
            <w:delText>command code</w:delText>
          </w:r>
        </w:del>
      </w:ins>
      <w:del w:id="830" w:author="Edward Lee" w:date="2017-10-16T15:51:00Z">
        <w:r>
          <w:rPr>
            <w:rFonts w:hint="eastAsia" w:hAnsi="宋体"/>
          </w:rPr>
          <w:delText>0x0001），10次后，会重新向负载均衡服务器，发送注册消息。</w:delText>
        </w:r>
      </w:del>
      <w:ins w:id="831" w:author="asus" w:date="2017-10-06T17:20:00Z">
        <w:r>
          <w:rPr>
            <w:rFonts w:hAnsi="宋体"/>
            <w:b w:val="0"/>
            <w:bCs w:val="0"/>
            <w:smallCaps w:val="0"/>
            <w:spacing w:val="0"/>
            <w:rPrChange w:id="832" w:author="asus" w:date="2017-10-06T17:20:00Z">
              <w:rPr>
                <w:b/>
                <w:bCs/>
                <w:smallCaps/>
                <w:spacing w:val="5"/>
              </w:rPr>
            </w:rPrChange>
          </w:rPr>
          <w:t>If the device fails to log in (without receiving the correct response), it will send 10 logon request messages (command code0x0001) repeatedly. After 10 times, the device will send a registration message again to the load balancing server.</w:t>
        </w:r>
      </w:ins>
    </w:p>
    <w:p>
      <w:pPr>
        <w:pStyle w:val="4"/>
        <w:numPr>
          <w:ilvl w:val="2"/>
          <w:numId w:val="3"/>
        </w:numPr>
        <w:rPr>
          <w:sz w:val="30"/>
          <w:szCs w:val="30"/>
        </w:rPr>
      </w:pPr>
      <w:del w:id="833" w:author="Edward Lee" w:date="2017-10-16T15:51:00Z">
        <w:r>
          <w:rPr>
            <w:rFonts w:hint="eastAsia"/>
            <w:sz w:val="30"/>
            <w:szCs w:val="30"/>
          </w:rPr>
          <w:delText>命令包定义</w:delText>
        </w:r>
      </w:del>
      <w:ins w:id="834" w:author="asus" w:date="2017-10-06T17:20:00Z">
        <w:r>
          <w:rPr>
            <w:b/>
            <w:bCs/>
            <w:smallCaps w:val="0"/>
            <w:spacing w:val="0"/>
            <w:sz w:val="30"/>
            <w:szCs w:val="30"/>
            <w:rPrChange w:id="835" w:author="asus" w:date="2017-10-06T17:20:00Z">
              <w:rPr>
                <w:b w:val="0"/>
                <w:bCs w:val="0"/>
                <w:smallCaps/>
                <w:spacing w:val="5"/>
              </w:rPr>
            </w:rPrChange>
          </w:rPr>
          <w:t>Command package definition</w:t>
        </w:r>
      </w:ins>
    </w:p>
    <w:p>
      <w:pPr>
        <w:spacing w:line="360" w:lineRule="auto"/>
        <w:ind w:firstLine="420"/>
        <w:rPr>
          <w:rFonts w:ascii="宋体" w:hAnsi="宋体" w:eastAsia="宋体"/>
        </w:rPr>
      </w:pPr>
      <w:del w:id="836" w:author="Edward Lee" w:date="2017-10-16T15:51:00Z">
        <w:r>
          <w:rPr>
            <w:rFonts w:hint="eastAsia" w:ascii="宋体" w:hAnsi="宋体" w:eastAsia="宋体"/>
          </w:rPr>
          <w:delText>登录报文体包括设备的软件版本号和设备的配置参数列表的CRC16校验。</w:delText>
        </w:r>
      </w:del>
      <w:ins w:id="837" w:author="asus" w:date="2017-10-06T17:22:00Z">
        <w:r>
          <w:rPr>
            <w:rFonts w:hint="eastAsia" w:ascii="宋体" w:hAnsi="宋体" w:eastAsia="宋体"/>
          </w:rPr>
          <w:t xml:space="preserve">Login service content includes </w:t>
        </w:r>
      </w:ins>
      <w:ins w:id="838" w:author="asus" w:date="2017-10-06T17:22:00Z">
        <w:r>
          <w:rPr>
            <w:rFonts w:ascii="宋体" w:hAnsi="宋体" w:eastAsia="宋体"/>
            <w:b w:val="0"/>
            <w:bCs w:val="0"/>
            <w:smallCaps w:val="0"/>
            <w:spacing w:val="0"/>
            <w:rPrChange w:id="839" w:author="asus" w:date="2017-10-06T17:22:00Z">
              <w:rPr>
                <w:b/>
                <w:bCs/>
                <w:smallCaps/>
                <w:spacing w:val="5"/>
              </w:rPr>
            </w:rPrChange>
          </w:rPr>
          <w:t>the software version number of the device and the CRC16 check of the device's configuration parameter list.</w:t>
        </w:r>
      </w:ins>
    </w:p>
    <w:p>
      <w:pPr>
        <w:pStyle w:val="36"/>
        <w:spacing w:line="360" w:lineRule="auto"/>
        <w:ind w:firstLine="422"/>
        <w:rPr>
          <w:rFonts w:hAnsi="宋体"/>
        </w:rPr>
      </w:pPr>
      <w:del w:id="840" w:author="asus" w:date="2017-10-06T16:12:00Z">
        <w:r>
          <w:rPr>
            <w:rFonts w:hint="eastAsia" w:hAnsi="宋体"/>
            <w:b/>
          </w:rPr>
          <w:delText>命令码</w:delText>
        </w:r>
      </w:del>
      <w:ins w:id="841" w:author="asus" w:date="2017-10-06T16:12:00Z">
        <w:r>
          <w:rPr>
            <w:rFonts w:hint="eastAsia" w:hAnsi="宋体"/>
            <w:b/>
          </w:rPr>
          <w:t>command code</w:t>
        </w:r>
      </w:ins>
      <w:r>
        <w:rPr>
          <w:rFonts w:hint="eastAsia" w:hAnsi="宋体"/>
        </w:rPr>
        <w:t>： 0x0001</w:t>
      </w:r>
    </w:p>
    <w:p>
      <w:pPr>
        <w:pStyle w:val="36"/>
        <w:spacing w:line="360" w:lineRule="auto"/>
        <w:ind w:firstLine="422"/>
        <w:rPr>
          <w:rFonts w:hAnsi="宋体"/>
        </w:rPr>
      </w:pPr>
      <w:del w:id="842" w:author="asus" w:date="2017-10-06T16:19:00Z">
        <w:r>
          <w:rPr>
            <w:rFonts w:hint="eastAsia" w:hAnsi="宋体"/>
            <w:b/>
          </w:rPr>
          <w:delText>报文体</w:delText>
        </w:r>
      </w:del>
      <w:ins w:id="843" w:author="asus" w:date="2017-10-06T16:19:00Z">
        <w:r>
          <w:rPr>
            <w:rFonts w:hint="eastAsia" w:hAnsi="宋体"/>
            <w:b/>
          </w:rPr>
          <w:t>Service content</w:t>
        </w:r>
      </w:ins>
      <w:r>
        <w:rPr>
          <w:rFonts w:hint="eastAsia" w:hAnsi="宋体"/>
        </w:rPr>
        <w:t>：</w:t>
      </w:r>
      <w:ins w:id="844" w:author="Edward Lee" w:date="2017-10-16T15:51:00Z">
        <w:r>
          <w:rPr>
            <w:rFonts w:hint="eastAsia" w:hAnsi="宋体"/>
          </w:rPr>
          <w:t xml:space="preserve"> </w:t>
        </w:r>
      </w:ins>
      <w:del w:id="845" w:author="Edward Lee" w:date="2017-10-16T15:51:00Z">
        <w:r>
          <w:rPr>
            <w:rFonts w:hint="eastAsia" w:hAnsi="宋体"/>
          </w:rPr>
          <w:delText>如下表</w:delText>
        </w:r>
      </w:del>
      <w:ins w:id="846" w:author="asus" w:date="2017-10-06T17:22:00Z">
        <w:r>
          <w:rPr>
            <w:rFonts w:hAnsi="宋体"/>
            <w:b w:val="0"/>
            <w:bCs w:val="0"/>
            <w:smallCaps w:val="0"/>
            <w:spacing w:val="0"/>
            <w:rPrChange w:id="847" w:author="asus" w:date="2017-10-06T17:22:00Z">
              <w:rPr>
                <w:b/>
                <w:bCs/>
                <w:smallCaps/>
                <w:spacing w:val="5"/>
              </w:rPr>
            </w:rPrChange>
          </w:rPr>
          <w:t>As shown in the table below</w:t>
        </w:r>
      </w:ins>
    </w:p>
    <w:tbl>
      <w:tblPr>
        <w:tblStyle w:val="21"/>
        <w:tblW w:w="850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9"/>
        <w:gridCol w:w="1134"/>
        <w:gridCol w:w="49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9" w:type="dxa"/>
            <w:shd w:val="clear" w:color="auto" w:fill="C2D69B" w:themeFill="accent3" w:themeFillTint="99"/>
          </w:tcPr>
          <w:p>
            <w:pPr>
              <w:pStyle w:val="36"/>
              <w:widowControl w:val="0"/>
              <w:ind w:firstLine="0" w:firstLineChars="0"/>
              <w:jc w:val="center"/>
              <w:rPr>
                <w:rFonts w:hAnsi="宋体"/>
                <w:b/>
                <w:szCs w:val="18"/>
              </w:rPr>
            </w:pPr>
            <w:del w:id="848" w:author="Edward Lee" w:date="2017-10-16T15:51:00Z">
              <w:r>
                <w:rPr>
                  <w:rFonts w:hint="eastAsia" w:hAnsi="宋体"/>
                  <w:b/>
                  <w:szCs w:val="18"/>
                </w:rPr>
                <w:delText>数据段</w:delText>
              </w:r>
            </w:del>
            <w:ins w:id="849" w:author="asus" w:date="2017-10-06T17:23:00Z">
              <w:r>
                <w:rPr>
                  <w:rFonts w:hint="eastAsia" w:hAnsi="宋体"/>
                  <w:b/>
                  <w:szCs w:val="18"/>
                </w:rPr>
                <w:t>Data segment</w:t>
              </w:r>
            </w:ins>
          </w:p>
        </w:tc>
        <w:tc>
          <w:tcPr>
            <w:tcW w:w="1134" w:type="dxa"/>
            <w:shd w:val="clear" w:color="auto" w:fill="C2D69B" w:themeFill="accent3" w:themeFillTint="99"/>
          </w:tcPr>
          <w:p>
            <w:pPr>
              <w:pStyle w:val="36"/>
              <w:ind w:firstLine="0" w:firstLineChars="0"/>
              <w:jc w:val="center"/>
              <w:rPr>
                <w:rFonts w:hAnsi="宋体"/>
                <w:b/>
                <w:szCs w:val="18"/>
              </w:rPr>
            </w:pPr>
            <w:del w:id="850" w:author="Edward Lee" w:date="2017-10-16T15:51:00Z">
              <w:r>
                <w:rPr>
                  <w:rFonts w:hint="eastAsia" w:hAnsi="宋体"/>
                  <w:b/>
                  <w:szCs w:val="18"/>
                </w:rPr>
                <w:delText>字节数</w:delText>
              </w:r>
            </w:del>
            <w:ins w:id="851" w:author="asus" w:date="2017-10-06T17:23:00Z">
              <w:r>
                <w:rPr>
                  <w:rFonts w:hint="eastAsia" w:hAnsi="宋体"/>
                  <w:b/>
                  <w:szCs w:val="18"/>
                </w:rPr>
                <w:t>Bytes</w:t>
              </w:r>
            </w:ins>
          </w:p>
        </w:tc>
        <w:tc>
          <w:tcPr>
            <w:tcW w:w="4962" w:type="dxa"/>
            <w:shd w:val="clear" w:color="auto" w:fill="C2D69B" w:themeFill="accent3" w:themeFillTint="99"/>
          </w:tcPr>
          <w:p>
            <w:pPr>
              <w:pStyle w:val="36"/>
              <w:ind w:firstLine="0" w:firstLineChars="0"/>
              <w:jc w:val="center"/>
              <w:rPr>
                <w:rFonts w:hAnsi="宋体"/>
                <w:b/>
                <w:szCs w:val="18"/>
              </w:rPr>
            </w:pPr>
            <w:del w:id="852" w:author="Edward Lee" w:date="2017-10-16T15:51:00Z">
              <w:r>
                <w:rPr>
                  <w:rFonts w:hint="eastAsia" w:hAnsi="宋体"/>
                  <w:b/>
                  <w:szCs w:val="18"/>
                </w:rPr>
                <w:delText>描述</w:delText>
              </w:r>
            </w:del>
            <w:ins w:id="853" w:author="asus" w:date="2017-10-06T17:23:00Z">
              <w:del w:id="854" w:author="Edward Lee" w:date="2017-10-16T15:51:00Z">
                <w:r>
                  <w:rPr>
                    <w:rFonts w:hint="eastAsia" w:hAnsi="宋体"/>
                    <w:b/>
                    <w:szCs w:val="18"/>
                  </w:rPr>
                  <w:delText xml:space="preserve"> </w:delText>
                </w:r>
              </w:del>
            </w:ins>
            <w:ins w:id="855" w:author="asus" w:date="2017-10-06T17:23:00Z">
              <w:r>
                <w:rPr>
                  <w:rFonts w:hint="eastAsia" w:hAnsi="宋体"/>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9" w:type="dxa"/>
            <w:shd w:val="clear" w:color="auto" w:fill="auto"/>
          </w:tcPr>
          <w:p>
            <w:pPr>
              <w:pStyle w:val="36"/>
              <w:ind w:firstLine="0" w:firstLineChars="0"/>
              <w:rPr>
                <w:rFonts w:hAnsi="宋体"/>
                <w:szCs w:val="18"/>
              </w:rPr>
            </w:pPr>
            <w:del w:id="856" w:author="Edward Lee" w:date="2017-10-16T15:51:00Z">
              <w:r>
                <w:rPr>
                  <w:rFonts w:hint="eastAsia" w:hAnsi="宋体"/>
                  <w:szCs w:val="18"/>
                </w:rPr>
                <w:delText>软件版本</w:delText>
              </w:r>
            </w:del>
            <w:ins w:id="857" w:author="asus" w:date="2017-10-06T17:23:00Z">
              <w:del w:id="858" w:author="Edward Lee" w:date="2017-10-16T15:51:00Z">
                <w:r>
                  <w:rPr>
                    <w:rFonts w:hint="eastAsia" w:hAnsi="宋体"/>
                    <w:szCs w:val="18"/>
                  </w:rPr>
                  <w:delText xml:space="preserve"> </w:delText>
                </w:r>
              </w:del>
            </w:ins>
            <w:ins w:id="859" w:author="asus" w:date="2017-10-06T17:23:00Z">
              <w:r>
                <w:rPr>
                  <w:rFonts w:hint="eastAsia" w:hAnsi="宋体"/>
                  <w:szCs w:val="18"/>
                </w:rPr>
                <w:t>software version</w:t>
              </w:r>
            </w:ins>
          </w:p>
        </w:tc>
        <w:tc>
          <w:tcPr>
            <w:tcW w:w="1134" w:type="dxa"/>
            <w:shd w:val="clear" w:color="auto" w:fill="auto"/>
          </w:tcPr>
          <w:p>
            <w:pPr>
              <w:pStyle w:val="36"/>
              <w:ind w:firstLine="0" w:firstLineChars="0"/>
              <w:rPr>
                <w:rFonts w:hAnsi="宋体"/>
                <w:szCs w:val="18"/>
              </w:rPr>
            </w:pPr>
            <w:r>
              <w:rPr>
                <w:rFonts w:hint="eastAsia" w:hAnsi="宋体"/>
                <w:szCs w:val="18"/>
              </w:rPr>
              <w:t>2</w:t>
            </w:r>
          </w:p>
        </w:tc>
        <w:tc>
          <w:tcPr>
            <w:tcW w:w="4962" w:type="dxa"/>
            <w:shd w:val="clear" w:color="auto" w:fill="auto"/>
          </w:tcPr>
          <w:p>
            <w:pPr>
              <w:pStyle w:val="36"/>
              <w:ind w:firstLine="0" w:firstLineChars="0"/>
              <w:rPr>
                <w:rFonts w:hAnsi="宋体"/>
                <w:szCs w:val="18"/>
              </w:rPr>
            </w:pPr>
            <w:del w:id="860" w:author="Edward Lee" w:date="2017-10-16T15:51:00Z">
              <w:r>
                <w:rPr>
                  <w:rFonts w:hint="eastAsia" w:hAnsi="宋体"/>
                  <w:szCs w:val="18"/>
                </w:rPr>
                <w:delText>主板本号和次版本号</w:delText>
              </w:r>
            </w:del>
            <w:ins w:id="861" w:author="asus" w:date="2017-10-06T17:24:00Z">
              <w:del w:id="862" w:author="Edward Lee" w:date="2017-10-16T15:51:00Z">
                <w:r>
                  <w:rPr>
                    <w:rFonts w:hint="eastAsia" w:hAnsi="宋体"/>
                    <w:szCs w:val="18"/>
                  </w:rPr>
                  <w:delText xml:space="preserve"> </w:delText>
                </w:r>
              </w:del>
            </w:ins>
            <w:ins w:id="863" w:author="asus" w:date="2017-10-06T17:24:00Z">
              <w:r>
                <w:rPr>
                  <w:rFonts w:hint="eastAsia" w:hAnsi="宋体"/>
                  <w:szCs w:val="18"/>
                </w:rPr>
                <w:t>main-version number and minor-version number</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9" w:type="dxa"/>
            <w:shd w:val="clear" w:color="auto" w:fill="auto"/>
          </w:tcPr>
          <w:p>
            <w:pPr>
              <w:pStyle w:val="36"/>
              <w:ind w:firstLine="0" w:firstLineChars="0"/>
              <w:rPr>
                <w:rFonts w:hAnsi="宋体"/>
                <w:szCs w:val="18"/>
              </w:rPr>
            </w:pPr>
            <w:del w:id="864" w:author="Edward Lee" w:date="2017-10-16T15:51:00Z">
              <w:r>
                <w:rPr>
                  <w:rFonts w:hint="eastAsia" w:hAnsi="宋体"/>
                  <w:szCs w:val="18"/>
                </w:rPr>
                <w:delText>配置参数的CRC16校验</w:delText>
              </w:r>
            </w:del>
            <w:ins w:id="865" w:author="asus" w:date="2017-10-06T17:23:00Z">
              <w:del w:id="866" w:author="Edward Lee" w:date="2017-10-16T15:51:00Z">
                <w:r>
                  <w:rPr>
                    <w:rFonts w:hint="eastAsia" w:hAnsi="宋体"/>
                    <w:szCs w:val="18"/>
                  </w:rPr>
                  <w:delText xml:space="preserve"> </w:delText>
                </w:r>
              </w:del>
            </w:ins>
            <w:ins w:id="867" w:author="asus" w:date="2017-10-06T17:23:00Z">
              <w:r>
                <w:rPr>
                  <w:rFonts w:hint="eastAsia" w:hAnsi="宋体"/>
                </w:rPr>
                <w:t>CRC16 check of the device's configuration parameter</w:t>
              </w:r>
            </w:ins>
          </w:p>
        </w:tc>
        <w:tc>
          <w:tcPr>
            <w:tcW w:w="1134" w:type="dxa"/>
            <w:shd w:val="clear" w:color="auto" w:fill="auto"/>
          </w:tcPr>
          <w:p>
            <w:pPr>
              <w:pStyle w:val="36"/>
              <w:ind w:firstLine="0" w:firstLineChars="0"/>
              <w:rPr>
                <w:rFonts w:hAnsi="宋体"/>
                <w:szCs w:val="18"/>
              </w:rPr>
            </w:pPr>
            <w:r>
              <w:rPr>
                <w:rFonts w:hint="eastAsia" w:hAnsi="宋体"/>
                <w:szCs w:val="18"/>
              </w:rPr>
              <w:t>2</w:t>
            </w:r>
          </w:p>
        </w:tc>
        <w:tc>
          <w:tcPr>
            <w:tcW w:w="4962" w:type="dxa"/>
            <w:shd w:val="clear" w:color="auto" w:fill="auto"/>
          </w:tcPr>
          <w:p>
            <w:pPr>
              <w:pStyle w:val="36"/>
              <w:ind w:firstLine="0" w:firstLineChars="0"/>
              <w:rPr>
                <w:rFonts w:hAnsi="宋体"/>
                <w:szCs w:val="18"/>
              </w:rPr>
            </w:pPr>
            <w:del w:id="868" w:author="Edward Lee" w:date="2017-10-16T15:51:00Z">
              <w:r>
                <w:rPr>
                  <w:rFonts w:hint="eastAsia" w:hAnsi="宋体"/>
                  <w:szCs w:val="18"/>
                </w:rPr>
                <w:delText>配置参数列表的CRC16校验，服务器可据此判定是否需要更新参数。</w:delText>
              </w:r>
            </w:del>
            <w:ins w:id="869" w:author="asus" w:date="2017-10-06T17:26:00Z">
              <w:r>
                <w:rPr>
                  <w:rFonts w:hAnsi="宋体"/>
                  <w:b w:val="0"/>
                  <w:bCs w:val="0"/>
                  <w:smallCaps w:val="0"/>
                  <w:spacing w:val="0"/>
                  <w:szCs w:val="18"/>
                  <w:rPrChange w:id="870" w:author="asus" w:date="2017-10-06T17:26:00Z">
                    <w:rPr>
                      <w:b/>
                      <w:bCs/>
                      <w:smallCaps/>
                      <w:spacing w:val="5"/>
                    </w:rPr>
                  </w:rPrChange>
                </w:rPr>
                <w:t>The CRC16 check of the configuration parameter list</w:t>
              </w:r>
            </w:ins>
            <w:ins w:id="871" w:author="asus" w:date="2017-10-06T17:26:00Z">
              <w:r>
                <w:rPr>
                  <w:rFonts w:hint="eastAsia" w:hAnsi="宋体"/>
                  <w:szCs w:val="18"/>
                </w:rPr>
                <w:t xml:space="preserve">. </w:t>
              </w:r>
            </w:ins>
            <w:ins w:id="872" w:author="asus" w:date="2017-10-06T17:26:00Z">
              <w:r>
                <w:rPr>
                  <w:rFonts w:hAnsi="宋体"/>
                  <w:b w:val="0"/>
                  <w:bCs w:val="0"/>
                  <w:smallCaps w:val="0"/>
                  <w:spacing w:val="0"/>
                  <w:szCs w:val="18"/>
                  <w:rPrChange w:id="873" w:author="asus" w:date="2017-10-06T17:26:00Z">
                    <w:rPr>
                      <w:b/>
                      <w:bCs/>
                      <w:smallCaps/>
                      <w:spacing w:val="5"/>
                    </w:rPr>
                  </w:rPrChange>
                </w:rPr>
                <w:t>The server may decide whether or not to update the parameters accordingly.</w:t>
              </w:r>
            </w:ins>
          </w:p>
        </w:tc>
      </w:tr>
    </w:tbl>
    <w:p>
      <w:pPr>
        <w:pStyle w:val="36"/>
        <w:ind w:firstLine="0" w:firstLineChars="0"/>
        <w:rPr>
          <w:rFonts w:hAnsi="宋体"/>
        </w:rPr>
      </w:pPr>
      <w:r>
        <w:rPr>
          <w:rFonts w:hint="eastAsia" w:hAnsi="宋体"/>
        </w:rPr>
        <w:t>eg:</w:t>
      </w:r>
      <w:r>
        <w:rPr>
          <w:rFonts w:hAnsi="宋体"/>
        </w:rPr>
        <w:t xml:space="preserve"> </w:t>
      </w:r>
      <w:r>
        <w:rPr>
          <w:rFonts w:hint="eastAsia" w:hAnsi="宋体"/>
        </w:rPr>
        <w:t>　</w:t>
      </w:r>
      <w:r>
        <w:rPr>
          <w:rFonts w:hAnsi="宋体"/>
        </w:rPr>
        <w:t xml:space="preserve"> 55 AA </w:t>
      </w:r>
      <w:r>
        <w:rPr>
          <w:rFonts w:hAnsi="宋体"/>
          <w:color w:val="FF0000"/>
          <w:u w:val="single"/>
        </w:rPr>
        <w:t>00 20</w:t>
      </w:r>
      <w:r>
        <w:rPr>
          <w:rFonts w:hAnsi="宋体"/>
          <w:u w:val="single"/>
        </w:rPr>
        <w:t xml:space="preserve"> </w:t>
      </w:r>
      <w:r>
        <w:rPr>
          <w:rFonts w:hAnsi="宋体"/>
          <w:color w:val="FFC000"/>
          <w:u w:val="single"/>
        </w:rPr>
        <w:t>00 01</w:t>
      </w:r>
      <w:r>
        <w:rPr>
          <w:rFonts w:hAnsi="宋体"/>
          <w:u w:val="single"/>
        </w:rPr>
        <w:t xml:space="preserve"> 00 00 00 00 00 01 00 00 38 36 31 36 39 34 30 33 34 32 30 35 38 39 36 00</w:t>
      </w:r>
      <w:r>
        <w:rPr>
          <w:rFonts w:hAnsi="宋体"/>
        </w:rPr>
        <w:t xml:space="preserve"> </w:t>
      </w:r>
      <w:r>
        <w:rPr>
          <w:rFonts w:hAnsi="宋体"/>
          <w:color w:val="FF33CC"/>
        </w:rPr>
        <w:t>02 07</w:t>
      </w:r>
      <w:r>
        <w:rPr>
          <w:rFonts w:hAnsi="宋体"/>
        </w:rPr>
        <w:t xml:space="preserve"> </w:t>
      </w:r>
      <w:r>
        <w:rPr>
          <w:rFonts w:hAnsi="宋体"/>
          <w:color w:val="3333FF"/>
        </w:rPr>
        <w:t>02 69</w:t>
      </w:r>
      <w:r>
        <w:rPr>
          <w:rFonts w:hAnsi="宋体"/>
        </w:rPr>
        <w:t xml:space="preserve"> </w:t>
      </w:r>
      <w:r>
        <w:rPr>
          <w:rFonts w:hAnsi="宋体"/>
          <w:color w:val="C00000"/>
        </w:rPr>
        <w:t>C5 0C</w:t>
      </w:r>
    </w:p>
    <w:tbl>
      <w:tblPr>
        <w:tblStyle w:val="2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0"/>
        <w:gridCol w:w="966"/>
        <w:gridCol w:w="1008"/>
        <w:gridCol w:w="1092"/>
        <w:gridCol w:w="1082"/>
        <w:gridCol w:w="1129"/>
        <w:gridCol w:w="1120"/>
        <w:gridCol w:w="854"/>
        <w:gridCol w:w="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100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8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129"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112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54" w:type="dxa"/>
            <w:shd w:val="clear" w:color="auto" w:fill="D8D8D8" w:themeFill="background1" w:themeFillShade="D9"/>
            <w:vAlign w:val="center"/>
          </w:tcPr>
          <w:p>
            <w:pPr>
              <w:jc w:val="center"/>
              <w:rPr>
                <w:rFonts w:ascii="宋体" w:hAnsi="宋体" w:eastAsia="宋体"/>
                <w:b/>
              </w:rPr>
            </w:pPr>
          </w:p>
        </w:tc>
        <w:tc>
          <w:tcPr>
            <w:tcW w:w="86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vAlign w:val="center"/>
          </w:tcPr>
          <w:p>
            <w:pPr>
              <w:jc w:val="center"/>
              <w:rPr>
                <w:rFonts w:ascii="宋体" w:hAnsi="宋体" w:eastAsia="宋体"/>
              </w:rPr>
            </w:pPr>
            <w:r>
              <w:rPr>
                <w:rFonts w:hint="eastAsia" w:ascii="宋体" w:hAnsi="宋体" w:eastAsia="宋体"/>
              </w:rPr>
              <w:t>55</w:t>
            </w:r>
          </w:p>
        </w:tc>
        <w:tc>
          <w:tcPr>
            <w:tcW w:w="966" w:type="dxa"/>
            <w:vAlign w:val="center"/>
          </w:tcPr>
          <w:p>
            <w:pPr>
              <w:jc w:val="center"/>
              <w:rPr>
                <w:rFonts w:ascii="宋体" w:hAnsi="宋体" w:eastAsia="宋体"/>
              </w:rPr>
            </w:pPr>
            <w:r>
              <w:rPr>
                <w:rFonts w:hint="eastAsia" w:ascii="宋体" w:hAnsi="宋体" w:eastAsia="宋体"/>
              </w:rPr>
              <w:t>AA</w:t>
            </w:r>
          </w:p>
        </w:tc>
        <w:tc>
          <w:tcPr>
            <w:tcW w:w="1008" w:type="dxa"/>
            <w:vAlign w:val="center"/>
          </w:tcPr>
          <w:p>
            <w:pPr>
              <w:jc w:val="center"/>
              <w:rPr>
                <w:rFonts w:ascii="宋体" w:hAnsi="宋体" w:eastAsia="宋体"/>
                <w:color w:val="FF0000"/>
              </w:rPr>
            </w:pPr>
            <w:r>
              <w:rPr>
                <w:rFonts w:hint="eastAsia" w:ascii="宋体" w:hAnsi="宋体" w:eastAsia="宋体"/>
                <w:color w:val="FF0000"/>
              </w:rPr>
              <w:t>00</w:t>
            </w:r>
          </w:p>
        </w:tc>
        <w:tc>
          <w:tcPr>
            <w:tcW w:w="1092" w:type="dxa"/>
            <w:vAlign w:val="center"/>
          </w:tcPr>
          <w:p>
            <w:pPr>
              <w:jc w:val="center"/>
              <w:rPr>
                <w:rFonts w:ascii="宋体" w:hAnsi="宋体" w:eastAsia="宋体"/>
                <w:color w:val="FF0000"/>
              </w:rPr>
            </w:pPr>
            <w:r>
              <w:rPr>
                <w:rFonts w:hint="eastAsia" w:ascii="宋体" w:hAnsi="宋体" w:eastAsia="宋体"/>
                <w:color w:val="FF0000"/>
              </w:rPr>
              <w:t>20</w:t>
            </w:r>
          </w:p>
        </w:tc>
        <w:tc>
          <w:tcPr>
            <w:tcW w:w="1082" w:type="dxa"/>
            <w:vAlign w:val="center"/>
          </w:tcPr>
          <w:p>
            <w:pPr>
              <w:jc w:val="center"/>
              <w:rPr>
                <w:rFonts w:ascii="宋体" w:hAnsi="宋体" w:eastAsia="宋体"/>
                <w:color w:val="FFC000"/>
              </w:rPr>
            </w:pPr>
            <w:r>
              <w:rPr>
                <w:rFonts w:hint="eastAsia" w:ascii="宋体" w:hAnsi="宋体" w:eastAsia="宋体"/>
                <w:color w:val="FFC000"/>
              </w:rPr>
              <w:t>00</w:t>
            </w:r>
          </w:p>
        </w:tc>
        <w:tc>
          <w:tcPr>
            <w:tcW w:w="1129" w:type="dxa"/>
            <w:vAlign w:val="center"/>
          </w:tcPr>
          <w:p>
            <w:pPr>
              <w:jc w:val="center"/>
              <w:rPr>
                <w:rFonts w:ascii="宋体" w:hAnsi="宋体" w:eastAsia="宋体"/>
                <w:color w:val="FFC000"/>
              </w:rPr>
            </w:pPr>
            <w:r>
              <w:rPr>
                <w:rFonts w:hint="eastAsia" w:ascii="宋体" w:hAnsi="宋体" w:eastAsia="宋体"/>
                <w:color w:val="FFC000"/>
              </w:rPr>
              <w:t>01</w:t>
            </w:r>
          </w:p>
        </w:tc>
        <w:tc>
          <w:tcPr>
            <w:tcW w:w="1120" w:type="dxa"/>
            <w:vAlign w:val="center"/>
          </w:tcPr>
          <w:p>
            <w:pPr>
              <w:jc w:val="center"/>
              <w:rPr>
                <w:rFonts w:ascii="宋体" w:hAnsi="宋体" w:eastAsia="宋体"/>
              </w:rPr>
            </w:pPr>
            <w:r>
              <w:rPr>
                <w:rFonts w:hint="eastAsia" w:ascii="宋体" w:hAnsi="宋体" w:eastAsia="宋体"/>
              </w:rPr>
              <w:t>00</w:t>
            </w:r>
          </w:p>
        </w:tc>
        <w:tc>
          <w:tcPr>
            <w:tcW w:w="854" w:type="dxa"/>
          </w:tcPr>
          <w:p>
            <w:pPr>
              <w:jc w:val="center"/>
              <w:rPr>
                <w:rFonts w:ascii="宋体" w:hAnsi="宋体" w:eastAsia="宋体"/>
              </w:rPr>
            </w:pPr>
            <w:r>
              <w:rPr>
                <w:rFonts w:hint="eastAsia" w:ascii="宋体" w:hAnsi="宋体" w:eastAsia="宋体"/>
              </w:rPr>
              <w:t>00</w:t>
            </w:r>
          </w:p>
        </w:tc>
        <w:tc>
          <w:tcPr>
            <w:tcW w:w="868"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100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8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129"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1120" w:type="dxa"/>
            <w:shd w:val="clear" w:color="auto" w:fill="D8D8D8" w:themeFill="background1" w:themeFillShade="D9"/>
            <w:vAlign w:val="center"/>
          </w:tcPr>
          <w:p>
            <w:pPr>
              <w:jc w:val="center"/>
              <w:rPr>
                <w:rFonts w:ascii="宋体" w:hAnsi="宋体" w:eastAsia="宋体"/>
                <w:b/>
              </w:rPr>
            </w:pPr>
          </w:p>
        </w:tc>
        <w:tc>
          <w:tcPr>
            <w:tcW w:w="854" w:type="dxa"/>
            <w:shd w:val="clear" w:color="auto" w:fill="D8D8D8" w:themeFill="background1" w:themeFillShade="D9"/>
            <w:vAlign w:val="center"/>
          </w:tcPr>
          <w:p>
            <w:pPr>
              <w:jc w:val="center"/>
              <w:rPr>
                <w:rFonts w:ascii="宋体" w:hAnsi="宋体" w:eastAsia="宋体"/>
                <w:b/>
              </w:rPr>
            </w:pPr>
          </w:p>
        </w:tc>
        <w:tc>
          <w:tcPr>
            <w:tcW w:w="86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vAlign w:val="center"/>
          </w:tcPr>
          <w:p>
            <w:pPr>
              <w:jc w:val="center"/>
              <w:rPr>
                <w:rFonts w:ascii="宋体" w:hAnsi="宋体" w:eastAsia="宋体"/>
              </w:rPr>
            </w:pPr>
            <w:r>
              <w:rPr>
                <w:rFonts w:hint="eastAsia" w:ascii="宋体" w:hAnsi="宋体" w:eastAsia="宋体"/>
              </w:rPr>
              <w:t>00</w:t>
            </w:r>
          </w:p>
        </w:tc>
        <w:tc>
          <w:tcPr>
            <w:tcW w:w="966" w:type="dxa"/>
          </w:tcPr>
          <w:p>
            <w:pPr>
              <w:jc w:val="center"/>
              <w:rPr>
                <w:rFonts w:ascii="宋体" w:hAnsi="宋体" w:eastAsia="宋体"/>
              </w:rPr>
            </w:pPr>
            <w:r>
              <w:rPr>
                <w:rFonts w:hint="eastAsia" w:ascii="宋体" w:hAnsi="宋体" w:eastAsia="宋体"/>
              </w:rPr>
              <w:t>00</w:t>
            </w:r>
          </w:p>
        </w:tc>
        <w:tc>
          <w:tcPr>
            <w:tcW w:w="1008" w:type="dxa"/>
            <w:vAlign w:val="center"/>
          </w:tcPr>
          <w:p>
            <w:pPr>
              <w:jc w:val="center"/>
              <w:rPr>
                <w:rFonts w:ascii="宋体" w:hAnsi="宋体" w:eastAsia="宋体"/>
              </w:rPr>
            </w:pPr>
            <w:r>
              <w:rPr>
                <w:rFonts w:hint="eastAsia" w:ascii="宋体" w:hAnsi="宋体" w:eastAsia="宋体"/>
              </w:rPr>
              <w:t>01</w:t>
            </w:r>
          </w:p>
        </w:tc>
        <w:tc>
          <w:tcPr>
            <w:tcW w:w="1092" w:type="dxa"/>
            <w:vAlign w:val="center"/>
          </w:tcPr>
          <w:p>
            <w:pPr>
              <w:jc w:val="center"/>
              <w:rPr>
                <w:rFonts w:ascii="宋体" w:hAnsi="宋体" w:eastAsia="宋体"/>
              </w:rPr>
            </w:pPr>
            <w:r>
              <w:rPr>
                <w:rFonts w:hint="eastAsia" w:ascii="宋体" w:hAnsi="宋体" w:eastAsia="宋体"/>
              </w:rPr>
              <w:t>00</w:t>
            </w:r>
          </w:p>
        </w:tc>
        <w:tc>
          <w:tcPr>
            <w:tcW w:w="1082" w:type="dxa"/>
            <w:vAlign w:val="center"/>
          </w:tcPr>
          <w:p>
            <w:pPr>
              <w:jc w:val="center"/>
              <w:rPr>
                <w:rFonts w:ascii="宋体" w:hAnsi="宋体" w:eastAsia="宋体"/>
              </w:rPr>
            </w:pPr>
            <w:r>
              <w:rPr>
                <w:rFonts w:hint="eastAsia" w:ascii="宋体" w:hAnsi="宋体" w:eastAsia="宋体"/>
              </w:rPr>
              <w:t>00</w:t>
            </w:r>
          </w:p>
        </w:tc>
        <w:tc>
          <w:tcPr>
            <w:tcW w:w="1129" w:type="dxa"/>
            <w:vAlign w:val="center"/>
          </w:tcPr>
          <w:p>
            <w:pPr>
              <w:jc w:val="center"/>
              <w:rPr>
                <w:rFonts w:ascii="宋体" w:hAnsi="宋体" w:eastAsia="宋体"/>
              </w:rPr>
            </w:pPr>
            <w:r>
              <w:rPr>
                <w:rFonts w:hint="eastAsia" w:ascii="宋体" w:hAnsi="宋体" w:eastAsia="宋体"/>
              </w:rPr>
              <w:t>38</w:t>
            </w:r>
          </w:p>
        </w:tc>
        <w:tc>
          <w:tcPr>
            <w:tcW w:w="1120" w:type="dxa"/>
            <w:vAlign w:val="center"/>
          </w:tcPr>
          <w:p>
            <w:pPr>
              <w:jc w:val="center"/>
              <w:rPr>
                <w:rFonts w:ascii="宋体" w:hAnsi="宋体" w:eastAsia="宋体"/>
              </w:rPr>
            </w:pPr>
            <w:r>
              <w:rPr>
                <w:rFonts w:hint="eastAsia" w:ascii="宋体" w:hAnsi="宋体" w:eastAsia="宋体"/>
              </w:rPr>
              <w:t>36</w:t>
            </w:r>
          </w:p>
        </w:tc>
        <w:tc>
          <w:tcPr>
            <w:tcW w:w="854" w:type="dxa"/>
            <w:vAlign w:val="center"/>
          </w:tcPr>
          <w:p>
            <w:pPr>
              <w:jc w:val="center"/>
              <w:rPr>
                <w:rFonts w:ascii="宋体" w:hAnsi="宋体" w:eastAsia="宋体"/>
              </w:rPr>
            </w:pPr>
            <w:r>
              <w:rPr>
                <w:rFonts w:hint="eastAsia" w:ascii="宋体" w:hAnsi="宋体" w:eastAsia="宋体"/>
              </w:rPr>
              <w:t>31</w:t>
            </w:r>
          </w:p>
        </w:tc>
        <w:tc>
          <w:tcPr>
            <w:tcW w:w="868" w:type="dxa"/>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1008"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82" w:type="dxa"/>
            <w:shd w:val="clear" w:color="auto" w:fill="D8D8D8" w:themeFill="background1" w:themeFillShade="D9"/>
            <w:vAlign w:val="center"/>
          </w:tcPr>
          <w:p>
            <w:pPr>
              <w:jc w:val="center"/>
              <w:rPr>
                <w:rFonts w:ascii="宋体" w:hAnsi="宋体" w:eastAsia="宋体"/>
                <w:b/>
              </w:rPr>
            </w:pPr>
          </w:p>
        </w:tc>
        <w:tc>
          <w:tcPr>
            <w:tcW w:w="1129" w:type="dxa"/>
            <w:shd w:val="clear" w:color="auto" w:fill="D8D8D8" w:themeFill="background1" w:themeFillShade="D9"/>
            <w:vAlign w:val="center"/>
          </w:tcPr>
          <w:p>
            <w:pPr>
              <w:jc w:val="center"/>
              <w:rPr>
                <w:rFonts w:ascii="宋体" w:hAnsi="宋体" w:eastAsia="宋体"/>
                <w:b/>
              </w:rPr>
            </w:pPr>
          </w:p>
        </w:tc>
        <w:tc>
          <w:tcPr>
            <w:tcW w:w="1120" w:type="dxa"/>
            <w:shd w:val="clear" w:color="auto" w:fill="D8D8D8" w:themeFill="background1" w:themeFillShade="D9"/>
            <w:vAlign w:val="center"/>
          </w:tcPr>
          <w:p>
            <w:pPr>
              <w:jc w:val="center"/>
              <w:rPr>
                <w:rFonts w:ascii="宋体" w:hAnsi="宋体" w:eastAsia="宋体"/>
                <w:b/>
              </w:rPr>
            </w:pPr>
          </w:p>
        </w:tc>
        <w:tc>
          <w:tcPr>
            <w:tcW w:w="854" w:type="dxa"/>
            <w:shd w:val="clear" w:color="auto" w:fill="D8D8D8" w:themeFill="background1" w:themeFillShade="D9"/>
            <w:vAlign w:val="center"/>
          </w:tcPr>
          <w:p>
            <w:pPr>
              <w:jc w:val="center"/>
              <w:rPr>
                <w:rFonts w:ascii="宋体" w:hAnsi="宋体" w:eastAsia="宋体"/>
                <w:b/>
              </w:rPr>
            </w:pPr>
          </w:p>
        </w:tc>
        <w:tc>
          <w:tcPr>
            <w:tcW w:w="86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34</w:t>
            </w:r>
          </w:p>
        </w:tc>
        <w:tc>
          <w:tcPr>
            <w:tcW w:w="1008" w:type="dxa"/>
            <w:vAlign w:val="center"/>
          </w:tcPr>
          <w:p>
            <w:pPr>
              <w:jc w:val="center"/>
              <w:rPr>
                <w:rFonts w:ascii="宋体" w:hAnsi="宋体" w:eastAsia="宋体"/>
              </w:rPr>
            </w:pPr>
            <w:r>
              <w:rPr>
                <w:rFonts w:hint="eastAsia" w:ascii="宋体" w:hAnsi="宋体" w:eastAsia="宋体"/>
              </w:rPr>
              <w:t>30</w:t>
            </w:r>
          </w:p>
        </w:tc>
        <w:tc>
          <w:tcPr>
            <w:tcW w:w="1092" w:type="dxa"/>
            <w:vAlign w:val="center"/>
          </w:tcPr>
          <w:p>
            <w:pPr>
              <w:jc w:val="center"/>
              <w:rPr>
                <w:rFonts w:ascii="宋体" w:hAnsi="宋体" w:eastAsia="宋体"/>
              </w:rPr>
            </w:pPr>
            <w:r>
              <w:rPr>
                <w:rFonts w:hint="eastAsia" w:ascii="宋体" w:hAnsi="宋体" w:eastAsia="宋体"/>
              </w:rPr>
              <w:t>33</w:t>
            </w:r>
          </w:p>
        </w:tc>
        <w:tc>
          <w:tcPr>
            <w:tcW w:w="1082" w:type="dxa"/>
            <w:vAlign w:val="center"/>
          </w:tcPr>
          <w:p>
            <w:pPr>
              <w:jc w:val="center"/>
              <w:rPr>
                <w:rFonts w:ascii="宋体" w:hAnsi="宋体" w:eastAsia="宋体"/>
              </w:rPr>
            </w:pPr>
            <w:r>
              <w:rPr>
                <w:rFonts w:hint="eastAsia" w:ascii="宋体" w:hAnsi="宋体" w:eastAsia="宋体"/>
              </w:rPr>
              <w:t>34</w:t>
            </w:r>
          </w:p>
        </w:tc>
        <w:tc>
          <w:tcPr>
            <w:tcW w:w="1129" w:type="dxa"/>
            <w:vAlign w:val="center"/>
          </w:tcPr>
          <w:p>
            <w:pPr>
              <w:jc w:val="center"/>
              <w:rPr>
                <w:rFonts w:ascii="宋体" w:hAnsi="宋体" w:eastAsia="宋体"/>
              </w:rPr>
            </w:pPr>
            <w:r>
              <w:rPr>
                <w:rFonts w:hint="eastAsia" w:ascii="宋体" w:hAnsi="宋体" w:eastAsia="宋体"/>
              </w:rPr>
              <w:t>32</w:t>
            </w:r>
          </w:p>
        </w:tc>
        <w:tc>
          <w:tcPr>
            <w:tcW w:w="1120" w:type="dxa"/>
            <w:vAlign w:val="center"/>
          </w:tcPr>
          <w:p>
            <w:pPr>
              <w:jc w:val="center"/>
              <w:rPr>
                <w:rFonts w:ascii="宋体" w:hAnsi="宋体" w:eastAsia="宋体"/>
              </w:rPr>
            </w:pPr>
            <w:r>
              <w:rPr>
                <w:rFonts w:hint="eastAsia" w:ascii="宋体" w:hAnsi="宋体" w:eastAsia="宋体"/>
              </w:rPr>
              <w:t>33</w:t>
            </w:r>
          </w:p>
        </w:tc>
        <w:tc>
          <w:tcPr>
            <w:tcW w:w="854" w:type="dxa"/>
            <w:vAlign w:val="center"/>
          </w:tcPr>
          <w:p>
            <w:pPr>
              <w:jc w:val="center"/>
              <w:rPr>
                <w:rFonts w:ascii="宋体" w:hAnsi="宋体" w:eastAsia="宋体"/>
              </w:rPr>
            </w:pPr>
            <w:r>
              <w:rPr>
                <w:rFonts w:hint="eastAsia" w:ascii="宋体" w:hAnsi="宋体" w:eastAsia="宋体"/>
              </w:rPr>
              <w:t>35</w:t>
            </w:r>
          </w:p>
        </w:tc>
        <w:tc>
          <w:tcPr>
            <w:tcW w:w="868" w:type="dxa"/>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rPr>
            </w:pPr>
          </w:p>
        </w:tc>
        <w:tc>
          <w:tcPr>
            <w:tcW w:w="100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(MSL)</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ver</w:t>
            </w:r>
            <w:r>
              <w:rPr>
                <w:rFonts w:hint="eastAsia" w:ascii="宋体" w:hAnsi="宋体" w:eastAsia="宋体"/>
                <w:b/>
              </w:rPr>
              <w:br w:type="textWrapping"/>
            </w:r>
            <w:r>
              <w:rPr>
                <w:rFonts w:hint="eastAsia" w:ascii="宋体" w:hAnsi="宋体" w:eastAsia="宋体"/>
                <w:b/>
              </w:rPr>
              <w:t>(H)</w:t>
            </w:r>
          </w:p>
        </w:tc>
        <w:tc>
          <w:tcPr>
            <w:tcW w:w="108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ver</w:t>
            </w:r>
            <w:r>
              <w:rPr>
                <w:rFonts w:hint="eastAsia" w:ascii="宋体" w:hAnsi="宋体" w:eastAsia="宋体"/>
                <w:b/>
              </w:rPr>
              <w:br w:type="textWrapping"/>
            </w:r>
            <w:r>
              <w:rPr>
                <w:rFonts w:hint="eastAsia" w:ascii="宋体" w:hAnsi="宋体" w:eastAsia="宋体"/>
                <w:b/>
              </w:rPr>
              <w:t>(L)</w:t>
            </w:r>
          </w:p>
        </w:tc>
        <w:tc>
          <w:tcPr>
            <w:tcW w:w="1129"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parm_crc16(H)</w:t>
            </w:r>
          </w:p>
        </w:tc>
        <w:tc>
          <w:tcPr>
            <w:tcW w:w="1120"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parm_crc16(L)</w:t>
            </w:r>
          </w:p>
        </w:tc>
        <w:tc>
          <w:tcPr>
            <w:tcW w:w="8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86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0"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36</w:t>
            </w:r>
          </w:p>
        </w:tc>
        <w:tc>
          <w:tcPr>
            <w:tcW w:w="1008"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02</w:t>
            </w:r>
          </w:p>
        </w:tc>
        <w:tc>
          <w:tcPr>
            <w:tcW w:w="108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07</w:t>
            </w:r>
          </w:p>
        </w:tc>
        <w:tc>
          <w:tcPr>
            <w:tcW w:w="1129"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02</w:t>
            </w:r>
          </w:p>
        </w:tc>
        <w:tc>
          <w:tcPr>
            <w:tcW w:w="1120"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69</w:t>
            </w:r>
          </w:p>
        </w:tc>
        <w:tc>
          <w:tcPr>
            <w:tcW w:w="854"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C5</w:t>
            </w:r>
          </w:p>
        </w:tc>
        <w:tc>
          <w:tcPr>
            <w:tcW w:w="868"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0C</w:t>
            </w:r>
          </w:p>
        </w:tc>
      </w:tr>
    </w:tbl>
    <w:p>
      <w:pPr>
        <w:pStyle w:val="36"/>
        <w:ind w:firstLine="422"/>
        <w:rPr>
          <w:rFonts w:hAnsi="宋体"/>
        </w:rPr>
      </w:pPr>
      <w:del w:id="874" w:author="asus" w:date="2017-10-06T16:08:00Z">
        <w:r>
          <w:rPr>
            <w:rFonts w:hint="eastAsia" w:hAnsi="宋体"/>
            <w:b/>
            <w:bCs/>
            <w:color w:val="000000" w:themeColor="text1"/>
          </w:rPr>
          <w:delText>起始标识</w:delText>
        </w:r>
      </w:del>
      <w:ins w:id="875" w:author="asus" w:date="2017-10-06T16:08:00Z">
        <w:r>
          <w:rPr>
            <w:rFonts w:hint="eastAsia" w:hAnsi="宋体"/>
            <w:b/>
            <w:bCs/>
            <w:color w:val="000000" w:themeColor="text1"/>
          </w:rPr>
          <w:t>Start flag</w:t>
        </w:r>
      </w:ins>
    </w:p>
    <w:p>
      <w:pPr>
        <w:pStyle w:val="36"/>
        <w:rPr>
          <w:rFonts w:hAnsi="宋体"/>
        </w:rPr>
      </w:pPr>
      <w:del w:id="876" w:author="asus" w:date="2017-10-06T16:08:00Z">
        <w:r>
          <w:rPr>
            <w:rFonts w:hint="eastAsia" w:hAnsi="宋体"/>
          </w:rPr>
          <w:delText>起始标识</w:delText>
        </w:r>
      </w:del>
      <w:ins w:id="877" w:author="asus" w:date="2017-10-06T16:08:00Z">
        <w:r>
          <w:rPr>
            <w:rFonts w:hint="eastAsia" w:hAnsi="宋体"/>
          </w:rPr>
          <w:t>Start flag</w:t>
        </w:r>
      </w:ins>
      <w:r>
        <w:rPr>
          <w:rFonts w:hint="eastAsia" w:hAnsi="宋体"/>
        </w:rPr>
        <w:t>sof     ： 0x55AA</w:t>
      </w:r>
    </w:p>
    <w:p>
      <w:pPr>
        <w:pStyle w:val="36"/>
        <w:ind w:firstLine="422"/>
        <w:rPr>
          <w:rFonts w:hAnsi="宋体"/>
          <w:b/>
        </w:rPr>
      </w:pPr>
      <w:del w:id="878" w:author="asus" w:date="2017-10-06T16:10:00Z">
        <w:r>
          <w:rPr>
            <w:rFonts w:hint="eastAsia" w:hAnsi="宋体"/>
            <w:b/>
          </w:rPr>
          <w:delText>报文头</w:delText>
        </w:r>
      </w:del>
      <w:ins w:id="879" w:author="asus" w:date="2017-10-06T16:10:00Z">
        <w:r>
          <w:rPr>
            <w:rFonts w:hint="eastAsia" w:hAnsi="宋体"/>
            <w:b/>
          </w:rPr>
          <w:t>Message header</w:t>
        </w:r>
      </w:ins>
    </w:p>
    <w:p>
      <w:pPr>
        <w:pStyle w:val="36"/>
        <w:rPr>
          <w:rFonts w:hAnsi="宋体"/>
        </w:rPr>
      </w:pPr>
      <w:del w:id="880" w:author="asus" w:date="2017-10-06T16:11:00Z">
        <w:r>
          <w:rPr>
            <w:rFonts w:hint="eastAsia" w:hAnsi="宋体"/>
          </w:rPr>
          <w:delText>报文长度</w:delText>
        </w:r>
      </w:del>
      <w:ins w:id="881" w:author="asus" w:date="2017-10-06T16:11:00Z">
        <w:r>
          <w:rPr>
            <w:rFonts w:hint="eastAsia" w:hAnsi="宋体"/>
          </w:rPr>
          <w:t>message length</w:t>
        </w:r>
      </w:ins>
      <w:r>
        <w:rPr>
          <w:rFonts w:hint="eastAsia" w:hAnsi="宋体"/>
        </w:rPr>
        <w:t>len     ： 0x</w:t>
      </w:r>
      <w:r>
        <w:rPr>
          <w:rFonts w:hint="eastAsia" w:hAnsi="宋体"/>
          <w:color w:val="FF0000"/>
        </w:rPr>
        <w:t>0020</w:t>
      </w:r>
    </w:p>
    <w:p>
      <w:pPr>
        <w:pStyle w:val="36"/>
        <w:rPr>
          <w:rFonts w:hAnsi="宋体"/>
        </w:rPr>
      </w:pPr>
      <w:del w:id="882" w:author="asus" w:date="2017-10-06T16:12:00Z">
        <w:r>
          <w:rPr>
            <w:rFonts w:hint="eastAsia" w:hAnsi="宋体"/>
          </w:rPr>
          <w:delText>命令码</w:delText>
        </w:r>
      </w:del>
      <w:ins w:id="883" w:author="asus" w:date="2017-10-06T16:12:00Z">
        <w:r>
          <w:rPr>
            <w:rFonts w:hint="eastAsia" w:hAnsi="宋体"/>
          </w:rPr>
          <w:t>command code</w:t>
        </w:r>
      </w:ins>
      <w:r>
        <w:rPr>
          <w:rFonts w:hint="eastAsia" w:hAnsi="宋体"/>
        </w:rPr>
        <w:t xml:space="preserve"> cmd      ： 0x</w:t>
      </w:r>
      <w:r>
        <w:rPr>
          <w:rFonts w:hint="eastAsia" w:hAnsi="宋体"/>
          <w:color w:val="FFC000"/>
        </w:rPr>
        <w:t>0001</w:t>
      </w:r>
    </w:p>
    <w:p>
      <w:pPr>
        <w:pStyle w:val="36"/>
        <w:rPr>
          <w:rFonts w:hAnsi="宋体"/>
        </w:rPr>
      </w:pPr>
      <w:del w:id="884" w:author="asus" w:date="2017-10-06T16:14:00Z">
        <w:r>
          <w:rPr>
            <w:rFonts w:hint="eastAsia" w:hAnsi="宋体"/>
          </w:rPr>
          <w:delText>报文流水号</w:delText>
        </w:r>
      </w:del>
      <w:ins w:id="885" w:author="asus" w:date="2017-10-06T16:14:00Z">
        <w:r>
          <w:rPr>
            <w:rFonts w:hint="eastAsia" w:hAnsi="宋体"/>
          </w:rPr>
          <w:t xml:space="preserve">Message serial number </w:t>
        </w:r>
      </w:ins>
      <w:r>
        <w:rPr>
          <w:rFonts w:hint="eastAsia" w:hAnsi="宋体"/>
        </w:rPr>
        <w:t>seq   ： 0x00000000</w:t>
      </w:r>
    </w:p>
    <w:p>
      <w:pPr>
        <w:pStyle w:val="36"/>
        <w:rPr>
          <w:rFonts w:hAnsi="宋体"/>
        </w:rPr>
      </w:pPr>
      <w:del w:id="886" w:author="asus" w:date="2017-10-06T16:16:00Z">
        <w:r>
          <w:rPr>
            <w:rFonts w:hint="eastAsia" w:hAnsi="宋体"/>
          </w:rPr>
          <w:delText>协议版本</w:delText>
        </w:r>
      </w:del>
      <w:ins w:id="887" w:author="asus" w:date="2017-10-06T16:16:00Z">
        <w:r>
          <w:rPr>
            <w:rFonts w:hint="eastAsia" w:hAnsi="宋体"/>
          </w:rPr>
          <w:t>protocol version</w:t>
        </w:r>
      </w:ins>
      <w:r>
        <w:rPr>
          <w:rFonts w:hint="eastAsia" w:hAnsi="宋体"/>
        </w:rPr>
        <w:t>pro_ver ： 0x0001 (V0.1)</w:t>
      </w:r>
    </w:p>
    <w:p>
      <w:pPr>
        <w:pStyle w:val="36"/>
        <w:rPr>
          <w:rFonts w:hAnsi="宋体"/>
        </w:rPr>
      </w:pPr>
      <w:del w:id="888" w:author="asus" w:date="2017-10-06T16:17:00Z">
        <w:r>
          <w:rPr>
            <w:rFonts w:hint="eastAsia" w:hAnsi="宋体"/>
          </w:rPr>
          <w:delText>安全标识</w:delText>
        </w:r>
      </w:del>
      <w:ins w:id="889" w:author="asus" w:date="2017-10-06T16:17:00Z">
        <w:r>
          <w:rPr>
            <w:rFonts w:hint="eastAsia" w:hAnsi="宋体"/>
          </w:rPr>
          <w:t>security flag</w:t>
        </w:r>
      </w:ins>
      <w:r>
        <w:rPr>
          <w:rFonts w:hint="eastAsia" w:hAnsi="宋体"/>
        </w:rPr>
        <w:t>seq_flag： 0x0000</w:t>
      </w:r>
    </w:p>
    <w:p>
      <w:pPr>
        <w:pStyle w:val="36"/>
        <w:rPr>
          <w:rFonts w:hAnsi="宋体"/>
        </w:rPr>
      </w:pPr>
      <w:del w:id="890" w:author="asus" w:date="2017-10-06T16:18:00Z">
        <w:r>
          <w:rPr>
            <w:rFonts w:hint="eastAsia" w:hAnsi="宋体"/>
          </w:rPr>
          <w:delText>设备ID</w:delText>
        </w:r>
      </w:del>
      <w:ins w:id="891"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892" w:author="asus" w:date="2017-10-07T01:09:00Z">
        <w:r>
          <w:rPr>
            <w:rFonts w:hint="eastAsia" w:hAnsi="宋体"/>
          </w:rPr>
          <w:delText>转为字符串为</w:delText>
        </w:r>
      </w:del>
      <w:ins w:id="893" w:author="asus" w:date="2017-10-07T01:12:00Z">
        <w:r>
          <w:rPr>
            <w:rFonts w:hint="eastAsia" w:hAnsi="宋体"/>
          </w:rPr>
          <w:t xml:space="preserve">change to string </w:t>
        </w:r>
      </w:ins>
      <w:r>
        <w:rPr>
          <w:rFonts w:hint="eastAsia" w:hAnsi="宋体"/>
        </w:rPr>
        <w:t>：</w:t>
      </w:r>
      <w:r>
        <w:rPr>
          <w:rFonts w:hint="eastAsia" w:hAnsi="宋体" w:cs="Calibri"/>
          <w:szCs w:val="21"/>
          <w:u w:val="single"/>
        </w:rPr>
        <w:t>“</w:t>
      </w:r>
      <w:r>
        <w:rPr>
          <w:rFonts w:hAnsi="宋体" w:cs="Calibri"/>
          <w:szCs w:val="21"/>
          <w:u w:val="single"/>
        </w:rPr>
        <w:t>861694034205896”）</w:t>
      </w:r>
    </w:p>
    <w:p>
      <w:pPr>
        <w:pStyle w:val="36"/>
        <w:ind w:firstLine="422"/>
        <w:rPr>
          <w:rFonts w:hAnsi="宋体"/>
          <w:b/>
        </w:rPr>
      </w:pPr>
      <w:del w:id="894" w:author="asus" w:date="2017-10-06T16:19:00Z">
        <w:r>
          <w:rPr>
            <w:rFonts w:hint="eastAsia" w:hAnsi="宋体"/>
            <w:b/>
          </w:rPr>
          <w:delText>报文体</w:delText>
        </w:r>
      </w:del>
      <w:ins w:id="895" w:author="asus" w:date="2017-10-06T16:19:00Z">
        <w:r>
          <w:rPr>
            <w:rFonts w:hint="eastAsia" w:hAnsi="宋体"/>
            <w:b/>
          </w:rPr>
          <w:t>Service content</w:t>
        </w:r>
      </w:ins>
    </w:p>
    <w:p>
      <w:pPr>
        <w:pStyle w:val="36"/>
        <w:rPr>
          <w:rFonts w:hAnsi="宋体"/>
        </w:rPr>
      </w:pPr>
      <w:del w:id="896" w:author="Edward Lee" w:date="2017-10-16T15:51:00Z">
        <w:r>
          <w:rPr>
            <w:rFonts w:hint="eastAsia" w:hAnsi="宋体" w:cstheme="minorBidi"/>
            <w:kern w:val="2"/>
            <w:szCs w:val="22"/>
            <w:shd w:val="clear" w:color="auto" w:fill="C2D69B" w:themeFill="accent3" w:themeFillTint="99"/>
          </w:rPr>
          <w:delText>软件版本</w:delText>
        </w:r>
      </w:del>
      <w:ins w:id="897" w:author="asus" w:date="2017-10-06T17:30:00Z">
        <w:r>
          <w:rPr>
            <w:rFonts w:hint="eastAsia" w:hAnsi="宋体" w:cstheme="minorBidi"/>
            <w:kern w:val="2"/>
            <w:szCs w:val="22"/>
            <w:shd w:val="clear" w:color="auto" w:fill="C2D69B" w:themeFill="accent3" w:themeFillTint="99"/>
          </w:rPr>
          <w:t xml:space="preserve">software version </w:t>
        </w:r>
      </w:ins>
      <w:r>
        <w:rPr>
          <w:rFonts w:hint="eastAsia" w:hAnsi="宋体" w:cstheme="minorBidi"/>
          <w:kern w:val="2"/>
          <w:szCs w:val="22"/>
          <w:shd w:val="clear" w:color="auto" w:fill="C2D69B" w:themeFill="accent3" w:themeFillTint="99"/>
        </w:rPr>
        <w:t xml:space="preserve">ver       </w:t>
      </w:r>
      <w:r>
        <w:rPr>
          <w:rFonts w:hint="eastAsia" w:hAnsi="宋体"/>
        </w:rPr>
        <w:t>：</w:t>
      </w:r>
      <w:r>
        <w:rPr>
          <w:rFonts w:hAnsi="宋体"/>
          <w:color w:val="FF33CC"/>
        </w:rPr>
        <w:t>02 07</w:t>
      </w:r>
      <w:r>
        <w:rPr>
          <w:rFonts w:hint="eastAsia" w:hAnsi="宋体"/>
        </w:rPr>
        <w:t xml:space="preserve">  （</w:t>
      </w:r>
      <w:ins w:id="898" w:author="asus" w:date="2017-10-06T17:30:00Z">
        <w:r>
          <w:rPr>
            <w:rFonts w:hint="eastAsia" w:hAnsi="宋体"/>
          </w:rPr>
          <w:t xml:space="preserve">device software version is </w:t>
        </w:r>
      </w:ins>
      <w:del w:id="899" w:author="asus" w:date="2017-10-06T17:30:00Z">
        <w:r>
          <w:rPr>
            <w:rFonts w:hint="eastAsia" w:hAnsi="宋体"/>
          </w:rPr>
          <w:delText>设备软件版本</w:delText>
        </w:r>
      </w:del>
      <w:r>
        <w:rPr>
          <w:rFonts w:hint="eastAsia" w:hAnsi="宋体"/>
        </w:rPr>
        <w:t>V2.7）</w:t>
      </w:r>
    </w:p>
    <w:p>
      <w:pPr>
        <w:ind w:firstLine="420"/>
        <w:rPr>
          <w:rFonts w:ascii="宋体" w:hAnsi="宋体" w:eastAsia="宋体"/>
        </w:rPr>
      </w:pPr>
      <w:del w:id="900" w:author="Edward Lee" w:date="2017-10-16T15:51:00Z">
        <w:r>
          <w:rPr>
            <w:rFonts w:hint="eastAsia" w:ascii="宋体" w:hAnsi="宋体" w:eastAsia="宋体"/>
            <w:shd w:val="clear" w:color="auto" w:fill="C2D69B" w:themeFill="accent3" w:themeFillTint="99"/>
          </w:rPr>
          <w:delText>配置参数crc16校验</w:delText>
        </w:r>
      </w:del>
      <w:ins w:id="901" w:author="asus" w:date="2017-10-06T17:31:00Z">
        <w:r>
          <w:rPr>
            <w:rFonts w:hint="eastAsia" w:ascii="宋体" w:hAnsi="宋体" w:eastAsia="宋体"/>
          </w:rPr>
          <w:t>CRC16 check of the device's configuration parameter</w:t>
        </w:r>
      </w:ins>
      <w:r>
        <w:rPr>
          <w:rFonts w:hint="eastAsia" w:ascii="宋体" w:hAnsi="宋体" w:eastAsia="宋体"/>
        </w:rPr>
        <w:t>：</w:t>
      </w:r>
      <w:r>
        <w:rPr>
          <w:rFonts w:ascii="宋体" w:hAnsi="宋体" w:eastAsia="宋体"/>
          <w:color w:val="3333FF"/>
        </w:rPr>
        <w:t>02 69</w:t>
      </w:r>
      <w:r>
        <w:rPr>
          <w:rFonts w:hint="eastAsia" w:ascii="宋体" w:hAnsi="宋体" w:eastAsia="宋体"/>
        </w:rPr>
        <w:t xml:space="preserve">   </w:t>
      </w:r>
    </w:p>
    <w:p>
      <w:pPr>
        <w:ind w:firstLine="420"/>
        <w:rPr>
          <w:del w:id="902" w:author="asus" w:date="2017-10-06T17:31:00Z"/>
          <w:rFonts w:ascii="宋体" w:hAnsi="宋体" w:eastAsia="宋体"/>
          <w:b/>
        </w:rPr>
      </w:pPr>
      <w:del w:id="903" w:author="asus" w:date="2017-10-06T17:31:00Z">
        <w:r>
          <w:rPr>
            <w:rFonts w:hint="eastAsia" w:ascii="宋体" w:hAnsi="宋体" w:eastAsia="宋体"/>
            <w:b/>
          </w:rPr>
          <w:delText>校验</w:delText>
        </w:r>
      </w:del>
    </w:p>
    <w:p>
      <w:pPr>
        <w:ind w:firstLine="420"/>
        <w:rPr>
          <w:ins w:id="904" w:author="asus" w:date="2017-10-06T17:31:00Z"/>
          <w:rFonts w:ascii="宋体" w:hAnsi="宋体" w:eastAsia="宋体"/>
          <w:b/>
        </w:rPr>
      </w:pPr>
      <w:ins w:id="905" w:author="asus" w:date="2017-10-06T17:31:00Z">
        <w:r>
          <w:rPr>
            <w:rFonts w:hint="eastAsia" w:ascii="宋体" w:hAnsi="宋体" w:eastAsia="宋体"/>
            <w:b/>
          </w:rPr>
          <w:t>Check</w:t>
        </w:r>
      </w:ins>
    </w:p>
    <w:p>
      <w:pPr>
        <w:ind w:firstLine="420"/>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0xC50C </w:t>
      </w:r>
    </w:p>
    <w:p>
      <w:pPr>
        <w:pStyle w:val="4"/>
        <w:numPr>
          <w:ilvl w:val="2"/>
          <w:numId w:val="3"/>
        </w:numPr>
        <w:rPr>
          <w:sz w:val="30"/>
          <w:szCs w:val="30"/>
        </w:rPr>
      </w:pPr>
      <w:del w:id="906" w:author="Edward Lee" w:date="2017-10-16T15:51:00Z">
        <w:r>
          <w:rPr>
            <w:rFonts w:hint="eastAsia"/>
            <w:sz w:val="30"/>
            <w:szCs w:val="30"/>
          </w:rPr>
          <w:delText>平台确认包定义</w:delText>
        </w:r>
      </w:del>
      <w:ins w:id="907" w:author="asus" w:date="2017-10-06T17:32:00Z">
        <w:r>
          <w:rPr>
            <w:b/>
            <w:bCs/>
            <w:smallCaps w:val="0"/>
            <w:spacing w:val="0"/>
            <w:sz w:val="30"/>
            <w:szCs w:val="30"/>
            <w:rPrChange w:id="908" w:author="asus" w:date="2017-10-06T17:32:00Z">
              <w:rPr>
                <w:b w:val="0"/>
                <w:bCs w:val="0"/>
                <w:smallCaps/>
                <w:spacing w:val="5"/>
              </w:rPr>
            </w:rPrChange>
          </w:rPr>
          <w:t>Platform validation package definition</w:t>
        </w:r>
      </w:ins>
    </w:p>
    <w:p>
      <w:pPr>
        <w:pStyle w:val="36"/>
        <w:spacing w:line="360" w:lineRule="auto"/>
        <w:rPr>
          <w:rFonts w:hAnsi="宋体"/>
        </w:rPr>
      </w:pPr>
      <w:del w:id="909" w:author="Edward Lee" w:date="2017-10-16T15:51:00Z">
        <w:r>
          <w:rPr>
            <w:rFonts w:hint="eastAsia" w:hAnsi="宋体"/>
          </w:rPr>
          <w:delText>平台确认报文体包括登录结果(1字节)和当前实时时间。</w:delText>
        </w:r>
      </w:del>
      <w:ins w:id="910" w:author="asus" w:date="2017-10-06T17:32:00Z">
        <w:r>
          <w:rPr>
            <w:rFonts w:hint="eastAsia" w:hAnsi="宋体"/>
          </w:rPr>
          <w:t>The platform validation</w:t>
        </w:r>
      </w:ins>
      <w:ins w:id="911" w:author="asus" w:date="2017-10-06T17:33:00Z">
        <w:r>
          <w:rPr>
            <w:rFonts w:hint="eastAsia" w:hAnsi="宋体"/>
          </w:rPr>
          <w:t xml:space="preserve"> service content </w:t>
        </w:r>
      </w:ins>
      <w:ins w:id="912" w:author="asus" w:date="2017-10-06T17:33:00Z">
        <w:r>
          <w:rPr>
            <w:rFonts w:hAnsi="宋体"/>
            <w:b w:val="0"/>
            <w:bCs w:val="0"/>
            <w:smallCaps w:val="0"/>
            <w:spacing w:val="0"/>
            <w:rPrChange w:id="913" w:author="asus" w:date="2017-10-06T17:33:00Z">
              <w:rPr>
                <w:b/>
                <w:bCs/>
                <w:smallCaps/>
                <w:spacing w:val="5"/>
              </w:rPr>
            </w:rPrChange>
          </w:rPr>
          <w:t xml:space="preserve"> includes the login result (1 byte) and the current real time</w:t>
        </w:r>
      </w:ins>
    </w:p>
    <w:p>
      <w:pPr>
        <w:pStyle w:val="36"/>
        <w:spacing w:line="360" w:lineRule="auto"/>
        <w:ind w:firstLine="422"/>
        <w:rPr>
          <w:rFonts w:hAnsi="宋体"/>
        </w:rPr>
      </w:pPr>
      <w:ins w:id="914" w:author="asus" w:date="2017-10-06T17:33:00Z">
        <w:r>
          <w:rPr>
            <w:rFonts w:hint="eastAsia" w:hAnsi="宋体"/>
            <w:b/>
          </w:rPr>
          <w:t>Validation code</w:t>
        </w:r>
      </w:ins>
      <w:del w:id="915" w:author="Edward Lee" w:date="2017-10-16T15:51:00Z">
        <w:r>
          <w:rPr>
            <w:rFonts w:hint="eastAsia" w:hAnsi="宋体"/>
            <w:b/>
          </w:rPr>
          <w:delText>确认码</w:delText>
        </w:r>
      </w:del>
      <w:r>
        <w:rPr>
          <w:rFonts w:hint="eastAsia" w:hAnsi="宋体"/>
        </w:rPr>
        <w:t>： 0x8001</w:t>
      </w:r>
    </w:p>
    <w:p>
      <w:pPr>
        <w:pStyle w:val="36"/>
        <w:spacing w:line="360" w:lineRule="auto"/>
        <w:ind w:firstLine="422"/>
        <w:rPr>
          <w:rFonts w:hAnsi="宋体"/>
        </w:rPr>
      </w:pPr>
      <w:del w:id="916" w:author="asus" w:date="2017-10-06T16:19:00Z">
        <w:r>
          <w:rPr>
            <w:rFonts w:hint="eastAsia" w:hAnsi="宋体"/>
            <w:b/>
          </w:rPr>
          <w:delText>报文体</w:delText>
        </w:r>
      </w:del>
      <w:ins w:id="917" w:author="asus" w:date="2017-10-06T16:19:00Z">
        <w:r>
          <w:rPr>
            <w:rFonts w:hint="eastAsia" w:hAnsi="宋体"/>
            <w:b/>
          </w:rPr>
          <w:t>Service content</w:t>
        </w:r>
      </w:ins>
      <w:r>
        <w:rPr>
          <w:rFonts w:hint="eastAsia" w:hAnsi="宋体"/>
        </w:rPr>
        <w:t>：</w:t>
      </w:r>
      <w:ins w:id="918" w:author="Edward Lee" w:date="2017-10-16T15:52:00Z">
        <w:r>
          <w:rPr>
            <w:rFonts w:hint="eastAsia" w:hAnsi="宋体"/>
          </w:rPr>
          <w:t xml:space="preserve"> </w:t>
        </w:r>
      </w:ins>
      <w:del w:id="919" w:author="Edward Lee" w:date="2017-10-16T15:52:00Z">
        <w:r>
          <w:rPr>
            <w:rFonts w:hint="eastAsia" w:hAnsi="宋体"/>
          </w:rPr>
          <w:delText>如下表</w:delText>
        </w:r>
      </w:del>
      <w:ins w:id="920" w:author="asus" w:date="2017-10-06T17:33:00Z">
        <w:r>
          <w:rPr>
            <w:rFonts w:hint="eastAsia" w:hAnsi="宋体"/>
          </w:rPr>
          <w:t>As shown in the table below</w:t>
        </w:r>
      </w:ins>
    </w:p>
    <w:tbl>
      <w:tblPr>
        <w:tblStyle w:val="21"/>
        <w:tblW w:w="8221"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1275"/>
        <w:gridCol w:w="5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C2D69B" w:themeFill="accent3" w:themeFillTint="99"/>
          </w:tcPr>
          <w:p>
            <w:pPr>
              <w:pStyle w:val="36"/>
              <w:widowControl w:val="0"/>
              <w:ind w:firstLine="0" w:firstLineChars="0"/>
              <w:jc w:val="center"/>
              <w:rPr>
                <w:rFonts w:hAnsi="宋体"/>
                <w:b/>
                <w:szCs w:val="18"/>
              </w:rPr>
            </w:pPr>
            <w:del w:id="921" w:author="asus" w:date="2017-10-06T17:35:00Z">
              <w:r>
                <w:rPr>
                  <w:rFonts w:hint="eastAsia" w:hAnsi="宋体"/>
                  <w:b/>
                  <w:szCs w:val="18"/>
                </w:rPr>
                <w:delText>数据段</w:delText>
              </w:r>
            </w:del>
            <w:ins w:id="922" w:author="asus" w:date="2017-10-06T17:35:00Z">
              <w:r>
                <w:rPr>
                  <w:rFonts w:hint="eastAsia" w:hAnsi="宋体"/>
                  <w:b/>
                  <w:szCs w:val="18"/>
                </w:rPr>
                <w:t>Data segment</w:t>
              </w:r>
            </w:ins>
          </w:p>
        </w:tc>
        <w:tc>
          <w:tcPr>
            <w:tcW w:w="1275" w:type="dxa"/>
            <w:shd w:val="clear" w:color="auto" w:fill="C2D69B" w:themeFill="accent3" w:themeFillTint="99"/>
          </w:tcPr>
          <w:p>
            <w:pPr>
              <w:pStyle w:val="36"/>
              <w:ind w:firstLine="0" w:firstLineChars="0"/>
              <w:jc w:val="center"/>
              <w:rPr>
                <w:rFonts w:hAnsi="宋体"/>
                <w:b/>
                <w:szCs w:val="18"/>
              </w:rPr>
            </w:pPr>
            <w:del w:id="923" w:author="asus" w:date="2017-10-06T17:36:00Z">
              <w:r>
                <w:rPr>
                  <w:rFonts w:hint="eastAsia" w:hAnsi="宋体"/>
                  <w:b/>
                  <w:szCs w:val="18"/>
                </w:rPr>
                <w:delText>字节数</w:delText>
              </w:r>
            </w:del>
            <w:ins w:id="924" w:author="asus" w:date="2017-10-06T17:36:00Z">
              <w:r>
                <w:rPr>
                  <w:rFonts w:hint="eastAsia" w:hAnsi="宋体"/>
                  <w:b/>
                  <w:szCs w:val="18"/>
                </w:rPr>
                <w:t>Bytes</w:t>
              </w:r>
            </w:ins>
          </w:p>
        </w:tc>
        <w:tc>
          <w:tcPr>
            <w:tcW w:w="5245" w:type="dxa"/>
            <w:shd w:val="clear" w:color="auto" w:fill="C2D69B" w:themeFill="accent3" w:themeFillTint="99"/>
          </w:tcPr>
          <w:p>
            <w:pPr>
              <w:pStyle w:val="36"/>
              <w:ind w:firstLine="0" w:firstLineChars="0"/>
              <w:jc w:val="center"/>
              <w:rPr>
                <w:rFonts w:hAnsi="宋体"/>
                <w:b/>
                <w:szCs w:val="18"/>
              </w:rPr>
            </w:pPr>
            <w:del w:id="925" w:author="asus" w:date="2017-10-06T17:37:00Z">
              <w:r>
                <w:rPr>
                  <w:rFonts w:hint="eastAsia" w:hAnsi="宋体"/>
                  <w:b/>
                  <w:szCs w:val="18"/>
                </w:rPr>
                <w:delText>描述</w:delText>
              </w:r>
            </w:del>
            <w:ins w:id="926" w:author="asus" w:date="2017-10-06T17:37:00Z">
              <w:r>
                <w:rPr>
                  <w:rFonts w:hint="eastAsia" w:hAnsi="宋体"/>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rFonts w:hAnsi="宋体"/>
                <w:szCs w:val="18"/>
              </w:rPr>
            </w:pPr>
            <w:del w:id="927" w:author="Edward Lee" w:date="2017-10-16T15:52:00Z">
              <w:r>
                <w:rPr>
                  <w:rFonts w:hint="eastAsia" w:hAnsi="宋体"/>
                  <w:szCs w:val="18"/>
                </w:rPr>
                <w:delText>登录结果</w:delText>
              </w:r>
            </w:del>
            <w:ins w:id="928" w:author="asus" w:date="2017-10-06T17:38:00Z">
              <w:r>
                <w:rPr>
                  <w:rFonts w:hAnsi="宋体"/>
                  <w:b w:val="0"/>
                  <w:bCs w:val="0"/>
                  <w:smallCaps w:val="0"/>
                  <w:spacing w:val="0"/>
                  <w:szCs w:val="18"/>
                  <w:rPrChange w:id="929" w:author="asus" w:date="2017-10-06T17:38:00Z">
                    <w:rPr>
                      <w:b/>
                      <w:bCs/>
                      <w:smallCaps/>
                      <w:spacing w:val="5"/>
                    </w:rPr>
                  </w:rPrChange>
                </w:rPr>
                <w:t>Log in results</w:t>
              </w:r>
            </w:ins>
          </w:p>
        </w:tc>
        <w:tc>
          <w:tcPr>
            <w:tcW w:w="1275" w:type="dxa"/>
            <w:shd w:val="clear" w:color="auto" w:fill="auto"/>
            <w:vAlign w:val="center"/>
          </w:tcPr>
          <w:p>
            <w:pPr>
              <w:pStyle w:val="36"/>
              <w:ind w:firstLine="0" w:firstLineChars="0"/>
              <w:jc w:val="center"/>
              <w:rPr>
                <w:rFonts w:hAnsi="宋体"/>
                <w:szCs w:val="18"/>
              </w:rPr>
            </w:pPr>
            <w:r>
              <w:rPr>
                <w:rFonts w:hint="eastAsia" w:hAnsi="宋体"/>
                <w:szCs w:val="18"/>
              </w:rPr>
              <w:t>1</w:t>
            </w:r>
          </w:p>
        </w:tc>
        <w:tc>
          <w:tcPr>
            <w:tcW w:w="5245" w:type="dxa"/>
            <w:shd w:val="clear" w:color="auto" w:fill="auto"/>
          </w:tcPr>
          <w:p>
            <w:pPr>
              <w:pStyle w:val="36"/>
              <w:ind w:firstLine="0" w:firstLineChars="0"/>
              <w:rPr>
                <w:rFonts w:hAnsi="宋体"/>
                <w:szCs w:val="18"/>
              </w:rPr>
            </w:pPr>
            <w:r>
              <w:rPr>
                <w:rFonts w:hAnsi="宋体"/>
                <w:b/>
                <w:szCs w:val="18"/>
              </w:rPr>
              <w:t>0x00</w:t>
            </w:r>
            <w:r>
              <w:rPr>
                <w:rFonts w:hint="eastAsia" w:hAnsi="宋体"/>
                <w:b/>
                <w:szCs w:val="18"/>
              </w:rPr>
              <w:t xml:space="preserve"> </w:t>
            </w:r>
            <w:r>
              <w:rPr>
                <w:rFonts w:hint="eastAsia" w:hAnsi="宋体"/>
                <w:szCs w:val="18"/>
              </w:rPr>
              <w:t>——</w:t>
            </w:r>
            <w:del w:id="930" w:author="Edward Lee" w:date="2017-10-16T15:52:00Z">
              <w:r>
                <w:rPr>
                  <w:rFonts w:hint="eastAsia" w:hAnsi="宋体"/>
                  <w:szCs w:val="18"/>
                </w:rPr>
                <w:delText xml:space="preserve"> 登录成功，无操作请求</w:delText>
              </w:r>
            </w:del>
            <w:ins w:id="931" w:author="asus" w:date="2017-10-06T17:38:00Z">
              <w:r>
                <w:rPr>
                  <w:rFonts w:hAnsi="宋体"/>
                  <w:b w:val="0"/>
                  <w:bCs w:val="0"/>
                  <w:smallCaps w:val="0"/>
                  <w:spacing w:val="0"/>
                  <w:szCs w:val="18"/>
                  <w:rPrChange w:id="932" w:author="asus" w:date="2017-10-06T17:38:00Z">
                    <w:rPr>
                      <w:b/>
                      <w:bCs/>
                      <w:smallCaps/>
                      <w:spacing w:val="5"/>
                    </w:rPr>
                  </w:rPrChange>
                </w:rPr>
                <w:t>Login successful, no operation request</w:t>
              </w:r>
            </w:ins>
          </w:p>
          <w:p>
            <w:pPr>
              <w:pStyle w:val="36"/>
              <w:ind w:firstLine="0" w:firstLineChars="0"/>
              <w:rPr>
                <w:szCs w:val="18"/>
              </w:rPr>
            </w:pPr>
            <w:r>
              <w:rPr>
                <w:rFonts w:hAnsi="宋体"/>
                <w:b/>
                <w:szCs w:val="18"/>
              </w:rPr>
              <w:t>0x02</w:t>
            </w:r>
            <w:r>
              <w:rPr>
                <w:rFonts w:hint="eastAsia" w:hAnsi="宋体"/>
                <w:b/>
                <w:szCs w:val="18"/>
              </w:rPr>
              <w:t xml:space="preserve"> </w:t>
            </w:r>
            <w:r>
              <w:rPr>
                <w:rFonts w:hint="eastAsia"/>
                <w:szCs w:val="18"/>
              </w:rPr>
              <w:t>——</w:t>
            </w:r>
            <w:del w:id="933" w:author="Edward Lee" w:date="2017-10-16T15:52:00Z">
              <w:r>
                <w:rPr>
                  <w:rFonts w:hint="eastAsia"/>
                  <w:szCs w:val="18"/>
                </w:rPr>
                <w:delText xml:space="preserve"> 登录成功，要求更新固件</w:delText>
              </w:r>
            </w:del>
            <w:ins w:id="934" w:author="asus" w:date="2017-10-06T17:39:00Z">
              <w:r>
                <w:rPr>
                  <w:b w:val="0"/>
                  <w:bCs w:val="0"/>
                  <w:smallCaps w:val="0"/>
                  <w:spacing w:val="0"/>
                  <w:szCs w:val="18"/>
                  <w:rPrChange w:id="935" w:author="asus" w:date="2017-10-06T17:39:00Z">
                    <w:rPr>
                      <w:b/>
                      <w:bCs/>
                      <w:smallCaps/>
                      <w:spacing w:val="5"/>
                    </w:rPr>
                  </w:rPrChange>
                </w:rPr>
                <w:t>The login is successful and requires the firmware to be updated</w:t>
              </w:r>
            </w:ins>
          </w:p>
          <w:p>
            <w:pPr>
              <w:pStyle w:val="36"/>
              <w:ind w:firstLine="0" w:firstLineChars="0"/>
              <w:rPr>
                <w:szCs w:val="18"/>
              </w:rPr>
            </w:pPr>
            <w:r>
              <w:rPr>
                <w:b/>
                <w:szCs w:val="18"/>
              </w:rPr>
              <w:t>0x03</w:t>
            </w:r>
            <w:r>
              <w:rPr>
                <w:rFonts w:hint="eastAsia"/>
                <w:b/>
                <w:szCs w:val="18"/>
              </w:rPr>
              <w:t xml:space="preserve"> </w:t>
            </w:r>
            <w:r>
              <w:rPr>
                <w:rFonts w:hint="eastAsia"/>
                <w:szCs w:val="18"/>
              </w:rPr>
              <w:t>——</w:t>
            </w:r>
            <w:del w:id="936" w:author="Edward Lee" w:date="2017-10-16T15:52:00Z">
              <w:r>
                <w:rPr>
                  <w:rFonts w:hint="eastAsia"/>
                  <w:szCs w:val="18"/>
                </w:rPr>
                <w:delText xml:space="preserve"> 登录成功，要求上传设备硬件信息</w:delText>
              </w:r>
            </w:del>
            <w:ins w:id="937" w:author="asus" w:date="2017-10-06T17:39:00Z">
              <w:r>
                <w:rPr>
                  <w:b w:val="0"/>
                  <w:bCs w:val="0"/>
                  <w:smallCaps w:val="0"/>
                  <w:spacing w:val="0"/>
                  <w:szCs w:val="18"/>
                  <w:rPrChange w:id="938" w:author="asus" w:date="2017-10-06T17:39:00Z">
                    <w:rPr>
                      <w:b/>
                      <w:bCs/>
                      <w:smallCaps/>
                      <w:spacing w:val="5"/>
                    </w:rPr>
                  </w:rPrChange>
                </w:rPr>
                <w:t>Login is successful, request to upload device hardware information</w:t>
              </w:r>
            </w:ins>
          </w:p>
          <w:p>
            <w:pPr>
              <w:pStyle w:val="36"/>
              <w:ind w:firstLine="0" w:firstLineChars="0"/>
              <w:rPr>
                <w:szCs w:val="18"/>
              </w:rPr>
            </w:pPr>
            <w:r>
              <w:rPr>
                <w:rFonts w:hAnsi="宋体"/>
                <w:b/>
                <w:szCs w:val="18"/>
              </w:rPr>
              <w:t>0x10</w:t>
            </w:r>
            <w:r>
              <w:rPr>
                <w:rFonts w:hint="eastAsia" w:hAnsi="宋体"/>
                <w:b/>
                <w:szCs w:val="18"/>
              </w:rPr>
              <w:t xml:space="preserve"> </w:t>
            </w:r>
            <w:r>
              <w:rPr>
                <w:rFonts w:hint="eastAsia"/>
                <w:szCs w:val="18"/>
              </w:rPr>
              <w:t>——</w:t>
            </w:r>
            <w:del w:id="939" w:author="Edward Lee" w:date="2017-10-16T15:52:00Z">
              <w:r>
                <w:rPr>
                  <w:rFonts w:hint="eastAsia"/>
                  <w:szCs w:val="18"/>
                </w:rPr>
                <w:delText xml:space="preserve"> 登录成功，要求更新用户配置参数</w:delText>
              </w:r>
            </w:del>
            <w:ins w:id="940" w:author="asus" w:date="2017-10-06T17:39:00Z">
              <w:r>
                <w:rPr>
                  <w:b w:val="0"/>
                  <w:bCs w:val="0"/>
                  <w:smallCaps w:val="0"/>
                  <w:spacing w:val="0"/>
                  <w:szCs w:val="18"/>
                  <w:rPrChange w:id="941" w:author="asus" w:date="2017-10-06T17:39:00Z">
                    <w:rPr>
                      <w:b/>
                      <w:bCs/>
                      <w:smallCaps/>
                      <w:spacing w:val="5"/>
                    </w:rPr>
                  </w:rPrChange>
                </w:rPr>
                <w:t xml:space="preserve">The login is successful and requires </w:t>
              </w:r>
            </w:ins>
            <w:ins w:id="942" w:author="asus" w:date="2017-10-06T17:39:00Z">
              <w:r>
                <w:rPr>
                  <w:b w:val="0"/>
                  <w:bCs w:val="0"/>
                  <w:smallCaps w:val="0"/>
                  <w:spacing w:val="0"/>
                  <w:szCs w:val="18"/>
                  <w:rPrChange w:id="943" w:author="asus" w:date="2017-10-06T17:39:00Z">
                    <w:rPr>
                      <w:b/>
                      <w:bCs/>
                      <w:smallCaps/>
                      <w:spacing w:val="5"/>
                    </w:rPr>
                  </w:rPrChange>
                </w:rPr>
                <w:t>updating the user configuration parameters</w:t>
              </w:r>
            </w:ins>
          </w:p>
          <w:p>
            <w:pPr>
              <w:pStyle w:val="36"/>
              <w:ind w:firstLine="0" w:firstLineChars="0"/>
              <w:rPr>
                <w:rFonts w:hAnsi="宋体"/>
                <w:szCs w:val="18"/>
              </w:rPr>
            </w:pPr>
            <w:r>
              <w:rPr>
                <w:rFonts w:hAnsi="宋体"/>
                <w:b/>
                <w:szCs w:val="18"/>
              </w:rPr>
              <w:t>0xFE</w:t>
            </w:r>
            <w:r>
              <w:rPr>
                <w:rFonts w:hint="eastAsia" w:hAnsi="宋体"/>
                <w:b/>
                <w:szCs w:val="18"/>
              </w:rPr>
              <w:t xml:space="preserve"> </w:t>
            </w:r>
            <w:r>
              <w:rPr>
                <w:rFonts w:hint="eastAsia" w:hAnsi="宋体"/>
                <w:szCs w:val="18"/>
              </w:rPr>
              <w:t>——</w:t>
            </w:r>
            <w:del w:id="944" w:author="Edward Lee" w:date="2017-10-16T15:52:00Z">
              <w:r>
                <w:rPr>
                  <w:rFonts w:hint="eastAsia" w:hAnsi="宋体"/>
                  <w:szCs w:val="18"/>
                </w:rPr>
                <w:delText xml:space="preserve"> 登录错误</w:delText>
              </w:r>
            </w:del>
            <w:ins w:id="945" w:author="asus" w:date="2017-10-06T17:40:00Z">
              <w:r>
                <w:rPr>
                  <w:rFonts w:hAnsi="宋体"/>
                  <w:b w:val="0"/>
                  <w:bCs w:val="0"/>
                  <w:smallCaps w:val="0"/>
                  <w:spacing w:val="0"/>
                  <w:szCs w:val="18"/>
                  <w:rPrChange w:id="946" w:author="asus" w:date="2017-10-06T17:40:00Z">
                    <w:rPr>
                      <w:b/>
                      <w:bCs/>
                      <w:smallCaps/>
                      <w:spacing w:val="5"/>
                    </w:rPr>
                  </w:rPrChange>
                </w:rPr>
                <w:t>Login error</w:t>
              </w:r>
            </w:ins>
          </w:p>
          <w:p>
            <w:pPr>
              <w:pStyle w:val="36"/>
              <w:widowControl w:val="0"/>
              <w:ind w:firstLine="0" w:firstLineChars="0"/>
              <w:rPr>
                <w:rFonts w:hAnsi="宋体" w:eastAsiaTheme="minorEastAsia" w:cstheme="minorBidi"/>
                <w:kern w:val="2"/>
                <w:szCs w:val="18"/>
              </w:rPr>
            </w:pPr>
            <w:r>
              <w:rPr>
                <w:rFonts w:hAnsi="宋体"/>
                <w:b/>
                <w:szCs w:val="18"/>
              </w:rPr>
              <w:t>0xFF</w:t>
            </w:r>
            <w:r>
              <w:rPr>
                <w:rFonts w:hint="eastAsia" w:hAnsi="宋体"/>
                <w:b/>
                <w:szCs w:val="18"/>
              </w:rPr>
              <w:t xml:space="preserve"> </w:t>
            </w:r>
            <w:r>
              <w:rPr>
                <w:rFonts w:hint="eastAsia" w:hAnsi="宋体"/>
                <w:szCs w:val="18"/>
              </w:rPr>
              <w:t>——</w:t>
            </w:r>
            <w:del w:id="947" w:author="Edward Lee" w:date="2017-10-16T15:52:00Z">
              <w:r>
                <w:rPr>
                  <w:rFonts w:hint="eastAsia" w:hAnsi="宋体"/>
                  <w:szCs w:val="18"/>
                </w:rPr>
                <w:delText xml:space="preserve"> 登录拒绝（设备收到拒绝登录消息，3分钟后再次发送注册消息）</w:delText>
              </w:r>
            </w:del>
            <w:ins w:id="948" w:author="asus" w:date="2017-10-06T17:40:00Z">
              <w:r>
                <w:rPr>
                  <w:rFonts w:hAnsi="宋体"/>
                  <w:b w:val="0"/>
                  <w:bCs w:val="0"/>
                  <w:smallCaps w:val="0"/>
                  <w:spacing w:val="0"/>
                  <w:szCs w:val="18"/>
                  <w:rPrChange w:id="949" w:author="asus" w:date="2017-10-06T17:40:00Z">
                    <w:rPr>
                      <w:b/>
                      <w:bCs/>
                      <w:smallCaps/>
                      <w:spacing w:val="5"/>
                    </w:rPr>
                  </w:rPrChange>
                </w:rPr>
                <w:t>Login refused (the device received a deny login message, 3 minutes later to send a registration message)</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tcPr>
          <w:p>
            <w:pPr>
              <w:pStyle w:val="36"/>
              <w:ind w:firstLine="0" w:firstLineChars="0"/>
              <w:jc w:val="center"/>
              <w:rPr>
                <w:rFonts w:hAnsi="宋体"/>
                <w:szCs w:val="18"/>
              </w:rPr>
            </w:pPr>
            <w:del w:id="950" w:author="Edward Lee" w:date="2017-10-16T15:52:00Z">
              <w:r>
                <w:rPr>
                  <w:rFonts w:hint="eastAsia" w:hAnsi="宋体"/>
                  <w:szCs w:val="18"/>
                </w:rPr>
                <w:delText>实时时间</w:delText>
              </w:r>
            </w:del>
            <w:ins w:id="951" w:author="asus" w:date="2017-10-06T17:38:00Z">
              <w:r>
                <w:rPr>
                  <w:rFonts w:hint="eastAsia" w:hAnsi="宋体"/>
                  <w:szCs w:val="18"/>
                </w:rPr>
                <w:t>Real time</w:t>
              </w:r>
            </w:ins>
          </w:p>
        </w:tc>
        <w:tc>
          <w:tcPr>
            <w:tcW w:w="1275" w:type="dxa"/>
            <w:shd w:val="clear" w:color="auto" w:fill="auto"/>
          </w:tcPr>
          <w:p>
            <w:pPr>
              <w:pStyle w:val="36"/>
              <w:ind w:firstLine="0" w:firstLineChars="0"/>
              <w:jc w:val="center"/>
              <w:rPr>
                <w:rFonts w:hAnsi="宋体"/>
                <w:szCs w:val="18"/>
              </w:rPr>
            </w:pPr>
            <w:r>
              <w:rPr>
                <w:rFonts w:hint="eastAsia" w:hAnsi="宋体"/>
                <w:szCs w:val="18"/>
              </w:rPr>
              <w:t>6</w:t>
            </w:r>
          </w:p>
        </w:tc>
        <w:tc>
          <w:tcPr>
            <w:tcW w:w="5245" w:type="dxa"/>
            <w:shd w:val="clear" w:color="auto" w:fill="auto"/>
          </w:tcPr>
          <w:p>
            <w:pPr>
              <w:pStyle w:val="36"/>
              <w:ind w:firstLine="0" w:firstLineChars="0"/>
              <w:rPr>
                <w:rFonts w:hAnsi="宋体"/>
                <w:szCs w:val="18"/>
              </w:rPr>
            </w:pPr>
            <w:del w:id="952" w:author="Edward Lee" w:date="2017-10-16T15:52:00Z">
              <w:r>
                <w:rPr>
                  <w:rFonts w:hint="eastAsia" w:hAnsi="宋体"/>
                  <w:szCs w:val="18"/>
                </w:rPr>
                <w:delText>年月日时分秒，年基于2000</w:delText>
              </w:r>
            </w:del>
            <w:ins w:id="953" w:author="asus" w:date="2017-10-06T17:41:00Z">
              <w:r>
                <w:rPr>
                  <w:rFonts w:hint="eastAsia" w:hAnsi="宋体"/>
                  <w:szCs w:val="18"/>
                </w:rPr>
                <w:t xml:space="preserve">  Year Month Day Hours Minutes Seconds, year 2000</w:t>
              </w:r>
            </w:ins>
          </w:p>
        </w:tc>
      </w:tr>
    </w:tbl>
    <w:p>
      <w:pPr>
        <w:pStyle w:val="36"/>
        <w:ind w:firstLine="0" w:firstLineChars="0"/>
        <w:rPr>
          <w:rFonts w:hAnsi="宋体"/>
        </w:rPr>
      </w:pPr>
      <w:r>
        <w:rPr>
          <w:rFonts w:hint="eastAsia" w:hAnsi="宋体"/>
        </w:rPr>
        <w:t>eg:</w:t>
      </w:r>
      <w:r>
        <w:rPr>
          <w:rFonts w:hAnsi="宋体"/>
        </w:rPr>
        <w:t xml:space="preserve"> </w:t>
      </w:r>
      <w:r>
        <w:rPr>
          <w:rFonts w:hint="eastAsia" w:hAnsi="宋体"/>
        </w:rPr>
        <w:t>　</w:t>
      </w:r>
      <w:r>
        <w:rPr>
          <w:rFonts w:hAnsi="宋体"/>
        </w:rPr>
        <w:t xml:space="preserve"> 55 AA </w:t>
      </w:r>
      <w:r>
        <w:rPr>
          <w:rFonts w:hAnsi="宋体"/>
          <w:color w:val="FF0000"/>
          <w:u w:val="single"/>
        </w:rPr>
        <w:t>00 23</w:t>
      </w:r>
      <w:r>
        <w:rPr>
          <w:rFonts w:hAnsi="宋体"/>
          <w:u w:val="single"/>
        </w:rPr>
        <w:t xml:space="preserve"> </w:t>
      </w:r>
      <w:r>
        <w:rPr>
          <w:rFonts w:hAnsi="宋体"/>
          <w:color w:val="FFC000"/>
          <w:u w:val="single"/>
        </w:rPr>
        <w:t>80 01</w:t>
      </w:r>
      <w:r>
        <w:rPr>
          <w:rFonts w:hAnsi="宋体"/>
          <w:u w:val="single"/>
        </w:rPr>
        <w:t xml:space="preserve"> 00 00 00 00 00 01 00 00 38 36 31 36 39 34 30 33 34 32 30 35 38 39 36 00</w:t>
      </w:r>
      <w:r>
        <w:rPr>
          <w:rFonts w:hAnsi="宋体"/>
        </w:rPr>
        <w:t xml:space="preserve"> </w:t>
      </w:r>
      <w:r>
        <w:rPr>
          <w:rFonts w:hAnsi="宋体"/>
          <w:color w:val="FF33CC"/>
        </w:rPr>
        <w:t xml:space="preserve">00 </w:t>
      </w:r>
      <w:r>
        <w:rPr>
          <w:rFonts w:hAnsi="宋体"/>
          <w:color w:val="3333FF"/>
          <w:u w:val="single"/>
        </w:rPr>
        <w:t>11 01 0E 11 17 1E</w:t>
      </w:r>
      <w:r>
        <w:rPr>
          <w:rFonts w:hAnsi="宋体"/>
        </w:rPr>
        <w:t xml:space="preserve"> </w:t>
      </w:r>
      <w:r>
        <w:rPr>
          <w:rFonts w:hAnsi="宋体"/>
          <w:color w:val="C00000"/>
        </w:rPr>
        <w:t>F6 C5</w:t>
      </w:r>
    </w:p>
    <w:tbl>
      <w:tblPr>
        <w:tblStyle w:val="22"/>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993"/>
        <w:gridCol w:w="993"/>
        <w:gridCol w:w="1135"/>
        <w:gridCol w:w="1099"/>
        <w:gridCol w:w="965"/>
        <w:gridCol w:w="963"/>
        <w:gridCol w:w="826"/>
        <w:gridCol w:w="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9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13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9"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96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96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26" w:type="dxa"/>
            <w:shd w:val="clear" w:color="auto" w:fill="D8D8D8" w:themeFill="background1" w:themeFillShade="D9"/>
            <w:vAlign w:val="center"/>
          </w:tcPr>
          <w:p>
            <w:pPr>
              <w:jc w:val="center"/>
              <w:rPr>
                <w:rFonts w:ascii="宋体" w:hAnsi="宋体" w:eastAsia="宋体"/>
                <w:b/>
              </w:rPr>
            </w:pPr>
          </w:p>
        </w:tc>
        <w:tc>
          <w:tcPr>
            <w:tcW w:w="826"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vAlign w:val="center"/>
          </w:tcPr>
          <w:p>
            <w:pPr>
              <w:jc w:val="center"/>
              <w:rPr>
                <w:rFonts w:ascii="宋体" w:hAnsi="宋体" w:eastAsia="宋体"/>
              </w:rPr>
            </w:pPr>
            <w:r>
              <w:rPr>
                <w:rFonts w:hint="eastAsia" w:ascii="宋体" w:hAnsi="宋体" w:eastAsia="宋体"/>
              </w:rPr>
              <w:t>55</w:t>
            </w:r>
          </w:p>
        </w:tc>
        <w:tc>
          <w:tcPr>
            <w:tcW w:w="993" w:type="dxa"/>
            <w:vAlign w:val="center"/>
          </w:tcPr>
          <w:p>
            <w:pPr>
              <w:jc w:val="center"/>
              <w:rPr>
                <w:rFonts w:ascii="宋体" w:hAnsi="宋体" w:eastAsia="宋体"/>
              </w:rPr>
            </w:pPr>
            <w:r>
              <w:rPr>
                <w:rFonts w:hint="eastAsia" w:ascii="宋体" w:hAnsi="宋体" w:eastAsia="宋体"/>
              </w:rPr>
              <w:t>AA</w:t>
            </w:r>
          </w:p>
        </w:tc>
        <w:tc>
          <w:tcPr>
            <w:tcW w:w="993" w:type="dxa"/>
            <w:vAlign w:val="center"/>
          </w:tcPr>
          <w:p>
            <w:pPr>
              <w:jc w:val="center"/>
              <w:rPr>
                <w:rFonts w:ascii="宋体" w:hAnsi="宋体" w:eastAsia="宋体"/>
                <w:color w:val="FF0000"/>
              </w:rPr>
            </w:pPr>
            <w:r>
              <w:rPr>
                <w:rFonts w:hint="eastAsia" w:ascii="宋体" w:hAnsi="宋体" w:eastAsia="宋体"/>
                <w:color w:val="FF0000"/>
              </w:rPr>
              <w:t>00</w:t>
            </w:r>
          </w:p>
        </w:tc>
        <w:tc>
          <w:tcPr>
            <w:tcW w:w="1135" w:type="dxa"/>
            <w:vAlign w:val="center"/>
          </w:tcPr>
          <w:p>
            <w:pPr>
              <w:jc w:val="center"/>
              <w:rPr>
                <w:rFonts w:ascii="宋体" w:hAnsi="宋体" w:eastAsia="宋体"/>
                <w:color w:val="FF0000"/>
              </w:rPr>
            </w:pPr>
            <w:r>
              <w:rPr>
                <w:rFonts w:hint="eastAsia" w:ascii="宋体" w:hAnsi="宋体" w:eastAsia="宋体"/>
                <w:color w:val="FF0000"/>
              </w:rPr>
              <w:t>23</w:t>
            </w:r>
          </w:p>
        </w:tc>
        <w:tc>
          <w:tcPr>
            <w:tcW w:w="1099" w:type="dxa"/>
            <w:vAlign w:val="center"/>
          </w:tcPr>
          <w:p>
            <w:pPr>
              <w:jc w:val="center"/>
              <w:rPr>
                <w:rFonts w:ascii="宋体" w:hAnsi="宋体" w:eastAsia="宋体"/>
                <w:color w:val="FFC000"/>
              </w:rPr>
            </w:pPr>
            <w:r>
              <w:rPr>
                <w:rFonts w:hint="eastAsia" w:ascii="宋体" w:hAnsi="宋体" w:eastAsia="宋体"/>
                <w:color w:val="FFC000"/>
              </w:rPr>
              <w:t>80</w:t>
            </w:r>
          </w:p>
        </w:tc>
        <w:tc>
          <w:tcPr>
            <w:tcW w:w="965" w:type="dxa"/>
            <w:vAlign w:val="center"/>
          </w:tcPr>
          <w:p>
            <w:pPr>
              <w:jc w:val="center"/>
              <w:rPr>
                <w:rFonts w:ascii="宋体" w:hAnsi="宋体" w:eastAsia="宋体"/>
                <w:color w:val="FFC000"/>
              </w:rPr>
            </w:pPr>
            <w:r>
              <w:rPr>
                <w:rFonts w:hint="eastAsia" w:ascii="宋体" w:hAnsi="宋体" w:eastAsia="宋体"/>
                <w:color w:val="FFC000"/>
              </w:rPr>
              <w:t>01</w:t>
            </w:r>
          </w:p>
        </w:tc>
        <w:tc>
          <w:tcPr>
            <w:tcW w:w="963" w:type="dxa"/>
            <w:vAlign w:val="center"/>
          </w:tcPr>
          <w:p>
            <w:pPr>
              <w:jc w:val="center"/>
              <w:rPr>
                <w:rFonts w:ascii="宋体" w:hAnsi="宋体" w:eastAsia="宋体"/>
              </w:rPr>
            </w:pPr>
            <w:r>
              <w:rPr>
                <w:rFonts w:hint="eastAsia" w:ascii="宋体" w:hAnsi="宋体" w:eastAsia="宋体"/>
              </w:rPr>
              <w:t>00</w:t>
            </w:r>
          </w:p>
        </w:tc>
        <w:tc>
          <w:tcPr>
            <w:tcW w:w="826" w:type="dxa"/>
            <w:vAlign w:val="center"/>
          </w:tcPr>
          <w:p>
            <w:pPr>
              <w:jc w:val="center"/>
              <w:rPr>
                <w:rFonts w:ascii="宋体" w:hAnsi="宋体" w:eastAsia="宋体"/>
              </w:rPr>
            </w:pPr>
            <w:r>
              <w:rPr>
                <w:rFonts w:hint="eastAsia" w:ascii="宋体" w:hAnsi="宋体" w:eastAsia="宋体"/>
              </w:rPr>
              <w:t>00</w:t>
            </w:r>
          </w:p>
        </w:tc>
        <w:tc>
          <w:tcPr>
            <w:tcW w:w="826"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9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13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9"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96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963" w:type="dxa"/>
            <w:shd w:val="clear" w:color="auto" w:fill="D8D8D8" w:themeFill="background1" w:themeFillShade="D9"/>
            <w:vAlign w:val="center"/>
          </w:tcPr>
          <w:p>
            <w:pPr>
              <w:jc w:val="center"/>
              <w:rPr>
                <w:rFonts w:ascii="宋体" w:hAnsi="宋体" w:eastAsia="宋体"/>
                <w:b/>
              </w:rPr>
            </w:pPr>
          </w:p>
        </w:tc>
        <w:tc>
          <w:tcPr>
            <w:tcW w:w="826" w:type="dxa"/>
            <w:shd w:val="clear" w:color="auto" w:fill="D8D8D8" w:themeFill="background1" w:themeFillShade="D9"/>
            <w:vAlign w:val="center"/>
          </w:tcPr>
          <w:p>
            <w:pPr>
              <w:jc w:val="center"/>
              <w:rPr>
                <w:rFonts w:ascii="宋体" w:hAnsi="宋体" w:eastAsia="宋体"/>
                <w:b/>
              </w:rPr>
            </w:pPr>
          </w:p>
        </w:tc>
        <w:tc>
          <w:tcPr>
            <w:tcW w:w="826"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vAlign w:val="center"/>
          </w:tcPr>
          <w:p>
            <w:pPr>
              <w:jc w:val="center"/>
              <w:rPr>
                <w:rFonts w:ascii="宋体" w:hAnsi="宋体" w:eastAsia="宋体"/>
              </w:rPr>
            </w:pPr>
            <w:r>
              <w:rPr>
                <w:rFonts w:hint="eastAsia" w:ascii="宋体" w:hAnsi="宋体" w:eastAsia="宋体"/>
              </w:rPr>
              <w:t>00</w:t>
            </w:r>
          </w:p>
        </w:tc>
        <w:tc>
          <w:tcPr>
            <w:tcW w:w="993" w:type="dxa"/>
            <w:vAlign w:val="center"/>
          </w:tcPr>
          <w:p>
            <w:pPr>
              <w:jc w:val="center"/>
              <w:rPr>
                <w:rFonts w:ascii="宋体" w:hAnsi="宋体" w:eastAsia="宋体"/>
              </w:rPr>
            </w:pPr>
            <w:r>
              <w:rPr>
                <w:rFonts w:hint="eastAsia" w:ascii="宋体" w:hAnsi="宋体" w:eastAsia="宋体"/>
              </w:rPr>
              <w:t>00</w:t>
            </w:r>
          </w:p>
        </w:tc>
        <w:tc>
          <w:tcPr>
            <w:tcW w:w="993" w:type="dxa"/>
            <w:vAlign w:val="center"/>
          </w:tcPr>
          <w:p>
            <w:pPr>
              <w:jc w:val="center"/>
              <w:rPr>
                <w:rFonts w:ascii="宋体" w:hAnsi="宋体" w:eastAsia="宋体"/>
              </w:rPr>
            </w:pPr>
            <w:r>
              <w:rPr>
                <w:rFonts w:hint="eastAsia" w:ascii="宋体" w:hAnsi="宋体" w:eastAsia="宋体"/>
              </w:rPr>
              <w:t>01</w:t>
            </w:r>
          </w:p>
        </w:tc>
        <w:tc>
          <w:tcPr>
            <w:tcW w:w="1135" w:type="dxa"/>
            <w:vAlign w:val="center"/>
          </w:tcPr>
          <w:p>
            <w:pPr>
              <w:jc w:val="center"/>
              <w:rPr>
                <w:rFonts w:ascii="宋体" w:hAnsi="宋体" w:eastAsia="宋体"/>
              </w:rPr>
            </w:pPr>
            <w:r>
              <w:rPr>
                <w:rFonts w:hint="eastAsia" w:ascii="宋体" w:hAnsi="宋体" w:eastAsia="宋体"/>
              </w:rPr>
              <w:t>00</w:t>
            </w:r>
          </w:p>
        </w:tc>
        <w:tc>
          <w:tcPr>
            <w:tcW w:w="1099" w:type="dxa"/>
            <w:vAlign w:val="center"/>
          </w:tcPr>
          <w:p>
            <w:pPr>
              <w:jc w:val="center"/>
              <w:rPr>
                <w:rFonts w:ascii="宋体" w:hAnsi="宋体" w:eastAsia="宋体"/>
              </w:rPr>
            </w:pPr>
            <w:r>
              <w:rPr>
                <w:rFonts w:hint="eastAsia" w:ascii="宋体" w:hAnsi="宋体" w:eastAsia="宋体"/>
              </w:rPr>
              <w:t>00</w:t>
            </w:r>
          </w:p>
        </w:tc>
        <w:tc>
          <w:tcPr>
            <w:tcW w:w="965" w:type="dxa"/>
            <w:vAlign w:val="center"/>
          </w:tcPr>
          <w:p>
            <w:pPr>
              <w:jc w:val="center"/>
              <w:rPr>
                <w:rFonts w:ascii="宋体" w:hAnsi="宋体" w:eastAsia="宋体"/>
              </w:rPr>
            </w:pPr>
            <w:r>
              <w:rPr>
                <w:rFonts w:hint="eastAsia" w:ascii="宋体" w:hAnsi="宋体" w:eastAsia="宋体"/>
              </w:rPr>
              <w:t>38</w:t>
            </w:r>
          </w:p>
        </w:tc>
        <w:tc>
          <w:tcPr>
            <w:tcW w:w="963" w:type="dxa"/>
            <w:vAlign w:val="center"/>
          </w:tcPr>
          <w:p>
            <w:pPr>
              <w:jc w:val="center"/>
              <w:rPr>
                <w:rFonts w:ascii="宋体" w:hAnsi="宋体" w:eastAsia="宋体"/>
              </w:rPr>
            </w:pPr>
            <w:r>
              <w:rPr>
                <w:rFonts w:hint="eastAsia" w:ascii="宋体" w:hAnsi="宋体" w:eastAsia="宋体"/>
              </w:rPr>
              <w:t>36</w:t>
            </w:r>
          </w:p>
        </w:tc>
        <w:tc>
          <w:tcPr>
            <w:tcW w:w="826" w:type="dxa"/>
            <w:vAlign w:val="center"/>
          </w:tcPr>
          <w:p>
            <w:pPr>
              <w:jc w:val="center"/>
              <w:rPr>
                <w:rFonts w:ascii="宋体" w:hAnsi="宋体" w:eastAsia="宋体"/>
              </w:rPr>
            </w:pPr>
            <w:r>
              <w:rPr>
                <w:rFonts w:hint="eastAsia" w:ascii="宋体" w:hAnsi="宋体" w:eastAsia="宋体"/>
              </w:rPr>
              <w:t>31</w:t>
            </w:r>
          </w:p>
        </w:tc>
        <w:tc>
          <w:tcPr>
            <w:tcW w:w="826"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shd w:val="clear" w:color="auto" w:fill="D8D8D8" w:themeFill="background1" w:themeFillShade="D9"/>
            <w:vAlign w:val="center"/>
          </w:tcPr>
          <w:p>
            <w:pPr>
              <w:jc w:val="center"/>
              <w:rPr>
                <w:rFonts w:ascii="宋体" w:hAnsi="宋体" w:eastAsia="宋体"/>
                <w:b/>
              </w:rPr>
            </w:pPr>
          </w:p>
        </w:tc>
        <w:tc>
          <w:tcPr>
            <w:tcW w:w="993" w:type="dxa"/>
            <w:shd w:val="clear" w:color="auto" w:fill="D8D8D8" w:themeFill="background1" w:themeFillShade="D9"/>
            <w:vAlign w:val="center"/>
          </w:tcPr>
          <w:p>
            <w:pPr>
              <w:jc w:val="center"/>
              <w:rPr>
                <w:rFonts w:ascii="宋体" w:hAnsi="宋体" w:eastAsia="宋体"/>
                <w:b/>
              </w:rPr>
            </w:pPr>
          </w:p>
        </w:tc>
        <w:tc>
          <w:tcPr>
            <w:tcW w:w="993" w:type="dxa"/>
            <w:shd w:val="clear" w:color="auto" w:fill="D8D8D8" w:themeFill="background1" w:themeFillShade="D9"/>
            <w:vAlign w:val="center"/>
          </w:tcPr>
          <w:p>
            <w:pPr>
              <w:jc w:val="center"/>
              <w:rPr>
                <w:rFonts w:ascii="宋体" w:hAnsi="宋体" w:eastAsia="宋体"/>
                <w:b/>
              </w:rPr>
            </w:pPr>
          </w:p>
        </w:tc>
        <w:tc>
          <w:tcPr>
            <w:tcW w:w="1135" w:type="dxa"/>
            <w:shd w:val="clear" w:color="auto" w:fill="D8D8D8" w:themeFill="background1" w:themeFillShade="D9"/>
            <w:vAlign w:val="center"/>
          </w:tcPr>
          <w:p>
            <w:pPr>
              <w:jc w:val="center"/>
              <w:rPr>
                <w:rFonts w:ascii="宋体" w:hAnsi="宋体" w:eastAsia="宋体"/>
                <w:b/>
              </w:rPr>
            </w:pPr>
          </w:p>
        </w:tc>
        <w:tc>
          <w:tcPr>
            <w:tcW w:w="1099" w:type="dxa"/>
            <w:shd w:val="clear" w:color="auto" w:fill="D8D8D8" w:themeFill="background1" w:themeFillShade="D9"/>
            <w:vAlign w:val="center"/>
          </w:tcPr>
          <w:p>
            <w:pPr>
              <w:jc w:val="center"/>
              <w:rPr>
                <w:rFonts w:ascii="宋体" w:hAnsi="宋体" w:eastAsia="宋体"/>
                <w:b/>
              </w:rPr>
            </w:pPr>
          </w:p>
        </w:tc>
        <w:tc>
          <w:tcPr>
            <w:tcW w:w="965" w:type="dxa"/>
            <w:shd w:val="clear" w:color="auto" w:fill="D8D8D8" w:themeFill="background1" w:themeFillShade="D9"/>
            <w:vAlign w:val="center"/>
          </w:tcPr>
          <w:p>
            <w:pPr>
              <w:jc w:val="center"/>
              <w:rPr>
                <w:rFonts w:ascii="宋体" w:hAnsi="宋体" w:eastAsia="宋体"/>
                <w:b/>
              </w:rPr>
            </w:pPr>
          </w:p>
        </w:tc>
        <w:tc>
          <w:tcPr>
            <w:tcW w:w="963" w:type="dxa"/>
            <w:shd w:val="clear" w:color="auto" w:fill="D8D8D8" w:themeFill="background1" w:themeFillShade="D9"/>
            <w:vAlign w:val="center"/>
          </w:tcPr>
          <w:p>
            <w:pPr>
              <w:jc w:val="center"/>
              <w:rPr>
                <w:rFonts w:ascii="宋体" w:hAnsi="宋体" w:eastAsia="宋体"/>
                <w:b/>
              </w:rPr>
            </w:pPr>
          </w:p>
        </w:tc>
        <w:tc>
          <w:tcPr>
            <w:tcW w:w="826" w:type="dxa"/>
            <w:shd w:val="clear" w:color="auto" w:fill="D8D8D8" w:themeFill="background1" w:themeFillShade="D9"/>
            <w:vAlign w:val="center"/>
          </w:tcPr>
          <w:p>
            <w:pPr>
              <w:jc w:val="center"/>
              <w:rPr>
                <w:rFonts w:ascii="宋体" w:hAnsi="宋体" w:eastAsia="宋体"/>
                <w:b/>
              </w:rPr>
            </w:pPr>
          </w:p>
        </w:tc>
        <w:tc>
          <w:tcPr>
            <w:tcW w:w="826"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vAlign w:val="center"/>
          </w:tcPr>
          <w:p>
            <w:pPr>
              <w:jc w:val="center"/>
              <w:rPr>
                <w:rFonts w:ascii="宋体" w:hAnsi="宋体" w:eastAsia="宋体"/>
              </w:rPr>
            </w:pPr>
            <w:r>
              <w:rPr>
                <w:rFonts w:hint="eastAsia" w:ascii="宋体" w:hAnsi="宋体" w:eastAsia="宋体"/>
              </w:rPr>
              <w:t>39</w:t>
            </w:r>
          </w:p>
        </w:tc>
        <w:tc>
          <w:tcPr>
            <w:tcW w:w="993" w:type="dxa"/>
            <w:vAlign w:val="center"/>
          </w:tcPr>
          <w:p>
            <w:pPr>
              <w:jc w:val="center"/>
              <w:rPr>
                <w:rFonts w:ascii="宋体" w:hAnsi="宋体" w:eastAsia="宋体"/>
              </w:rPr>
            </w:pPr>
            <w:r>
              <w:rPr>
                <w:rFonts w:hint="eastAsia" w:ascii="宋体" w:hAnsi="宋体" w:eastAsia="宋体"/>
              </w:rPr>
              <w:t>34</w:t>
            </w:r>
          </w:p>
        </w:tc>
        <w:tc>
          <w:tcPr>
            <w:tcW w:w="993" w:type="dxa"/>
            <w:vAlign w:val="center"/>
          </w:tcPr>
          <w:p>
            <w:pPr>
              <w:jc w:val="center"/>
              <w:rPr>
                <w:rFonts w:ascii="宋体" w:hAnsi="宋体" w:eastAsia="宋体"/>
              </w:rPr>
            </w:pPr>
            <w:r>
              <w:rPr>
                <w:rFonts w:hint="eastAsia" w:ascii="宋体" w:hAnsi="宋体" w:eastAsia="宋体"/>
              </w:rPr>
              <w:t>30</w:t>
            </w:r>
          </w:p>
        </w:tc>
        <w:tc>
          <w:tcPr>
            <w:tcW w:w="1135" w:type="dxa"/>
            <w:vAlign w:val="center"/>
          </w:tcPr>
          <w:p>
            <w:pPr>
              <w:jc w:val="center"/>
              <w:rPr>
                <w:rFonts w:ascii="宋体" w:hAnsi="宋体" w:eastAsia="宋体"/>
              </w:rPr>
            </w:pPr>
            <w:r>
              <w:rPr>
                <w:rFonts w:hint="eastAsia" w:ascii="宋体" w:hAnsi="宋体" w:eastAsia="宋体"/>
              </w:rPr>
              <w:t>33</w:t>
            </w:r>
          </w:p>
        </w:tc>
        <w:tc>
          <w:tcPr>
            <w:tcW w:w="1099" w:type="dxa"/>
            <w:vAlign w:val="center"/>
          </w:tcPr>
          <w:p>
            <w:pPr>
              <w:jc w:val="center"/>
              <w:rPr>
                <w:rFonts w:ascii="宋体" w:hAnsi="宋体" w:eastAsia="宋体"/>
              </w:rPr>
            </w:pPr>
            <w:r>
              <w:rPr>
                <w:rFonts w:hint="eastAsia" w:ascii="宋体" w:hAnsi="宋体" w:eastAsia="宋体"/>
              </w:rPr>
              <w:t>34</w:t>
            </w:r>
          </w:p>
        </w:tc>
        <w:tc>
          <w:tcPr>
            <w:tcW w:w="965" w:type="dxa"/>
            <w:vAlign w:val="center"/>
          </w:tcPr>
          <w:p>
            <w:pPr>
              <w:jc w:val="center"/>
              <w:rPr>
                <w:rFonts w:ascii="宋体" w:hAnsi="宋体" w:eastAsia="宋体"/>
              </w:rPr>
            </w:pPr>
            <w:r>
              <w:rPr>
                <w:rFonts w:hint="eastAsia" w:ascii="宋体" w:hAnsi="宋体" w:eastAsia="宋体"/>
              </w:rPr>
              <w:t>32</w:t>
            </w:r>
          </w:p>
        </w:tc>
        <w:tc>
          <w:tcPr>
            <w:tcW w:w="963" w:type="dxa"/>
            <w:vAlign w:val="center"/>
          </w:tcPr>
          <w:p>
            <w:pPr>
              <w:jc w:val="center"/>
              <w:rPr>
                <w:rFonts w:ascii="宋体" w:hAnsi="宋体" w:eastAsia="宋体"/>
              </w:rPr>
            </w:pPr>
            <w:r>
              <w:rPr>
                <w:rFonts w:hint="eastAsia" w:ascii="宋体" w:hAnsi="宋体" w:eastAsia="宋体"/>
              </w:rPr>
              <w:t>33</w:t>
            </w:r>
          </w:p>
        </w:tc>
        <w:tc>
          <w:tcPr>
            <w:tcW w:w="826" w:type="dxa"/>
            <w:vAlign w:val="center"/>
          </w:tcPr>
          <w:p>
            <w:pPr>
              <w:jc w:val="center"/>
              <w:rPr>
                <w:rFonts w:ascii="宋体" w:hAnsi="宋体" w:eastAsia="宋体"/>
              </w:rPr>
            </w:pPr>
            <w:r>
              <w:rPr>
                <w:rFonts w:hint="eastAsia" w:ascii="宋体" w:hAnsi="宋体" w:eastAsia="宋体"/>
              </w:rPr>
              <w:t>35</w:t>
            </w:r>
          </w:p>
        </w:tc>
        <w:tc>
          <w:tcPr>
            <w:tcW w:w="826"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shd w:val="clear" w:color="auto" w:fill="D8D8D8" w:themeFill="background1" w:themeFillShade="D9"/>
            <w:vAlign w:val="center"/>
          </w:tcPr>
          <w:p>
            <w:pPr>
              <w:jc w:val="center"/>
              <w:rPr>
                <w:rFonts w:ascii="宋体" w:hAnsi="宋体" w:eastAsia="宋体"/>
              </w:rPr>
            </w:pPr>
          </w:p>
        </w:tc>
        <w:tc>
          <w:tcPr>
            <w:tcW w:w="993" w:type="dxa"/>
            <w:shd w:val="clear" w:color="auto" w:fill="D8D8D8" w:themeFill="background1" w:themeFillShade="D9"/>
            <w:vAlign w:val="center"/>
          </w:tcPr>
          <w:p>
            <w:pPr>
              <w:jc w:val="center"/>
              <w:rPr>
                <w:rFonts w:ascii="宋体" w:hAnsi="宋体" w:eastAsia="宋体"/>
              </w:rPr>
            </w:pPr>
          </w:p>
        </w:tc>
        <w:tc>
          <w:tcPr>
            <w:tcW w:w="99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135"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login_status</w:t>
            </w:r>
          </w:p>
        </w:tc>
        <w:tc>
          <w:tcPr>
            <w:tcW w:w="1099"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time（MSB）</w:t>
            </w:r>
          </w:p>
        </w:tc>
        <w:tc>
          <w:tcPr>
            <w:tcW w:w="965" w:type="dxa"/>
            <w:shd w:val="clear" w:color="auto" w:fill="D6E3BC" w:themeFill="accent3" w:themeFillTint="66"/>
            <w:vAlign w:val="center"/>
          </w:tcPr>
          <w:p>
            <w:pPr>
              <w:jc w:val="center"/>
              <w:rPr>
                <w:rFonts w:ascii="宋体" w:hAnsi="宋体" w:eastAsia="宋体"/>
                <w:b/>
              </w:rPr>
            </w:pPr>
          </w:p>
        </w:tc>
        <w:tc>
          <w:tcPr>
            <w:tcW w:w="963" w:type="dxa"/>
            <w:shd w:val="clear" w:color="auto" w:fill="D6E3BC" w:themeFill="accent3" w:themeFillTint="66"/>
            <w:vAlign w:val="center"/>
          </w:tcPr>
          <w:p>
            <w:pPr>
              <w:jc w:val="center"/>
              <w:rPr>
                <w:rFonts w:ascii="宋体" w:hAnsi="宋体" w:eastAsia="宋体"/>
                <w:b/>
              </w:rPr>
            </w:pPr>
          </w:p>
        </w:tc>
        <w:tc>
          <w:tcPr>
            <w:tcW w:w="826" w:type="dxa"/>
            <w:shd w:val="clear" w:color="auto" w:fill="D6E3BC" w:themeFill="accent3" w:themeFillTint="66"/>
            <w:vAlign w:val="center"/>
          </w:tcPr>
          <w:p>
            <w:pPr>
              <w:jc w:val="center"/>
              <w:rPr>
                <w:rFonts w:ascii="宋体" w:hAnsi="宋体" w:eastAsia="宋体"/>
                <w:b/>
              </w:rPr>
            </w:pPr>
          </w:p>
        </w:tc>
        <w:tc>
          <w:tcPr>
            <w:tcW w:w="826" w:type="dxa"/>
            <w:shd w:val="clear" w:color="auto" w:fill="D6E3BC" w:themeFill="accent3" w:themeFillTint="66"/>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vAlign w:val="center"/>
          </w:tcPr>
          <w:p>
            <w:pPr>
              <w:jc w:val="center"/>
              <w:rPr>
                <w:rFonts w:ascii="宋体" w:hAnsi="宋体" w:eastAsia="宋体"/>
              </w:rPr>
            </w:pPr>
            <w:r>
              <w:rPr>
                <w:rFonts w:hint="eastAsia" w:ascii="宋体" w:hAnsi="宋体" w:eastAsia="宋体"/>
              </w:rPr>
              <w:t>39</w:t>
            </w:r>
          </w:p>
        </w:tc>
        <w:tc>
          <w:tcPr>
            <w:tcW w:w="993" w:type="dxa"/>
            <w:vAlign w:val="center"/>
          </w:tcPr>
          <w:p>
            <w:pPr>
              <w:jc w:val="center"/>
              <w:rPr>
                <w:rFonts w:ascii="宋体" w:hAnsi="宋体" w:eastAsia="宋体"/>
              </w:rPr>
            </w:pPr>
            <w:r>
              <w:rPr>
                <w:rFonts w:hint="eastAsia" w:ascii="宋体" w:hAnsi="宋体" w:eastAsia="宋体"/>
              </w:rPr>
              <w:t>36</w:t>
            </w:r>
          </w:p>
        </w:tc>
        <w:tc>
          <w:tcPr>
            <w:tcW w:w="993" w:type="dxa"/>
            <w:vAlign w:val="center"/>
          </w:tcPr>
          <w:p>
            <w:pPr>
              <w:jc w:val="center"/>
              <w:rPr>
                <w:rFonts w:ascii="宋体" w:hAnsi="宋体" w:eastAsia="宋体"/>
              </w:rPr>
            </w:pPr>
            <w:r>
              <w:rPr>
                <w:rFonts w:hint="eastAsia" w:ascii="宋体" w:hAnsi="宋体" w:eastAsia="宋体"/>
              </w:rPr>
              <w:t>00</w:t>
            </w:r>
          </w:p>
        </w:tc>
        <w:tc>
          <w:tcPr>
            <w:tcW w:w="1135"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00</w:t>
            </w:r>
          </w:p>
        </w:tc>
        <w:tc>
          <w:tcPr>
            <w:tcW w:w="1099"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11</w:t>
            </w:r>
          </w:p>
        </w:tc>
        <w:tc>
          <w:tcPr>
            <w:tcW w:w="965"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01</w:t>
            </w:r>
          </w:p>
        </w:tc>
        <w:tc>
          <w:tcPr>
            <w:tcW w:w="963"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0E</w:t>
            </w:r>
          </w:p>
        </w:tc>
        <w:tc>
          <w:tcPr>
            <w:tcW w:w="826"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11</w:t>
            </w:r>
          </w:p>
        </w:tc>
        <w:tc>
          <w:tcPr>
            <w:tcW w:w="826"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3333FF"/>
                <w:kern w:val="0"/>
                <w:szCs w:val="2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6"/>
          <w:wAfter w:w="5814" w:type="dxa"/>
        </w:trPr>
        <w:tc>
          <w:tcPr>
            <w:tcW w:w="956" w:type="dxa"/>
            <w:shd w:val="clear" w:color="auto" w:fill="D6E3BC" w:themeFill="accent3" w:themeFillTint="66"/>
            <w:vAlign w:val="center"/>
          </w:tcPr>
          <w:p>
            <w:pPr>
              <w:jc w:val="center"/>
              <w:rPr>
                <w:rFonts w:ascii="宋体" w:hAnsi="宋体" w:eastAsia="宋体"/>
              </w:rPr>
            </w:pPr>
            <w:r>
              <w:rPr>
                <w:rFonts w:hint="eastAsia" w:ascii="宋体" w:hAnsi="宋体" w:eastAsia="宋体"/>
                <w:b/>
              </w:rPr>
              <w:t>time（LSB）</w:t>
            </w:r>
          </w:p>
        </w:tc>
        <w:tc>
          <w:tcPr>
            <w:tcW w:w="99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9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6"/>
          <w:wAfter w:w="5814" w:type="dxa"/>
        </w:trPr>
        <w:tc>
          <w:tcPr>
            <w:tcW w:w="956" w:type="dxa"/>
            <w:vAlign w:val="center"/>
          </w:tcPr>
          <w:p>
            <w:pPr>
              <w:jc w:val="center"/>
              <w:rPr>
                <w:rFonts w:ascii="宋体" w:hAnsi="宋体" w:eastAsia="宋体"/>
              </w:rPr>
            </w:pPr>
            <w:r>
              <w:rPr>
                <w:rFonts w:hint="eastAsia" w:ascii="宋体" w:hAnsi="宋体" w:eastAsia="宋体"/>
                <w:color w:val="3333FF"/>
              </w:rPr>
              <w:t>1E</w:t>
            </w:r>
          </w:p>
        </w:tc>
        <w:tc>
          <w:tcPr>
            <w:tcW w:w="993"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F6</w:t>
            </w:r>
          </w:p>
        </w:tc>
        <w:tc>
          <w:tcPr>
            <w:tcW w:w="993"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C5</w:t>
            </w:r>
          </w:p>
        </w:tc>
      </w:tr>
    </w:tbl>
    <w:p>
      <w:pPr>
        <w:pStyle w:val="36"/>
        <w:ind w:firstLine="422"/>
        <w:rPr>
          <w:rFonts w:hAnsi="宋体"/>
        </w:rPr>
      </w:pPr>
      <w:del w:id="954" w:author="asus" w:date="2017-10-06T16:08:00Z">
        <w:r>
          <w:rPr>
            <w:rFonts w:hint="eastAsia" w:hAnsi="宋体"/>
            <w:b/>
            <w:bCs/>
            <w:color w:val="000000" w:themeColor="text1"/>
          </w:rPr>
          <w:delText>起始标识</w:delText>
        </w:r>
      </w:del>
      <w:ins w:id="955" w:author="asus" w:date="2017-10-06T16:08:00Z">
        <w:r>
          <w:rPr>
            <w:rFonts w:hint="eastAsia" w:hAnsi="宋体"/>
            <w:b/>
            <w:bCs/>
            <w:color w:val="000000" w:themeColor="text1"/>
          </w:rPr>
          <w:t>Start flag</w:t>
        </w:r>
      </w:ins>
    </w:p>
    <w:p>
      <w:pPr>
        <w:pStyle w:val="36"/>
        <w:rPr>
          <w:rFonts w:hAnsi="宋体"/>
        </w:rPr>
      </w:pPr>
      <w:del w:id="956" w:author="asus" w:date="2017-10-06T16:08:00Z">
        <w:r>
          <w:rPr>
            <w:rFonts w:hint="eastAsia" w:hAnsi="宋体"/>
          </w:rPr>
          <w:delText>起始标识</w:delText>
        </w:r>
      </w:del>
      <w:ins w:id="957" w:author="asus" w:date="2017-10-06T16:08:00Z">
        <w:r>
          <w:rPr>
            <w:rFonts w:hint="eastAsia" w:hAnsi="宋体"/>
          </w:rPr>
          <w:t>Start flag</w:t>
        </w:r>
      </w:ins>
      <w:r>
        <w:rPr>
          <w:rFonts w:hint="eastAsia" w:hAnsi="宋体"/>
        </w:rPr>
        <w:t>sof     ： 0x55AA</w:t>
      </w:r>
    </w:p>
    <w:p>
      <w:pPr>
        <w:pStyle w:val="36"/>
        <w:ind w:firstLine="422"/>
        <w:rPr>
          <w:rFonts w:hAnsi="宋体"/>
          <w:b/>
        </w:rPr>
      </w:pPr>
      <w:del w:id="958" w:author="asus" w:date="2017-10-06T16:10:00Z">
        <w:r>
          <w:rPr>
            <w:rFonts w:hint="eastAsia" w:hAnsi="宋体"/>
            <w:b/>
          </w:rPr>
          <w:delText>报文头</w:delText>
        </w:r>
      </w:del>
      <w:ins w:id="959" w:author="asus" w:date="2017-10-06T16:10:00Z">
        <w:r>
          <w:rPr>
            <w:rFonts w:hint="eastAsia" w:hAnsi="宋体"/>
            <w:b/>
          </w:rPr>
          <w:t>Message header</w:t>
        </w:r>
      </w:ins>
    </w:p>
    <w:p>
      <w:pPr>
        <w:pStyle w:val="36"/>
        <w:rPr>
          <w:rFonts w:hAnsi="宋体"/>
        </w:rPr>
      </w:pPr>
      <w:del w:id="960" w:author="asus" w:date="2017-10-06T16:11:00Z">
        <w:r>
          <w:rPr>
            <w:rFonts w:hint="eastAsia" w:hAnsi="宋体"/>
          </w:rPr>
          <w:delText>报文长度</w:delText>
        </w:r>
      </w:del>
      <w:ins w:id="961" w:author="asus" w:date="2017-10-06T16:11:00Z">
        <w:r>
          <w:rPr>
            <w:rFonts w:hint="eastAsia" w:hAnsi="宋体"/>
          </w:rPr>
          <w:t>message length</w:t>
        </w:r>
      </w:ins>
      <w:r>
        <w:rPr>
          <w:rFonts w:hint="eastAsia" w:hAnsi="宋体"/>
        </w:rPr>
        <w:t>len     ： 0x</w:t>
      </w:r>
      <w:r>
        <w:rPr>
          <w:rFonts w:hint="eastAsia" w:hAnsi="宋体"/>
          <w:color w:val="FF0000"/>
        </w:rPr>
        <w:t>0023</w:t>
      </w:r>
    </w:p>
    <w:p>
      <w:pPr>
        <w:pStyle w:val="36"/>
        <w:rPr>
          <w:rFonts w:hAnsi="宋体"/>
        </w:rPr>
      </w:pPr>
      <w:del w:id="962" w:author="asus" w:date="2017-10-06T16:12:00Z">
        <w:r>
          <w:rPr>
            <w:rFonts w:hint="eastAsia" w:hAnsi="宋体"/>
          </w:rPr>
          <w:delText>命令码</w:delText>
        </w:r>
      </w:del>
      <w:ins w:id="963" w:author="asus" w:date="2017-10-06T16:12:00Z">
        <w:r>
          <w:rPr>
            <w:rFonts w:hint="eastAsia" w:hAnsi="宋体"/>
          </w:rPr>
          <w:t>command code</w:t>
        </w:r>
      </w:ins>
      <w:r>
        <w:rPr>
          <w:rFonts w:hint="eastAsia" w:hAnsi="宋体"/>
        </w:rPr>
        <w:t xml:space="preserve"> cmd      ： 0x</w:t>
      </w:r>
      <w:r>
        <w:rPr>
          <w:rFonts w:hint="eastAsia" w:hAnsi="宋体"/>
          <w:color w:val="FFC000"/>
        </w:rPr>
        <w:t>8001</w:t>
      </w:r>
    </w:p>
    <w:p>
      <w:pPr>
        <w:pStyle w:val="36"/>
        <w:rPr>
          <w:rFonts w:hAnsi="宋体"/>
        </w:rPr>
      </w:pPr>
      <w:del w:id="964" w:author="asus" w:date="2017-10-06T16:14:00Z">
        <w:r>
          <w:rPr>
            <w:rFonts w:hint="eastAsia" w:hAnsi="宋体"/>
          </w:rPr>
          <w:delText>报文流水号</w:delText>
        </w:r>
      </w:del>
      <w:ins w:id="965" w:author="asus" w:date="2017-10-06T16:14:00Z">
        <w:r>
          <w:rPr>
            <w:rFonts w:hint="eastAsia" w:hAnsi="宋体"/>
          </w:rPr>
          <w:t xml:space="preserve">Message serial number </w:t>
        </w:r>
      </w:ins>
      <w:r>
        <w:rPr>
          <w:rFonts w:hint="eastAsia" w:hAnsi="宋体"/>
        </w:rPr>
        <w:t>seq   ： 0x00000000</w:t>
      </w:r>
    </w:p>
    <w:p>
      <w:pPr>
        <w:pStyle w:val="36"/>
        <w:rPr>
          <w:rFonts w:hAnsi="宋体"/>
        </w:rPr>
      </w:pPr>
      <w:del w:id="966" w:author="asus" w:date="2017-10-06T16:16:00Z">
        <w:r>
          <w:rPr>
            <w:rFonts w:hint="eastAsia" w:hAnsi="宋体"/>
          </w:rPr>
          <w:delText>协议版本</w:delText>
        </w:r>
      </w:del>
      <w:ins w:id="967" w:author="asus" w:date="2017-10-06T16:16:00Z">
        <w:r>
          <w:rPr>
            <w:rFonts w:hint="eastAsia" w:hAnsi="宋体"/>
          </w:rPr>
          <w:t>protocol version</w:t>
        </w:r>
      </w:ins>
      <w:r>
        <w:rPr>
          <w:rFonts w:hint="eastAsia" w:hAnsi="宋体"/>
        </w:rPr>
        <w:t>pro_ver ： 0x0001 (V0.1)</w:t>
      </w:r>
    </w:p>
    <w:p>
      <w:pPr>
        <w:pStyle w:val="36"/>
        <w:rPr>
          <w:rFonts w:hAnsi="宋体"/>
        </w:rPr>
      </w:pPr>
      <w:del w:id="968" w:author="asus" w:date="2017-10-06T16:17:00Z">
        <w:r>
          <w:rPr>
            <w:rFonts w:hint="eastAsia" w:hAnsi="宋体"/>
          </w:rPr>
          <w:delText>安全标识</w:delText>
        </w:r>
      </w:del>
      <w:ins w:id="969" w:author="asus" w:date="2017-10-06T16:17:00Z">
        <w:r>
          <w:rPr>
            <w:rFonts w:hint="eastAsia" w:hAnsi="宋体"/>
          </w:rPr>
          <w:t>security flag</w:t>
        </w:r>
      </w:ins>
      <w:r>
        <w:rPr>
          <w:rFonts w:hint="eastAsia" w:hAnsi="宋体"/>
        </w:rPr>
        <w:t>seq_flag： 0x0000</w:t>
      </w:r>
    </w:p>
    <w:p>
      <w:pPr>
        <w:pStyle w:val="36"/>
        <w:rPr>
          <w:rFonts w:hAnsi="宋体"/>
        </w:rPr>
      </w:pPr>
      <w:del w:id="970" w:author="asus" w:date="2017-10-06T16:18:00Z">
        <w:r>
          <w:rPr>
            <w:rFonts w:hint="eastAsia" w:hAnsi="宋体"/>
          </w:rPr>
          <w:delText>设备ID</w:delText>
        </w:r>
      </w:del>
      <w:ins w:id="971"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972" w:author="asus" w:date="2017-10-07T01:09:00Z">
        <w:r>
          <w:rPr>
            <w:rFonts w:hint="eastAsia" w:hAnsi="宋体"/>
          </w:rPr>
          <w:delText>转为字符串为</w:delText>
        </w:r>
      </w:del>
      <w:ins w:id="973" w:author="asus" w:date="2017-10-07T01:12:00Z">
        <w:r>
          <w:rPr>
            <w:rFonts w:hint="eastAsia" w:hAnsi="宋体"/>
          </w:rPr>
          <w:t xml:space="preserve">change to string </w:t>
        </w:r>
      </w:ins>
      <w:r>
        <w:rPr>
          <w:rFonts w:hint="eastAsia" w:hAnsi="宋体"/>
        </w:rPr>
        <w:t>：</w:t>
      </w:r>
      <w:r>
        <w:rPr>
          <w:rFonts w:hint="eastAsia" w:hAnsi="宋体" w:cs="Calibri"/>
          <w:szCs w:val="21"/>
          <w:u w:val="single"/>
        </w:rPr>
        <w:t>“</w:t>
      </w:r>
      <w:r>
        <w:rPr>
          <w:rFonts w:hAnsi="宋体" w:cs="Calibri"/>
          <w:szCs w:val="21"/>
          <w:u w:val="single"/>
        </w:rPr>
        <w:t>861694034205896”）</w:t>
      </w:r>
    </w:p>
    <w:p>
      <w:pPr>
        <w:pStyle w:val="36"/>
        <w:ind w:firstLine="422"/>
        <w:rPr>
          <w:rFonts w:hAnsi="宋体"/>
          <w:b/>
        </w:rPr>
      </w:pPr>
      <w:del w:id="974" w:author="asus" w:date="2017-10-06T16:19:00Z">
        <w:r>
          <w:rPr>
            <w:rFonts w:hint="eastAsia" w:hAnsi="宋体"/>
            <w:b/>
          </w:rPr>
          <w:delText>报文体</w:delText>
        </w:r>
      </w:del>
      <w:ins w:id="975" w:author="asus" w:date="2017-10-06T16:19:00Z">
        <w:r>
          <w:rPr>
            <w:rFonts w:hint="eastAsia" w:hAnsi="宋体"/>
            <w:b/>
          </w:rPr>
          <w:t>Service content</w:t>
        </w:r>
      </w:ins>
    </w:p>
    <w:p>
      <w:pPr>
        <w:pStyle w:val="36"/>
        <w:ind w:firstLine="0" w:firstLineChars="0"/>
        <w:rPr>
          <w:rFonts w:hAnsi="宋体"/>
        </w:rPr>
        <w:pPrChange w:id="976" w:author="asus" w:date="2017-10-06T17:42:00Z">
          <w:pPr>
            <w:pStyle w:val="36"/>
          </w:pPr>
        </w:pPrChange>
      </w:pPr>
      <w:ins w:id="977" w:author="asus" w:date="2017-10-06T17:41:00Z">
        <w:r>
          <w:rPr>
            <w:rFonts w:hint="eastAsia" w:hAnsi="宋体" w:cstheme="minorBidi"/>
            <w:kern w:val="2"/>
            <w:szCs w:val="22"/>
            <w:shd w:val="clear" w:color="auto" w:fill="C2D69B" w:themeFill="accent3" w:themeFillTint="99"/>
          </w:rPr>
          <w:t xml:space="preserve">Login status </w:t>
        </w:r>
      </w:ins>
      <w:del w:id="978" w:author="asus" w:date="2017-10-06T17:41:00Z">
        <w:r>
          <w:rPr>
            <w:rFonts w:hint="eastAsia" w:hAnsi="宋体" w:cstheme="minorBidi"/>
            <w:kern w:val="2"/>
            <w:szCs w:val="22"/>
            <w:shd w:val="clear" w:color="auto" w:fill="C2D69B" w:themeFill="accent3" w:themeFillTint="99"/>
          </w:rPr>
          <w:delText>登录状态</w:delText>
        </w:r>
      </w:del>
      <w:r>
        <w:rPr>
          <w:rFonts w:hint="eastAsia" w:hAnsi="宋体" w:cstheme="minorBidi"/>
          <w:kern w:val="2"/>
          <w:szCs w:val="22"/>
          <w:shd w:val="clear" w:color="auto" w:fill="C2D69B" w:themeFill="accent3" w:themeFillTint="99"/>
        </w:rPr>
        <w:t xml:space="preserve">login_status </w:t>
      </w:r>
      <w:r>
        <w:rPr>
          <w:rFonts w:hint="eastAsia" w:hAnsi="宋体"/>
        </w:rPr>
        <w:t>：</w:t>
      </w:r>
      <w:r>
        <w:rPr>
          <w:rFonts w:hAnsi="宋体"/>
          <w:color w:val="FF33CC"/>
        </w:rPr>
        <w:t>0</w:t>
      </w:r>
      <w:r>
        <w:rPr>
          <w:rFonts w:hint="eastAsia" w:hAnsi="宋体"/>
          <w:color w:val="FF33CC"/>
        </w:rPr>
        <w:t>0</w:t>
      </w:r>
      <w:r>
        <w:rPr>
          <w:rFonts w:hAnsi="宋体"/>
          <w:color w:val="FF33CC"/>
        </w:rPr>
        <w:t xml:space="preserve"> </w:t>
      </w:r>
      <w:r>
        <w:rPr>
          <w:rFonts w:hint="eastAsia" w:hAnsi="宋体"/>
          <w:color w:val="FF33CC"/>
        </w:rPr>
        <w:t xml:space="preserve"> </w:t>
      </w:r>
      <w:r>
        <w:rPr>
          <w:rFonts w:hint="eastAsia" w:hAnsi="宋体"/>
        </w:rPr>
        <w:t xml:space="preserve"> （</w:t>
      </w:r>
      <w:del w:id="979" w:author="asus" w:date="2017-10-07T01:07:00Z">
        <w:r>
          <w:rPr>
            <w:rFonts w:hint="eastAsia" w:hAnsi="宋体"/>
          </w:rPr>
          <w:delText>登录成功</w:delText>
        </w:r>
      </w:del>
      <w:ins w:id="980" w:author="asus" w:date="2017-10-06T17:42:00Z">
        <w:r>
          <w:rPr>
            <w:rFonts w:hAnsi="宋体"/>
            <w:b w:val="0"/>
            <w:bCs w:val="0"/>
            <w:smallCaps w:val="0"/>
            <w:spacing w:val="0"/>
            <w:rPrChange w:id="981" w:author="asus" w:date="2017-10-06T17:42:00Z">
              <w:rPr>
                <w:b/>
                <w:bCs/>
                <w:smallCaps/>
                <w:spacing w:val="5"/>
              </w:rPr>
            </w:rPrChange>
          </w:rPr>
          <w:t>login successful</w:t>
        </w:r>
      </w:ins>
      <w:r>
        <w:rPr>
          <w:rFonts w:hint="eastAsia" w:hAnsi="宋体"/>
        </w:rPr>
        <w:t>）</w:t>
      </w:r>
    </w:p>
    <w:p>
      <w:pPr>
        <w:ind w:left="2977" w:leftChars="200" w:hanging="2557"/>
        <w:rPr>
          <w:rFonts w:ascii="宋体" w:hAnsi="宋体" w:eastAsia="宋体"/>
          <w:shd w:val="clear" w:color="auto" w:fill="FFFFFF" w:themeFill="background1"/>
        </w:rPr>
      </w:pPr>
      <w:ins w:id="982" w:author="asus" w:date="2017-10-06T17:42:00Z">
        <w:r>
          <w:rPr>
            <w:rFonts w:hint="eastAsia" w:ascii="宋体" w:hAnsi="宋体" w:eastAsia="宋体"/>
            <w:shd w:val="clear" w:color="auto" w:fill="C2D69B" w:themeFill="accent3" w:themeFillTint="99"/>
          </w:rPr>
          <w:t xml:space="preserve">Real time  </w:t>
        </w:r>
      </w:ins>
      <w:del w:id="983" w:author="asus" w:date="2017-10-06T17:41:00Z">
        <w:r>
          <w:rPr>
            <w:rFonts w:hint="eastAsia" w:ascii="宋体" w:hAnsi="宋体" w:eastAsia="宋体"/>
            <w:shd w:val="clear" w:color="auto" w:fill="C2D69B" w:themeFill="accent3" w:themeFillTint="99"/>
          </w:rPr>
          <w:delText>实时时间</w:delText>
        </w:r>
      </w:del>
      <w:r>
        <w:rPr>
          <w:rFonts w:hint="eastAsia" w:ascii="宋体" w:hAnsi="宋体" w:eastAsia="宋体"/>
          <w:shd w:val="clear" w:color="auto" w:fill="C2D69B" w:themeFill="accent3" w:themeFillTint="99"/>
        </w:rPr>
        <w:t xml:space="preserve">time        </w:t>
      </w:r>
      <w:r>
        <w:rPr>
          <w:rFonts w:hint="eastAsia" w:ascii="宋体" w:hAnsi="宋体" w:eastAsia="宋体"/>
          <w:shd w:val="clear" w:color="auto" w:fill="FFFFFF" w:themeFill="background1"/>
        </w:rPr>
        <w:t>：</w:t>
      </w:r>
      <w:r>
        <w:rPr>
          <w:rFonts w:ascii="宋体" w:hAnsi="宋体" w:eastAsia="宋体"/>
          <w:color w:val="3333FF"/>
          <w:u w:val="single"/>
          <w:shd w:val="clear" w:color="auto" w:fill="FFFFFF" w:themeFill="background1"/>
        </w:rPr>
        <w:t>11 01 0E 11 17 1E</w:t>
      </w:r>
      <w:r>
        <w:rPr>
          <w:rFonts w:hint="eastAsia" w:ascii="宋体" w:hAnsi="宋体" w:eastAsia="宋体"/>
          <w:shd w:val="clear" w:color="auto" w:fill="FFFFFF" w:themeFill="background1"/>
        </w:rPr>
        <w:t xml:space="preserve">  </w:t>
      </w:r>
      <w:del w:id="984" w:author="Edward Lee" w:date="2017-10-16T15:52:00Z">
        <w:r>
          <w:rPr>
            <w:rFonts w:hint="eastAsia" w:ascii="宋体" w:hAnsi="宋体" w:eastAsia="宋体"/>
            <w:shd w:val="clear" w:color="auto" w:fill="FFFFFF" w:themeFill="background1"/>
          </w:rPr>
          <w:delText>分别对应年、月、日、时、分、秒，起始时间是2000（2017年1月14日，17:23:30）</w:delText>
        </w:r>
      </w:del>
      <w:ins w:id="985" w:author="asus" w:date="2017-10-06T17:44:00Z">
        <w:del w:id="986" w:author="Edward Lee" w:date="2017-10-16T15:52:00Z">
          <w:r>
            <w:rPr>
              <w:rFonts w:ascii="宋体" w:hAnsi="宋体" w:eastAsia="宋体"/>
              <w:b w:val="0"/>
              <w:bCs w:val="0"/>
              <w:smallCaps w:val="0"/>
              <w:spacing w:val="0"/>
              <w:shd w:val="clear" w:color="auto" w:fill="FFFFFF" w:themeFill="background1"/>
              <w:rPrChange w:id="987" w:author="asus" w:date="2017-10-06T17:44:00Z">
                <w:rPr>
                  <w:b/>
                  <w:bCs/>
                  <w:smallCaps/>
                  <w:spacing w:val="5"/>
                </w:rPr>
              </w:rPrChange>
            </w:rPr>
            <w:delText xml:space="preserve"> </w:delText>
          </w:r>
        </w:del>
      </w:ins>
      <w:ins w:id="988" w:author="asus" w:date="2017-10-06T17:44:00Z">
        <w:r>
          <w:rPr>
            <w:rFonts w:ascii="宋体" w:hAnsi="宋体" w:eastAsia="宋体"/>
            <w:b w:val="0"/>
            <w:bCs w:val="0"/>
            <w:smallCaps w:val="0"/>
            <w:spacing w:val="0"/>
            <w:shd w:val="clear" w:color="auto" w:fill="FFFFFF" w:themeFill="background1"/>
            <w:rPrChange w:id="989" w:author="asus" w:date="2017-10-06T17:44:00Z">
              <w:rPr>
                <w:b/>
                <w:bCs/>
                <w:smallCaps/>
                <w:spacing w:val="5"/>
              </w:rPr>
            </w:rPrChange>
          </w:rPr>
          <w:t>corresponding year, month, day, hour, minute, second, the starting time is 2000 (January 14, 2017, 17:23:30)</w:t>
        </w:r>
      </w:ins>
    </w:p>
    <w:p>
      <w:pPr>
        <w:ind w:left="2977" w:leftChars="200" w:hanging="2557"/>
        <w:rPr>
          <w:rFonts w:ascii="宋体" w:hAnsi="宋体" w:eastAsia="宋体"/>
          <w:b/>
          <w:shd w:val="clear" w:color="auto" w:fill="C2D69B" w:themeFill="accent3" w:themeFillTint="99"/>
        </w:rPr>
      </w:pPr>
      <w:del w:id="990" w:author="asus" w:date="2017-10-06T17:45:00Z">
        <w:r>
          <w:rPr>
            <w:rFonts w:hint="eastAsia" w:ascii="宋体" w:hAnsi="宋体" w:eastAsia="宋体"/>
            <w:b/>
            <w:shd w:val="clear" w:color="auto" w:fill="FFFFFF" w:themeFill="background1"/>
          </w:rPr>
          <w:delText>校验</w:delText>
        </w:r>
      </w:del>
      <w:ins w:id="991" w:author="asus" w:date="2017-10-06T17:45:00Z">
        <w:r>
          <w:rPr>
            <w:rFonts w:hint="eastAsia" w:ascii="宋体" w:hAnsi="宋体" w:eastAsia="宋体"/>
            <w:b/>
            <w:shd w:val="clear" w:color="auto" w:fill="FFFFFF" w:themeFill="background1"/>
          </w:rPr>
          <w:t>Check</w:t>
        </w:r>
      </w:ins>
    </w:p>
    <w:p>
      <w:pPr>
        <w:spacing w:line="360" w:lineRule="auto"/>
        <w:ind w:firstLine="375"/>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0xF6C5</w:t>
      </w:r>
    </w:p>
    <w:p>
      <w:pPr>
        <w:spacing w:line="360" w:lineRule="auto"/>
        <w:ind w:firstLine="375"/>
        <w:rPr>
          <w:rFonts w:ascii="宋体" w:hAnsi="宋体" w:eastAsia="宋体"/>
        </w:rPr>
      </w:pPr>
    </w:p>
    <w:p>
      <w:pPr>
        <w:spacing w:line="360" w:lineRule="auto"/>
        <w:ind w:firstLine="375"/>
        <w:rPr>
          <w:rFonts w:ascii="宋体" w:hAnsi="宋体" w:eastAsia="宋体"/>
        </w:rPr>
      </w:pPr>
      <w:del w:id="992" w:author="Edward Lee" w:date="2017-10-16T15:52:00Z">
        <w:r>
          <w:rPr>
            <w:rFonts w:hint="eastAsia" w:ascii="宋体" w:hAnsi="宋体" w:eastAsia="宋体"/>
          </w:rPr>
          <w:delText>需要设备升级的确认包</w:delText>
        </w:r>
      </w:del>
      <w:ins w:id="993" w:author="asus" w:date="2017-10-06T17:46:00Z">
        <w:del w:id="994" w:author="Edward Lee" w:date="2017-10-16T15:52:00Z">
          <w:r>
            <w:rPr>
              <w:rFonts w:hint="eastAsia" w:ascii="宋体" w:hAnsi="宋体" w:eastAsia="宋体"/>
            </w:rPr>
            <w:delText xml:space="preserve"> </w:delText>
          </w:r>
        </w:del>
      </w:ins>
      <w:ins w:id="995" w:author="asus" w:date="2017-10-06T17:46:00Z">
        <w:r>
          <w:rPr>
            <w:rFonts w:hint="eastAsia" w:ascii="宋体" w:hAnsi="宋体" w:eastAsia="宋体"/>
          </w:rPr>
          <w:t>The validation package</w:t>
        </w:r>
      </w:ins>
      <w:ins w:id="996" w:author="asus" w:date="2017-10-06T17:47:00Z">
        <w:r>
          <w:rPr>
            <w:rFonts w:hint="eastAsia" w:ascii="宋体" w:hAnsi="宋体" w:eastAsia="宋体"/>
          </w:rPr>
          <w:t xml:space="preserve"> of requests device update</w:t>
        </w:r>
      </w:ins>
    </w:p>
    <w:p>
      <w:pPr>
        <w:spacing w:line="360" w:lineRule="auto"/>
        <w:ind w:firstLine="375"/>
        <w:rPr>
          <w:rFonts w:ascii="宋体" w:hAnsi="宋体" w:eastAsia="宋体"/>
        </w:rPr>
      </w:pPr>
      <w:r>
        <w:rPr>
          <w:rFonts w:hint="eastAsia" w:ascii="宋体" w:hAnsi="宋体" w:eastAsia="宋体"/>
        </w:rPr>
        <w:t xml:space="preserve">eg2: </w:t>
      </w:r>
      <w:r>
        <w:rPr>
          <w:rFonts w:ascii="宋体" w:hAnsi="宋体" w:eastAsia="宋体"/>
        </w:rPr>
        <w:t xml:space="preserve">55 AA </w:t>
      </w:r>
      <w:r>
        <w:rPr>
          <w:rFonts w:ascii="宋体" w:hAnsi="宋体" w:eastAsia="宋体"/>
          <w:color w:val="FF0000"/>
          <w:u w:val="single"/>
        </w:rPr>
        <w:t>00 23</w:t>
      </w:r>
      <w:r>
        <w:rPr>
          <w:rFonts w:ascii="宋体" w:hAnsi="宋体" w:eastAsia="宋体"/>
          <w:u w:val="single"/>
        </w:rPr>
        <w:t xml:space="preserve"> </w:t>
      </w:r>
      <w:r>
        <w:rPr>
          <w:rFonts w:ascii="宋体" w:hAnsi="宋体" w:eastAsia="宋体" w:cs="Times New Roman"/>
          <w:color w:val="FFC000"/>
          <w:kern w:val="0"/>
          <w:szCs w:val="20"/>
          <w:u w:val="single"/>
        </w:rPr>
        <w:t>80 01</w:t>
      </w:r>
      <w:r>
        <w:rPr>
          <w:rFonts w:ascii="宋体" w:hAnsi="宋体" w:eastAsia="宋体"/>
          <w:u w:val="single"/>
        </w:rPr>
        <w:t xml:space="preserve"> 00 00 00 00 00 01 00 00 38 36 31 36 39 34 30 33 34 32 30 35 38 39 36 00</w:t>
      </w:r>
      <w:r>
        <w:rPr>
          <w:rFonts w:ascii="宋体" w:hAnsi="宋体" w:eastAsia="宋体"/>
        </w:rPr>
        <w:t xml:space="preserve"> </w:t>
      </w:r>
      <w:r>
        <w:rPr>
          <w:rFonts w:ascii="宋体" w:hAnsi="宋体" w:eastAsia="宋体" w:cs="Times New Roman"/>
          <w:color w:val="FF33CC"/>
          <w:kern w:val="0"/>
          <w:szCs w:val="20"/>
        </w:rPr>
        <w:t>02</w:t>
      </w:r>
      <w:r>
        <w:rPr>
          <w:rFonts w:ascii="宋体" w:hAnsi="宋体" w:eastAsia="宋体"/>
        </w:rPr>
        <w:t xml:space="preserve"> </w:t>
      </w:r>
      <w:r>
        <w:rPr>
          <w:rFonts w:ascii="宋体" w:hAnsi="宋体" w:eastAsia="宋体"/>
          <w:color w:val="3333FF"/>
          <w:u w:val="single"/>
          <w:shd w:val="clear" w:color="auto" w:fill="FFFFFF" w:themeFill="background1"/>
        </w:rPr>
        <w:t>11 01 14 10 14 22</w:t>
      </w:r>
      <w:r>
        <w:rPr>
          <w:rFonts w:ascii="宋体" w:hAnsi="宋体" w:eastAsia="宋体"/>
        </w:rPr>
        <w:t xml:space="preserve"> 70 96</w:t>
      </w:r>
    </w:p>
    <w:p>
      <w:pPr>
        <w:pStyle w:val="3"/>
        <w:numPr>
          <w:ilvl w:val="1"/>
          <w:numId w:val="3"/>
        </w:numPr>
        <w:spacing w:before="360" w:line="415" w:lineRule="auto"/>
        <w:ind w:left="572" w:hanging="572" w:hangingChars="178"/>
        <w:rPr>
          <w:rFonts w:ascii="宋体" w:hAnsi="宋体" w:eastAsia="宋体"/>
        </w:rPr>
      </w:pPr>
      <w:del w:id="997" w:author="Edward Lee" w:date="2017-10-16T15:52:00Z">
        <w:bookmarkStart w:id="29" w:name="_Toc493668385"/>
        <w:r>
          <w:rPr>
            <w:rFonts w:hint="eastAsia" w:ascii="宋体" w:hAnsi="宋体" w:eastAsia="宋体"/>
          </w:rPr>
          <w:delText xml:space="preserve">心跳 </w:delText>
        </w:r>
      </w:del>
      <w:ins w:id="998" w:author="asus" w:date="2017-10-06T17:47:00Z">
        <w:r>
          <w:rPr>
            <w:rFonts w:hint="eastAsia" w:ascii="宋体" w:hAnsi="宋体" w:eastAsia="宋体"/>
          </w:rPr>
          <w:t>Heartbeat</w:t>
        </w:r>
      </w:ins>
      <w:r>
        <w:rPr>
          <w:rFonts w:hint="eastAsia" w:ascii="宋体" w:hAnsi="宋体" w:eastAsia="宋体"/>
        </w:rPr>
        <w:t>（0x0003/ 0x8003）</w:t>
      </w:r>
      <w:bookmarkEnd w:id="29"/>
    </w:p>
    <w:p>
      <w:pPr>
        <w:pStyle w:val="36"/>
        <w:rPr>
          <w:rFonts w:hAnsi="宋体"/>
        </w:rPr>
      </w:pPr>
      <w:del w:id="999" w:author="asus" w:date="2017-10-06T17:48:00Z">
        <w:r>
          <w:rPr>
            <w:rFonts w:hint="eastAsia" w:hAnsi="宋体"/>
          </w:rPr>
          <w:delText>由设备向平台发起</w:delText>
        </w:r>
      </w:del>
      <w:ins w:id="1000" w:author="asus" w:date="2017-10-06T17:48:00Z">
        <w:r>
          <w:rPr>
            <w:rFonts w:hint="eastAsia" w:hAnsi="宋体"/>
          </w:rPr>
          <w:t>Initiated by the device to the platform</w:t>
        </w:r>
      </w:ins>
      <w:r>
        <w:rPr>
          <w:rFonts w:hint="eastAsia" w:hAnsi="宋体"/>
        </w:rPr>
        <w:t>，</w:t>
      </w:r>
      <w:del w:id="1001" w:author="asus" w:date="2017-10-06T16:13:00Z">
        <w:r>
          <w:rPr>
            <w:rFonts w:hint="eastAsia" w:hAnsi="宋体"/>
          </w:rPr>
          <w:delText>命令码</w:delText>
        </w:r>
      </w:del>
      <w:ins w:id="1002" w:author="asus" w:date="2017-10-06T16:13:00Z">
        <w:r>
          <w:rPr>
            <w:rFonts w:hint="eastAsia" w:hAnsi="宋体"/>
          </w:rPr>
          <w:t>command code</w:t>
        </w:r>
      </w:ins>
      <w:r>
        <w:rPr>
          <w:rFonts w:hint="eastAsia" w:hAnsi="宋体"/>
        </w:rPr>
        <w:t>:0x0003，</w:t>
      </w:r>
      <w:ins w:id="1003" w:author="Edward Lee" w:date="2017-10-16T15:54:00Z">
        <w:r>
          <w:rPr>
            <w:rFonts w:hint="eastAsia" w:hAnsi="宋体"/>
          </w:rPr>
          <w:t>plat validation code</w:t>
        </w:r>
      </w:ins>
      <w:del w:id="1004" w:author="Edward Lee" w:date="2017-10-16T15:54:00Z">
        <w:r>
          <w:rPr>
            <w:rFonts w:hint="eastAsia" w:hAnsi="宋体"/>
          </w:rPr>
          <w:delText>平台确认码</w:delText>
        </w:r>
      </w:del>
      <w:r>
        <w:rPr>
          <w:rFonts w:hint="eastAsia" w:hAnsi="宋体"/>
        </w:rPr>
        <w:t>：0x8003。</w:t>
      </w:r>
    </w:p>
    <w:p>
      <w:pPr>
        <w:pStyle w:val="36"/>
        <w:spacing w:line="360" w:lineRule="auto"/>
        <w:ind w:firstLine="0" w:firstLineChars="0"/>
        <w:rPr>
          <w:rFonts w:hAnsi="宋体"/>
          <w:b/>
          <w:color w:val="FF0000"/>
        </w:rPr>
      </w:pPr>
      <w:del w:id="1005" w:author="Edward Lee" w:date="2017-10-16T15:54:00Z">
        <w:r>
          <w:rPr>
            <w:rFonts w:hint="eastAsia" w:hAnsi="宋体"/>
            <w:b/>
            <w:color w:val="FF0000"/>
          </w:rPr>
          <w:delText>注意</w:delText>
        </w:r>
      </w:del>
      <w:ins w:id="1006" w:author="asus" w:date="2017-10-06T17:48:00Z">
        <w:r>
          <w:rPr>
            <w:rFonts w:hint="eastAsia" w:hAnsi="宋体"/>
            <w:b/>
            <w:color w:val="FF0000"/>
          </w:rPr>
          <w:t>Note</w:t>
        </w:r>
      </w:ins>
      <w:r>
        <w:rPr>
          <w:rFonts w:hint="eastAsia" w:hAnsi="宋体"/>
          <w:b/>
          <w:color w:val="FF0000"/>
        </w:rPr>
        <w:t>：</w:t>
      </w:r>
    </w:p>
    <w:p>
      <w:pPr>
        <w:pStyle w:val="36"/>
        <w:spacing w:line="360" w:lineRule="auto"/>
        <w:rPr>
          <w:rFonts w:hAnsi="宋体"/>
        </w:rPr>
      </w:pPr>
      <w:del w:id="1007" w:author="Edward Lee" w:date="2017-10-16T15:54:00Z">
        <w:r>
          <w:rPr>
            <w:rFonts w:hAnsi="宋体"/>
          </w:rPr>
          <w:delText xml:space="preserve">    设备如果</w:delText>
        </w:r>
      </w:del>
      <w:del w:id="1008" w:author="Edward Lee" w:date="2017-10-16T15:54:00Z">
        <w:r>
          <w:rPr>
            <w:rFonts w:hint="eastAsia" w:hAnsi="宋体"/>
          </w:rPr>
          <w:delText>发送心跳消息后，没有收到平台正确回应消息，会重复发送5次心跳消息（命令码</w:delText>
        </w:r>
      </w:del>
      <w:ins w:id="1009" w:author="asus" w:date="2017-10-06T16:13:00Z">
        <w:del w:id="1010" w:author="Edward Lee" w:date="2017-10-16T15:54:00Z">
          <w:r>
            <w:rPr>
              <w:rFonts w:hint="eastAsia" w:hAnsi="宋体"/>
            </w:rPr>
            <w:delText>command code</w:delText>
          </w:r>
        </w:del>
      </w:ins>
      <w:del w:id="1011" w:author="Edward Lee" w:date="2017-10-16T15:54:00Z">
        <w:r>
          <w:rPr>
            <w:rFonts w:hint="eastAsia" w:hAnsi="宋体"/>
          </w:rPr>
          <w:delText>0x0003），5次后，会重新向负载服务发送登录消息（命令码</w:delText>
        </w:r>
      </w:del>
      <w:ins w:id="1012" w:author="asus" w:date="2017-10-06T16:13:00Z">
        <w:del w:id="1013" w:author="Edward Lee" w:date="2017-10-16T15:54:00Z">
          <w:r>
            <w:rPr>
              <w:rFonts w:hint="eastAsia" w:hAnsi="宋体"/>
            </w:rPr>
            <w:delText>command code</w:delText>
          </w:r>
        </w:del>
      </w:ins>
      <w:del w:id="1014" w:author="Edward Lee" w:date="2017-10-16T15:54:00Z">
        <w:r>
          <w:rPr>
            <w:rFonts w:hint="eastAsia" w:hAnsi="宋体"/>
          </w:rPr>
          <w:delText>0x0001）。</w:delText>
        </w:r>
      </w:del>
      <w:ins w:id="1015" w:author="asus" w:date="2017-10-06T17:50:00Z">
        <w:r>
          <w:rPr>
            <w:rFonts w:hAnsi="宋体"/>
            <w:b w:val="0"/>
            <w:bCs w:val="0"/>
            <w:smallCaps w:val="0"/>
            <w:spacing w:val="0"/>
            <w:rPrChange w:id="1016" w:author="asus" w:date="2017-10-06T17:50:00Z">
              <w:rPr>
                <w:b/>
                <w:bCs/>
                <w:smallCaps/>
                <w:spacing w:val="5"/>
              </w:rPr>
            </w:rPrChange>
          </w:rPr>
          <w:t>If the device does not receive the correct response message after sending the heartbeat message, it will send 5 times the heartbeat message (command code0x0003). After 5 times, the device will send the login message (command code0x0001) again to the load service.</w:t>
        </w:r>
      </w:ins>
    </w:p>
    <w:p>
      <w:pPr>
        <w:pStyle w:val="36"/>
        <w:ind w:firstLine="422"/>
        <w:rPr>
          <w:rFonts w:hAnsi="宋体"/>
          <w:b/>
        </w:rPr>
      </w:pPr>
    </w:p>
    <w:p>
      <w:pPr>
        <w:pStyle w:val="4"/>
        <w:numPr>
          <w:ilvl w:val="2"/>
          <w:numId w:val="3"/>
        </w:numPr>
        <w:ind w:left="0" w:firstLine="0"/>
        <w:rPr>
          <w:sz w:val="30"/>
          <w:szCs w:val="30"/>
        </w:rPr>
        <w:pPrChange w:id="1017" w:author="asus" w:date="2017-10-06T17:50:00Z">
          <w:pPr>
            <w:pStyle w:val="4"/>
            <w:numPr>
              <w:ilvl w:val="2"/>
              <w:numId w:val="3"/>
            </w:numPr>
            <w:ind w:left="720" w:hanging="720"/>
          </w:pPr>
        </w:pPrChange>
      </w:pPr>
      <w:del w:id="1018" w:author="Edward Lee" w:date="2017-10-16T15:54:00Z">
        <w:r>
          <w:rPr>
            <w:rFonts w:hint="eastAsia"/>
            <w:sz w:val="30"/>
            <w:szCs w:val="30"/>
          </w:rPr>
          <w:delText>命令包定义</w:delText>
        </w:r>
      </w:del>
      <w:ins w:id="1019" w:author="asus" w:date="2017-10-06T17:50:00Z">
        <w:r>
          <w:rPr>
            <w:rFonts w:hint="eastAsia"/>
            <w:sz w:val="30"/>
            <w:szCs w:val="30"/>
          </w:rPr>
          <w:t>Command package definition</w:t>
        </w:r>
      </w:ins>
    </w:p>
    <w:p>
      <w:pPr>
        <w:pStyle w:val="36"/>
        <w:rPr>
          <w:rFonts w:hAnsi="宋体"/>
        </w:rPr>
      </w:pPr>
      <w:del w:id="1020" w:author="Edward Lee" w:date="2017-10-16T15:54:00Z">
        <w:r>
          <w:rPr>
            <w:rFonts w:hint="eastAsia" w:hAnsi="宋体"/>
          </w:rPr>
          <w:delText>心跳报文体包括设备的工作状态（2字节）和设备当前状态。</w:delText>
        </w:r>
      </w:del>
      <w:ins w:id="1021" w:author="asus" w:date="2017-10-06T17:51:00Z">
        <w:r>
          <w:rPr>
            <w:rFonts w:hint="eastAsia" w:hAnsi="宋体"/>
          </w:rPr>
          <w:t>The hea</w:t>
        </w:r>
      </w:ins>
      <w:ins w:id="1022" w:author="asus" w:date="2017-10-06T17:52:00Z">
        <w:r>
          <w:rPr>
            <w:rFonts w:hint="eastAsia" w:hAnsi="宋体"/>
          </w:rPr>
          <w:t xml:space="preserve">rtbeat service content </w:t>
        </w:r>
      </w:ins>
      <w:ins w:id="1023" w:author="asus" w:date="2017-10-06T17:52:00Z">
        <w:r>
          <w:rPr>
            <w:rFonts w:hAnsi="宋体"/>
            <w:b w:val="0"/>
            <w:bCs w:val="0"/>
            <w:smallCaps w:val="0"/>
            <w:spacing w:val="0"/>
            <w:rPrChange w:id="1024" w:author="asus" w:date="2017-10-06T17:52:00Z">
              <w:rPr>
                <w:b/>
                <w:bCs/>
                <w:smallCaps/>
                <w:spacing w:val="5"/>
              </w:rPr>
            </w:rPrChange>
          </w:rPr>
          <w:t xml:space="preserve"> includes the working status of the device (2 bytes) and the current state of the device.</w:t>
        </w:r>
      </w:ins>
    </w:p>
    <w:p>
      <w:pPr>
        <w:pStyle w:val="36"/>
        <w:spacing w:line="360" w:lineRule="auto"/>
        <w:ind w:firstLine="422"/>
        <w:rPr>
          <w:rFonts w:hAnsi="宋体"/>
        </w:rPr>
      </w:pPr>
      <w:del w:id="1025" w:author="asus" w:date="2017-10-06T16:13:00Z">
        <w:r>
          <w:rPr>
            <w:rFonts w:hint="eastAsia" w:hAnsi="宋体"/>
            <w:b/>
          </w:rPr>
          <w:delText>命令码</w:delText>
        </w:r>
      </w:del>
      <w:ins w:id="1026" w:author="asus" w:date="2017-10-06T16:13:00Z">
        <w:r>
          <w:rPr>
            <w:rFonts w:hint="eastAsia" w:hAnsi="宋体"/>
            <w:b/>
          </w:rPr>
          <w:t>command code</w:t>
        </w:r>
      </w:ins>
      <w:r>
        <w:rPr>
          <w:rFonts w:hint="eastAsia" w:hAnsi="宋体"/>
        </w:rPr>
        <w:t>： 0x0003</w:t>
      </w:r>
    </w:p>
    <w:p>
      <w:pPr>
        <w:pStyle w:val="36"/>
        <w:spacing w:line="360" w:lineRule="auto"/>
        <w:ind w:firstLine="422"/>
        <w:rPr>
          <w:rFonts w:hAnsi="宋体"/>
        </w:rPr>
      </w:pPr>
      <w:del w:id="1027" w:author="asus" w:date="2017-10-06T16:19:00Z">
        <w:r>
          <w:rPr>
            <w:rFonts w:hint="eastAsia" w:hAnsi="宋体"/>
            <w:b/>
          </w:rPr>
          <w:delText>报文体</w:delText>
        </w:r>
      </w:del>
      <w:ins w:id="1028" w:author="asus" w:date="2017-10-06T16:19:00Z">
        <w:r>
          <w:rPr>
            <w:rFonts w:hint="eastAsia" w:hAnsi="宋体"/>
            <w:b/>
          </w:rPr>
          <w:t>Service content</w:t>
        </w:r>
      </w:ins>
      <w:r>
        <w:rPr>
          <w:rFonts w:hint="eastAsia" w:hAnsi="宋体"/>
        </w:rPr>
        <w:t>：</w:t>
      </w:r>
      <w:del w:id="1029" w:author="asus" w:date="2017-10-06T17:34:00Z">
        <w:r>
          <w:rPr>
            <w:rFonts w:hint="eastAsia" w:hAnsi="宋体"/>
          </w:rPr>
          <w:delText>如下表</w:delText>
        </w:r>
      </w:del>
      <w:ins w:id="1030" w:author="asus" w:date="2017-10-06T17:34:00Z">
        <w:r>
          <w:rPr>
            <w:rFonts w:hint="eastAsia" w:hAnsi="宋体"/>
          </w:rPr>
          <w:t>As shown in the table below</w:t>
        </w:r>
      </w:ins>
    </w:p>
    <w:tbl>
      <w:tblPr>
        <w:tblStyle w:val="21"/>
        <w:tblW w:w="850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992"/>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701" w:type="dxa"/>
            <w:shd w:val="clear" w:color="auto" w:fill="D6E3BC" w:themeFill="accent3" w:themeFillTint="66"/>
          </w:tcPr>
          <w:p>
            <w:pPr>
              <w:pStyle w:val="36"/>
              <w:widowControl w:val="0"/>
              <w:ind w:firstLine="0" w:firstLineChars="0"/>
              <w:jc w:val="center"/>
              <w:rPr>
                <w:rFonts w:hAnsi="宋体"/>
                <w:b/>
                <w:szCs w:val="18"/>
              </w:rPr>
            </w:pPr>
            <w:del w:id="1031" w:author="asus" w:date="2017-10-06T17:35:00Z">
              <w:r>
                <w:rPr>
                  <w:rFonts w:hint="eastAsia" w:hAnsi="宋体"/>
                  <w:b/>
                  <w:szCs w:val="18"/>
                </w:rPr>
                <w:delText>数据段</w:delText>
              </w:r>
            </w:del>
            <w:ins w:id="1032" w:author="asus" w:date="2017-10-06T17:35:00Z">
              <w:r>
                <w:rPr>
                  <w:rFonts w:hint="eastAsia" w:hAnsi="宋体"/>
                  <w:b/>
                  <w:szCs w:val="18"/>
                </w:rPr>
                <w:t>Data segment</w:t>
              </w:r>
            </w:ins>
          </w:p>
        </w:tc>
        <w:tc>
          <w:tcPr>
            <w:tcW w:w="992" w:type="dxa"/>
            <w:shd w:val="clear" w:color="auto" w:fill="D6E3BC" w:themeFill="accent3" w:themeFillTint="66"/>
          </w:tcPr>
          <w:p>
            <w:pPr>
              <w:pStyle w:val="36"/>
              <w:ind w:firstLine="0" w:firstLineChars="0"/>
              <w:jc w:val="center"/>
              <w:rPr>
                <w:rFonts w:hAnsi="宋体"/>
                <w:b/>
                <w:szCs w:val="18"/>
              </w:rPr>
            </w:pPr>
            <w:del w:id="1033" w:author="asus" w:date="2017-10-06T17:36:00Z">
              <w:r>
                <w:rPr>
                  <w:rFonts w:hint="eastAsia" w:hAnsi="宋体"/>
                  <w:b/>
                  <w:szCs w:val="18"/>
                </w:rPr>
                <w:delText>字节数</w:delText>
              </w:r>
            </w:del>
            <w:ins w:id="1034" w:author="asus" w:date="2017-10-06T17:36:00Z">
              <w:r>
                <w:rPr>
                  <w:rFonts w:hint="eastAsia" w:hAnsi="宋体"/>
                  <w:b/>
                  <w:szCs w:val="18"/>
                </w:rPr>
                <w:t>Bytes</w:t>
              </w:r>
            </w:ins>
          </w:p>
        </w:tc>
        <w:tc>
          <w:tcPr>
            <w:tcW w:w="5812" w:type="dxa"/>
            <w:shd w:val="clear" w:color="auto" w:fill="D6E3BC" w:themeFill="accent3" w:themeFillTint="66"/>
          </w:tcPr>
          <w:p>
            <w:pPr>
              <w:pStyle w:val="36"/>
              <w:ind w:firstLine="0" w:firstLineChars="0"/>
              <w:jc w:val="center"/>
              <w:rPr>
                <w:rFonts w:hAnsi="宋体"/>
                <w:b/>
                <w:szCs w:val="18"/>
              </w:rPr>
            </w:pPr>
            <w:del w:id="1035" w:author="asus" w:date="2017-10-06T17:37:00Z">
              <w:r>
                <w:rPr>
                  <w:rFonts w:hint="eastAsia" w:hAnsi="宋体"/>
                  <w:b/>
                  <w:szCs w:val="18"/>
                </w:rPr>
                <w:delText>描述</w:delText>
              </w:r>
            </w:del>
            <w:ins w:id="1036" w:author="asus" w:date="2017-10-06T17:37:00Z">
              <w:r>
                <w:rPr>
                  <w:rFonts w:hint="eastAsia" w:hAnsi="宋体"/>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rFonts w:hAnsi="宋体"/>
                <w:szCs w:val="18"/>
              </w:rPr>
            </w:pPr>
            <w:del w:id="1037" w:author="asus" w:date="2017-10-06T18:00:00Z">
              <w:r>
                <w:rPr>
                  <w:rFonts w:hint="eastAsia" w:hAnsi="宋体"/>
                  <w:szCs w:val="18"/>
                </w:rPr>
                <w:delText>设备工作状态</w:delText>
              </w:r>
            </w:del>
            <w:ins w:id="1038" w:author="asus" w:date="2017-10-06T18:00:00Z">
              <w:r>
                <w:rPr>
                  <w:rFonts w:hint="eastAsia" w:hAnsi="宋体"/>
                  <w:szCs w:val="18"/>
                </w:rPr>
                <w:t xml:space="preserve">Device </w:t>
              </w:r>
            </w:ins>
            <w:ins w:id="1039" w:author="asus" w:date="2017-10-06T18:00:00Z">
              <w:r>
                <w:rPr>
                  <w:rFonts w:hAnsi="宋体"/>
                  <w:b w:val="0"/>
                  <w:bCs w:val="0"/>
                  <w:smallCaps w:val="0"/>
                  <w:spacing w:val="0"/>
                  <w:szCs w:val="18"/>
                  <w:rPrChange w:id="1040" w:author="asus" w:date="2017-10-06T18:00:00Z">
                    <w:rPr>
                      <w:b/>
                      <w:bCs/>
                      <w:smallCaps/>
                      <w:spacing w:val="5"/>
                    </w:rPr>
                  </w:rPrChange>
                </w:rPr>
                <w:t>working status</w:t>
              </w:r>
            </w:ins>
          </w:p>
        </w:tc>
        <w:tc>
          <w:tcPr>
            <w:tcW w:w="992" w:type="dxa"/>
            <w:shd w:val="clear" w:color="auto" w:fill="auto"/>
            <w:vAlign w:val="center"/>
          </w:tcPr>
          <w:p>
            <w:pPr>
              <w:pStyle w:val="36"/>
              <w:ind w:firstLine="0" w:firstLineChars="0"/>
              <w:jc w:val="center"/>
              <w:rPr>
                <w:rFonts w:hAnsi="宋体"/>
                <w:szCs w:val="18"/>
              </w:rPr>
            </w:pPr>
            <w:r>
              <w:rPr>
                <w:rFonts w:hint="eastAsia" w:hAnsi="宋体"/>
                <w:szCs w:val="18"/>
              </w:rPr>
              <w:t>2</w:t>
            </w:r>
          </w:p>
        </w:tc>
        <w:tc>
          <w:tcPr>
            <w:tcW w:w="5812" w:type="dxa"/>
            <w:shd w:val="clear" w:color="auto" w:fill="auto"/>
          </w:tcPr>
          <w:p>
            <w:pPr>
              <w:widowControl w:val="0"/>
              <w:tabs>
                <w:tab w:val="center" w:pos="4201"/>
                <w:tab w:val="right" w:leader="dot" w:pos="9298"/>
              </w:tabs>
              <w:spacing w:before="100" w:after="150" w:line="180" w:lineRule="atLeast"/>
              <w:ind w:left="200" w:right="200" w:firstLine="0" w:firstLineChars="0"/>
              <w:jc w:val="left"/>
              <w:rPr>
                <w:rFonts w:hAnsi="宋体"/>
                <w:color w:val="00B0F0"/>
                <w:szCs w:val="18"/>
              </w:rPr>
              <w:pPrChange w:id="1041" w:author="asus" w:date="2017-10-06T17:53:00Z">
                <w:pPr>
                  <w:pStyle w:val="36"/>
                  <w:widowControl w:val="0"/>
                  <w:ind w:firstLine="0" w:firstLineChars="0"/>
                </w:pPr>
              </w:pPrChange>
            </w:pPr>
            <w:del w:id="1042" w:author="Edward Lee" w:date="2017-10-16T15:55:00Z">
              <w:r>
                <w:rPr>
                  <w:rFonts w:hint="eastAsia" w:hAnsi="宋体"/>
                  <w:b/>
                  <w:color w:val="00B0F0"/>
                  <w:szCs w:val="18"/>
                </w:rPr>
                <w:delText>格式说明</w:delText>
              </w:r>
            </w:del>
            <w:ins w:id="1043" w:author="asus" w:date="2017-10-06T17:53:00Z">
              <w:r>
                <w:rPr>
                  <w:rFonts w:ascii="微软雅黑" w:hAnsi="宋体" w:eastAsia="微软雅黑" w:cs="微软雅黑"/>
                  <w:b/>
                  <w:bCs/>
                  <w:smallCaps/>
                  <w:color w:val="00B0F0"/>
                  <w:spacing w:val="5"/>
                  <w:sz w:val="14"/>
                  <w:szCs w:val="18"/>
                  <w:rPrChange w:id="1044" w:author="asus" w:date="2017-10-06T17:53:00Z">
                    <w:rPr>
                      <w:rFonts w:ascii="微软雅黑" w:hAnsi="微软雅黑" w:eastAsia="微软雅黑" w:cs="微软雅黑"/>
                      <w:b/>
                      <w:bCs/>
                      <w:smallCaps/>
                      <w:color w:val="333333"/>
                      <w:spacing w:val="5"/>
                      <w:sz w:val="14"/>
                      <w:szCs w:val="14"/>
                    </w:rPr>
                  </w:rPrChange>
                </w:rPr>
                <w:t>format specification</w:t>
              </w:r>
            </w:ins>
            <w:r>
              <w:rPr>
                <w:rFonts w:hint="eastAsia" w:hAnsi="宋体"/>
                <w:color w:val="00B0F0"/>
                <w:szCs w:val="18"/>
              </w:rPr>
              <w:t>：</w:t>
            </w:r>
          </w:p>
          <w:p>
            <w:pPr>
              <w:jc w:val="left"/>
            </w:pPr>
            <w:del w:id="1045" w:author="Edward Lee" w:date="2017-10-16T15:55:00Z">
              <w:r>
                <w:rPr>
                  <w:rFonts w:hint="eastAsia"/>
                </w:rPr>
                <w:delText>低4位，连接方式</w:delText>
              </w:r>
            </w:del>
            <w:ins w:id="1046" w:author="asus" w:date="2017-10-06T17:54:00Z">
              <w:r>
                <w:rPr>
                  <w:rFonts w:hint="eastAsia"/>
                </w:rPr>
                <w:t>Low 4 byte, connection:</w:t>
              </w:r>
            </w:ins>
            <w:r>
              <w:rPr>
                <w:rFonts w:hint="eastAsia"/>
              </w:rPr>
              <w:t>：</w:t>
            </w:r>
          </w:p>
          <w:p>
            <w:pPr>
              <w:jc w:val="left"/>
            </w:pPr>
            <w:ins w:id="1047" w:author="asus" w:date="2017-10-06T17:58:00Z">
              <w:r>
                <w:rPr>
                  <w:rFonts w:hint="eastAsia"/>
                  <w:color w:val="0000FF"/>
                </w:rPr>
                <w:t xml:space="preserve">The </w:t>
              </w:r>
            </w:ins>
            <w:del w:id="1048" w:author="asus" w:date="2017-10-06T17:58:00Z">
              <w:r>
                <w:rPr>
                  <w:rFonts w:hint="eastAsia"/>
                  <w:color w:val="0000FF"/>
                </w:rPr>
                <w:delText>第</w:delText>
              </w:r>
            </w:del>
            <w:r>
              <w:rPr>
                <w:color w:val="0000FF"/>
              </w:rPr>
              <w:t>0bit :</w:t>
            </w:r>
            <w:r>
              <w:rPr>
                <w:rFonts w:hint="eastAsia"/>
              </w:rPr>
              <w:t xml:space="preserve">  GPRS</w:t>
            </w:r>
            <w:ins w:id="1049" w:author="asus" w:date="2017-10-06T17:54:00Z">
              <w:r>
                <w:rPr>
                  <w:rFonts w:hint="eastAsia"/>
                </w:rPr>
                <w:t xml:space="preserve"> connection</w:t>
              </w:r>
            </w:ins>
            <w:del w:id="1050" w:author="asus" w:date="2017-10-06T17:54:00Z">
              <w:r>
                <w:rPr>
                  <w:rFonts w:hint="eastAsia"/>
                </w:rPr>
                <w:delText>连接</w:delText>
              </w:r>
            </w:del>
            <w:r>
              <w:rPr>
                <w:rFonts w:hint="eastAsia"/>
              </w:rPr>
              <w:t>，1</w:t>
            </w:r>
            <w:ins w:id="1051" w:author="asus" w:date="2017-10-06T17:54:00Z">
              <w:r>
                <w:rPr>
                  <w:rFonts w:hint="eastAsia"/>
                </w:rPr>
                <w:t xml:space="preserve"> effective</w:t>
              </w:r>
            </w:ins>
            <w:del w:id="1052" w:author="asus" w:date="2017-10-06T17:54:00Z">
              <w:r>
                <w:rPr>
                  <w:rFonts w:hint="eastAsia"/>
                </w:rPr>
                <w:delText>有效</w:delText>
              </w:r>
            </w:del>
          </w:p>
          <w:p>
            <w:pPr>
              <w:jc w:val="left"/>
            </w:pPr>
            <w:ins w:id="1053" w:author="asus" w:date="2017-10-06T17:58:00Z">
              <w:r>
                <w:rPr>
                  <w:rFonts w:hint="eastAsia"/>
                  <w:color w:val="0000FF"/>
                </w:rPr>
                <w:t xml:space="preserve">The </w:t>
              </w:r>
            </w:ins>
            <w:del w:id="1054" w:author="asus" w:date="2017-10-06T17:58:00Z">
              <w:r>
                <w:rPr>
                  <w:rFonts w:hint="eastAsia"/>
                  <w:color w:val="0000FF"/>
                </w:rPr>
                <w:delText>第</w:delText>
              </w:r>
            </w:del>
            <w:r>
              <w:rPr>
                <w:color w:val="0000FF"/>
              </w:rPr>
              <w:t>1bit</w:t>
            </w:r>
            <w:r>
              <w:rPr>
                <w:rFonts w:hint="eastAsia"/>
                <w:color w:val="0000FF"/>
              </w:rPr>
              <w:t>：</w:t>
            </w:r>
            <w:r>
              <w:rPr>
                <w:rFonts w:hint="eastAsia"/>
              </w:rPr>
              <w:t xml:space="preserve"> LAN </w:t>
            </w:r>
            <w:del w:id="1055" w:author="asus" w:date="2017-10-06T17:55:00Z">
              <w:r>
                <w:rPr>
                  <w:rFonts w:hint="eastAsia"/>
                </w:rPr>
                <w:delText>连接</w:delText>
              </w:r>
            </w:del>
            <w:ins w:id="1056" w:author="asus" w:date="2017-10-06T17:55:00Z">
              <w:r>
                <w:rPr>
                  <w:rFonts w:hint="eastAsia"/>
                </w:rPr>
                <w:t>connection</w:t>
              </w:r>
            </w:ins>
            <w:r>
              <w:rPr>
                <w:rFonts w:hint="eastAsia"/>
              </w:rPr>
              <w:t>，1</w:t>
            </w:r>
            <w:ins w:id="1057" w:author="asus" w:date="2017-10-06T17:55:00Z">
              <w:r>
                <w:rPr>
                  <w:rFonts w:hint="eastAsia"/>
                </w:rPr>
                <w:t xml:space="preserve"> effective</w:t>
              </w:r>
            </w:ins>
            <w:del w:id="1058" w:author="asus" w:date="2017-10-06T17:55:00Z">
              <w:r>
                <w:rPr>
                  <w:rFonts w:hint="eastAsia"/>
                </w:rPr>
                <w:delText>有效</w:delText>
              </w:r>
            </w:del>
          </w:p>
          <w:p>
            <w:pPr>
              <w:jc w:val="left"/>
            </w:pPr>
            <w:ins w:id="1059" w:author="asus" w:date="2017-10-06T17:58:00Z">
              <w:r>
                <w:rPr>
                  <w:rFonts w:hint="eastAsia"/>
                  <w:color w:val="0000FF"/>
                </w:rPr>
                <w:t xml:space="preserve">The </w:t>
              </w:r>
            </w:ins>
            <w:del w:id="1060" w:author="asus" w:date="2017-10-06T17:58:00Z">
              <w:r>
                <w:rPr>
                  <w:rFonts w:hint="eastAsia"/>
                  <w:color w:val="0000FF"/>
                </w:rPr>
                <w:delText>第</w:delText>
              </w:r>
            </w:del>
            <w:r>
              <w:rPr>
                <w:color w:val="0000FF"/>
              </w:rPr>
              <w:t>2bit</w:t>
            </w:r>
            <w:r>
              <w:rPr>
                <w:rFonts w:hint="eastAsia"/>
                <w:color w:val="0000FF"/>
              </w:rPr>
              <w:t>：</w:t>
            </w:r>
            <w:r>
              <w:rPr>
                <w:rFonts w:hint="eastAsia"/>
              </w:rPr>
              <w:t xml:space="preserve"> </w:t>
            </w:r>
            <w:del w:id="1061" w:author="asus" w:date="2017-10-06T17:55:00Z">
              <w:r>
                <w:rPr>
                  <w:rFonts w:hint="eastAsia"/>
                </w:rPr>
                <w:delText>保留</w:delText>
              </w:r>
            </w:del>
            <w:ins w:id="1062" w:author="asus" w:date="2017-10-06T17:55:00Z">
              <w:r>
                <w:rPr>
                  <w:rFonts w:hint="eastAsia"/>
                </w:rPr>
                <w:t>reserved</w:t>
              </w:r>
            </w:ins>
          </w:p>
          <w:p>
            <w:pPr>
              <w:jc w:val="left"/>
            </w:pPr>
            <w:ins w:id="1063" w:author="asus" w:date="2017-10-06T17:59:00Z">
              <w:r>
                <w:rPr>
                  <w:rFonts w:hint="eastAsia"/>
                  <w:color w:val="0000FF"/>
                </w:rPr>
                <w:t xml:space="preserve">The </w:t>
              </w:r>
            </w:ins>
            <w:del w:id="1064" w:author="asus" w:date="2017-10-06T17:58:00Z">
              <w:r>
                <w:rPr>
                  <w:rFonts w:hint="eastAsia"/>
                  <w:color w:val="0000FF"/>
                </w:rPr>
                <w:delText>第</w:delText>
              </w:r>
            </w:del>
            <w:r>
              <w:rPr>
                <w:color w:val="0000FF"/>
              </w:rPr>
              <w:t>3bit</w:t>
            </w:r>
            <w:r>
              <w:rPr>
                <w:rFonts w:hint="eastAsia"/>
                <w:color w:val="0000FF"/>
              </w:rPr>
              <w:t>：</w:t>
            </w:r>
            <w:r>
              <w:rPr>
                <w:color w:val="0000FF"/>
              </w:rPr>
              <w:t xml:space="preserve"> </w:t>
            </w:r>
            <w:del w:id="1065" w:author="asus" w:date="2017-10-06T17:55:00Z">
              <w:r>
                <w:rPr>
                  <w:rFonts w:hint="eastAsia"/>
                </w:rPr>
                <w:delText>保留</w:delText>
              </w:r>
            </w:del>
            <w:ins w:id="1066" w:author="asus" w:date="2017-10-06T17:55:00Z">
              <w:r>
                <w:rPr>
                  <w:rFonts w:hint="eastAsia"/>
                </w:rPr>
                <w:t>reserved</w:t>
              </w:r>
            </w:ins>
          </w:p>
          <w:p>
            <w:pPr>
              <w:jc w:val="left"/>
            </w:pPr>
          </w:p>
          <w:p>
            <w:pPr>
              <w:jc w:val="left"/>
            </w:pPr>
            <w:del w:id="1067" w:author="asus" w:date="2017-10-06T17:59:00Z">
              <w:r>
                <w:rPr>
                  <w:rFonts w:hint="eastAsia"/>
                  <w:color w:val="0000FF"/>
                </w:rPr>
                <w:delText>第</w:delText>
              </w:r>
            </w:del>
            <w:ins w:id="1068" w:author="asus" w:date="2017-10-06T17:59:00Z">
              <w:r>
                <w:rPr>
                  <w:rFonts w:hint="eastAsia"/>
                  <w:color w:val="0000FF"/>
                </w:rPr>
                <w:t xml:space="preserve">The </w:t>
              </w:r>
            </w:ins>
            <w:r>
              <w:rPr>
                <w:color w:val="0000FF"/>
              </w:rPr>
              <w:t>4bit</w:t>
            </w:r>
            <w:r>
              <w:rPr>
                <w:rFonts w:hint="eastAsia"/>
                <w:color w:val="0000FF"/>
              </w:rPr>
              <w:t>：</w:t>
            </w:r>
            <w:r>
              <w:rPr>
                <w:color w:val="0000FF"/>
              </w:rPr>
              <w:t xml:space="preserve"> </w:t>
            </w:r>
            <w:del w:id="1069" w:author="Edward Lee" w:date="2017-10-16T15:55:00Z">
              <w:r>
                <w:rPr>
                  <w:rFonts w:hint="eastAsia"/>
                </w:rPr>
                <w:delText>标签传输标识</w:delText>
              </w:r>
            </w:del>
            <w:ins w:id="1070" w:author="asus" w:date="2017-10-07T00:34:00Z">
              <w:r>
                <w:rPr>
                  <w:rFonts w:hint="eastAsia"/>
                </w:rPr>
                <w:t>Tag transmiss</w:t>
              </w:r>
            </w:ins>
            <w:ins w:id="1071" w:author="asus" w:date="2017-10-07T00:35:00Z">
              <w:r>
                <w:rPr>
                  <w:rFonts w:hint="eastAsia"/>
                </w:rPr>
                <w:t>i</w:t>
              </w:r>
            </w:ins>
            <w:ins w:id="1072" w:author="asus" w:date="2017-10-07T00:34:00Z">
              <w:r>
                <w:rPr>
                  <w:rFonts w:hint="eastAsia"/>
                </w:rPr>
                <w:t>on</w:t>
              </w:r>
            </w:ins>
            <w:ins w:id="1073" w:author="asus" w:date="2017-10-07T00:35:00Z">
              <w:r>
                <w:rPr>
                  <w:rFonts w:hint="eastAsia"/>
                </w:rPr>
                <w:t xml:space="preserve"> flag</w:t>
              </w:r>
            </w:ins>
            <w:ins w:id="1074" w:author="asus" w:date="2017-10-07T00:34:00Z">
              <w:r>
                <w:rPr>
                  <w:rFonts w:hint="eastAsia"/>
                </w:rPr>
                <w:t xml:space="preserve"> </w:t>
              </w:r>
            </w:ins>
            <w:r>
              <w:rPr>
                <w:rFonts w:hint="eastAsia"/>
              </w:rPr>
              <w:t>，</w:t>
            </w:r>
            <w:del w:id="1075" w:author="asus" w:date="2017-10-07T00:35:00Z">
              <w:r>
                <w:rPr>
                  <w:rFonts w:hint="eastAsia"/>
                </w:rPr>
                <w:delText>为</w:delText>
              </w:r>
            </w:del>
            <w:r>
              <w:rPr>
                <w:rFonts w:hint="eastAsia"/>
              </w:rPr>
              <w:t>0：</w:t>
            </w:r>
            <w:ins w:id="1076" w:author="asus" w:date="2017-10-07T00:36:00Z">
              <w:r>
                <w:rPr>
                  <w:rFonts w:hint="eastAsia"/>
                </w:rPr>
                <w:t>transfer tag records to platform</w:t>
              </w:r>
            </w:ins>
            <w:del w:id="1077" w:author="asus" w:date="2017-10-07T00:36:00Z">
              <w:r>
                <w:rPr>
                  <w:rFonts w:hint="eastAsia"/>
                </w:rPr>
                <w:delText>向平台传输标签记录</w:delText>
              </w:r>
            </w:del>
            <w:r>
              <w:rPr>
                <w:rFonts w:hint="eastAsia"/>
              </w:rPr>
              <w:t>；1：</w:t>
            </w:r>
            <w:ins w:id="1078" w:author="Edward Lee" w:date="2017-10-16T15:55:00Z">
              <w:r>
                <w:rPr>
                  <w:rFonts w:hint="eastAsia"/>
                </w:rPr>
                <w:t xml:space="preserve"> </w:t>
              </w:r>
            </w:ins>
            <w:del w:id="1079" w:author="Edward Lee" w:date="2017-10-16T15:55:00Z">
              <w:r>
                <w:rPr>
                  <w:rFonts w:hint="eastAsia"/>
                </w:rPr>
                <w:delText>不向平台传输标签记录</w:delText>
              </w:r>
            </w:del>
            <w:ins w:id="1080" w:author="asus" w:date="2017-10-07T00:36:00Z">
              <w:r>
                <w:rPr>
                  <w:rFonts w:hint="eastAsia"/>
                </w:rPr>
                <w:t>Do not transfer tag records to the platform</w:t>
              </w:r>
            </w:ins>
          </w:p>
          <w:p>
            <w:pPr>
              <w:jc w:val="left"/>
            </w:pPr>
            <w:del w:id="1081" w:author="asus" w:date="2017-10-06T17:59:00Z">
              <w:r>
                <w:rPr>
                  <w:rFonts w:hint="eastAsia"/>
                  <w:color w:val="0000FF"/>
                </w:rPr>
                <w:delText>第</w:delText>
              </w:r>
            </w:del>
            <w:ins w:id="1082" w:author="asus" w:date="2017-10-06T17:59:00Z">
              <w:r>
                <w:rPr>
                  <w:rFonts w:hint="eastAsia"/>
                  <w:color w:val="0000FF"/>
                </w:rPr>
                <w:t xml:space="preserve">The </w:t>
              </w:r>
            </w:ins>
            <w:r>
              <w:rPr>
                <w:color w:val="0000FF"/>
              </w:rPr>
              <w:t>5bit</w:t>
            </w:r>
            <w:r>
              <w:rPr>
                <w:rFonts w:hint="eastAsia"/>
                <w:color w:val="0000FF"/>
              </w:rPr>
              <w:t>：</w:t>
            </w:r>
            <w:r>
              <w:rPr>
                <w:color w:val="0000FF"/>
              </w:rPr>
              <w:t xml:space="preserve"> </w:t>
            </w:r>
            <w:del w:id="1083" w:author="Edward Lee" w:date="2017-10-16T15:55:00Z">
              <w:r>
                <w:rPr>
                  <w:rFonts w:hint="eastAsia"/>
                </w:rPr>
                <w:delText>设备断电标识</w:delText>
              </w:r>
            </w:del>
            <w:ins w:id="1084" w:author="asus" w:date="2017-10-07T00:37:00Z">
              <w:r>
                <w:rPr>
                  <w:rFonts w:hint="eastAsia"/>
                </w:rPr>
                <w:t>Device power failure flag</w:t>
              </w:r>
            </w:ins>
            <w:r>
              <w:rPr>
                <w:rFonts w:hint="eastAsia"/>
              </w:rPr>
              <w:t>，为0：</w:t>
            </w:r>
            <w:ins w:id="1085" w:author="Edward Lee" w:date="2017-10-16T15:55:00Z">
              <w:r>
                <w:rPr>
                  <w:rFonts w:hint="eastAsia"/>
                </w:rPr>
                <w:t xml:space="preserve"> </w:t>
              </w:r>
            </w:ins>
            <w:del w:id="1086" w:author="Edward Lee" w:date="2017-10-16T15:55:00Z">
              <w:r>
                <w:rPr>
                  <w:rFonts w:hint="eastAsia"/>
                </w:rPr>
                <w:delText>设备正常供电</w:delText>
              </w:r>
            </w:del>
            <w:ins w:id="1087" w:author="asus" w:date="2017-10-07T00:37:00Z">
              <w:r>
                <w:rPr>
                  <w:rFonts w:hint="eastAsia"/>
                </w:rPr>
                <w:t xml:space="preserve">device </w:t>
              </w:r>
            </w:ins>
            <w:ins w:id="1088" w:author="asus" w:date="2017-10-07T00:38:00Z">
              <w:r>
                <w:rPr>
                  <w:rFonts w:hint="eastAsia"/>
                </w:rPr>
                <w:t>n</w:t>
              </w:r>
            </w:ins>
            <w:ins w:id="1089" w:author="asus" w:date="2017-10-07T00:37:00Z">
              <w:r>
                <w:rPr>
                  <w:rFonts w:hint="eastAsia"/>
                </w:rPr>
                <w:t>ormal power supply</w:t>
              </w:r>
            </w:ins>
            <w:r>
              <w:rPr>
                <w:rFonts w:hint="eastAsia"/>
              </w:rPr>
              <w:t>，1：</w:t>
            </w:r>
            <w:del w:id="1090" w:author="Edward Lee" w:date="2017-10-16T15:55:00Z">
              <w:r>
                <w:rPr>
                  <w:rFonts w:hint="eastAsia"/>
                </w:rPr>
                <w:delText>设备外部供电断开</w:delText>
              </w:r>
            </w:del>
            <w:ins w:id="1091" w:author="asus" w:date="2017-10-07T00:38:00Z">
              <w:r>
                <w:rPr>
                  <w:rFonts w:hint="eastAsia"/>
                </w:rPr>
                <w:t xml:space="preserve"> device external power supply is disconnected</w:t>
              </w:r>
            </w:ins>
          </w:p>
          <w:p>
            <w:pPr>
              <w:pStyle w:val="36"/>
              <w:ind w:firstLine="0" w:firstLineChars="0"/>
            </w:pPr>
            <w:del w:id="1092" w:author="asus" w:date="2017-10-06T17:59:00Z">
              <w:r>
                <w:rPr>
                  <w:rFonts w:hint="eastAsia" w:asciiTheme="minorHAnsi" w:hAnsiTheme="minorHAnsi" w:eastAsiaTheme="minorEastAsia" w:cstheme="minorBidi"/>
                  <w:color w:val="0000FF"/>
                  <w:kern w:val="2"/>
                  <w:szCs w:val="22"/>
                </w:rPr>
                <w:delText>第</w:delText>
              </w:r>
            </w:del>
            <w:ins w:id="1093" w:author="asus" w:date="2017-10-06T17:59:00Z">
              <w:r>
                <w:rPr>
                  <w:rFonts w:hint="eastAsia" w:asciiTheme="minorHAnsi" w:hAnsiTheme="minorHAnsi" w:eastAsiaTheme="minorEastAsia" w:cstheme="minorBidi"/>
                  <w:color w:val="0000FF"/>
                  <w:kern w:val="2"/>
                  <w:szCs w:val="22"/>
                </w:rPr>
                <w:t xml:space="preserve">The </w:t>
              </w:r>
            </w:ins>
            <w:r>
              <w:rPr>
                <w:rFonts w:asciiTheme="minorHAnsi" w:hAnsiTheme="minorHAnsi" w:eastAsiaTheme="minorEastAsia" w:cstheme="minorBidi"/>
                <w:color w:val="0000FF"/>
                <w:kern w:val="2"/>
                <w:szCs w:val="22"/>
              </w:rPr>
              <w:t>6</w:t>
            </w:r>
            <w:r>
              <w:rPr>
                <w:rFonts w:hint="eastAsia" w:asciiTheme="minorHAnsi" w:hAnsiTheme="minorHAnsi" w:eastAsiaTheme="minorEastAsia" w:cstheme="minorBidi"/>
                <w:color w:val="0000FF"/>
                <w:kern w:val="2"/>
                <w:szCs w:val="22"/>
              </w:rPr>
              <w:t>～</w:t>
            </w:r>
            <w:r>
              <w:rPr>
                <w:rFonts w:asciiTheme="minorHAnsi" w:hAnsiTheme="minorHAnsi" w:eastAsiaTheme="minorEastAsia" w:cstheme="minorBidi"/>
                <w:color w:val="0000FF"/>
                <w:kern w:val="2"/>
                <w:szCs w:val="22"/>
              </w:rPr>
              <w:t>7bit</w:t>
            </w:r>
            <w:r>
              <w:rPr>
                <w:rFonts w:hint="eastAsia" w:asciiTheme="minorHAnsi" w:hAnsiTheme="minorHAnsi" w:eastAsiaTheme="minorEastAsia" w:cstheme="minorBidi"/>
                <w:color w:val="0000FF"/>
                <w:kern w:val="2"/>
                <w:szCs w:val="22"/>
              </w:rPr>
              <w:t>：</w:t>
            </w:r>
            <w:del w:id="1094" w:author="asus" w:date="2017-10-06T17:56:00Z">
              <w:r>
                <w:rPr>
                  <w:rFonts w:hint="eastAsia"/>
                </w:rPr>
                <w:delText>保留</w:delText>
              </w:r>
            </w:del>
            <w:ins w:id="1095" w:author="asus" w:date="2017-10-06T17:56:00Z">
              <w:r>
                <w:rPr>
                  <w:rFonts w:hint="eastAsia"/>
                </w:rPr>
                <w:t>reserved</w:t>
              </w:r>
            </w:ins>
          </w:p>
          <w:p>
            <w:pPr>
              <w:pStyle w:val="36"/>
              <w:ind w:firstLine="0" w:firstLineChars="0"/>
            </w:pPr>
          </w:p>
          <w:p>
            <w:pPr>
              <w:pStyle w:val="36"/>
              <w:widowControl w:val="0"/>
              <w:ind w:firstLine="0" w:firstLineChars="0"/>
            </w:pPr>
            <w:del w:id="1096" w:author="asus" w:date="2017-10-06T17:59:00Z">
              <w:r>
                <w:rPr>
                  <w:rFonts w:hint="eastAsia" w:asciiTheme="minorHAnsi" w:hAnsiTheme="minorHAnsi" w:eastAsiaTheme="minorEastAsia" w:cstheme="minorBidi"/>
                  <w:color w:val="0000FF"/>
                  <w:kern w:val="2"/>
                  <w:szCs w:val="22"/>
                </w:rPr>
                <w:delText>第</w:delText>
              </w:r>
            </w:del>
            <w:ins w:id="1097" w:author="asus" w:date="2017-10-06T17:59:00Z">
              <w:r>
                <w:rPr>
                  <w:rFonts w:hint="eastAsia" w:asciiTheme="minorHAnsi" w:hAnsiTheme="minorHAnsi" w:eastAsiaTheme="minorEastAsia" w:cstheme="minorBidi"/>
                  <w:color w:val="0000FF"/>
                  <w:kern w:val="2"/>
                  <w:szCs w:val="22"/>
                </w:rPr>
                <w:t xml:space="preserve">The </w:t>
              </w:r>
            </w:ins>
            <w:r>
              <w:rPr>
                <w:rFonts w:asciiTheme="minorHAnsi" w:hAnsiTheme="minorHAnsi" w:eastAsiaTheme="minorEastAsia" w:cstheme="minorBidi"/>
                <w:color w:val="0000FF"/>
                <w:kern w:val="2"/>
                <w:szCs w:val="22"/>
              </w:rPr>
              <w:t>8</w:t>
            </w:r>
            <w:r>
              <w:rPr>
                <w:rFonts w:hint="eastAsia" w:asciiTheme="minorHAnsi" w:hAnsiTheme="minorHAnsi" w:eastAsiaTheme="minorEastAsia" w:cstheme="minorBidi"/>
                <w:color w:val="0000FF"/>
                <w:kern w:val="2"/>
                <w:szCs w:val="22"/>
              </w:rPr>
              <w:t>～</w:t>
            </w:r>
            <w:r>
              <w:rPr>
                <w:rFonts w:asciiTheme="minorHAnsi" w:hAnsiTheme="minorHAnsi" w:eastAsiaTheme="minorEastAsia" w:cstheme="minorBidi"/>
                <w:color w:val="0000FF"/>
                <w:kern w:val="2"/>
                <w:szCs w:val="22"/>
              </w:rPr>
              <w:t>11bit</w:t>
            </w:r>
            <w:r>
              <w:rPr>
                <w:rFonts w:hint="eastAsia" w:asciiTheme="minorHAnsi" w:hAnsiTheme="minorHAnsi" w:eastAsiaTheme="minorEastAsia" w:cstheme="minorBidi"/>
                <w:color w:val="0000FF"/>
                <w:kern w:val="2"/>
                <w:szCs w:val="22"/>
              </w:rPr>
              <w:t>：</w:t>
            </w:r>
            <w:ins w:id="1098" w:author="Edward Lee" w:date="2017-10-16T15:55:00Z">
              <w:r>
                <w:rPr>
                  <w:rFonts w:hint="eastAsia"/>
                </w:rPr>
                <w:t xml:space="preserve"> </w:t>
              </w:r>
            </w:ins>
            <w:del w:id="1099" w:author="Edward Lee" w:date="2017-10-16T15:55:00Z">
              <w:r>
                <w:rPr>
                  <w:rFonts w:hint="eastAsia"/>
                </w:rPr>
                <w:delText>电池电压</w:delText>
              </w:r>
            </w:del>
            <w:ins w:id="1100" w:author="asus" w:date="2017-10-07T00:38:00Z">
              <w:r>
                <w:rPr>
                  <w:rFonts w:hint="eastAsia"/>
                </w:rPr>
                <w:t>battery voltage</w:t>
              </w:r>
            </w:ins>
            <w:r>
              <w:rPr>
                <w:rFonts w:hint="eastAsia"/>
              </w:rPr>
              <w:t>，0～10，</w:t>
            </w:r>
            <w:ins w:id="1101" w:author="Edward Lee" w:date="2017-10-16T15:56:00Z">
              <w:r>
                <w:rPr>
                  <w:rFonts w:hint="eastAsia"/>
                </w:rPr>
                <w:t xml:space="preserve"> </w:t>
              </w:r>
            </w:ins>
            <w:del w:id="1102" w:author="Edward Lee" w:date="2017-10-16T15:56:00Z">
              <w:r>
                <w:rPr>
                  <w:rFonts w:hint="eastAsia"/>
                </w:rPr>
                <w:delText>分别代表还有0到100%的电量。（此功能将在MR7901 V3.2以上实现，电量与电池电压对应关系参照第11章）</w:delText>
              </w:r>
            </w:del>
            <w:ins w:id="1103" w:author="asus" w:date="2017-10-07T00:40:00Z">
              <w:r>
                <w:rPr>
                  <w:rFonts w:hint="eastAsia"/>
                </w:rPr>
                <w:t>respectively, there are 0 to 100% of the electricity. (This function will be achieved in MR7901 V3.2 or above version, the corresponding relationship between battery and battery voltage refer to Chapter 11)</w:t>
              </w:r>
            </w:ins>
          </w:p>
          <w:p>
            <w:pPr>
              <w:pStyle w:val="36"/>
              <w:ind w:firstLine="0" w:firstLineChars="0"/>
            </w:pPr>
            <w:del w:id="1104" w:author="asus" w:date="2017-10-06T17:59:00Z">
              <w:r>
                <w:rPr>
                  <w:rFonts w:hint="eastAsia" w:asciiTheme="minorHAnsi" w:hAnsiTheme="minorHAnsi" w:eastAsiaTheme="minorEastAsia" w:cstheme="minorBidi"/>
                  <w:color w:val="0000FF"/>
                  <w:kern w:val="2"/>
                  <w:szCs w:val="22"/>
                </w:rPr>
                <w:delText>第</w:delText>
              </w:r>
            </w:del>
            <w:ins w:id="1105" w:author="asus" w:date="2017-10-06T17:59:00Z">
              <w:r>
                <w:rPr>
                  <w:rFonts w:hint="eastAsia" w:asciiTheme="minorHAnsi" w:hAnsiTheme="minorHAnsi" w:eastAsiaTheme="minorEastAsia" w:cstheme="minorBidi"/>
                  <w:color w:val="0000FF"/>
                  <w:kern w:val="2"/>
                  <w:szCs w:val="22"/>
                </w:rPr>
                <w:t xml:space="preserve">The </w:t>
              </w:r>
            </w:ins>
            <w:r>
              <w:rPr>
                <w:rFonts w:asciiTheme="minorHAnsi" w:hAnsiTheme="minorHAnsi" w:eastAsiaTheme="minorEastAsia" w:cstheme="minorBidi"/>
                <w:color w:val="0000FF"/>
                <w:kern w:val="2"/>
                <w:szCs w:val="22"/>
              </w:rPr>
              <w:t>12</w:t>
            </w:r>
            <w:r>
              <w:rPr>
                <w:rFonts w:hint="eastAsia" w:asciiTheme="minorHAnsi" w:hAnsiTheme="minorHAnsi" w:eastAsiaTheme="minorEastAsia" w:cstheme="minorBidi"/>
                <w:color w:val="0000FF"/>
                <w:kern w:val="2"/>
                <w:szCs w:val="22"/>
              </w:rPr>
              <w:t>～</w:t>
            </w:r>
            <w:r>
              <w:rPr>
                <w:rFonts w:asciiTheme="minorHAnsi" w:hAnsiTheme="minorHAnsi" w:eastAsiaTheme="minorEastAsia" w:cstheme="minorBidi"/>
                <w:color w:val="0000FF"/>
                <w:kern w:val="2"/>
                <w:szCs w:val="22"/>
              </w:rPr>
              <w:t>15bit</w:t>
            </w:r>
            <w:r>
              <w:rPr>
                <w:rFonts w:hint="eastAsia" w:asciiTheme="minorHAnsi" w:hAnsiTheme="minorHAnsi" w:eastAsiaTheme="minorEastAsia" w:cstheme="minorBidi"/>
                <w:color w:val="0000FF"/>
                <w:kern w:val="2"/>
                <w:szCs w:val="22"/>
              </w:rPr>
              <w:t>：</w:t>
            </w:r>
            <w:del w:id="1106" w:author="asus" w:date="2017-10-06T17:56:00Z">
              <w:r>
                <w:rPr>
                  <w:rFonts w:hint="eastAsia"/>
                </w:rPr>
                <w:delText>保留</w:delText>
              </w:r>
            </w:del>
            <w:ins w:id="1107" w:author="asus" w:date="2017-10-06T17:56:00Z">
              <w:r>
                <w:rPr>
                  <w:rFonts w:hint="eastAsia"/>
                </w:rPr>
                <w:t>reserved</w:t>
              </w:r>
            </w:ins>
          </w:p>
          <w:p>
            <w:pPr>
              <w:pStyle w:val="36"/>
              <w:ind w:firstLine="0" w:firstLineChars="0"/>
              <w:rPr>
                <w:rFonts w:hAnsi="宋体"/>
                <w:color w:val="00B0F0"/>
                <w:szCs w:val="18"/>
              </w:rPr>
            </w:pPr>
            <w:r>
              <w:rPr>
                <w:rFonts w:hint="eastAsia" w:hAnsi="宋体"/>
                <w:b/>
                <w:color w:val="00B0F0"/>
                <w:szCs w:val="18"/>
              </w:rPr>
              <w:t>eg</w:t>
            </w:r>
            <w:r>
              <w:rPr>
                <w:rFonts w:hint="eastAsia" w:hAnsi="宋体"/>
                <w:color w:val="00B0F0"/>
                <w:szCs w:val="18"/>
              </w:rPr>
              <w:t>：</w:t>
            </w:r>
          </w:p>
          <w:p>
            <w:pPr>
              <w:pStyle w:val="36"/>
              <w:ind w:firstLine="0" w:firstLineChars="0"/>
              <w:rPr>
                <w:rFonts w:hAnsi="宋体"/>
                <w:color w:val="00B0F0"/>
                <w:szCs w:val="18"/>
              </w:rPr>
            </w:pPr>
            <w:r>
              <w:rPr>
                <w:rFonts w:hint="eastAsia" w:hAnsi="宋体"/>
                <w:color w:val="00B0F0"/>
                <w:szCs w:val="18"/>
              </w:rPr>
              <w:t xml:space="preserve">00 01 </w:t>
            </w:r>
            <w:r>
              <w:rPr>
                <w:rFonts w:hint="eastAsia"/>
                <w:szCs w:val="18"/>
              </w:rPr>
              <w:t>——</w:t>
            </w:r>
            <w:del w:id="1108" w:author="Edward Lee" w:date="2017-10-16T15:56:00Z">
              <w:r>
                <w:rPr>
                  <w:rFonts w:hint="eastAsia" w:hAnsi="宋体"/>
                  <w:color w:val="00B0F0"/>
                  <w:szCs w:val="18"/>
                </w:rPr>
                <w:delText xml:space="preserve"> GPRS连接，上报标签数据</w:delText>
              </w:r>
            </w:del>
            <w:ins w:id="1109" w:author="asus" w:date="2017-10-07T00:41:00Z">
              <w:r>
                <w:rPr>
                  <w:rFonts w:hAnsi="宋体"/>
                  <w:b w:val="0"/>
                  <w:bCs w:val="0"/>
                  <w:smallCaps w:val="0"/>
                  <w:color w:val="00B0F0"/>
                  <w:spacing w:val="0"/>
                  <w:szCs w:val="18"/>
                  <w:rPrChange w:id="1110" w:author="asus" w:date="2017-10-07T00:41:00Z">
                    <w:rPr>
                      <w:b/>
                      <w:bCs/>
                      <w:smallCaps/>
                      <w:spacing w:val="5"/>
                    </w:rPr>
                  </w:rPrChange>
                </w:rPr>
                <w:t xml:space="preserve">GPRS connection, reported </w:t>
              </w:r>
            </w:ins>
            <w:ins w:id="1111" w:author="asus" w:date="2017-10-07T00:41:00Z">
              <w:r>
                <w:rPr>
                  <w:rFonts w:hint="eastAsia" w:hAnsi="宋体"/>
                  <w:color w:val="00B0F0"/>
                  <w:szCs w:val="18"/>
                </w:rPr>
                <w:t>tag</w:t>
              </w:r>
            </w:ins>
            <w:ins w:id="1112" w:author="asus" w:date="2017-10-07T00:41:00Z">
              <w:r>
                <w:rPr>
                  <w:rFonts w:hAnsi="宋体"/>
                  <w:b w:val="0"/>
                  <w:bCs w:val="0"/>
                  <w:smallCaps w:val="0"/>
                  <w:color w:val="00B0F0"/>
                  <w:spacing w:val="0"/>
                  <w:szCs w:val="18"/>
                  <w:rPrChange w:id="1113" w:author="asus" w:date="2017-10-07T00:41:00Z">
                    <w:rPr>
                      <w:b/>
                      <w:bCs/>
                      <w:smallCaps/>
                      <w:spacing w:val="5"/>
                    </w:rPr>
                  </w:rPrChange>
                </w:rPr>
                <w:t xml:space="preserve"> data</w:t>
              </w:r>
            </w:ins>
          </w:p>
          <w:p>
            <w:pPr>
              <w:pStyle w:val="36"/>
              <w:ind w:firstLine="0" w:firstLineChars="0"/>
              <w:rPr>
                <w:rFonts w:hAnsi="宋体"/>
                <w:color w:val="00B0F0"/>
                <w:szCs w:val="18"/>
              </w:rPr>
            </w:pPr>
            <w:r>
              <w:rPr>
                <w:rFonts w:hint="eastAsia" w:hAnsi="宋体"/>
                <w:color w:val="00B0F0"/>
                <w:szCs w:val="18"/>
              </w:rPr>
              <w:t xml:space="preserve">00 11 </w:t>
            </w:r>
            <w:r>
              <w:rPr>
                <w:rFonts w:hint="eastAsia"/>
                <w:szCs w:val="18"/>
              </w:rPr>
              <w:t>——</w:t>
            </w:r>
            <w:del w:id="1114" w:author="Edward Lee" w:date="2017-10-16T15:56:00Z">
              <w:r>
                <w:rPr>
                  <w:rFonts w:hint="eastAsia" w:hAnsi="宋体"/>
                  <w:color w:val="00B0F0"/>
                  <w:szCs w:val="18"/>
                </w:rPr>
                <w:delText xml:space="preserve"> GPRS连接，不上报标签数据</w:delText>
              </w:r>
            </w:del>
            <w:ins w:id="1115" w:author="asus" w:date="2017-10-07T00:41:00Z">
              <w:r>
                <w:rPr>
                  <w:rFonts w:hAnsi="宋体"/>
                  <w:b w:val="0"/>
                  <w:bCs w:val="0"/>
                  <w:smallCaps w:val="0"/>
                  <w:color w:val="00B0F0"/>
                  <w:spacing w:val="0"/>
                  <w:szCs w:val="18"/>
                  <w:rPrChange w:id="1116" w:author="asus" w:date="2017-10-07T00:41:00Z">
                    <w:rPr>
                      <w:b/>
                      <w:bCs/>
                      <w:smallCaps/>
                      <w:spacing w:val="5"/>
                    </w:rPr>
                  </w:rPrChange>
                </w:rPr>
                <w:t xml:space="preserve">GPRS connection, do not report </w:t>
              </w:r>
            </w:ins>
            <w:ins w:id="1117" w:author="asus" w:date="2017-10-07T00:41:00Z">
              <w:r>
                <w:rPr>
                  <w:rFonts w:hint="eastAsia" w:hAnsi="宋体"/>
                  <w:color w:val="00B0F0"/>
                  <w:szCs w:val="18"/>
                </w:rPr>
                <w:t>tag</w:t>
              </w:r>
            </w:ins>
            <w:ins w:id="1118" w:author="asus" w:date="2017-10-07T00:41:00Z">
              <w:r>
                <w:rPr>
                  <w:rFonts w:hAnsi="宋体"/>
                  <w:b w:val="0"/>
                  <w:bCs w:val="0"/>
                  <w:smallCaps w:val="0"/>
                  <w:color w:val="00B0F0"/>
                  <w:spacing w:val="0"/>
                  <w:szCs w:val="18"/>
                  <w:rPrChange w:id="1119" w:author="asus" w:date="2017-10-07T00:41:00Z">
                    <w:rPr>
                      <w:b/>
                      <w:bCs/>
                      <w:smallCaps/>
                      <w:spacing w:val="5"/>
                    </w:rPr>
                  </w:rPrChange>
                </w:rPr>
                <w:t xml:space="preserve"> data</w:t>
              </w:r>
            </w:ins>
          </w:p>
          <w:p>
            <w:pPr>
              <w:pStyle w:val="36"/>
              <w:ind w:firstLine="0" w:firstLineChars="0"/>
              <w:rPr>
                <w:rFonts w:hAnsi="宋体"/>
                <w:color w:val="00B0F0"/>
                <w:szCs w:val="18"/>
              </w:rPr>
            </w:pPr>
          </w:p>
          <w:p>
            <w:pPr>
              <w:pStyle w:val="36"/>
              <w:widowControl w:val="0"/>
              <w:ind w:firstLine="0" w:firstLineChars="0"/>
              <w:rPr>
                <w:rFonts w:hAnsi="宋体" w:eastAsiaTheme="minorEastAsia" w:cstheme="minorBidi"/>
                <w:kern w:val="2"/>
                <w:szCs w:val="18"/>
              </w:rPr>
            </w:pPr>
            <w:r>
              <w:rPr>
                <w:rFonts w:hint="eastAsia" w:hAnsi="宋体"/>
                <w:color w:val="00B0F0"/>
                <w:szCs w:val="18"/>
              </w:rPr>
              <w:t xml:space="preserve">08 03 </w:t>
            </w:r>
            <w:r>
              <w:rPr>
                <w:rFonts w:hint="eastAsia"/>
                <w:szCs w:val="18"/>
              </w:rPr>
              <w:t>——</w:t>
            </w:r>
            <w:del w:id="1120" w:author="Edward Lee" w:date="2017-10-16T15:56:00Z">
              <w:r>
                <w:rPr>
                  <w:rFonts w:hint="eastAsia" w:hAnsi="宋体"/>
                  <w:color w:val="00B0F0"/>
                  <w:szCs w:val="18"/>
                </w:rPr>
                <w:delText xml:space="preserve"> GPRS连接,有线连接，上报标签数据，电池电量</w:delText>
              </w:r>
            </w:del>
            <w:r>
              <w:rPr>
                <w:rFonts w:hint="eastAsia" w:hAnsi="宋体"/>
                <w:color w:val="00B0F0"/>
                <w:szCs w:val="18"/>
              </w:rPr>
              <w:t>80%</w:t>
            </w:r>
            <w:ins w:id="1121" w:author="asus" w:date="2017-10-07T00:41:00Z">
              <w:r>
                <w:rPr>
                  <w:rFonts w:hAnsi="宋体"/>
                  <w:b w:val="0"/>
                  <w:bCs w:val="0"/>
                  <w:smallCaps w:val="0"/>
                  <w:color w:val="00B0F0"/>
                  <w:spacing w:val="0"/>
                  <w:szCs w:val="18"/>
                  <w:rPrChange w:id="1122" w:author="asus" w:date="2017-10-07T00:41:00Z">
                    <w:rPr>
                      <w:b/>
                      <w:bCs/>
                      <w:smallCaps/>
                      <w:spacing w:val="5"/>
                    </w:rPr>
                  </w:rPrChange>
                </w:rPr>
                <w:t xml:space="preserve">GPRS connection, wired connection, report </w:t>
              </w:r>
            </w:ins>
            <w:ins w:id="1123" w:author="asus" w:date="2017-10-07T00:42:00Z">
              <w:r>
                <w:rPr>
                  <w:rFonts w:hint="eastAsia" w:hAnsi="宋体"/>
                  <w:color w:val="00B0F0"/>
                  <w:szCs w:val="18"/>
                </w:rPr>
                <w:t>tag</w:t>
              </w:r>
            </w:ins>
            <w:ins w:id="1124" w:author="asus" w:date="2017-10-07T00:41:00Z">
              <w:r>
                <w:rPr>
                  <w:rFonts w:hAnsi="宋体"/>
                  <w:b w:val="0"/>
                  <w:bCs w:val="0"/>
                  <w:smallCaps w:val="0"/>
                  <w:color w:val="00B0F0"/>
                  <w:spacing w:val="0"/>
                  <w:szCs w:val="18"/>
                  <w:rPrChange w:id="1125" w:author="asus" w:date="2017-10-07T00:41:00Z">
                    <w:rPr>
                      <w:b/>
                      <w:bCs/>
                      <w:smallCaps/>
                      <w:spacing w:val="5"/>
                    </w:rPr>
                  </w:rPrChange>
                </w:rPr>
                <w:t xml:space="preserve"> data, battery power 80%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tcPr>
          <w:p>
            <w:pPr>
              <w:pStyle w:val="36"/>
              <w:widowControl w:val="0"/>
              <w:ind w:firstLine="0" w:firstLineChars="0"/>
              <w:rPr>
                <w:rFonts w:hAnsi="宋体"/>
                <w:szCs w:val="18"/>
              </w:rPr>
            </w:pPr>
            <w:del w:id="1126" w:author="Edward Lee" w:date="2017-10-16T15:56:00Z">
              <w:r>
                <w:rPr>
                  <w:rFonts w:hint="eastAsia" w:hAnsi="宋体"/>
                  <w:szCs w:val="18"/>
                </w:rPr>
                <w:delText>设备状态</w:delText>
              </w:r>
            </w:del>
            <w:ins w:id="1127" w:author="asus" w:date="2017-10-07T00:42:00Z">
              <w:r>
                <w:rPr>
                  <w:rFonts w:hint="eastAsia" w:hAnsi="宋体"/>
                  <w:szCs w:val="18"/>
                </w:rPr>
                <w:t>Device status</w:t>
              </w:r>
            </w:ins>
          </w:p>
        </w:tc>
        <w:tc>
          <w:tcPr>
            <w:tcW w:w="992" w:type="dxa"/>
            <w:shd w:val="clear" w:color="auto" w:fill="auto"/>
            <w:vAlign w:val="center"/>
          </w:tcPr>
          <w:p>
            <w:pPr>
              <w:pStyle w:val="36"/>
              <w:ind w:firstLine="0" w:firstLineChars="0"/>
              <w:jc w:val="center"/>
              <w:rPr>
                <w:rFonts w:hAnsi="宋体"/>
                <w:szCs w:val="18"/>
              </w:rPr>
            </w:pPr>
            <w:r>
              <w:rPr>
                <w:rFonts w:hint="eastAsia" w:hAnsi="宋体"/>
                <w:szCs w:val="18"/>
              </w:rPr>
              <w:t>2</w:t>
            </w:r>
          </w:p>
        </w:tc>
        <w:tc>
          <w:tcPr>
            <w:tcW w:w="5812" w:type="dxa"/>
            <w:shd w:val="clear" w:color="auto" w:fill="auto"/>
          </w:tcPr>
          <w:p>
            <w:pPr>
              <w:pStyle w:val="36"/>
              <w:ind w:firstLine="0" w:firstLineChars="0"/>
              <w:rPr>
                <w:rFonts w:hAnsi="宋体"/>
                <w:szCs w:val="18"/>
              </w:rPr>
            </w:pPr>
            <w:r>
              <w:rPr>
                <w:rFonts w:hint="eastAsia" w:hAnsi="宋体"/>
                <w:szCs w:val="18"/>
              </w:rPr>
              <w:t>（</w:t>
            </w:r>
            <w:ins w:id="1128" w:author="asus" w:date="2017-10-07T00:43:00Z">
              <w:r>
                <w:rPr>
                  <w:rFonts w:hint="eastAsia" w:hAnsi="宋体"/>
                  <w:szCs w:val="18"/>
                </w:rPr>
                <w:t>E-bike</w:t>
              </w:r>
            </w:ins>
            <w:ins w:id="1129" w:author="Edward Lee" w:date="2017-10-16T15:56:00Z">
              <w:r>
                <w:rPr>
                  <w:rFonts w:hint="eastAsia" w:hAnsi="宋体"/>
                  <w:szCs w:val="18"/>
                </w:rPr>
                <w:t xml:space="preserve"> </w:t>
              </w:r>
            </w:ins>
            <w:del w:id="1130" w:author="Edward Lee" w:date="2017-10-16T15:56:00Z">
              <w:r>
                <w:rPr>
                  <w:rFonts w:hint="eastAsia" w:hAnsi="宋体"/>
                  <w:szCs w:val="18"/>
                </w:rPr>
                <w:delText>电动车</w:delText>
              </w:r>
            </w:del>
            <w:r>
              <w:rPr>
                <w:rFonts w:hint="eastAsia" w:hAnsi="宋体"/>
                <w:szCs w:val="18"/>
              </w:rPr>
              <w:t>V2.9,V3.0</w:t>
            </w:r>
            <w:ins w:id="1131" w:author="asus" w:date="2017-10-07T00:43:00Z">
              <w:r>
                <w:rPr>
                  <w:rFonts w:hint="eastAsia" w:hAnsi="宋体"/>
                  <w:szCs w:val="18"/>
                </w:rPr>
                <w:t xml:space="preserve"> and above</w:t>
              </w:r>
            </w:ins>
            <w:del w:id="1132" w:author="Edward Lee" w:date="2017-10-16T15:56:00Z">
              <w:r>
                <w:rPr>
                  <w:rFonts w:hint="eastAsia"/>
                  <w:szCs w:val="18"/>
                </w:rPr>
                <w:delText>以上</w:delText>
              </w:r>
            </w:del>
            <w:r>
              <w:rPr>
                <w:rFonts w:hint="eastAsia" w:hAnsi="宋体"/>
                <w:szCs w:val="18"/>
              </w:rPr>
              <w:t>）</w:t>
            </w:r>
          </w:p>
          <w:p>
            <w:pPr>
              <w:pStyle w:val="36"/>
              <w:ind w:firstLine="0" w:firstLineChars="0"/>
              <w:rPr>
                <w:rFonts w:hAnsi="宋体"/>
                <w:szCs w:val="18"/>
              </w:rPr>
            </w:pPr>
            <w:del w:id="1133" w:author="asus" w:date="2017-10-07T00:43:00Z">
              <w:r>
                <w:rPr>
                  <w:rFonts w:hint="eastAsia" w:asciiTheme="minorHAnsi" w:hAnsiTheme="minorHAnsi" w:eastAsiaTheme="minorEastAsia" w:cstheme="minorBidi"/>
                  <w:color w:val="0000FF"/>
                  <w:kern w:val="2"/>
                  <w:szCs w:val="22"/>
                </w:rPr>
                <w:delText>第</w:delText>
              </w:r>
            </w:del>
            <w:r>
              <w:rPr>
                <w:rFonts w:hint="eastAsia" w:asciiTheme="minorHAnsi" w:hAnsiTheme="minorHAnsi" w:eastAsiaTheme="minorEastAsia" w:cstheme="minorBidi"/>
                <w:color w:val="0000FF"/>
                <w:kern w:val="2"/>
                <w:szCs w:val="22"/>
              </w:rPr>
              <w:t xml:space="preserve">0～7bit ： </w:t>
            </w:r>
            <w:del w:id="1134" w:author="Edward Lee" w:date="2017-10-16T15:56:00Z">
              <w:r>
                <w:rPr>
                  <w:rFonts w:hint="eastAsia" w:hAnsi="宋体"/>
                  <w:szCs w:val="18"/>
                </w:rPr>
                <w:delText>gprs信号强度，正常范围：0～31,为99时，获取信号强度失败</w:delText>
              </w:r>
            </w:del>
            <w:ins w:id="1135" w:author="asus" w:date="2017-10-07T00:44:00Z">
              <w:r>
                <w:rPr>
                  <w:rFonts w:hAnsi="宋体"/>
                  <w:b w:val="0"/>
                  <w:bCs w:val="0"/>
                  <w:smallCaps w:val="0"/>
                  <w:spacing w:val="0"/>
                  <w:szCs w:val="18"/>
                  <w:rPrChange w:id="1136" w:author="asus" w:date="2017-10-07T00:44:00Z">
                    <w:rPr>
                      <w:b/>
                      <w:bCs/>
                      <w:smallCaps/>
                      <w:spacing w:val="5"/>
                    </w:rPr>
                  </w:rPrChange>
                </w:rPr>
                <w:t xml:space="preserve">gprs signal strength, the normal range: 0 ~ 31, </w:t>
              </w:r>
            </w:ins>
            <w:ins w:id="1137" w:author="asus" w:date="2017-10-07T00:44:00Z">
              <w:r>
                <w:rPr>
                  <w:rFonts w:hint="eastAsia" w:hAnsi="宋体"/>
                  <w:szCs w:val="18"/>
                </w:rPr>
                <w:t xml:space="preserve">if value is </w:t>
              </w:r>
            </w:ins>
            <w:ins w:id="1138" w:author="asus" w:date="2017-10-07T00:44:00Z">
              <w:r>
                <w:rPr>
                  <w:rFonts w:hAnsi="宋体"/>
                  <w:b w:val="0"/>
                  <w:bCs w:val="0"/>
                  <w:smallCaps w:val="0"/>
                  <w:spacing w:val="0"/>
                  <w:szCs w:val="18"/>
                  <w:rPrChange w:id="1139" w:author="asus" w:date="2017-10-07T00:44:00Z">
                    <w:rPr>
                      <w:b/>
                      <w:bCs/>
                      <w:smallCaps/>
                      <w:spacing w:val="5"/>
                    </w:rPr>
                  </w:rPrChange>
                </w:rPr>
                <w:t>99, the access signal strength failure</w:t>
              </w:r>
            </w:ins>
          </w:p>
          <w:p>
            <w:pPr>
              <w:pStyle w:val="36"/>
              <w:ind w:firstLine="0" w:firstLineChars="0"/>
              <w:rPr>
                <w:rFonts w:asciiTheme="minorHAnsi" w:hAnsiTheme="minorHAnsi" w:eastAsiaTheme="minorEastAsia" w:cstheme="minorBidi"/>
                <w:color w:val="0000FF"/>
                <w:kern w:val="2"/>
                <w:szCs w:val="22"/>
              </w:rPr>
            </w:pPr>
          </w:p>
          <w:p>
            <w:pPr>
              <w:pStyle w:val="36"/>
              <w:ind w:firstLine="0" w:firstLineChars="0"/>
              <w:rPr>
                <w:rFonts w:hAnsi="宋体"/>
                <w:szCs w:val="18"/>
              </w:rPr>
            </w:pPr>
            <w:del w:id="1140" w:author="asus" w:date="2017-10-07T00:43:00Z">
              <w:r>
                <w:rPr>
                  <w:rFonts w:hint="eastAsia" w:asciiTheme="minorHAnsi" w:hAnsiTheme="minorHAnsi" w:eastAsiaTheme="minorEastAsia" w:cstheme="minorBidi"/>
                  <w:color w:val="0000FF"/>
                  <w:kern w:val="2"/>
                  <w:szCs w:val="22"/>
                </w:rPr>
                <w:delText>第</w:delText>
              </w:r>
            </w:del>
            <w:r>
              <w:rPr>
                <w:rFonts w:hint="eastAsia" w:asciiTheme="minorHAnsi" w:hAnsiTheme="minorHAnsi" w:eastAsiaTheme="minorEastAsia" w:cstheme="minorBidi"/>
                <w:color w:val="0000FF"/>
                <w:kern w:val="2"/>
                <w:szCs w:val="22"/>
              </w:rPr>
              <w:t xml:space="preserve">8～11bit： </w:t>
            </w:r>
            <w:del w:id="1141" w:author="Edward Lee" w:date="2017-10-16T15:57:00Z">
              <w:r>
                <w:rPr>
                  <w:rFonts w:hint="eastAsia" w:hAnsi="宋体"/>
                  <w:szCs w:val="18"/>
                </w:rPr>
                <w:delText>数据包传输方式（只能一个bit有效）</w:delText>
              </w:r>
            </w:del>
            <w:ins w:id="1142" w:author="asus" w:date="2017-10-07T00:44:00Z">
              <w:r>
                <w:rPr>
                  <w:rFonts w:hAnsi="宋体"/>
                  <w:b w:val="0"/>
                  <w:bCs w:val="0"/>
                  <w:smallCaps w:val="0"/>
                  <w:spacing w:val="0"/>
                  <w:szCs w:val="18"/>
                  <w:rPrChange w:id="1143" w:author="asus" w:date="2017-10-07T00:44:00Z">
                    <w:rPr>
                      <w:b/>
                      <w:bCs/>
                      <w:smallCaps/>
                      <w:spacing w:val="5"/>
                    </w:rPr>
                  </w:rPrChange>
                </w:rPr>
                <w:t>Packet transmission mode (only one bit valid)</w:t>
              </w:r>
            </w:ins>
          </w:p>
          <w:p>
            <w:pPr>
              <w:pStyle w:val="36"/>
              <w:ind w:firstLine="0" w:firstLineChars="0"/>
              <w:rPr>
                <w:rFonts w:hAnsi="宋体"/>
                <w:szCs w:val="18"/>
              </w:rPr>
            </w:pPr>
            <w:del w:id="1144" w:author="asus" w:date="2017-10-07T00:43:00Z">
              <w:r>
                <w:rPr>
                  <w:rFonts w:hint="eastAsia" w:asciiTheme="minorHAnsi" w:hAnsiTheme="minorHAnsi" w:eastAsiaTheme="minorEastAsia" w:cstheme="minorBidi"/>
                  <w:color w:val="0000FF"/>
                  <w:kern w:val="2"/>
                  <w:szCs w:val="22"/>
                </w:rPr>
                <w:delText>第</w:delText>
              </w:r>
            </w:del>
            <w:r>
              <w:rPr>
                <w:rFonts w:hint="eastAsia" w:asciiTheme="minorHAnsi" w:hAnsiTheme="minorHAnsi" w:eastAsiaTheme="minorEastAsia" w:cstheme="minorBidi"/>
                <w:color w:val="0000FF"/>
                <w:kern w:val="2"/>
                <w:szCs w:val="22"/>
              </w:rPr>
              <w:t xml:space="preserve">8bit    ： </w:t>
            </w:r>
            <w:del w:id="1145" w:author="Edward Lee" w:date="2017-10-16T15:57:00Z">
              <w:r>
                <w:rPr>
                  <w:rFonts w:hint="eastAsia" w:hAnsi="宋体"/>
                  <w:szCs w:val="18"/>
                </w:rPr>
                <w:delText xml:space="preserve">通过gprs发过来的数据包 </w:delText>
              </w:r>
            </w:del>
            <w:ins w:id="1146" w:author="asus" w:date="2017-10-07T00:45:00Z">
              <w:r>
                <w:rPr>
                  <w:rFonts w:hAnsi="宋体"/>
                  <w:b w:val="0"/>
                  <w:bCs w:val="0"/>
                  <w:smallCaps w:val="0"/>
                  <w:spacing w:val="0"/>
                  <w:szCs w:val="18"/>
                  <w:rPrChange w:id="1147" w:author="asus" w:date="2017-10-07T00:45:00Z">
                    <w:rPr>
                      <w:b/>
                      <w:bCs/>
                      <w:smallCaps/>
                      <w:spacing w:val="5"/>
                    </w:rPr>
                  </w:rPrChange>
                </w:rPr>
                <w:t>Send packets through gprs</w:t>
              </w:r>
            </w:ins>
          </w:p>
          <w:p>
            <w:pPr>
              <w:pStyle w:val="36"/>
              <w:ind w:firstLine="0" w:firstLineChars="0"/>
              <w:rPr>
                <w:rFonts w:hAnsi="宋体"/>
                <w:szCs w:val="18"/>
              </w:rPr>
            </w:pPr>
            <w:del w:id="1148" w:author="asus" w:date="2017-10-07T00:43:00Z">
              <w:r>
                <w:rPr>
                  <w:rFonts w:hint="eastAsia" w:asciiTheme="minorHAnsi" w:hAnsiTheme="minorHAnsi" w:eastAsiaTheme="minorEastAsia" w:cstheme="minorBidi"/>
                  <w:color w:val="0000FF"/>
                  <w:kern w:val="2"/>
                  <w:szCs w:val="22"/>
                </w:rPr>
                <w:delText>第</w:delText>
              </w:r>
            </w:del>
            <w:r>
              <w:rPr>
                <w:rFonts w:hint="eastAsia" w:asciiTheme="minorHAnsi" w:hAnsiTheme="minorHAnsi" w:eastAsiaTheme="minorEastAsia" w:cstheme="minorBidi"/>
                <w:color w:val="0000FF"/>
                <w:kern w:val="2"/>
                <w:szCs w:val="22"/>
              </w:rPr>
              <w:t xml:space="preserve">9bit    ： </w:t>
            </w:r>
            <w:del w:id="1149" w:author="Edward Lee" w:date="2017-10-16T15:57:00Z">
              <w:r>
                <w:rPr>
                  <w:rFonts w:hint="eastAsia" w:hAnsi="宋体"/>
                  <w:szCs w:val="18"/>
                </w:rPr>
                <w:delText>通过有线网络发过来的数据包</w:delText>
              </w:r>
            </w:del>
            <w:ins w:id="1150" w:author="asus" w:date="2017-10-07T00:45:00Z">
              <w:r>
                <w:rPr>
                  <w:rFonts w:hAnsi="宋体"/>
                  <w:b w:val="0"/>
                  <w:bCs w:val="0"/>
                  <w:smallCaps w:val="0"/>
                  <w:spacing w:val="0"/>
                  <w:szCs w:val="18"/>
                  <w:rPrChange w:id="1151" w:author="asus" w:date="2017-10-07T00:45:00Z">
                    <w:rPr>
                      <w:b/>
                      <w:bCs/>
                      <w:smallCaps/>
                      <w:spacing w:val="5"/>
                    </w:rPr>
                  </w:rPrChange>
                </w:rPr>
                <w:t>Send packets over a wired network</w:t>
              </w:r>
            </w:ins>
          </w:p>
          <w:p>
            <w:pPr>
              <w:pStyle w:val="36"/>
              <w:jc w:val="left"/>
              <w:pPrChange w:id="1152" w:author="asus" w:date="2017-10-07T00:46:00Z">
                <w:pPr>
                  <w:jc w:val="left"/>
                </w:pPr>
              </w:pPrChange>
            </w:pPr>
            <w:del w:id="1153" w:author="asus" w:date="2017-10-07T00:43:00Z">
              <w:r>
                <w:rPr>
                  <w:rFonts w:hint="eastAsia"/>
                  <w:color w:val="0000FF"/>
                </w:rPr>
                <w:delText>第</w:delText>
              </w:r>
            </w:del>
            <w:r>
              <w:rPr>
                <w:rFonts w:hint="eastAsia"/>
                <w:color w:val="0000FF"/>
              </w:rPr>
              <w:t>10bit   ：</w:t>
            </w:r>
            <w:r>
              <w:rPr>
                <w:rFonts w:hint="eastAsia"/>
              </w:rPr>
              <w:t xml:space="preserve"> </w:t>
            </w:r>
            <w:del w:id="1154" w:author="asus" w:date="2017-10-06T17:56:00Z">
              <w:r>
                <w:rPr>
                  <w:rFonts w:hint="eastAsia"/>
                </w:rPr>
                <w:delText>保留</w:delText>
              </w:r>
            </w:del>
            <w:ins w:id="1155" w:author="asus" w:date="2017-10-06T17:56:00Z">
              <w:r>
                <w:rPr>
                  <w:rFonts w:hint="eastAsia"/>
                </w:rPr>
                <w:t>reserved</w:t>
              </w:r>
            </w:ins>
          </w:p>
          <w:p>
            <w:pPr>
              <w:pStyle w:val="36"/>
              <w:jc w:val="left"/>
              <w:pPrChange w:id="1156" w:author="asus" w:date="2017-10-07T00:46:00Z">
                <w:pPr>
                  <w:jc w:val="left"/>
                </w:pPr>
              </w:pPrChange>
            </w:pPr>
            <w:del w:id="1157" w:author="asus" w:date="2017-10-07T00:43:00Z">
              <w:r>
                <w:rPr>
                  <w:rFonts w:hint="eastAsia"/>
                  <w:color w:val="0000FF"/>
                </w:rPr>
                <w:delText>第</w:delText>
              </w:r>
            </w:del>
            <w:r>
              <w:rPr>
                <w:rFonts w:hint="eastAsia"/>
                <w:color w:val="0000FF"/>
              </w:rPr>
              <w:t xml:space="preserve">11bit   ： </w:t>
            </w:r>
            <w:del w:id="1158" w:author="asus" w:date="2017-10-06T17:56:00Z">
              <w:r>
                <w:rPr>
                  <w:rFonts w:hint="eastAsia"/>
                </w:rPr>
                <w:delText>保留</w:delText>
              </w:r>
            </w:del>
            <w:ins w:id="1159" w:author="asus" w:date="2017-10-06T17:56:00Z">
              <w:r>
                <w:rPr>
                  <w:rFonts w:hint="eastAsia"/>
                </w:rPr>
                <w:t>reserved</w:t>
              </w:r>
            </w:ins>
          </w:p>
          <w:p>
            <w:pPr>
              <w:pStyle w:val="36"/>
              <w:ind w:firstLine="0" w:firstLineChars="0"/>
              <w:rPr>
                <w:rFonts w:hAnsi="宋体"/>
                <w:szCs w:val="18"/>
              </w:rPr>
            </w:pPr>
          </w:p>
          <w:p>
            <w:pPr>
              <w:pStyle w:val="36"/>
              <w:jc w:val="left"/>
              <w:pPrChange w:id="1160" w:author="Edward Lee" w:date="2017-10-16T15:57:00Z">
                <w:pPr>
                  <w:jc w:val="left"/>
                </w:pPr>
              </w:pPrChange>
            </w:pPr>
            <w:del w:id="1161" w:author="Edward Lee" w:date="2017-10-16T15:57:00Z">
              <w:r>
                <w:rPr>
                  <w:rFonts w:hint="eastAsia"/>
                  <w:color w:val="0000FF"/>
                </w:rPr>
                <w:delText>第</w:delText>
              </w:r>
            </w:del>
            <w:r>
              <w:rPr>
                <w:rFonts w:hint="eastAsia"/>
                <w:color w:val="0000FF"/>
              </w:rPr>
              <w:t>12～15bit：</w:t>
            </w:r>
            <w:del w:id="1162" w:author="asus" w:date="2017-10-06T17:56:00Z">
              <w:r>
                <w:rPr>
                  <w:rFonts w:hint="eastAsia"/>
                </w:rPr>
                <w:delText>保留</w:delText>
              </w:r>
            </w:del>
            <w:ins w:id="1163" w:author="asus" w:date="2017-10-06T17:56:00Z">
              <w:r>
                <w:rPr>
                  <w:rFonts w:hint="eastAsia"/>
                </w:rPr>
                <w:t>reserved</w:t>
              </w:r>
            </w:ins>
          </w:p>
          <w:p>
            <w:pPr>
              <w:pStyle w:val="36"/>
              <w:ind w:firstLine="0" w:firstLineChars="0"/>
              <w:rPr>
                <w:rFonts w:hAnsi="宋体"/>
                <w:szCs w:val="18"/>
              </w:rPr>
            </w:pPr>
          </w:p>
          <w:p>
            <w:pPr>
              <w:pStyle w:val="36"/>
              <w:ind w:firstLine="0" w:firstLineChars="0"/>
              <w:rPr>
                <w:rFonts w:hAnsi="宋体"/>
                <w:szCs w:val="18"/>
              </w:rPr>
            </w:pPr>
            <w:r>
              <w:rPr>
                <w:rFonts w:hint="eastAsia" w:hAnsi="宋体"/>
                <w:szCs w:val="18"/>
              </w:rPr>
              <w:t xml:space="preserve">eg: </w:t>
            </w:r>
          </w:p>
          <w:p>
            <w:pPr>
              <w:pStyle w:val="36"/>
              <w:widowControl w:val="0"/>
              <w:ind w:firstLine="0" w:firstLineChars="0"/>
              <w:rPr>
                <w:rFonts w:hAnsi="宋体" w:eastAsiaTheme="minorEastAsia" w:cstheme="minorBidi"/>
                <w:kern w:val="2"/>
                <w:szCs w:val="18"/>
              </w:rPr>
            </w:pPr>
            <w:r>
              <w:rPr>
                <w:rFonts w:hAnsi="宋体"/>
                <w:color w:val="00B0F0"/>
                <w:szCs w:val="18"/>
              </w:rPr>
              <w:t>11 01</w:t>
            </w:r>
            <w:r>
              <w:rPr>
                <w:rFonts w:hint="eastAsia" w:hAnsi="宋体"/>
                <w:color w:val="00B0F0"/>
                <w:szCs w:val="18"/>
              </w:rPr>
              <w:t xml:space="preserve"> </w:t>
            </w:r>
            <w:r>
              <w:rPr>
                <w:rFonts w:hint="eastAsia"/>
                <w:szCs w:val="18"/>
              </w:rPr>
              <w:t>——</w:t>
            </w:r>
            <w:del w:id="1164" w:author="Edward Lee" w:date="2017-10-16T15:57:00Z">
              <w:r>
                <w:rPr>
                  <w:rFonts w:hint="eastAsia"/>
                  <w:szCs w:val="18"/>
                </w:rPr>
                <w:delText xml:space="preserve"> </w:delText>
              </w:r>
            </w:del>
            <w:del w:id="1165" w:author="Edward Lee" w:date="2017-10-16T15:57:00Z">
              <w:r>
                <w:rPr>
                  <w:rFonts w:hint="eastAsia"/>
                  <w:color w:val="00B0F0"/>
                  <w:szCs w:val="18"/>
                </w:rPr>
                <w:delText>gprs信号强度17，</w:delText>
              </w:r>
            </w:del>
            <w:del w:id="1166" w:author="Edward Lee" w:date="2017-10-16T15:57:00Z">
              <w:r>
                <w:rPr>
                  <w:color w:val="00B0F0"/>
                  <w:szCs w:val="18"/>
                </w:rPr>
                <w:delText xml:space="preserve"> </w:delText>
              </w:r>
            </w:del>
            <w:del w:id="1167" w:author="Edward Lee" w:date="2017-10-16T15:57:00Z">
              <w:r>
                <w:rPr>
                  <w:rFonts w:hint="eastAsia"/>
                  <w:color w:val="00B0F0"/>
                  <w:szCs w:val="18"/>
                </w:rPr>
                <w:delText>通过gprs传输此心跳包</w:delText>
              </w:r>
            </w:del>
            <w:ins w:id="1168" w:author="asus" w:date="2017-10-07T00:46:00Z">
              <w:r>
                <w:rPr>
                  <w:b w:val="0"/>
                  <w:bCs w:val="0"/>
                  <w:smallCaps w:val="0"/>
                  <w:color w:val="00B0F0"/>
                  <w:spacing w:val="0"/>
                  <w:szCs w:val="18"/>
                  <w:rPrChange w:id="1169" w:author="asus" w:date="2017-10-07T00:46:00Z">
                    <w:rPr>
                      <w:b/>
                      <w:bCs/>
                      <w:smallCaps/>
                      <w:spacing w:val="5"/>
                    </w:rPr>
                  </w:rPrChange>
                </w:rPr>
                <w:t>gprs signal strength 17,</w:t>
              </w:r>
            </w:ins>
            <w:ins w:id="1170" w:author="asus" w:date="2017-10-07T00:46:00Z">
              <w:r>
                <w:rPr>
                  <w:rFonts w:hint="eastAsia"/>
                  <w:color w:val="00B0F0"/>
                  <w:szCs w:val="18"/>
                </w:rPr>
                <w:t>s</w:t>
              </w:r>
            </w:ins>
            <w:ins w:id="1171" w:author="asus" w:date="2017-10-07T00:46:00Z">
              <w:r>
                <w:rPr>
                  <w:b w:val="0"/>
                  <w:bCs w:val="0"/>
                  <w:smallCaps w:val="0"/>
                  <w:color w:val="00B0F0"/>
                  <w:spacing w:val="0"/>
                  <w:szCs w:val="18"/>
                  <w:rPrChange w:id="1172" w:author="asus" w:date="2017-10-07T00:46:00Z">
                    <w:rPr>
                      <w:b/>
                      <w:bCs/>
                      <w:smallCaps/>
                      <w:spacing w:val="5"/>
                    </w:rPr>
                  </w:rPrChange>
                </w:rPr>
                <w:t>end this heartbeat packet via gprs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tcPr>
          <w:p>
            <w:pPr>
              <w:pStyle w:val="36"/>
              <w:ind w:firstLine="0" w:firstLineChars="0"/>
              <w:rPr>
                <w:rFonts w:hAnsi="宋体"/>
                <w:szCs w:val="18"/>
              </w:rPr>
            </w:pPr>
            <w:del w:id="1173" w:author="Edward Lee" w:date="2017-10-16T15:57:00Z">
              <w:r>
                <w:rPr>
                  <w:rFonts w:hint="eastAsia" w:hAnsi="宋体"/>
                  <w:szCs w:val="18"/>
                </w:rPr>
                <w:delText>设备版本</w:delText>
              </w:r>
            </w:del>
            <w:ins w:id="1174" w:author="asus" w:date="2017-10-07T00:46:00Z">
              <w:r>
                <w:rPr>
                  <w:rFonts w:hint="eastAsia" w:hAnsi="宋体"/>
                  <w:szCs w:val="18"/>
                </w:rPr>
                <w:t>Device version</w:t>
              </w:r>
            </w:ins>
          </w:p>
        </w:tc>
        <w:tc>
          <w:tcPr>
            <w:tcW w:w="992" w:type="dxa"/>
            <w:shd w:val="clear" w:color="auto" w:fill="auto"/>
            <w:vAlign w:val="center"/>
          </w:tcPr>
          <w:p>
            <w:pPr>
              <w:pStyle w:val="36"/>
              <w:ind w:firstLine="0" w:firstLineChars="0"/>
              <w:jc w:val="center"/>
              <w:rPr>
                <w:rFonts w:hAnsi="宋体"/>
                <w:szCs w:val="18"/>
              </w:rPr>
            </w:pPr>
            <w:r>
              <w:rPr>
                <w:rFonts w:hint="eastAsia" w:hAnsi="宋体"/>
                <w:szCs w:val="18"/>
              </w:rPr>
              <w:t>2</w:t>
            </w:r>
          </w:p>
        </w:tc>
        <w:tc>
          <w:tcPr>
            <w:tcW w:w="5812" w:type="dxa"/>
            <w:shd w:val="clear" w:color="auto" w:fill="auto"/>
          </w:tcPr>
          <w:p>
            <w:pPr>
              <w:pStyle w:val="36"/>
              <w:ind w:firstLine="0" w:firstLineChars="0"/>
              <w:rPr>
                <w:rFonts w:hAnsi="宋体"/>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tcPr>
          <w:p>
            <w:pPr>
              <w:pStyle w:val="36"/>
              <w:ind w:firstLine="0" w:firstLineChars="0"/>
              <w:rPr>
                <w:rFonts w:hAnsi="宋体"/>
                <w:szCs w:val="18"/>
              </w:rPr>
            </w:pPr>
            <w:del w:id="1175" w:author="Edward Lee" w:date="2017-10-16T15:57:00Z">
              <w:r>
                <w:rPr>
                  <w:rFonts w:hint="eastAsia" w:hAnsi="宋体"/>
                  <w:szCs w:val="18"/>
                </w:rPr>
                <w:delText>设备时间</w:delText>
              </w:r>
            </w:del>
            <w:ins w:id="1176" w:author="asus" w:date="2017-10-07T00:46:00Z">
              <w:del w:id="1177" w:author="Edward Lee" w:date="2017-10-16T15:57:00Z">
                <w:r>
                  <w:rPr>
                    <w:rFonts w:hint="eastAsia" w:hAnsi="宋体"/>
                    <w:szCs w:val="18"/>
                  </w:rPr>
                  <w:delText xml:space="preserve"> </w:delText>
                </w:r>
              </w:del>
            </w:ins>
            <w:ins w:id="1178" w:author="asus" w:date="2017-10-07T00:46:00Z">
              <w:r>
                <w:rPr>
                  <w:rFonts w:hint="eastAsia" w:hAnsi="宋体"/>
                  <w:szCs w:val="18"/>
                </w:rPr>
                <w:t>Device time</w:t>
              </w:r>
            </w:ins>
          </w:p>
        </w:tc>
        <w:tc>
          <w:tcPr>
            <w:tcW w:w="992" w:type="dxa"/>
            <w:shd w:val="clear" w:color="auto" w:fill="auto"/>
            <w:vAlign w:val="center"/>
          </w:tcPr>
          <w:p>
            <w:pPr>
              <w:pStyle w:val="36"/>
              <w:ind w:firstLine="0" w:firstLineChars="0"/>
              <w:jc w:val="center"/>
              <w:rPr>
                <w:rFonts w:hAnsi="宋体"/>
                <w:szCs w:val="18"/>
              </w:rPr>
            </w:pPr>
            <w:r>
              <w:rPr>
                <w:rFonts w:hint="eastAsia" w:hAnsi="宋体"/>
                <w:szCs w:val="18"/>
              </w:rPr>
              <w:t>6</w:t>
            </w:r>
          </w:p>
        </w:tc>
        <w:tc>
          <w:tcPr>
            <w:tcW w:w="5812" w:type="dxa"/>
            <w:shd w:val="clear" w:color="auto" w:fill="auto"/>
          </w:tcPr>
          <w:p>
            <w:pPr>
              <w:pStyle w:val="36"/>
              <w:ind w:firstLine="0" w:firstLineChars="0"/>
              <w:rPr>
                <w:rFonts w:hAnsi="宋体"/>
                <w:szCs w:val="18"/>
              </w:rPr>
            </w:pPr>
            <w:del w:id="1179" w:author="Edward Lee" w:date="2017-10-16T15:57:00Z">
              <w:r>
                <w:rPr>
                  <w:rFonts w:hint="eastAsia" w:hAnsi="宋体"/>
                  <w:szCs w:val="18"/>
                </w:rPr>
                <w:delText>年，月，日，时，分，秒</w:delText>
              </w:r>
            </w:del>
            <w:ins w:id="1180" w:author="asus" w:date="2017-10-07T00:46:00Z">
              <w:del w:id="1181" w:author="Edward Lee" w:date="2017-10-16T15:57:00Z">
                <w:r>
                  <w:rPr>
                    <w:rFonts w:hint="eastAsia" w:hAnsi="宋体"/>
                    <w:szCs w:val="18"/>
                  </w:rPr>
                  <w:delText xml:space="preserve"> </w:delText>
                </w:r>
              </w:del>
            </w:ins>
            <w:ins w:id="1182" w:author="asus" w:date="2017-10-07T00:46:00Z">
              <w:r>
                <w:rPr>
                  <w:rFonts w:hAnsi="宋体"/>
                  <w:b w:val="0"/>
                  <w:bCs w:val="0"/>
                  <w:smallCaps w:val="0"/>
                  <w:spacing w:val="0"/>
                  <w:szCs w:val="18"/>
                  <w:rPrChange w:id="1183" w:author="asus" w:date="2017-10-07T00:46:00Z">
                    <w:rPr>
                      <w:b/>
                      <w:bCs/>
                      <w:smallCaps/>
                      <w:spacing w:val="5"/>
                    </w:rPr>
                  </w:rPrChange>
                </w:rPr>
                <w:t>Year, month, day, hour, minute, second</w:t>
              </w:r>
            </w:ins>
          </w:p>
        </w:tc>
      </w:tr>
    </w:tbl>
    <w:p>
      <w:pPr>
        <w:pStyle w:val="36"/>
        <w:ind w:firstLine="0" w:firstLineChars="0"/>
        <w:rPr>
          <w:rFonts w:hAnsi="宋体"/>
        </w:rPr>
      </w:pPr>
      <w:r>
        <w:rPr>
          <w:rFonts w:hint="eastAsia" w:hAnsi="宋体"/>
        </w:rPr>
        <w:t>eg:</w:t>
      </w:r>
      <w:r>
        <w:rPr>
          <w:rFonts w:hAnsi="宋体"/>
        </w:rPr>
        <w:t xml:space="preserve"> </w:t>
      </w:r>
      <w:r>
        <w:rPr>
          <w:rFonts w:hint="eastAsia" w:hAnsi="宋体"/>
        </w:rPr>
        <w:t>　</w:t>
      </w:r>
      <w:r>
        <w:rPr>
          <w:rFonts w:hAnsi="宋体"/>
        </w:rPr>
        <w:t xml:space="preserve"> 55 AA </w:t>
      </w:r>
      <w:r>
        <w:rPr>
          <w:rFonts w:hAnsi="宋体"/>
          <w:color w:val="FF0000"/>
          <w:u w:val="single"/>
        </w:rPr>
        <w:t>00 28</w:t>
      </w:r>
      <w:r>
        <w:rPr>
          <w:rFonts w:hAnsi="宋体"/>
          <w:u w:val="single"/>
        </w:rPr>
        <w:t xml:space="preserve"> </w:t>
      </w:r>
      <w:r>
        <w:rPr>
          <w:rFonts w:hAnsi="宋体"/>
          <w:color w:val="FFC000"/>
          <w:u w:val="single"/>
        </w:rPr>
        <w:t>00 03</w:t>
      </w:r>
      <w:r>
        <w:rPr>
          <w:rFonts w:hAnsi="宋体"/>
          <w:u w:val="single"/>
        </w:rPr>
        <w:t xml:space="preserve"> 00 00 00 01 00 01 00 00 38 36 31 36 39 34 30 33 34 32 30 35 38 39 36 00</w:t>
      </w:r>
      <w:r>
        <w:rPr>
          <w:rFonts w:hAnsi="宋体"/>
        </w:rPr>
        <w:t xml:space="preserve"> </w:t>
      </w:r>
      <w:r>
        <w:rPr>
          <w:rFonts w:hAnsi="宋体"/>
          <w:color w:val="FF33CC"/>
        </w:rPr>
        <w:t>00 01</w:t>
      </w:r>
      <w:r>
        <w:rPr>
          <w:rFonts w:hAnsi="宋体"/>
        </w:rPr>
        <w:t xml:space="preserve"> </w:t>
      </w:r>
      <w:r>
        <w:rPr>
          <w:rFonts w:hAnsi="宋体"/>
          <w:color w:val="3333FF"/>
        </w:rPr>
        <w:t xml:space="preserve">11 95 </w:t>
      </w:r>
      <w:r>
        <w:rPr>
          <w:rFonts w:hAnsi="宋体"/>
          <w:color w:val="21F1EC"/>
        </w:rPr>
        <w:t>02 07</w:t>
      </w:r>
      <w:r>
        <w:rPr>
          <w:rFonts w:hAnsi="宋体"/>
        </w:rPr>
        <w:t xml:space="preserve"> </w:t>
      </w:r>
      <w:r>
        <w:rPr>
          <w:rFonts w:hAnsi="宋体"/>
          <w:color w:val="33CC33"/>
          <w:u w:val="single"/>
        </w:rPr>
        <w:t>11 01 0E 11 17 1D</w:t>
      </w:r>
      <w:r>
        <w:rPr>
          <w:rFonts w:hAnsi="宋体"/>
        </w:rPr>
        <w:t xml:space="preserve"> </w:t>
      </w:r>
      <w:r>
        <w:rPr>
          <w:rFonts w:hAnsi="宋体"/>
          <w:color w:val="C00000"/>
        </w:rPr>
        <w:t>DE 46</w:t>
      </w:r>
      <w:r>
        <w:rPr>
          <w:rFonts w:hint="eastAsia" w:hAnsi="宋体"/>
        </w:rPr>
        <w:t>（</w:t>
      </w:r>
      <w:r>
        <w:rPr>
          <w:rFonts w:hAnsi="宋体"/>
          <w:szCs w:val="18"/>
        </w:rPr>
        <w:t>V2.6,V2.7，V2.8</w:t>
      </w:r>
      <w:r>
        <w:rPr>
          <w:rFonts w:hint="eastAsia" w:hAnsi="宋体"/>
        </w:rPr>
        <w:t>）</w:t>
      </w:r>
    </w:p>
    <w:tbl>
      <w:tblPr>
        <w:tblStyle w:val="2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966"/>
        <w:gridCol w:w="994"/>
        <w:gridCol w:w="1092"/>
        <w:gridCol w:w="1092"/>
        <w:gridCol w:w="1073"/>
        <w:gridCol w:w="1115"/>
        <w:gridCol w:w="905"/>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7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111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905" w:type="dxa"/>
            <w:shd w:val="clear" w:color="auto" w:fill="D8D8D8" w:themeFill="background1" w:themeFillShade="D9"/>
            <w:vAlign w:val="center"/>
          </w:tcPr>
          <w:p>
            <w:pPr>
              <w:jc w:val="center"/>
              <w:rPr>
                <w:rFonts w:ascii="宋体" w:hAnsi="宋体" w:eastAsia="宋体"/>
                <w:b/>
              </w:rPr>
            </w:pPr>
          </w:p>
        </w:tc>
        <w:tc>
          <w:tcPr>
            <w:tcW w:w="93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55</w:t>
            </w:r>
          </w:p>
        </w:tc>
        <w:tc>
          <w:tcPr>
            <w:tcW w:w="966" w:type="dxa"/>
            <w:vAlign w:val="center"/>
          </w:tcPr>
          <w:p>
            <w:pPr>
              <w:jc w:val="center"/>
              <w:rPr>
                <w:rFonts w:ascii="宋体" w:hAnsi="宋体" w:eastAsia="宋体"/>
              </w:rPr>
            </w:pPr>
            <w:r>
              <w:rPr>
                <w:rFonts w:hint="eastAsia" w:ascii="宋体" w:hAnsi="宋体" w:eastAsia="宋体"/>
              </w:rPr>
              <w:t>AA</w:t>
            </w:r>
          </w:p>
        </w:tc>
        <w:tc>
          <w:tcPr>
            <w:tcW w:w="994" w:type="dxa"/>
            <w:vAlign w:val="center"/>
          </w:tcPr>
          <w:p>
            <w:pPr>
              <w:jc w:val="center"/>
              <w:rPr>
                <w:rFonts w:ascii="宋体" w:hAnsi="宋体" w:eastAsia="宋体"/>
                <w:color w:val="FF0000"/>
              </w:rPr>
            </w:pPr>
            <w:r>
              <w:rPr>
                <w:rFonts w:hint="eastAsia" w:ascii="宋体" w:hAnsi="宋体" w:eastAsia="宋体"/>
                <w:color w:val="FF0000"/>
              </w:rPr>
              <w:t>00</w:t>
            </w:r>
          </w:p>
        </w:tc>
        <w:tc>
          <w:tcPr>
            <w:tcW w:w="1092" w:type="dxa"/>
            <w:vAlign w:val="center"/>
          </w:tcPr>
          <w:p>
            <w:pPr>
              <w:jc w:val="center"/>
              <w:rPr>
                <w:rFonts w:ascii="宋体" w:hAnsi="宋体" w:eastAsia="宋体"/>
                <w:color w:val="FF0000"/>
              </w:rPr>
            </w:pPr>
            <w:r>
              <w:rPr>
                <w:rFonts w:hint="eastAsia" w:ascii="宋体" w:hAnsi="宋体" w:eastAsia="宋体"/>
                <w:color w:val="FF0000"/>
              </w:rPr>
              <w:t>28</w:t>
            </w:r>
          </w:p>
        </w:tc>
        <w:tc>
          <w:tcPr>
            <w:tcW w:w="1092" w:type="dxa"/>
            <w:vAlign w:val="center"/>
          </w:tcPr>
          <w:p>
            <w:pPr>
              <w:jc w:val="center"/>
              <w:rPr>
                <w:rFonts w:ascii="宋体" w:hAnsi="宋体" w:eastAsia="宋体"/>
                <w:color w:val="FFC000"/>
              </w:rPr>
            </w:pPr>
            <w:r>
              <w:rPr>
                <w:rFonts w:hint="eastAsia" w:ascii="宋体" w:hAnsi="宋体" w:eastAsia="宋体"/>
                <w:color w:val="FFC000"/>
              </w:rPr>
              <w:t>00</w:t>
            </w:r>
          </w:p>
        </w:tc>
        <w:tc>
          <w:tcPr>
            <w:tcW w:w="1073" w:type="dxa"/>
            <w:vAlign w:val="center"/>
          </w:tcPr>
          <w:p>
            <w:pPr>
              <w:jc w:val="center"/>
              <w:rPr>
                <w:rFonts w:ascii="宋体" w:hAnsi="宋体" w:eastAsia="宋体"/>
                <w:color w:val="FFC000"/>
              </w:rPr>
            </w:pPr>
            <w:r>
              <w:rPr>
                <w:rFonts w:hint="eastAsia" w:ascii="宋体" w:hAnsi="宋体" w:eastAsia="宋体"/>
                <w:color w:val="FFC000"/>
              </w:rPr>
              <w:t>03</w:t>
            </w:r>
          </w:p>
        </w:tc>
        <w:tc>
          <w:tcPr>
            <w:tcW w:w="1115" w:type="dxa"/>
            <w:vAlign w:val="center"/>
          </w:tcPr>
          <w:p>
            <w:pPr>
              <w:jc w:val="center"/>
              <w:rPr>
                <w:rFonts w:ascii="宋体" w:hAnsi="宋体" w:eastAsia="宋体"/>
              </w:rPr>
            </w:pPr>
            <w:r>
              <w:rPr>
                <w:rFonts w:hint="eastAsia" w:ascii="宋体" w:hAnsi="宋体" w:eastAsia="宋体"/>
              </w:rPr>
              <w:t>00</w:t>
            </w:r>
          </w:p>
        </w:tc>
        <w:tc>
          <w:tcPr>
            <w:tcW w:w="905" w:type="dxa"/>
            <w:vAlign w:val="center"/>
          </w:tcPr>
          <w:p>
            <w:pPr>
              <w:jc w:val="center"/>
              <w:rPr>
                <w:rFonts w:ascii="宋体" w:hAnsi="宋体" w:eastAsia="宋体"/>
              </w:rPr>
            </w:pPr>
            <w:r>
              <w:rPr>
                <w:rFonts w:hint="eastAsia" w:ascii="宋体" w:hAnsi="宋体" w:eastAsia="宋体"/>
              </w:rPr>
              <w:t>00</w:t>
            </w:r>
          </w:p>
        </w:tc>
        <w:tc>
          <w:tcPr>
            <w:tcW w:w="938"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7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1115" w:type="dxa"/>
            <w:shd w:val="clear" w:color="auto" w:fill="D8D8D8" w:themeFill="background1" w:themeFillShade="D9"/>
            <w:vAlign w:val="center"/>
          </w:tcPr>
          <w:p>
            <w:pPr>
              <w:jc w:val="center"/>
              <w:rPr>
                <w:rFonts w:ascii="宋体" w:hAnsi="宋体" w:eastAsia="宋体"/>
                <w:b/>
              </w:rPr>
            </w:pPr>
          </w:p>
        </w:tc>
        <w:tc>
          <w:tcPr>
            <w:tcW w:w="905" w:type="dxa"/>
            <w:shd w:val="clear" w:color="auto" w:fill="D8D8D8" w:themeFill="background1" w:themeFillShade="D9"/>
            <w:vAlign w:val="center"/>
          </w:tcPr>
          <w:p>
            <w:pPr>
              <w:jc w:val="center"/>
              <w:rPr>
                <w:rFonts w:ascii="宋体" w:hAnsi="宋体" w:eastAsia="宋体"/>
                <w:b/>
              </w:rPr>
            </w:pPr>
          </w:p>
        </w:tc>
        <w:tc>
          <w:tcPr>
            <w:tcW w:w="93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01</w:t>
            </w:r>
          </w:p>
        </w:tc>
        <w:tc>
          <w:tcPr>
            <w:tcW w:w="966"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01</w:t>
            </w:r>
          </w:p>
        </w:tc>
        <w:tc>
          <w:tcPr>
            <w:tcW w:w="1092"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rPr>
            </w:pPr>
            <w:r>
              <w:rPr>
                <w:rFonts w:hint="eastAsia" w:ascii="宋体" w:hAnsi="宋体" w:eastAsia="宋体"/>
              </w:rPr>
              <w:t>00</w:t>
            </w:r>
          </w:p>
        </w:tc>
        <w:tc>
          <w:tcPr>
            <w:tcW w:w="1073" w:type="dxa"/>
            <w:vAlign w:val="center"/>
          </w:tcPr>
          <w:p>
            <w:pPr>
              <w:jc w:val="center"/>
              <w:rPr>
                <w:rFonts w:ascii="宋体" w:hAnsi="宋体" w:eastAsia="宋体"/>
              </w:rPr>
            </w:pPr>
            <w:r>
              <w:rPr>
                <w:rFonts w:hint="eastAsia" w:ascii="宋体" w:hAnsi="宋体" w:eastAsia="宋体"/>
              </w:rPr>
              <w:t>38</w:t>
            </w:r>
          </w:p>
        </w:tc>
        <w:tc>
          <w:tcPr>
            <w:tcW w:w="1115" w:type="dxa"/>
            <w:vAlign w:val="center"/>
          </w:tcPr>
          <w:p>
            <w:pPr>
              <w:jc w:val="center"/>
              <w:rPr>
                <w:rFonts w:ascii="宋体" w:hAnsi="宋体" w:eastAsia="宋体"/>
              </w:rPr>
            </w:pPr>
            <w:r>
              <w:rPr>
                <w:rFonts w:hint="eastAsia" w:ascii="宋体" w:hAnsi="宋体" w:eastAsia="宋体"/>
              </w:rPr>
              <w:t>36</w:t>
            </w:r>
          </w:p>
        </w:tc>
        <w:tc>
          <w:tcPr>
            <w:tcW w:w="905" w:type="dxa"/>
            <w:vAlign w:val="center"/>
          </w:tcPr>
          <w:p>
            <w:pPr>
              <w:jc w:val="center"/>
              <w:rPr>
                <w:rFonts w:ascii="宋体" w:hAnsi="宋体" w:eastAsia="宋体"/>
              </w:rPr>
            </w:pPr>
            <w:r>
              <w:rPr>
                <w:rFonts w:hint="eastAsia" w:ascii="宋体" w:hAnsi="宋体" w:eastAsia="宋体"/>
              </w:rPr>
              <w:t>31</w:t>
            </w:r>
          </w:p>
        </w:tc>
        <w:tc>
          <w:tcPr>
            <w:tcW w:w="938"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73" w:type="dxa"/>
            <w:shd w:val="clear" w:color="auto" w:fill="D8D8D8" w:themeFill="background1" w:themeFillShade="D9"/>
            <w:vAlign w:val="center"/>
          </w:tcPr>
          <w:p>
            <w:pPr>
              <w:jc w:val="center"/>
              <w:rPr>
                <w:rFonts w:ascii="宋体" w:hAnsi="宋体" w:eastAsia="宋体"/>
                <w:b/>
              </w:rPr>
            </w:pPr>
          </w:p>
        </w:tc>
        <w:tc>
          <w:tcPr>
            <w:tcW w:w="1115" w:type="dxa"/>
            <w:shd w:val="clear" w:color="auto" w:fill="D8D8D8" w:themeFill="background1" w:themeFillShade="D9"/>
            <w:vAlign w:val="center"/>
          </w:tcPr>
          <w:p>
            <w:pPr>
              <w:jc w:val="center"/>
              <w:rPr>
                <w:rFonts w:ascii="宋体" w:hAnsi="宋体" w:eastAsia="宋体"/>
                <w:b/>
              </w:rPr>
            </w:pPr>
          </w:p>
        </w:tc>
        <w:tc>
          <w:tcPr>
            <w:tcW w:w="905" w:type="dxa"/>
            <w:shd w:val="clear" w:color="auto" w:fill="D8D8D8" w:themeFill="background1" w:themeFillShade="D9"/>
            <w:vAlign w:val="center"/>
          </w:tcPr>
          <w:p>
            <w:pPr>
              <w:jc w:val="center"/>
              <w:rPr>
                <w:rFonts w:ascii="宋体" w:hAnsi="宋体" w:eastAsia="宋体"/>
                <w:b/>
              </w:rPr>
            </w:pPr>
          </w:p>
        </w:tc>
        <w:tc>
          <w:tcPr>
            <w:tcW w:w="938"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30</w:t>
            </w:r>
          </w:p>
        </w:tc>
        <w:tc>
          <w:tcPr>
            <w:tcW w:w="1092" w:type="dxa"/>
            <w:vAlign w:val="center"/>
          </w:tcPr>
          <w:p>
            <w:pPr>
              <w:jc w:val="center"/>
              <w:rPr>
                <w:rFonts w:ascii="宋体" w:hAnsi="宋体" w:eastAsia="宋体"/>
              </w:rPr>
            </w:pPr>
            <w:r>
              <w:rPr>
                <w:rFonts w:hint="eastAsia" w:ascii="宋体" w:hAnsi="宋体" w:eastAsia="宋体"/>
              </w:rPr>
              <w:t>33</w:t>
            </w:r>
          </w:p>
        </w:tc>
        <w:tc>
          <w:tcPr>
            <w:tcW w:w="1092" w:type="dxa"/>
            <w:vAlign w:val="center"/>
          </w:tcPr>
          <w:p>
            <w:pPr>
              <w:jc w:val="center"/>
              <w:rPr>
                <w:rFonts w:ascii="宋体" w:hAnsi="宋体" w:eastAsia="宋体"/>
              </w:rPr>
            </w:pPr>
            <w:r>
              <w:rPr>
                <w:rFonts w:hint="eastAsia" w:ascii="宋体" w:hAnsi="宋体" w:eastAsia="宋体"/>
              </w:rPr>
              <w:t>34</w:t>
            </w:r>
          </w:p>
        </w:tc>
        <w:tc>
          <w:tcPr>
            <w:tcW w:w="1073" w:type="dxa"/>
            <w:vAlign w:val="center"/>
          </w:tcPr>
          <w:p>
            <w:pPr>
              <w:jc w:val="center"/>
              <w:rPr>
                <w:rFonts w:ascii="宋体" w:hAnsi="宋体" w:eastAsia="宋体"/>
              </w:rPr>
            </w:pPr>
            <w:r>
              <w:rPr>
                <w:rFonts w:hint="eastAsia" w:ascii="宋体" w:hAnsi="宋体" w:eastAsia="宋体"/>
              </w:rPr>
              <w:t>32</w:t>
            </w:r>
          </w:p>
        </w:tc>
        <w:tc>
          <w:tcPr>
            <w:tcW w:w="1115" w:type="dxa"/>
            <w:vAlign w:val="center"/>
          </w:tcPr>
          <w:p>
            <w:pPr>
              <w:jc w:val="center"/>
              <w:rPr>
                <w:rFonts w:ascii="宋体" w:hAnsi="宋体" w:eastAsia="宋体"/>
              </w:rPr>
            </w:pPr>
            <w:r>
              <w:rPr>
                <w:rFonts w:hint="eastAsia" w:ascii="宋体" w:hAnsi="宋体" w:eastAsia="宋体"/>
              </w:rPr>
              <w:t>33</w:t>
            </w:r>
          </w:p>
        </w:tc>
        <w:tc>
          <w:tcPr>
            <w:tcW w:w="905" w:type="dxa"/>
            <w:vAlign w:val="center"/>
          </w:tcPr>
          <w:p>
            <w:pPr>
              <w:jc w:val="center"/>
              <w:rPr>
                <w:rFonts w:ascii="宋体" w:hAnsi="宋体" w:eastAsia="宋体"/>
              </w:rPr>
            </w:pPr>
            <w:r>
              <w:rPr>
                <w:rFonts w:hint="eastAsia" w:ascii="宋体" w:hAnsi="宋体" w:eastAsia="宋体"/>
              </w:rPr>
              <w:t>35</w:t>
            </w:r>
          </w:p>
        </w:tc>
        <w:tc>
          <w:tcPr>
            <w:tcW w:w="938"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work_status(H)</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work_status(L)</w:t>
            </w:r>
          </w:p>
        </w:tc>
        <w:tc>
          <w:tcPr>
            <w:tcW w:w="1073"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parm_crc16(H)</w:t>
            </w:r>
          </w:p>
        </w:tc>
        <w:tc>
          <w:tcPr>
            <w:tcW w:w="1115"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parm_crc16(L)</w:t>
            </w:r>
          </w:p>
        </w:tc>
        <w:tc>
          <w:tcPr>
            <w:tcW w:w="905"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ver(H)</w:t>
            </w:r>
          </w:p>
        </w:tc>
        <w:tc>
          <w:tcPr>
            <w:tcW w:w="938"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ver(L)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36</w:t>
            </w:r>
          </w:p>
        </w:tc>
        <w:tc>
          <w:tcPr>
            <w:tcW w:w="994"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01</w:t>
            </w:r>
          </w:p>
        </w:tc>
        <w:tc>
          <w:tcPr>
            <w:tcW w:w="1073"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11</w:t>
            </w:r>
          </w:p>
        </w:tc>
        <w:tc>
          <w:tcPr>
            <w:tcW w:w="1115"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95</w:t>
            </w:r>
          </w:p>
        </w:tc>
        <w:tc>
          <w:tcPr>
            <w:tcW w:w="905" w:type="dxa"/>
            <w:vAlign w:val="center"/>
          </w:tcPr>
          <w:p>
            <w:pPr>
              <w:jc w:val="center"/>
              <w:rPr>
                <w:rFonts w:ascii="宋体" w:hAnsi="宋体" w:eastAsia="宋体" w:cs="Times New Roman"/>
                <w:color w:val="21F1EC"/>
                <w:kern w:val="0"/>
                <w:szCs w:val="20"/>
              </w:rPr>
            </w:pPr>
            <w:r>
              <w:rPr>
                <w:rFonts w:hint="eastAsia" w:ascii="宋体" w:hAnsi="宋体" w:eastAsia="宋体" w:cs="Times New Roman"/>
                <w:color w:val="21F1EC"/>
                <w:kern w:val="0"/>
                <w:szCs w:val="20"/>
              </w:rPr>
              <w:t>02</w:t>
            </w:r>
          </w:p>
        </w:tc>
        <w:tc>
          <w:tcPr>
            <w:tcW w:w="938" w:type="dxa"/>
            <w:vAlign w:val="center"/>
          </w:tcPr>
          <w:p>
            <w:pPr>
              <w:jc w:val="center"/>
              <w:rPr>
                <w:rFonts w:ascii="宋体" w:hAnsi="宋体" w:eastAsia="宋体" w:cs="Times New Roman"/>
                <w:color w:val="21F1EC"/>
                <w:kern w:val="0"/>
                <w:szCs w:val="20"/>
              </w:rPr>
            </w:pPr>
            <w:r>
              <w:rPr>
                <w:rFonts w:hint="eastAsia" w:ascii="宋体" w:hAnsi="宋体" w:eastAsia="宋体" w:cs="Times New Roman"/>
                <w:color w:val="21F1EC"/>
                <w:kern w:val="0"/>
                <w:szCs w:val="20"/>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38" w:type="dxa"/>
        </w:trPr>
        <w:tc>
          <w:tcPr>
            <w:tcW w:w="864"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time（MSB）</w:t>
            </w:r>
          </w:p>
        </w:tc>
        <w:tc>
          <w:tcPr>
            <w:tcW w:w="966" w:type="dxa"/>
            <w:shd w:val="clear" w:color="auto" w:fill="D6E3BC" w:themeFill="accent3" w:themeFillTint="66"/>
            <w:vAlign w:val="center"/>
          </w:tcPr>
          <w:p>
            <w:pPr>
              <w:jc w:val="center"/>
              <w:rPr>
                <w:rFonts w:ascii="宋体" w:hAnsi="宋体" w:eastAsia="宋体"/>
                <w:b/>
              </w:rPr>
            </w:pPr>
          </w:p>
        </w:tc>
        <w:tc>
          <w:tcPr>
            <w:tcW w:w="994" w:type="dxa"/>
            <w:shd w:val="clear" w:color="auto" w:fill="D6E3BC" w:themeFill="accent3" w:themeFillTint="66"/>
            <w:vAlign w:val="center"/>
          </w:tcPr>
          <w:p>
            <w:pPr>
              <w:jc w:val="center"/>
              <w:rPr>
                <w:rFonts w:ascii="宋体" w:hAnsi="宋体" w:eastAsia="宋体"/>
                <w:b/>
              </w:rPr>
            </w:pPr>
          </w:p>
        </w:tc>
        <w:tc>
          <w:tcPr>
            <w:tcW w:w="1092" w:type="dxa"/>
            <w:shd w:val="clear" w:color="auto" w:fill="D6E3BC" w:themeFill="accent3" w:themeFillTint="66"/>
            <w:vAlign w:val="center"/>
          </w:tcPr>
          <w:p>
            <w:pPr>
              <w:jc w:val="center"/>
              <w:rPr>
                <w:rFonts w:ascii="宋体" w:hAnsi="宋体" w:eastAsia="宋体"/>
                <w:b/>
              </w:rPr>
            </w:pPr>
          </w:p>
        </w:tc>
        <w:tc>
          <w:tcPr>
            <w:tcW w:w="1092" w:type="dxa"/>
            <w:shd w:val="clear" w:color="auto" w:fill="D6E3BC" w:themeFill="accent3" w:themeFillTint="66"/>
            <w:vAlign w:val="center"/>
          </w:tcPr>
          <w:p>
            <w:pPr>
              <w:jc w:val="center"/>
              <w:rPr>
                <w:rFonts w:ascii="宋体" w:hAnsi="宋体" w:eastAsia="宋体"/>
                <w:b/>
              </w:rPr>
            </w:pPr>
          </w:p>
        </w:tc>
        <w:tc>
          <w:tcPr>
            <w:tcW w:w="1073" w:type="dxa"/>
            <w:shd w:val="clear" w:color="auto" w:fill="D6E3BC" w:themeFill="accent3" w:themeFillTint="66"/>
            <w:vAlign w:val="center"/>
          </w:tcPr>
          <w:p>
            <w:pPr>
              <w:jc w:val="center"/>
              <w:rPr>
                <w:rFonts w:ascii="宋体" w:hAnsi="宋体" w:eastAsia="宋体"/>
              </w:rPr>
            </w:pPr>
            <w:r>
              <w:rPr>
                <w:rFonts w:hint="eastAsia" w:ascii="宋体" w:hAnsi="宋体" w:eastAsia="宋体"/>
                <w:b/>
              </w:rPr>
              <w:t>time（LSB）</w:t>
            </w:r>
          </w:p>
        </w:tc>
        <w:tc>
          <w:tcPr>
            <w:tcW w:w="111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0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938" w:type="dxa"/>
        </w:trPr>
        <w:tc>
          <w:tcPr>
            <w:tcW w:w="864" w:type="dxa"/>
            <w:vAlign w:val="center"/>
          </w:tcPr>
          <w:p>
            <w:pPr>
              <w:jc w:val="center"/>
              <w:rPr>
                <w:rFonts w:ascii="宋体" w:hAnsi="宋体" w:eastAsia="宋体" w:cs="Times New Roman"/>
                <w:color w:val="33CC33"/>
                <w:kern w:val="0"/>
                <w:szCs w:val="20"/>
                <w:u w:val="single"/>
              </w:rPr>
            </w:pPr>
            <w:r>
              <w:rPr>
                <w:rFonts w:ascii="宋体" w:hAnsi="宋体" w:eastAsia="宋体" w:cs="Times New Roman"/>
                <w:color w:val="33CC33"/>
                <w:kern w:val="0"/>
                <w:szCs w:val="20"/>
                <w:u w:val="single"/>
              </w:rPr>
              <w:t>11</w:t>
            </w:r>
          </w:p>
        </w:tc>
        <w:tc>
          <w:tcPr>
            <w:tcW w:w="966" w:type="dxa"/>
            <w:vAlign w:val="center"/>
          </w:tcPr>
          <w:p>
            <w:pPr>
              <w:jc w:val="center"/>
              <w:rPr>
                <w:rFonts w:ascii="宋体" w:hAnsi="宋体" w:eastAsia="宋体" w:cs="Times New Roman"/>
                <w:color w:val="33CC33"/>
                <w:kern w:val="0"/>
                <w:szCs w:val="20"/>
                <w:u w:val="single"/>
              </w:rPr>
            </w:pPr>
            <w:r>
              <w:rPr>
                <w:rFonts w:ascii="宋体" w:hAnsi="宋体" w:eastAsia="宋体" w:cs="Times New Roman"/>
                <w:color w:val="33CC33"/>
                <w:kern w:val="0"/>
                <w:szCs w:val="20"/>
                <w:u w:val="single"/>
              </w:rPr>
              <w:t>01</w:t>
            </w:r>
          </w:p>
        </w:tc>
        <w:tc>
          <w:tcPr>
            <w:tcW w:w="994" w:type="dxa"/>
            <w:vAlign w:val="center"/>
          </w:tcPr>
          <w:p>
            <w:pPr>
              <w:jc w:val="center"/>
              <w:rPr>
                <w:rFonts w:ascii="宋体" w:hAnsi="宋体" w:eastAsia="宋体" w:cs="Times New Roman"/>
                <w:color w:val="33CC33"/>
                <w:kern w:val="0"/>
                <w:szCs w:val="20"/>
                <w:u w:val="single"/>
              </w:rPr>
            </w:pPr>
            <w:r>
              <w:rPr>
                <w:rFonts w:ascii="宋体" w:hAnsi="宋体" w:eastAsia="宋体" w:cs="Times New Roman"/>
                <w:color w:val="33CC33"/>
                <w:kern w:val="0"/>
                <w:szCs w:val="20"/>
                <w:u w:val="single"/>
              </w:rPr>
              <w:t>0E</w:t>
            </w:r>
          </w:p>
        </w:tc>
        <w:tc>
          <w:tcPr>
            <w:tcW w:w="1092" w:type="dxa"/>
            <w:vAlign w:val="center"/>
          </w:tcPr>
          <w:p>
            <w:pPr>
              <w:jc w:val="center"/>
              <w:rPr>
                <w:rFonts w:ascii="宋体" w:hAnsi="宋体" w:eastAsia="宋体" w:cs="Times New Roman"/>
                <w:color w:val="33CC33"/>
                <w:kern w:val="0"/>
                <w:szCs w:val="20"/>
                <w:u w:val="single"/>
              </w:rPr>
            </w:pPr>
            <w:r>
              <w:rPr>
                <w:rFonts w:ascii="宋体" w:hAnsi="宋体" w:eastAsia="宋体" w:cs="Times New Roman"/>
                <w:color w:val="33CC33"/>
                <w:kern w:val="0"/>
                <w:szCs w:val="20"/>
                <w:u w:val="single"/>
              </w:rPr>
              <w:t>11</w:t>
            </w:r>
          </w:p>
        </w:tc>
        <w:tc>
          <w:tcPr>
            <w:tcW w:w="1092" w:type="dxa"/>
            <w:vAlign w:val="center"/>
          </w:tcPr>
          <w:p>
            <w:pPr>
              <w:jc w:val="center"/>
              <w:rPr>
                <w:rFonts w:ascii="宋体" w:hAnsi="宋体" w:eastAsia="宋体" w:cs="Times New Roman"/>
                <w:color w:val="33CC33"/>
                <w:kern w:val="0"/>
                <w:szCs w:val="20"/>
                <w:u w:val="single"/>
              </w:rPr>
            </w:pPr>
            <w:r>
              <w:rPr>
                <w:rFonts w:ascii="宋体" w:hAnsi="宋体" w:eastAsia="宋体" w:cs="Times New Roman"/>
                <w:color w:val="33CC33"/>
                <w:kern w:val="0"/>
                <w:szCs w:val="20"/>
                <w:u w:val="single"/>
              </w:rPr>
              <w:t>17</w:t>
            </w:r>
          </w:p>
        </w:tc>
        <w:tc>
          <w:tcPr>
            <w:tcW w:w="1073" w:type="dxa"/>
            <w:vAlign w:val="center"/>
          </w:tcPr>
          <w:p>
            <w:pPr>
              <w:jc w:val="center"/>
              <w:rPr>
                <w:rFonts w:ascii="宋体" w:hAnsi="宋体" w:eastAsia="宋体" w:cs="Times New Roman"/>
                <w:color w:val="33CC33"/>
                <w:kern w:val="0"/>
                <w:szCs w:val="20"/>
                <w:u w:val="single"/>
              </w:rPr>
            </w:pPr>
            <w:r>
              <w:rPr>
                <w:rFonts w:ascii="宋体" w:hAnsi="宋体" w:eastAsia="宋体" w:cs="Times New Roman"/>
                <w:color w:val="33CC33"/>
                <w:kern w:val="0"/>
                <w:szCs w:val="20"/>
                <w:u w:val="single"/>
              </w:rPr>
              <w:t>1D</w:t>
            </w:r>
          </w:p>
        </w:tc>
        <w:tc>
          <w:tcPr>
            <w:tcW w:w="1115"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DE</w:t>
            </w:r>
          </w:p>
        </w:tc>
        <w:tc>
          <w:tcPr>
            <w:tcW w:w="905"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46</w:t>
            </w:r>
          </w:p>
        </w:tc>
      </w:tr>
    </w:tbl>
    <w:p>
      <w:pPr>
        <w:pStyle w:val="36"/>
        <w:ind w:firstLine="422"/>
        <w:rPr>
          <w:rFonts w:hAnsi="宋体"/>
        </w:rPr>
      </w:pPr>
      <w:del w:id="1184" w:author="asus" w:date="2017-10-06T16:08:00Z">
        <w:r>
          <w:rPr>
            <w:rFonts w:hint="eastAsia" w:hAnsi="宋体"/>
            <w:b/>
            <w:bCs/>
            <w:color w:val="000000" w:themeColor="text1"/>
          </w:rPr>
          <w:delText>起始标识</w:delText>
        </w:r>
      </w:del>
      <w:ins w:id="1185" w:author="asus" w:date="2017-10-06T16:08:00Z">
        <w:r>
          <w:rPr>
            <w:rFonts w:hint="eastAsia" w:hAnsi="宋体"/>
            <w:b/>
            <w:bCs/>
            <w:color w:val="000000" w:themeColor="text1"/>
          </w:rPr>
          <w:t>Start flag</w:t>
        </w:r>
      </w:ins>
    </w:p>
    <w:p>
      <w:pPr>
        <w:pStyle w:val="36"/>
        <w:rPr>
          <w:rFonts w:hAnsi="宋体"/>
        </w:rPr>
      </w:pPr>
      <w:del w:id="1186" w:author="asus" w:date="2017-10-06T16:08:00Z">
        <w:r>
          <w:rPr>
            <w:rFonts w:hint="eastAsia" w:hAnsi="宋体"/>
          </w:rPr>
          <w:delText>起始标识</w:delText>
        </w:r>
      </w:del>
      <w:ins w:id="1187" w:author="asus" w:date="2017-10-06T16:08:00Z">
        <w:r>
          <w:rPr>
            <w:rFonts w:hint="eastAsia" w:hAnsi="宋体"/>
          </w:rPr>
          <w:t>Start flag</w:t>
        </w:r>
      </w:ins>
      <w:r>
        <w:rPr>
          <w:rFonts w:hint="eastAsia" w:hAnsi="宋体"/>
        </w:rPr>
        <w:t>sof     ： 0x55AA</w:t>
      </w:r>
    </w:p>
    <w:p>
      <w:pPr>
        <w:pStyle w:val="36"/>
        <w:ind w:firstLine="422"/>
        <w:rPr>
          <w:rFonts w:hAnsi="宋体"/>
          <w:b/>
        </w:rPr>
      </w:pPr>
      <w:del w:id="1188" w:author="asus" w:date="2017-10-06T16:10:00Z">
        <w:r>
          <w:rPr>
            <w:rFonts w:hint="eastAsia" w:hAnsi="宋体"/>
            <w:b/>
          </w:rPr>
          <w:delText>报文头</w:delText>
        </w:r>
      </w:del>
      <w:ins w:id="1189" w:author="asus" w:date="2017-10-06T16:10:00Z">
        <w:r>
          <w:rPr>
            <w:rFonts w:hint="eastAsia" w:hAnsi="宋体"/>
            <w:b/>
          </w:rPr>
          <w:t>Message header</w:t>
        </w:r>
      </w:ins>
    </w:p>
    <w:p>
      <w:pPr>
        <w:pStyle w:val="36"/>
        <w:rPr>
          <w:rFonts w:hAnsi="宋体"/>
        </w:rPr>
      </w:pPr>
      <w:del w:id="1190" w:author="asus" w:date="2017-10-06T16:11:00Z">
        <w:r>
          <w:rPr>
            <w:rFonts w:hint="eastAsia" w:hAnsi="宋体"/>
          </w:rPr>
          <w:delText>报文长度</w:delText>
        </w:r>
      </w:del>
      <w:ins w:id="1191" w:author="asus" w:date="2017-10-06T16:11:00Z">
        <w:r>
          <w:rPr>
            <w:rFonts w:hint="eastAsia" w:hAnsi="宋体"/>
          </w:rPr>
          <w:t>message length</w:t>
        </w:r>
      </w:ins>
      <w:r>
        <w:rPr>
          <w:rFonts w:hint="eastAsia" w:hAnsi="宋体"/>
        </w:rPr>
        <w:t>len     ： 0x</w:t>
      </w:r>
      <w:r>
        <w:rPr>
          <w:rFonts w:hint="eastAsia" w:hAnsi="宋体"/>
          <w:color w:val="FF0000"/>
        </w:rPr>
        <w:t>0028</w:t>
      </w:r>
    </w:p>
    <w:p>
      <w:pPr>
        <w:pStyle w:val="36"/>
        <w:rPr>
          <w:rFonts w:hAnsi="宋体"/>
        </w:rPr>
      </w:pPr>
      <w:del w:id="1192" w:author="asus" w:date="2017-10-06T16:13:00Z">
        <w:r>
          <w:rPr>
            <w:rFonts w:hint="eastAsia" w:hAnsi="宋体"/>
          </w:rPr>
          <w:delText>命令码</w:delText>
        </w:r>
      </w:del>
      <w:ins w:id="1193" w:author="asus" w:date="2017-10-06T16:13:00Z">
        <w:r>
          <w:rPr>
            <w:rFonts w:hint="eastAsia" w:hAnsi="宋体"/>
          </w:rPr>
          <w:t>command code</w:t>
        </w:r>
      </w:ins>
      <w:r>
        <w:rPr>
          <w:rFonts w:hint="eastAsia" w:hAnsi="宋体"/>
        </w:rPr>
        <w:t xml:space="preserve"> cmd      ： 0x</w:t>
      </w:r>
      <w:r>
        <w:rPr>
          <w:rFonts w:hint="eastAsia" w:hAnsi="宋体"/>
          <w:color w:val="FFC000"/>
        </w:rPr>
        <w:t>0003</w:t>
      </w:r>
    </w:p>
    <w:p>
      <w:pPr>
        <w:pStyle w:val="36"/>
        <w:rPr>
          <w:rFonts w:hAnsi="宋体"/>
        </w:rPr>
      </w:pPr>
      <w:del w:id="1194" w:author="asus" w:date="2017-10-06T16:14:00Z">
        <w:r>
          <w:rPr>
            <w:rFonts w:hint="eastAsia" w:hAnsi="宋体"/>
          </w:rPr>
          <w:delText>报文流水号</w:delText>
        </w:r>
      </w:del>
      <w:ins w:id="1195" w:author="asus" w:date="2017-10-06T16:14:00Z">
        <w:r>
          <w:rPr>
            <w:rFonts w:hint="eastAsia" w:hAnsi="宋体"/>
          </w:rPr>
          <w:t xml:space="preserve">Message serial number </w:t>
        </w:r>
      </w:ins>
      <w:r>
        <w:rPr>
          <w:rFonts w:hint="eastAsia" w:hAnsi="宋体"/>
        </w:rPr>
        <w:t>seq   ： 0x00000001</w:t>
      </w:r>
    </w:p>
    <w:p>
      <w:pPr>
        <w:pStyle w:val="36"/>
        <w:rPr>
          <w:rFonts w:hAnsi="宋体"/>
        </w:rPr>
      </w:pPr>
      <w:del w:id="1196" w:author="asus" w:date="2017-10-06T16:16:00Z">
        <w:r>
          <w:rPr>
            <w:rFonts w:hint="eastAsia" w:hAnsi="宋体"/>
          </w:rPr>
          <w:delText>协议版本</w:delText>
        </w:r>
      </w:del>
      <w:ins w:id="1197" w:author="asus" w:date="2017-10-06T16:16:00Z">
        <w:r>
          <w:rPr>
            <w:rFonts w:hint="eastAsia" w:hAnsi="宋体"/>
          </w:rPr>
          <w:t>protocol version</w:t>
        </w:r>
      </w:ins>
      <w:r>
        <w:rPr>
          <w:rFonts w:hint="eastAsia" w:hAnsi="宋体"/>
        </w:rPr>
        <w:t>pro_ver ： 0x0001 (V0.1)</w:t>
      </w:r>
    </w:p>
    <w:p>
      <w:pPr>
        <w:pStyle w:val="36"/>
        <w:rPr>
          <w:rFonts w:hAnsi="宋体"/>
        </w:rPr>
      </w:pPr>
      <w:del w:id="1198" w:author="asus" w:date="2017-10-06T16:17:00Z">
        <w:r>
          <w:rPr>
            <w:rFonts w:hint="eastAsia" w:hAnsi="宋体"/>
          </w:rPr>
          <w:delText>安全标识</w:delText>
        </w:r>
      </w:del>
      <w:ins w:id="1199" w:author="asus" w:date="2017-10-06T16:17:00Z">
        <w:r>
          <w:rPr>
            <w:rFonts w:hint="eastAsia" w:hAnsi="宋体"/>
          </w:rPr>
          <w:t>security flag</w:t>
        </w:r>
      </w:ins>
      <w:r>
        <w:rPr>
          <w:rFonts w:hint="eastAsia" w:hAnsi="宋体"/>
        </w:rPr>
        <w:t>seq_flag： 0x0000</w:t>
      </w:r>
    </w:p>
    <w:p>
      <w:pPr>
        <w:pStyle w:val="36"/>
        <w:rPr>
          <w:rFonts w:hAnsi="宋体"/>
        </w:rPr>
      </w:pPr>
      <w:del w:id="1200" w:author="asus" w:date="2017-10-06T16:18:00Z">
        <w:r>
          <w:rPr>
            <w:rFonts w:hint="eastAsia" w:hAnsi="宋体"/>
          </w:rPr>
          <w:delText>设备ID</w:delText>
        </w:r>
      </w:del>
      <w:ins w:id="1201"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1202" w:author="asus" w:date="2017-10-07T01:10:00Z">
        <w:r>
          <w:rPr>
            <w:rFonts w:hint="eastAsia" w:hAnsi="宋体"/>
          </w:rPr>
          <w:delText>转为字符串为</w:delText>
        </w:r>
      </w:del>
      <w:ins w:id="1203" w:author="asus" w:date="2017-10-07T01:12: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1204" w:author="asus" w:date="2017-10-06T16:20:00Z">
        <w:r>
          <w:rPr>
            <w:rFonts w:hint="eastAsia" w:hAnsi="宋体"/>
            <w:b/>
          </w:rPr>
          <w:delText>报文体</w:delText>
        </w:r>
      </w:del>
      <w:ins w:id="1205" w:author="asus" w:date="2017-10-06T16:20:00Z">
        <w:r>
          <w:rPr>
            <w:rFonts w:hint="eastAsia" w:hAnsi="宋体"/>
            <w:b/>
          </w:rPr>
          <w:t>Service content</w:t>
        </w:r>
      </w:ins>
    </w:p>
    <w:p>
      <w:pPr>
        <w:pStyle w:val="36"/>
        <w:rPr>
          <w:rFonts w:hAnsi="宋体"/>
        </w:rPr>
      </w:pPr>
      <w:del w:id="1206" w:author="Edward Lee" w:date="2017-10-16T15:57:00Z">
        <w:r>
          <w:rPr>
            <w:rFonts w:hint="eastAsia" w:hAnsi="宋体" w:cstheme="minorBidi"/>
            <w:kern w:val="2"/>
            <w:szCs w:val="22"/>
            <w:shd w:val="clear" w:color="auto" w:fill="C2D69B" w:themeFill="accent3" w:themeFillTint="99"/>
          </w:rPr>
          <w:delText>设备工作状态</w:delText>
        </w:r>
      </w:del>
      <w:ins w:id="1207" w:author="asus" w:date="2017-10-07T00:47:00Z">
        <w:r>
          <w:rPr>
            <w:rFonts w:hint="eastAsia" w:hAnsi="宋体" w:cstheme="minorBidi"/>
            <w:kern w:val="2"/>
            <w:szCs w:val="22"/>
            <w:shd w:val="clear" w:color="auto" w:fill="C2D69B" w:themeFill="accent3" w:themeFillTint="99"/>
          </w:rPr>
          <w:t xml:space="preserve">device work status </w:t>
        </w:r>
      </w:ins>
      <w:r>
        <w:rPr>
          <w:rFonts w:hint="eastAsia" w:hAnsi="宋体" w:cstheme="minorBidi"/>
          <w:kern w:val="2"/>
          <w:szCs w:val="22"/>
          <w:shd w:val="clear" w:color="auto" w:fill="C2D69B" w:themeFill="accent3" w:themeFillTint="99"/>
        </w:rPr>
        <w:t>work_status</w:t>
      </w:r>
      <w:r>
        <w:rPr>
          <w:rFonts w:hint="eastAsia" w:hAnsi="宋体"/>
        </w:rPr>
        <w:t xml:space="preserve">: </w:t>
      </w:r>
      <w:r>
        <w:rPr>
          <w:rFonts w:hAnsi="宋体"/>
          <w:color w:val="FF33CC"/>
        </w:rPr>
        <w:t>00 01</w:t>
      </w:r>
      <w:r>
        <w:rPr>
          <w:rFonts w:hint="eastAsia" w:hAnsi="宋体"/>
        </w:rPr>
        <w:t xml:space="preserve"> (</w:t>
      </w:r>
      <w:del w:id="1208" w:author="Edward Lee" w:date="2017-10-16T15:57:00Z">
        <w:r>
          <w:rPr>
            <w:rFonts w:hint="eastAsia" w:hAnsi="宋体"/>
          </w:rPr>
          <w:delText>gprs连接，上报标签</w:delText>
        </w:r>
      </w:del>
      <w:ins w:id="1209" w:author="asus" w:date="2017-10-07T00:49:00Z">
        <w:r>
          <w:rPr>
            <w:rFonts w:hint="eastAsia" w:hAnsi="宋体"/>
          </w:rPr>
          <w:t>gprs connection, reporting tag</w:t>
        </w:r>
      </w:ins>
      <w:r>
        <w:rPr>
          <w:rFonts w:hint="eastAsia" w:hAnsi="宋体"/>
        </w:rPr>
        <w:t>)</w:t>
      </w:r>
    </w:p>
    <w:p>
      <w:pPr>
        <w:ind w:firstLine="420"/>
        <w:rPr>
          <w:rFonts w:ascii="宋体" w:hAnsi="宋体" w:eastAsia="宋体"/>
        </w:rPr>
      </w:pPr>
      <w:del w:id="1210" w:author="asus" w:date="2017-10-07T00:47:00Z">
        <w:r>
          <w:rPr>
            <w:rFonts w:hint="eastAsia" w:ascii="宋体" w:hAnsi="宋体" w:eastAsia="宋体"/>
            <w:shd w:val="clear" w:color="auto" w:fill="C2D69B" w:themeFill="accent3" w:themeFillTint="99"/>
          </w:rPr>
          <w:delText>配置参数crc16校验</w:delText>
        </w:r>
      </w:del>
      <w:ins w:id="1211" w:author="asus" w:date="2017-10-07T00:47:00Z">
        <w:r>
          <w:rPr>
            <w:rFonts w:hint="eastAsia" w:ascii="宋体" w:hAnsi="宋体" w:eastAsia="宋体"/>
            <w:shd w:val="clear" w:color="auto" w:fill="C2D69B" w:themeFill="accent3" w:themeFillTint="99"/>
          </w:rPr>
          <w:t>CRC16 check of the device's configuration parameter</w:t>
        </w:r>
      </w:ins>
      <w:r>
        <w:rPr>
          <w:rFonts w:hint="eastAsia" w:ascii="宋体" w:hAnsi="宋体" w:eastAsia="宋体"/>
        </w:rPr>
        <w:t>：</w:t>
      </w:r>
      <w:r>
        <w:rPr>
          <w:rFonts w:hint="eastAsia" w:ascii="宋体" w:hAnsi="宋体" w:eastAsia="宋体"/>
          <w:color w:val="3333FF"/>
        </w:rPr>
        <w:t>11</w:t>
      </w:r>
      <w:r>
        <w:rPr>
          <w:rFonts w:ascii="宋体" w:hAnsi="宋体" w:eastAsia="宋体"/>
          <w:color w:val="3333FF"/>
        </w:rPr>
        <w:t xml:space="preserve"> </w:t>
      </w:r>
      <w:r>
        <w:rPr>
          <w:rFonts w:hint="eastAsia" w:ascii="宋体" w:hAnsi="宋体" w:eastAsia="宋体"/>
          <w:color w:val="3333FF"/>
        </w:rPr>
        <w:t>95</w:t>
      </w:r>
      <w:r>
        <w:rPr>
          <w:rFonts w:hint="eastAsia" w:ascii="宋体" w:hAnsi="宋体" w:eastAsia="宋体"/>
        </w:rPr>
        <w:t xml:space="preserve">   （</w:t>
      </w:r>
      <w:del w:id="1212" w:author="Edward Lee" w:date="2017-10-16T15:57:00Z">
        <w:r>
          <w:rPr>
            <w:rFonts w:hint="eastAsia" w:ascii="宋体" w:hAnsi="宋体" w:eastAsia="宋体"/>
          </w:rPr>
          <w:delText>暂时没有用到</w:delText>
        </w:r>
      </w:del>
      <w:ins w:id="1213" w:author="asus" w:date="2017-10-07T00:49:00Z">
        <w:r>
          <w:rPr>
            <w:rFonts w:ascii="宋体" w:hAnsi="宋体" w:eastAsia="宋体"/>
            <w:b w:val="0"/>
            <w:bCs w:val="0"/>
            <w:smallCaps w:val="0"/>
            <w:spacing w:val="0"/>
            <w:rPrChange w:id="1214" w:author="asus" w:date="2017-10-07T00:49:00Z">
              <w:rPr>
                <w:b/>
                <w:bCs/>
                <w:smallCaps/>
                <w:spacing w:val="5"/>
              </w:rPr>
            </w:rPrChange>
          </w:rPr>
          <w:t>Temporarily unused</w:t>
        </w:r>
      </w:ins>
      <w:r>
        <w:rPr>
          <w:rFonts w:hint="eastAsia" w:ascii="宋体" w:hAnsi="宋体" w:eastAsia="宋体"/>
        </w:rPr>
        <w:t>）</w:t>
      </w:r>
    </w:p>
    <w:p>
      <w:pPr>
        <w:pStyle w:val="36"/>
        <w:rPr>
          <w:rFonts w:hAnsi="宋体"/>
        </w:rPr>
      </w:pPr>
      <w:del w:id="1215" w:author="Edward Lee" w:date="2017-10-16T15:58:00Z">
        <w:r>
          <w:rPr>
            <w:rFonts w:hint="eastAsia" w:hAnsi="宋体" w:cstheme="minorBidi"/>
            <w:kern w:val="2"/>
            <w:szCs w:val="22"/>
            <w:shd w:val="clear" w:color="auto" w:fill="C2D69B" w:themeFill="accent3" w:themeFillTint="99"/>
          </w:rPr>
          <w:delText>软件版本</w:delText>
        </w:r>
      </w:del>
      <w:ins w:id="1216" w:author="asus" w:date="2017-10-07T00:48:00Z">
        <w:r>
          <w:rPr>
            <w:rFonts w:hint="eastAsia" w:hAnsi="宋体" w:cstheme="minorBidi"/>
            <w:kern w:val="2"/>
            <w:szCs w:val="22"/>
            <w:shd w:val="clear" w:color="auto" w:fill="C2D69B" w:themeFill="accent3" w:themeFillTint="99"/>
          </w:rPr>
          <w:t xml:space="preserve">software version </w:t>
        </w:r>
      </w:ins>
      <w:r>
        <w:rPr>
          <w:rFonts w:hint="eastAsia" w:hAnsi="宋体" w:cstheme="minorBidi"/>
          <w:kern w:val="2"/>
          <w:szCs w:val="22"/>
          <w:shd w:val="clear" w:color="auto" w:fill="C2D69B" w:themeFill="accent3" w:themeFillTint="99"/>
        </w:rPr>
        <w:t xml:space="preserve">ver       </w:t>
      </w:r>
      <w:r>
        <w:rPr>
          <w:rFonts w:hint="eastAsia" w:hAnsi="宋体"/>
        </w:rPr>
        <w:t>：</w:t>
      </w:r>
      <w:r>
        <w:rPr>
          <w:rFonts w:hAnsi="宋体"/>
          <w:color w:val="FF33CC"/>
        </w:rPr>
        <w:t>02 07</w:t>
      </w:r>
      <w:r>
        <w:rPr>
          <w:rFonts w:hint="eastAsia" w:hAnsi="宋体"/>
        </w:rPr>
        <w:t xml:space="preserve">  （</w:t>
      </w:r>
      <w:ins w:id="1217" w:author="asus" w:date="2017-10-07T00:49:00Z">
        <w:r>
          <w:rPr>
            <w:rFonts w:hint="eastAsia" w:hAnsi="宋体"/>
          </w:rPr>
          <w:t>device</w:t>
        </w:r>
      </w:ins>
      <w:ins w:id="1218" w:author="asus" w:date="2017-10-07T00:50:00Z">
        <w:r>
          <w:rPr>
            <w:rFonts w:hint="eastAsia" w:hAnsi="宋体"/>
          </w:rPr>
          <w:t xml:space="preserve"> software version</w:t>
        </w:r>
      </w:ins>
      <w:ins w:id="1219" w:author="Edward Lee" w:date="2017-10-16T15:58:00Z">
        <w:r>
          <w:rPr>
            <w:rFonts w:hint="eastAsia" w:hAnsi="宋体"/>
          </w:rPr>
          <w:t xml:space="preserve"> </w:t>
        </w:r>
      </w:ins>
      <w:del w:id="1220" w:author="Edward Lee" w:date="2017-10-16T15:58:00Z">
        <w:r>
          <w:rPr>
            <w:rFonts w:hint="eastAsia" w:hAnsi="宋体"/>
          </w:rPr>
          <w:delText>设备软件版本</w:delText>
        </w:r>
      </w:del>
      <w:r>
        <w:rPr>
          <w:rFonts w:hint="eastAsia" w:hAnsi="宋体"/>
        </w:rPr>
        <w:t>V2.7）</w:t>
      </w:r>
    </w:p>
    <w:p>
      <w:pPr>
        <w:ind w:left="2977" w:leftChars="200" w:hanging="2557"/>
        <w:rPr>
          <w:rFonts w:ascii="宋体" w:hAnsi="宋体" w:eastAsia="宋体"/>
          <w:shd w:val="clear" w:color="auto" w:fill="FFFFFF" w:themeFill="background1"/>
        </w:rPr>
      </w:pPr>
      <w:del w:id="1221" w:author="Edward Lee" w:date="2017-10-16T15:58:00Z">
        <w:r>
          <w:rPr>
            <w:rFonts w:hint="eastAsia" w:ascii="宋体" w:hAnsi="宋体" w:eastAsia="宋体"/>
            <w:shd w:val="clear" w:color="auto" w:fill="C2D69B" w:themeFill="accent3" w:themeFillTint="99"/>
          </w:rPr>
          <w:delText>设备时间</w:delText>
        </w:r>
      </w:del>
      <w:ins w:id="1222" w:author="asus" w:date="2017-10-07T00:48:00Z">
        <w:r>
          <w:rPr>
            <w:rFonts w:hint="eastAsia" w:ascii="宋体" w:hAnsi="宋体" w:eastAsia="宋体"/>
            <w:shd w:val="clear" w:color="auto" w:fill="C2D69B" w:themeFill="accent3" w:themeFillTint="99"/>
          </w:rPr>
          <w:t xml:space="preserve">device time </w:t>
        </w:r>
      </w:ins>
      <w:r>
        <w:rPr>
          <w:rFonts w:hint="eastAsia" w:ascii="宋体" w:hAnsi="宋体" w:eastAsia="宋体"/>
          <w:shd w:val="clear" w:color="auto" w:fill="C2D69B" w:themeFill="accent3" w:themeFillTint="99"/>
        </w:rPr>
        <w:t xml:space="preserve">time     </w:t>
      </w:r>
      <w:r>
        <w:rPr>
          <w:rFonts w:hint="eastAsia" w:ascii="宋体" w:hAnsi="宋体" w:eastAsia="宋体"/>
          <w:shd w:val="clear" w:color="auto" w:fill="FFFFFF" w:themeFill="background1"/>
        </w:rPr>
        <w:t>：</w:t>
      </w:r>
      <w:r>
        <w:rPr>
          <w:rFonts w:hAnsi="宋体"/>
          <w:color w:val="33CC33"/>
          <w:u w:val="single"/>
        </w:rPr>
        <w:t>11 01 0E 11 17 1D</w:t>
      </w:r>
      <w:r>
        <w:rPr>
          <w:rFonts w:hint="eastAsia" w:ascii="宋体" w:hAnsi="宋体" w:eastAsia="宋体"/>
          <w:shd w:val="clear" w:color="auto" w:fill="FFFFFF" w:themeFill="background1"/>
        </w:rPr>
        <w:t xml:space="preserve">  </w:t>
      </w:r>
      <w:del w:id="1223" w:author="Edward Lee" w:date="2017-10-16T15:58:00Z">
        <w:r>
          <w:rPr>
            <w:rFonts w:hint="eastAsia" w:ascii="宋体" w:hAnsi="宋体" w:eastAsia="宋体"/>
            <w:shd w:val="clear" w:color="auto" w:fill="FFFFFF" w:themeFill="background1"/>
          </w:rPr>
          <w:delText>分别对应年、月、日、时、分、秒，起始时间是2000（2017年1月14日，17:23:29</w:delText>
        </w:r>
      </w:del>
      <w:ins w:id="1224" w:author="asus" w:date="2017-10-07T00:50:00Z">
        <w:r>
          <w:rPr>
            <w:rFonts w:ascii="宋体" w:hAnsi="宋体" w:eastAsia="宋体"/>
            <w:b w:val="0"/>
            <w:bCs w:val="0"/>
            <w:smallCaps w:val="0"/>
            <w:spacing w:val="0"/>
            <w:shd w:val="clear" w:color="auto" w:fill="FFFFFF" w:themeFill="background1"/>
            <w:rPrChange w:id="1225" w:author="asus" w:date="2017-10-07T00:50:00Z">
              <w:rPr>
                <w:b/>
                <w:bCs/>
                <w:smallCaps/>
                <w:spacing w:val="5"/>
              </w:rPr>
            </w:rPrChange>
          </w:rPr>
          <w:t>Respectively, the year, month, day, hour, minute, second, the starting time is 2000 (January 14, 2017, 17:23:29)</w:t>
        </w:r>
      </w:ins>
      <w:r>
        <w:rPr>
          <w:rFonts w:hint="eastAsia" w:ascii="宋体" w:hAnsi="宋体" w:eastAsia="宋体"/>
          <w:shd w:val="clear" w:color="auto" w:fill="FFFFFF" w:themeFill="background1"/>
        </w:rPr>
        <w:t>）</w:t>
      </w:r>
    </w:p>
    <w:p>
      <w:pPr>
        <w:ind w:left="2977" w:leftChars="200" w:hanging="2557"/>
        <w:rPr>
          <w:rFonts w:ascii="宋体" w:hAnsi="宋体" w:eastAsia="宋体"/>
          <w:b/>
          <w:shd w:val="clear" w:color="auto" w:fill="C2D69B" w:themeFill="accent3" w:themeFillTint="99"/>
        </w:rPr>
      </w:pPr>
      <w:del w:id="1226" w:author="asus" w:date="2017-10-06T17:45:00Z">
        <w:r>
          <w:rPr>
            <w:rFonts w:hint="eastAsia" w:ascii="宋体" w:hAnsi="宋体" w:eastAsia="宋体"/>
            <w:b/>
            <w:shd w:val="clear" w:color="auto" w:fill="FFFFFF" w:themeFill="background1"/>
          </w:rPr>
          <w:delText>校验</w:delText>
        </w:r>
      </w:del>
      <w:ins w:id="1227" w:author="asus" w:date="2017-10-06T17:45:00Z">
        <w:r>
          <w:rPr>
            <w:rFonts w:hint="eastAsia" w:ascii="宋体" w:hAnsi="宋体" w:eastAsia="宋体"/>
            <w:b/>
            <w:shd w:val="clear" w:color="auto" w:fill="FFFFFF" w:themeFill="background1"/>
          </w:rPr>
          <w:t>Check</w:t>
        </w:r>
      </w:ins>
    </w:p>
    <w:p>
      <w:pPr>
        <w:ind w:firstLine="420"/>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0xDEC6 </w:t>
      </w:r>
    </w:p>
    <w:p>
      <w:pPr>
        <w:ind w:firstLine="420"/>
        <w:rPr>
          <w:rFonts w:ascii="宋体" w:hAnsi="宋体" w:eastAsia="宋体"/>
        </w:rPr>
      </w:pPr>
    </w:p>
    <w:p>
      <w:pPr>
        <w:ind w:firstLine="420"/>
        <w:rPr>
          <w:rFonts w:ascii="宋体" w:hAnsi="宋体" w:eastAsia="宋体"/>
        </w:rPr>
      </w:pPr>
      <w:del w:id="1228" w:author="Edward Lee" w:date="2017-10-16T15:58:00Z">
        <w:r>
          <w:rPr>
            <w:rFonts w:hint="eastAsia" w:ascii="宋体" w:hAnsi="宋体" w:eastAsia="宋体"/>
          </w:rPr>
          <w:delText>以下为版本V3.2版本以上的心跳包</w:delText>
        </w:r>
      </w:del>
      <w:ins w:id="1229" w:author="asus" w:date="2017-10-07T00:51:00Z">
        <w:del w:id="1230" w:author="Edward Lee" w:date="2017-10-16T15:58:00Z">
          <w:r>
            <w:rPr>
              <w:rFonts w:hint="eastAsia" w:ascii="宋体" w:hAnsi="宋体" w:eastAsia="宋体"/>
            </w:rPr>
            <w:delText xml:space="preserve"> </w:delText>
          </w:r>
        </w:del>
      </w:ins>
      <w:ins w:id="1231" w:author="asus" w:date="2017-10-07T00:51:00Z">
        <w:r>
          <w:rPr>
            <w:rFonts w:hint="eastAsia" w:ascii="宋体" w:hAnsi="宋体" w:eastAsia="宋体"/>
          </w:rPr>
          <w:t>Following heartbeat package is V3.2 and above version</w:t>
        </w:r>
      </w:ins>
      <w:ins w:id="1232" w:author="asus" w:date="2017-10-07T00:52:00Z">
        <w:r>
          <w:rPr>
            <w:rFonts w:ascii="宋体" w:hAnsi="宋体" w:eastAsia="宋体"/>
          </w:rPr>
          <w:t>’</w:t>
        </w:r>
      </w:ins>
      <w:ins w:id="1233" w:author="asus" w:date="2017-10-07T00:52:00Z">
        <w:r>
          <w:rPr>
            <w:rFonts w:hint="eastAsia" w:ascii="宋体" w:hAnsi="宋体" w:eastAsia="宋体"/>
          </w:rPr>
          <w:t>s</w:t>
        </w:r>
      </w:ins>
    </w:p>
    <w:p>
      <w:pPr>
        <w:ind w:firstLine="420"/>
        <w:rPr>
          <w:rFonts w:hAnsi="宋体"/>
          <w:b/>
          <w:color w:val="C00000"/>
        </w:rPr>
      </w:pPr>
      <w:r>
        <w:rPr>
          <w:rFonts w:hint="eastAsia" w:hAnsi="宋体"/>
        </w:rPr>
        <w:t>eg2:</w:t>
      </w:r>
      <w:r>
        <w:rPr>
          <w:rFonts w:hAnsi="宋体"/>
        </w:rPr>
        <w:t xml:space="preserve"> </w:t>
      </w:r>
      <w:r>
        <w:rPr>
          <w:rFonts w:hint="eastAsia" w:hAnsi="宋体"/>
        </w:rPr>
        <w:t>　</w:t>
      </w:r>
      <w:r>
        <w:rPr>
          <w:rFonts w:hAnsi="宋体"/>
        </w:rPr>
        <w:t xml:space="preserve"> 55 AA </w:t>
      </w:r>
      <w:r>
        <w:rPr>
          <w:rFonts w:hAnsi="宋体"/>
          <w:color w:val="FF0000"/>
          <w:u w:val="single"/>
        </w:rPr>
        <w:t>00 28</w:t>
      </w:r>
      <w:r>
        <w:rPr>
          <w:rFonts w:hAnsi="宋体"/>
          <w:u w:val="single"/>
        </w:rPr>
        <w:t xml:space="preserve"> </w:t>
      </w:r>
      <w:r>
        <w:rPr>
          <w:rFonts w:hAnsi="宋体"/>
          <w:color w:val="FFC000"/>
          <w:u w:val="single"/>
        </w:rPr>
        <w:t>00 03</w:t>
      </w:r>
      <w:r>
        <w:rPr>
          <w:rFonts w:hAnsi="宋体"/>
          <w:u w:val="single"/>
        </w:rPr>
        <w:t xml:space="preserve"> 00 00 00 03 00 01 00 00 38 36 31 36 39 34 30 33 34 32 30 35 38 39 36 00</w:t>
      </w:r>
      <w:r>
        <w:rPr>
          <w:rFonts w:hAnsi="宋体"/>
        </w:rPr>
        <w:t xml:space="preserve"> </w:t>
      </w:r>
      <w:r>
        <w:rPr>
          <w:rFonts w:hAnsi="宋体"/>
          <w:color w:val="FF33CC"/>
        </w:rPr>
        <w:t>0A 01</w:t>
      </w:r>
      <w:r>
        <w:rPr>
          <w:rFonts w:hAnsi="宋体"/>
        </w:rPr>
        <w:t xml:space="preserve"> </w:t>
      </w:r>
      <w:r>
        <w:rPr>
          <w:rFonts w:hAnsi="宋体"/>
          <w:color w:val="3333FF"/>
        </w:rPr>
        <w:t>10 01</w:t>
      </w:r>
      <w:r>
        <w:rPr>
          <w:rFonts w:hAnsi="宋体"/>
        </w:rPr>
        <w:t xml:space="preserve"> </w:t>
      </w:r>
      <w:r>
        <w:rPr>
          <w:rFonts w:hAnsi="宋体"/>
          <w:color w:val="21F1EC"/>
        </w:rPr>
        <w:t>03 02</w:t>
      </w:r>
      <w:r>
        <w:rPr>
          <w:rFonts w:hAnsi="宋体"/>
        </w:rPr>
        <w:t xml:space="preserve"> </w:t>
      </w:r>
      <w:r>
        <w:rPr>
          <w:rFonts w:hAnsi="宋体"/>
          <w:color w:val="33CC33"/>
          <w:u w:val="single"/>
        </w:rPr>
        <w:t>11 06 01 0F 2C 28</w:t>
      </w:r>
      <w:r>
        <w:rPr>
          <w:rFonts w:hAnsi="宋体"/>
        </w:rPr>
        <w:t xml:space="preserve"> </w:t>
      </w:r>
      <w:r>
        <w:rPr>
          <w:rFonts w:hAnsi="宋体"/>
          <w:color w:val="C00000"/>
        </w:rPr>
        <w:t>BD CE</w:t>
      </w:r>
    </w:p>
    <w:p>
      <w:pPr>
        <w:pStyle w:val="36"/>
        <w:ind w:firstLine="422"/>
        <w:rPr>
          <w:rFonts w:hAnsi="宋体"/>
        </w:rPr>
      </w:pPr>
      <w:del w:id="1234" w:author="asus" w:date="2017-10-06T16:08:00Z">
        <w:r>
          <w:rPr>
            <w:rFonts w:hint="eastAsia" w:hAnsi="宋体"/>
            <w:b/>
            <w:bCs/>
            <w:color w:val="000000" w:themeColor="text1"/>
          </w:rPr>
          <w:delText>起始标识</w:delText>
        </w:r>
      </w:del>
      <w:ins w:id="1235" w:author="asus" w:date="2017-10-06T16:08:00Z">
        <w:r>
          <w:rPr>
            <w:rFonts w:hint="eastAsia" w:hAnsi="宋体"/>
            <w:b/>
            <w:bCs/>
            <w:color w:val="000000" w:themeColor="text1"/>
          </w:rPr>
          <w:t>Start flag</w:t>
        </w:r>
      </w:ins>
    </w:p>
    <w:p>
      <w:pPr>
        <w:pStyle w:val="36"/>
        <w:rPr>
          <w:rFonts w:hAnsi="宋体"/>
        </w:rPr>
      </w:pPr>
      <w:del w:id="1236" w:author="asus" w:date="2017-10-06T16:09:00Z">
        <w:r>
          <w:rPr>
            <w:rFonts w:hint="eastAsia" w:hAnsi="宋体"/>
          </w:rPr>
          <w:delText>起始标识</w:delText>
        </w:r>
      </w:del>
      <w:ins w:id="1237" w:author="asus" w:date="2017-10-06T16:09:00Z">
        <w:r>
          <w:rPr>
            <w:rFonts w:hint="eastAsia" w:hAnsi="宋体"/>
          </w:rPr>
          <w:t>Start flag</w:t>
        </w:r>
      </w:ins>
      <w:r>
        <w:rPr>
          <w:rFonts w:hint="eastAsia" w:hAnsi="宋体"/>
        </w:rPr>
        <w:t>sof     ： 0x55AA</w:t>
      </w:r>
    </w:p>
    <w:p>
      <w:pPr>
        <w:pStyle w:val="36"/>
        <w:ind w:firstLine="422"/>
        <w:rPr>
          <w:rFonts w:hAnsi="宋体"/>
          <w:b/>
        </w:rPr>
      </w:pPr>
      <w:del w:id="1238" w:author="asus" w:date="2017-10-06T16:11:00Z">
        <w:r>
          <w:rPr>
            <w:rFonts w:hint="eastAsia" w:hAnsi="宋体"/>
            <w:b/>
          </w:rPr>
          <w:delText>报文头</w:delText>
        </w:r>
      </w:del>
      <w:ins w:id="1239" w:author="asus" w:date="2017-10-06T16:11:00Z">
        <w:r>
          <w:rPr>
            <w:rFonts w:hint="eastAsia" w:hAnsi="宋体"/>
            <w:b/>
          </w:rPr>
          <w:t>Message header</w:t>
        </w:r>
      </w:ins>
    </w:p>
    <w:p>
      <w:pPr>
        <w:pStyle w:val="36"/>
        <w:rPr>
          <w:rFonts w:hAnsi="宋体"/>
        </w:rPr>
      </w:pPr>
      <w:del w:id="1240" w:author="asus" w:date="2017-10-06T16:11:00Z">
        <w:r>
          <w:rPr>
            <w:rFonts w:hint="eastAsia" w:hAnsi="宋体"/>
          </w:rPr>
          <w:delText>报文长度</w:delText>
        </w:r>
      </w:del>
      <w:ins w:id="1241" w:author="asus" w:date="2017-10-06T16:11:00Z">
        <w:r>
          <w:rPr>
            <w:rFonts w:hint="eastAsia" w:hAnsi="宋体"/>
          </w:rPr>
          <w:t>message length</w:t>
        </w:r>
      </w:ins>
      <w:r>
        <w:rPr>
          <w:rFonts w:hint="eastAsia" w:hAnsi="宋体"/>
        </w:rPr>
        <w:t>len     ： 0x</w:t>
      </w:r>
      <w:r>
        <w:rPr>
          <w:rFonts w:hint="eastAsia" w:hAnsi="宋体"/>
          <w:color w:val="FF0000"/>
        </w:rPr>
        <w:t>0028</w:t>
      </w:r>
    </w:p>
    <w:p>
      <w:pPr>
        <w:pStyle w:val="36"/>
        <w:rPr>
          <w:rFonts w:hAnsi="宋体"/>
        </w:rPr>
      </w:pPr>
      <w:del w:id="1242" w:author="asus" w:date="2017-10-06T16:13:00Z">
        <w:r>
          <w:rPr>
            <w:rFonts w:hint="eastAsia" w:hAnsi="宋体"/>
          </w:rPr>
          <w:delText>命令码</w:delText>
        </w:r>
      </w:del>
      <w:ins w:id="1243" w:author="asus" w:date="2017-10-06T16:13:00Z">
        <w:r>
          <w:rPr>
            <w:rFonts w:hint="eastAsia" w:hAnsi="宋体"/>
          </w:rPr>
          <w:t>command code</w:t>
        </w:r>
      </w:ins>
      <w:r>
        <w:rPr>
          <w:rFonts w:hint="eastAsia" w:hAnsi="宋体"/>
        </w:rPr>
        <w:t xml:space="preserve"> cmd      ： 0x</w:t>
      </w:r>
      <w:r>
        <w:rPr>
          <w:rFonts w:hint="eastAsia" w:hAnsi="宋体"/>
          <w:color w:val="FFC000"/>
        </w:rPr>
        <w:t>0003</w:t>
      </w:r>
    </w:p>
    <w:p>
      <w:pPr>
        <w:pStyle w:val="36"/>
        <w:rPr>
          <w:rFonts w:hAnsi="宋体"/>
        </w:rPr>
      </w:pPr>
      <w:del w:id="1244" w:author="asus" w:date="2017-10-06T16:14:00Z">
        <w:r>
          <w:rPr>
            <w:rFonts w:hint="eastAsia" w:hAnsi="宋体"/>
          </w:rPr>
          <w:delText>报文流水号</w:delText>
        </w:r>
      </w:del>
      <w:ins w:id="1245" w:author="asus" w:date="2017-10-06T16:14:00Z">
        <w:r>
          <w:rPr>
            <w:rFonts w:hint="eastAsia" w:hAnsi="宋体"/>
          </w:rPr>
          <w:t xml:space="preserve">Message serial number </w:t>
        </w:r>
      </w:ins>
      <w:r>
        <w:rPr>
          <w:rFonts w:hint="eastAsia" w:hAnsi="宋体"/>
        </w:rPr>
        <w:t>seq   ： 0x00000003</w:t>
      </w:r>
    </w:p>
    <w:p>
      <w:pPr>
        <w:pStyle w:val="36"/>
        <w:rPr>
          <w:rFonts w:hAnsi="宋体"/>
        </w:rPr>
      </w:pPr>
      <w:del w:id="1246" w:author="asus" w:date="2017-10-06T16:16:00Z">
        <w:r>
          <w:rPr>
            <w:rFonts w:hint="eastAsia" w:hAnsi="宋体"/>
          </w:rPr>
          <w:delText>协议版本</w:delText>
        </w:r>
      </w:del>
      <w:ins w:id="1247" w:author="asus" w:date="2017-10-06T16:16:00Z">
        <w:r>
          <w:rPr>
            <w:rFonts w:hint="eastAsia" w:hAnsi="宋体"/>
          </w:rPr>
          <w:t>protocol version</w:t>
        </w:r>
      </w:ins>
      <w:r>
        <w:rPr>
          <w:rFonts w:hint="eastAsia" w:hAnsi="宋体"/>
        </w:rPr>
        <w:t>pro_ver ： 0x0001 (V0.1)</w:t>
      </w:r>
    </w:p>
    <w:p>
      <w:pPr>
        <w:pStyle w:val="36"/>
        <w:rPr>
          <w:rFonts w:hAnsi="宋体"/>
        </w:rPr>
      </w:pPr>
      <w:del w:id="1248" w:author="asus" w:date="2017-10-06T16:17:00Z">
        <w:r>
          <w:rPr>
            <w:rFonts w:hint="eastAsia" w:hAnsi="宋体"/>
          </w:rPr>
          <w:delText>安全标识</w:delText>
        </w:r>
      </w:del>
      <w:ins w:id="1249" w:author="asus" w:date="2017-10-06T16:17:00Z">
        <w:r>
          <w:rPr>
            <w:rFonts w:hint="eastAsia" w:hAnsi="宋体"/>
          </w:rPr>
          <w:t>security flag</w:t>
        </w:r>
      </w:ins>
      <w:r>
        <w:rPr>
          <w:rFonts w:hint="eastAsia" w:hAnsi="宋体"/>
        </w:rPr>
        <w:t>seq_flag： 0x0000</w:t>
      </w:r>
    </w:p>
    <w:p>
      <w:pPr>
        <w:pStyle w:val="36"/>
        <w:rPr>
          <w:rFonts w:hAnsi="宋体"/>
        </w:rPr>
      </w:pPr>
      <w:del w:id="1250" w:author="asus" w:date="2017-10-06T16:18:00Z">
        <w:r>
          <w:rPr>
            <w:rFonts w:hint="eastAsia" w:hAnsi="宋体"/>
          </w:rPr>
          <w:delText>设备ID</w:delText>
        </w:r>
      </w:del>
      <w:ins w:id="1251"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1252" w:author="asus" w:date="2017-10-07T01:10:00Z">
        <w:r>
          <w:rPr>
            <w:rFonts w:hint="eastAsia" w:hAnsi="宋体"/>
          </w:rPr>
          <w:delText>转为字符串为</w:delText>
        </w:r>
      </w:del>
      <w:ins w:id="1253" w:author="asus" w:date="2017-10-07T01:12: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1254" w:author="asus" w:date="2017-10-06T16:20:00Z">
        <w:r>
          <w:rPr>
            <w:rFonts w:hint="eastAsia" w:hAnsi="宋体"/>
            <w:b/>
          </w:rPr>
          <w:delText>报文体</w:delText>
        </w:r>
      </w:del>
      <w:ins w:id="1255" w:author="asus" w:date="2017-10-06T16:20:00Z">
        <w:r>
          <w:rPr>
            <w:rFonts w:hint="eastAsia" w:hAnsi="宋体"/>
            <w:b/>
          </w:rPr>
          <w:t>Service content</w:t>
        </w:r>
      </w:ins>
    </w:p>
    <w:p>
      <w:pPr>
        <w:pStyle w:val="36"/>
        <w:rPr>
          <w:rFonts w:hAnsi="宋体"/>
        </w:rPr>
      </w:pPr>
      <w:del w:id="1256" w:author="Edward Lee" w:date="2017-10-16T15:58:00Z">
        <w:r>
          <w:rPr>
            <w:rFonts w:hint="eastAsia" w:hAnsi="宋体" w:cstheme="minorBidi"/>
            <w:kern w:val="2"/>
            <w:szCs w:val="22"/>
            <w:shd w:val="clear" w:color="auto" w:fill="C2D69B" w:themeFill="accent3" w:themeFillTint="99"/>
          </w:rPr>
          <w:delText>设备工作状态</w:delText>
        </w:r>
      </w:del>
      <w:ins w:id="1257" w:author="asus" w:date="2017-10-07T00:52:00Z">
        <w:r>
          <w:rPr>
            <w:rFonts w:hint="eastAsia" w:hAnsi="宋体" w:cstheme="minorBidi"/>
            <w:kern w:val="2"/>
            <w:szCs w:val="22"/>
            <w:shd w:val="clear" w:color="auto" w:fill="C2D69B" w:themeFill="accent3" w:themeFillTint="99"/>
          </w:rPr>
          <w:t xml:space="preserve">device work status </w:t>
        </w:r>
      </w:ins>
      <w:r>
        <w:rPr>
          <w:rFonts w:hint="eastAsia" w:hAnsi="宋体" w:cstheme="minorBidi"/>
          <w:kern w:val="2"/>
          <w:szCs w:val="22"/>
          <w:shd w:val="clear" w:color="auto" w:fill="C2D69B" w:themeFill="accent3" w:themeFillTint="99"/>
        </w:rPr>
        <w:t>work_status</w:t>
      </w:r>
      <w:r>
        <w:rPr>
          <w:rFonts w:hint="eastAsia" w:hAnsi="宋体"/>
        </w:rPr>
        <w:t xml:space="preserve">: </w:t>
      </w:r>
      <w:r>
        <w:rPr>
          <w:rFonts w:hAnsi="宋体"/>
          <w:color w:val="FF33CC"/>
        </w:rPr>
        <w:t>0A 01</w:t>
      </w:r>
      <w:r>
        <w:rPr>
          <w:rFonts w:hint="eastAsia" w:hAnsi="宋体"/>
        </w:rPr>
        <w:t xml:space="preserve">  </w:t>
      </w:r>
    </w:p>
    <w:p>
      <w:pPr>
        <w:pStyle w:val="36"/>
        <w:rPr>
          <w:rFonts w:hAnsi="宋体"/>
        </w:rPr>
      </w:pPr>
      <w:r>
        <w:rPr>
          <w:rFonts w:hint="eastAsia" w:hAnsi="宋体"/>
        </w:rPr>
        <w:tab/>
      </w:r>
      <w:r>
        <w:rPr>
          <w:rFonts w:hint="eastAsia" w:hAnsi="宋体"/>
        </w:rPr>
        <w:t xml:space="preserve">         0x0A01：gprs </w:t>
      </w:r>
      <w:ins w:id="1258" w:author="asus" w:date="2017-10-07T00:52:00Z">
        <w:r>
          <w:rPr>
            <w:rFonts w:hint="eastAsia" w:hAnsi="宋体"/>
          </w:rPr>
          <w:t>connec</w:t>
        </w:r>
      </w:ins>
      <w:ins w:id="1259" w:author="asus" w:date="2017-10-07T00:53:00Z">
        <w:r>
          <w:rPr>
            <w:rFonts w:hint="eastAsia" w:hAnsi="宋体"/>
          </w:rPr>
          <w:t>tion</w:t>
        </w:r>
      </w:ins>
      <w:del w:id="1260" w:author="Edward Lee" w:date="2017-10-16T15:58:00Z">
        <w:r>
          <w:rPr>
            <w:rFonts w:hint="eastAsia" w:hAnsi="宋体"/>
          </w:rPr>
          <w:delText>连接</w:delText>
        </w:r>
      </w:del>
    </w:p>
    <w:p>
      <w:pPr>
        <w:pStyle w:val="36"/>
        <w:rPr>
          <w:rFonts w:hAnsi="宋体"/>
        </w:rPr>
      </w:pPr>
      <w:r>
        <w:rPr>
          <w:rFonts w:hint="eastAsia" w:hAnsi="宋体"/>
        </w:rPr>
        <w:tab/>
      </w:r>
      <w:r>
        <w:rPr>
          <w:rFonts w:hint="eastAsia" w:hAnsi="宋体"/>
        </w:rPr>
        <w:t xml:space="preserve">                   </w:t>
      </w:r>
      <w:del w:id="1261" w:author="Edward Lee" w:date="2017-10-16T15:58:00Z">
        <w:r>
          <w:rPr>
            <w:rFonts w:hint="eastAsia" w:hAnsi="宋体"/>
          </w:rPr>
          <w:delText>上传标签数据</w:delText>
        </w:r>
      </w:del>
      <w:ins w:id="1262" w:author="asus" w:date="2017-10-07T00:53:00Z">
        <w:r>
          <w:rPr>
            <w:rFonts w:hAnsi="宋体"/>
            <w:b w:val="0"/>
            <w:bCs w:val="0"/>
            <w:smallCaps w:val="0"/>
            <w:spacing w:val="0"/>
            <w:rPrChange w:id="1263" w:author="asus" w:date="2017-10-07T00:53:00Z">
              <w:rPr>
                <w:b/>
                <w:bCs/>
                <w:smallCaps/>
                <w:spacing w:val="5"/>
              </w:rPr>
            </w:rPrChange>
          </w:rPr>
          <w:t>Upload the tag data</w:t>
        </w:r>
      </w:ins>
    </w:p>
    <w:p>
      <w:pPr>
        <w:pStyle w:val="36"/>
        <w:rPr>
          <w:rFonts w:hAnsi="宋体"/>
        </w:rPr>
      </w:pPr>
      <w:r>
        <w:rPr>
          <w:rFonts w:hint="eastAsia" w:hAnsi="宋体"/>
        </w:rPr>
        <w:tab/>
      </w:r>
      <w:r>
        <w:rPr>
          <w:rFonts w:hint="eastAsia" w:hAnsi="宋体"/>
        </w:rPr>
        <w:t xml:space="preserve">                   </w:t>
      </w:r>
      <w:del w:id="1264" w:author="Edward Lee" w:date="2017-10-16T15:58:00Z">
        <w:r>
          <w:rPr>
            <w:rFonts w:hint="eastAsia" w:hAnsi="宋体"/>
          </w:rPr>
          <w:delText>外部供电正常</w:delText>
        </w:r>
      </w:del>
      <w:ins w:id="1265" w:author="asus" w:date="2017-10-07T00:53:00Z">
        <w:r>
          <w:rPr>
            <w:rFonts w:hAnsi="宋体"/>
            <w:b w:val="0"/>
            <w:bCs w:val="0"/>
            <w:smallCaps w:val="0"/>
            <w:spacing w:val="0"/>
            <w:rPrChange w:id="1266" w:author="asus" w:date="2017-10-07T00:53:00Z">
              <w:rPr>
                <w:b/>
                <w:bCs/>
                <w:smallCaps/>
                <w:spacing w:val="5"/>
              </w:rPr>
            </w:rPrChange>
          </w:rPr>
          <w:t>External power supply is normal</w:t>
        </w:r>
      </w:ins>
    </w:p>
    <w:p>
      <w:pPr>
        <w:pStyle w:val="36"/>
        <w:rPr>
          <w:rFonts w:hAnsi="宋体"/>
        </w:rPr>
      </w:pPr>
      <w:r>
        <w:rPr>
          <w:rFonts w:hint="eastAsia" w:hAnsi="宋体"/>
        </w:rPr>
        <w:tab/>
      </w:r>
      <w:r>
        <w:rPr>
          <w:rFonts w:hint="eastAsia" w:hAnsi="宋体"/>
        </w:rPr>
        <w:t xml:space="preserve">                           </w:t>
      </w:r>
      <w:del w:id="1267" w:author="Edward Lee" w:date="2017-10-16T15:58:00Z">
        <w:r>
          <w:rPr>
            <w:rFonts w:hint="eastAsia" w:hAnsi="宋体"/>
          </w:rPr>
          <w:delText>电池电量为10，即100%</w:delText>
        </w:r>
      </w:del>
      <w:ins w:id="1268" w:author="asus" w:date="2017-10-07T00:54:00Z">
        <w:del w:id="1269" w:author="Edward Lee" w:date="2017-10-16T15:58:00Z">
          <w:r>
            <w:rPr>
              <w:rFonts w:hint="eastAsia" w:hAnsi="宋体"/>
            </w:rPr>
            <w:delText xml:space="preserve"> </w:delText>
          </w:r>
        </w:del>
      </w:ins>
      <w:ins w:id="1270" w:author="asus" w:date="2017-10-07T00:54:00Z">
        <w:r>
          <w:rPr>
            <w:rFonts w:hAnsi="宋体"/>
            <w:b w:val="0"/>
            <w:bCs w:val="0"/>
            <w:smallCaps w:val="0"/>
            <w:spacing w:val="0"/>
            <w:rPrChange w:id="1271" w:author="asus" w:date="2017-10-07T00:54:00Z">
              <w:rPr>
                <w:b/>
                <w:bCs/>
                <w:smallCaps/>
                <w:spacing w:val="5"/>
              </w:rPr>
            </w:rPrChange>
          </w:rPr>
          <w:t xml:space="preserve">Battery power is 10, </w:t>
        </w:r>
      </w:ins>
      <w:ins w:id="1272" w:author="asus" w:date="2017-10-07T00:54:00Z">
        <w:r>
          <w:rPr>
            <w:rFonts w:hint="eastAsia" w:hAnsi="宋体"/>
          </w:rPr>
          <w:t>means</w:t>
        </w:r>
      </w:ins>
      <w:ins w:id="1273" w:author="asus" w:date="2017-10-07T00:54:00Z">
        <w:r>
          <w:rPr>
            <w:rFonts w:hAnsi="宋体"/>
            <w:b w:val="0"/>
            <w:bCs w:val="0"/>
            <w:smallCaps w:val="0"/>
            <w:spacing w:val="0"/>
            <w:rPrChange w:id="1274" w:author="asus" w:date="2017-10-07T00:54:00Z">
              <w:rPr>
                <w:b/>
                <w:bCs/>
                <w:smallCaps/>
                <w:spacing w:val="5"/>
              </w:rPr>
            </w:rPrChange>
          </w:rPr>
          <w:t xml:space="preserve"> 100%</w:t>
        </w:r>
      </w:ins>
    </w:p>
    <w:p>
      <w:pPr>
        <w:ind w:firstLine="420"/>
        <w:rPr>
          <w:rFonts w:ascii="宋体" w:hAnsi="宋体" w:eastAsia="宋体"/>
        </w:rPr>
      </w:pPr>
      <w:del w:id="1275" w:author="Edward Lee" w:date="2017-10-16T15:58:00Z">
        <w:r>
          <w:rPr>
            <w:rFonts w:hint="eastAsia" w:ascii="宋体" w:hAnsi="宋体" w:eastAsia="宋体"/>
            <w:shd w:val="clear" w:color="auto" w:fill="C2D69B" w:themeFill="accent3" w:themeFillTint="99"/>
          </w:rPr>
          <w:delText>设备状态</w:delText>
        </w:r>
      </w:del>
      <w:ins w:id="1276" w:author="asus" w:date="2017-10-07T00:54:00Z">
        <w:r>
          <w:rPr>
            <w:rFonts w:hint="eastAsia" w:ascii="宋体" w:hAnsi="宋体" w:eastAsia="宋体"/>
            <w:shd w:val="clear" w:color="auto" w:fill="C2D69B" w:themeFill="accent3" w:themeFillTint="99"/>
          </w:rPr>
          <w:t>device status</w:t>
        </w:r>
      </w:ins>
      <w:r>
        <w:rPr>
          <w:rFonts w:hint="eastAsia" w:ascii="宋体" w:hAnsi="宋体" w:eastAsia="宋体"/>
          <w:shd w:val="clear" w:color="auto" w:fill="C2D69B" w:themeFill="accent3" w:themeFillTint="99"/>
        </w:rPr>
        <w:tab/>
      </w:r>
      <w:r>
        <w:rPr>
          <w:rFonts w:hint="eastAsia" w:ascii="宋体" w:hAnsi="宋体" w:eastAsia="宋体"/>
          <w:shd w:val="clear" w:color="auto" w:fill="C2D69B" w:themeFill="accent3" w:themeFillTint="99"/>
        </w:rPr>
        <w:tab/>
      </w:r>
      <w:r>
        <w:rPr>
          <w:rFonts w:hint="eastAsia" w:ascii="宋体" w:hAnsi="宋体" w:eastAsia="宋体"/>
          <w:shd w:val="clear" w:color="auto" w:fill="C2D69B" w:themeFill="accent3" w:themeFillTint="99"/>
        </w:rPr>
        <w:tab/>
      </w:r>
      <w:r>
        <w:rPr>
          <w:rFonts w:hint="eastAsia" w:ascii="宋体" w:hAnsi="宋体" w:eastAsia="宋体"/>
          <w:shd w:val="clear" w:color="auto" w:fill="C2D69B" w:themeFill="accent3" w:themeFillTint="99"/>
        </w:rPr>
        <w:t xml:space="preserve">   </w:t>
      </w:r>
      <w:r>
        <w:rPr>
          <w:rFonts w:hint="eastAsia" w:ascii="宋体" w:hAnsi="宋体" w:eastAsia="宋体"/>
        </w:rPr>
        <w:t>：</w:t>
      </w:r>
      <w:r>
        <w:rPr>
          <w:rFonts w:hAnsi="宋体"/>
          <w:color w:val="3333FF"/>
        </w:rPr>
        <w:t>10 01</w:t>
      </w:r>
      <w:r>
        <w:rPr>
          <w:rFonts w:hAnsi="宋体"/>
        </w:rPr>
        <w:t xml:space="preserve"> </w:t>
      </w:r>
      <w:r>
        <w:rPr>
          <w:rFonts w:hint="eastAsia" w:ascii="宋体" w:hAnsi="宋体" w:eastAsia="宋体"/>
        </w:rPr>
        <w:t xml:space="preserve">   </w:t>
      </w:r>
    </w:p>
    <w:p>
      <w:pPr>
        <w:ind w:left="3780"/>
        <w:rPr>
          <w:rFonts w:ascii="宋体" w:hAnsi="宋体" w:eastAsia="宋体"/>
        </w:rPr>
      </w:pPr>
      <w:r>
        <w:rPr>
          <w:rFonts w:hint="eastAsia" w:ascii="宋体" w:hAnsi="宋体" w:eastAsia="宋体"/>
        </w:rPr>
        <w:t xml:space="preserve">0x10 : </w:t>
      </w:r>
      <w:del w:id="1277" w:author="Edward Lee" w:date="2017-10-16T15:58:00Z">
        <w:r>
          <w:rPr>
            <w:rFonts w:hint="eastAsia" w:ascii="宋体" w:hAnsi="宋体" w:eastAsia="宋体"/>
          </w:rPr>
          <w:delText>gprs信号强度，即16；</w:delText>
        </w:r>
      </w:del>
      <w:ins w:id="1278" w:author="asus" w:date="2017-10-07T00:54:00Z">
        <w:r>
          <w:rPr>
            <w:rFonts w:ascii="宋体" w:hAnsi="宋体" w:eastAsia="宋体"/>
            <w:b w:val="0"/>
            <w:bCs w:val="0"/>
            <w:smallCaps w:val="0"/>
            <w:spacing w:val="0"/>
            <w:rPrChange w:id="1279" w:author="asus" w:date="2017-10-07T00:54:00Z">
              <w:rPr>
                <w:b/>
                <w:bCs/>
                <w:smallCaps/>
                <w:spacing w:val="5"/>
              </w:rPr>
            </w:rPrChange>
          </w:rPr>
          <w:t>gprs signal strength, i</w:t>
        </w:r>
      </w:ins>
      <w:ins w:id="1280" w:author="asus" w:date="2017-10-07T00:54:00Z">
        <w:r>
          <w:rPr>
            <w:rFonts w:hint="eastAsia" w:ascii="宋体" w:hAnsi="宋体" w:eastAsia="宋体"/>
          </w:rPr>
          <w:t>s</w:t>
        </w:r>
      </w:ins>
      <w:ins w:id="1281" w:author="asus" w:date="2017-10-07T00:54:00Z">
        <w:r>
          <w:rPr>
            <w:rFonts w:ascii="宋体" w:hAnsi="宋体" w:eastAsia="宋体"/>
            <w:b w:val="0"/>
            <w:bCs w:val="0"/>
            <w:smallCaps w:val="0"/>
            <w:spacing w:val="0"/>
            <w:rPrChange w:id="1282" w:author="asus" w:date="2017-10-07T00:54:00Z">
              <w:rPr>
                <w:b/>
                <w:bCs/>
                <w:smallCaps/>
                <w:spacing w:val="5"/>
              </w:rPr>
            </w:rPrChange>
          </w:rPr>
          <w:t xml:space="preserve"> 16</w:t>
        </w:r>
      </w:ins>
    </w:p>
    <w:p>
      <w:pPr>
        <w:ind w:left="3360" w:firstLine="420"/>
        <w:rPr>
          <w:rFonts w:ascii="宋体" w:hAnsi="宋体" w:eastAsia="宋体"/>
        </w:rPr>
      </w:pPr>
      <w:r>
        <w:rPr>
          <w:rFonts w:hint="eastAsia" w:ascii="宋体" w:hAnsi="宋体" w:eastAsia="宋体"/>
        </w:rPr>
        <w:t xml:space="preserve">0x01 : </w:t>
      </w:r>
      <w:del w:id="1283" w:author="Edward Lee" w:date="2017-10-16T15:59:00Z">
        <w:r>
          <w:rPr>
            <w:rFonts w:hint="eastAsia" w:ascii="宋体" w:hAnsi="宋体" w:eastAsia="宋体"/>
          </w:rPr>
          <w:delText>gprs传输</w:delText>
        </w:r>
      </w:del>
      <w:ins w:id="1284" w:author="asus" w:date="2017-10-07T00:54:00Z">
        <w:del w:id="1285" w:author="Edward Lee" w:date="2017-10-16T15:59:00Z">
          <w:r>
            <w:rPr>
              <w:rFonts w:hint="eastAsia" w:ascii="宋体" w:hAnsi="宋体" w:eastAsia="宋体"/>
            </w:rPr>
            <w:delText xml:space="preserve"> </w:delText>
          </w:r>
        </w:del>
      </w:ins>
      <w:ins w:id="1286" w:author="asus" w:date="2017-10-07T00:55:00Z">
        <w:r>
          <w:rPr>
            <w:rFonts w:ascii="宋体" w:hAnsi="宋体" w:eastAsia="宋体"/>
            <w:b w:val="0"/>
            <w:bCs w:val="0"/>
            <w:smallCaps w:val="0"/>
            <w:spacing w:val="0"/>
            <w:rPrChange w:id="1287" w:author="asus" w:date="2017-10-07T00:55:00Z">
              <w:rPr>
                <w:b/>
                <w:bCs/>
                <w:smallCaps/>
                <w:spacing w:val="5"/>
              </w:rPr>
            </w:rPrChange>
          </w:rPr>
          <w:t>gprs transmission</w:t>
        </w:r>
      </w:ins>
    </w:p>
    <w:p>
      <w:pPr>
        <w:pStyle w:val="36"/>
        <w:rPr>
          <w:rFonts w:hAnsi="宋体"/>
        </w:rPr>
      </w:pPr>
      <w:del w:id="1288" w:author="Edward Lee" w:date="2017-10-16T15:59:00Z">
        <w:r>
          <w:rPr>
            <w:rFonts w:hint="eastAsia" w:hAnsi="宋体" w:cstheme="minorBidi"/>
            <w:kern w:val="2"/>
            <w:szCs w:val="22"/>
            <w:shd w:val="clear" w:color="auto" w:fill="C2D69B" w:themeFill="accent3" w:themeFillTint="99"/>
          </w:rPr>
          <w:delText>软件版本</w:delText>
        </w:r>
      </w:del>
      <w:ins w:id="1289" w:author="asus" w:date="2017-10-07T00:55:00Z">
        <w:r>
          <w:rPr>
            <w:rFonts w:hint="eastAsia" w:hAnsi="宋体" w:cstheme="minorBidi"/>
            <w:kern w:val="2"/>
            <w:szCs w:val="22"/>
            <w:shd w:val="clear" w:color="auto" w:fill="C2D69B" w:themeFill="accent3" w:themeFillTint="99"/>
          </w:rPr>
          <w:t xml:space="preserve">software version </w:t>
        </w:r>
      </w:ins>
      <w:r>
        <w:rPr>
          <w:rFonts w:hint="eastAsia" w:hAnsi="宋体" w:cstheme="minorBidi"/>
          <w:kern w:val="2"/>
          <w:szCs w:val="22"/>
          <w:shd w:val="clear" w:color="auto" w:fill="C2D69B" w:themeFill="accent3" w:themeFillTint="99"/>
        </w:rPr>
        <w:t xml:space="preserve">ver       </w:t>
      </w:r>
      <w:r>
        <w:rPr>
          <w:rFonts w:hint="eastAsia" w:hAnsi="宋体" w:cstheme="minorBidi"/>
          <w:kern w:val="2"/>
          <w:szCs w:val="22"/>
          <w:shd w:val="clear" w:color="auto" w:fill="C2D69B" w:themeFill="accent3" w:themeFillTint="99"/>
        </w:rPr>
        <w:tab/>
      </w:r>
      <w:r>
        <w:rPr>
          <w:rFonts w:hint="eastAsia" w:hAnsi="宋体" w:cstheme="minorBidi"/>
          <w:kern w:val="2"/>
          <w:szCs w:val="22"/>
          <w:shd w:val="clear" w:color="auto" w:fill="C2D69B" w:themeFill="accent3" w:themeFillTint="99"/>
        </w:rPr>
        <w:t xml:space="preserve">    </w:t>
      </w:r>
      <w:r>
        <w:rPr>
          <w:rFonts w:hint="eastAsia" w:hAnsi="宋体"/>
        </w:rPr>
        <w:t>：</w:t>
      </w:r>
      <w:r>
        <w:rPr>
          <w:rFonts w:hAnsi="宋体"/>
          <w:color w:val="21F1EC"/>
        </w:rPr>
        <w:t>03 02</w:t>
      </w:r>
      <w:r>
        <w:rPr>
          <w:rFonts w:hint="eastAsia" w:hAnsi="宋体"/>
        </w:rPr>
        <w:t xml:space="preserve">  （</w:t>
      </w:r>
      <w:del w:id="1290" w:author="Edward Lee" w:date="2017-10-16T15:59:00Z">
        <w:r>
          <w:rPr>
            <w:rFonts w:hint="eastAsia" w:hAnsi="宋体"/>
          </w:rPr>
          <w:delText>设备软件版本</w:delText>
        </w:r>
      </w:del>
      <w:ins w:id="1291" w:author="asus" w:date="2017-10-07T00:55:00Z">
        <w:r>
          <w:rPr>
            <w:rFonts w:hint="eastAsia" w:hAnsi="宋体"/>
          </w:rPr>
          <w:t xml:space="preserve">device software version </w:t>
        </w:r>
      </w:ins>
      <w:r>
        <w:rPr>
          <w:rFonts w:hint="eastAsia" w:hAnsi="宋体"/>
        </w:rPr>
        <w:t>V3.2）</w:t>
      </w:r>
    </w:p>
    <w:p>
      <w:pPr>
        <w:ind w:left="2977" w:leftChars="200" w:hanging="2557"/>
        <w:rPr>
          <w:rFonts w:ascii="宋体" w:hAnsi="宋体" w:eastAsia="宋体"/>
          <w:shd w:val="clear" w:color="auto" w:fill="FFFFFF" w:themeFill="background1"/>
        </w:rPr>
      </w:pPr>
      <w:del w:id="1292" w:author="Edward Lee" w:date="2017-10-16T15:59:00Z">
        <w:r>
          <w:rPr>
            <w:rFonts w:hint="eastAsia" w:ascii="宋体" w:hAnsi="宋体" w:eastAsia="宋体"/>
            <w:shd w:val="clear" w:color="auto" w:fill="C2D69B" w:themeFill="accent3" w:themeFillTint="99"/>
          </w:rPr>
          <w:delText>设备时间</w:delText>
        </w:r>
      </w:del>
      <w:ins w:id="1293" w:author="asus" w:date="2017-10-07T00:55:00Z">
        <w:r>
          <w:rPr>
            <w:rFonts w:hint="eastAsia" w:ascii="宋体" w:hAnsi="宋体" w:eastAsia="宋体"/>
            <w:shd w:val="clear" w:color="auto" w:fill="C2D69B" w:themeFill="accent3" w:themeFillTint="99"/>
          </w:rPr>
          <w:t xml:space="preserve">Device time  </w:t>
        </w:r>
      </w:ins>
      <w:r>
        <w:rPr>
          <w:rFonts w:hint="eastAsia" w:ascii="宋体" w:hAnsi="宋体" w:eastAsia="宋体"/>
          <w:shd w:val="clear" w:color="auto" w:fill="C2D69B" w:themeFill="accent3" w:themeFillTint="99"/>
        </w:rPr>
        <w:t xml:space="preserve">time           </w:t>
      </w:r>
      <w:r>
        <w:rPr>
          <w:rFonts w:hint="eastAsia" w:ascii="宋体" w:hAnsi="宋体" w:eastAsia="宋体"/>
          <w:shd w:val="clear" w:color="auto" w:fill="FFFFFF" w:themeFill="background1"/>
        </w:rPr>
        <w:t>：</w:t>
      </w:r>
      <w:r>
        <w:rPr>
          <w:rFonts w:hAnsi="宋体"/>
          <w:color w:val="33CC33"/>
          <w:u w:val="single"/>
        </w:rPr>
        <w:t>11 06 01 0F 2C 28</w:t>
      </w:r>
      <w:r>
        <w:rPr>
          <w:rFonts w:hint="eastAsia" w:ascii="宋体" w:hAnsi="宋体" w:eastAsia="宋体"/>
          <w:shd w:val="clear" w:color="auto" w:fill="FFFFFF" w:themeFill="background1"/>
        </w:rPr>
        <w:t xml:space="preserve">  </w:t>
      </w:r>
      <w:del w:id="1294" w:author="Edward Lee" w:date="2017-10-16T15:59:00Z">
        <w:r>
          <w:rPr>
            <w:rFonts w:hint="eastAsia" w:ascii="宋体" w:hAnsi="宋体" w:eastAsia="宋体"/>
            <w:shd w:val="clear" w:color="auto" w:fill="FFFFFF" w:themeFill="background1"/>
          </w:rPr>
          <w:delText>分别对应年、月、日、时、分、秒，起始时间是2000（2017年6月1日，15:44:40）</w:delText>
        </w:r>
      </w:del>
      <w:ins w:id="1295" w:author="asus" w:date="2017-10-07T00:56:00Z">
        <w:r>
          <w:rPr>
            <w:rFonts w:ascii="宋体" w:hAnsi="宋体" w:eastAsia="宋体"/>
            <w:b w:val="0"/>
            <w:bCs w:val="0"/>
            <w:smallCaps w:val="0"/>
            <w:spacing w:val="0"/>
            <w:shd w:val="clear" w:color="auto" w:fill="FFFFFF" w:themeFill="background1"/>
            <w:rPrChange w:id="1296" w:author="asus" w:date="2017-10-07T00:56:00Z">
              <w:rPr>
                <w:b/>
                <w:bCs/>
                <w:smallCaps/>
                <w:spacing w:val="5"/>
              </w:rPr>
            </w:rPrChange>
          </w:rPr>
          <w:t>Respectively, the corresponding year, month, day, hour, minute, second, the starting time is 2000 (June 1, 2017, 15:44:40)</w:t>
        </w:r>
      </w:ins>
    </w:p>
    <w:p>
      <w:pPr>
        <w:ind w:left="2977" w:leftChars="200" w:hanging="2557"/>
        <w:rPr>
          <w:rFonts w:ascii="宋体" w:hAnsi="宋体" w:eastAsia="宋体"/>
          <w:b/>
          <w:shd w:val="clear" w:color="auto" w:fill="C2D69B" w:themeFill="accent3" w:themeFillTint="99"/>
        </w:rPr>
      </w:pPr>
      <w:del w:id="1297" w:author="asus" w:date="2017-10-06T17:45:00Z">
        <w:r>
          <w:rPr>
            <w:rFonts w:hint="eastAsia" w:ascii="宋体" w:hAnsi="宋体" w:eastAsia="宋体"/>
            <w:b/>
            <w:shd w:val="clear" w:color="auto" w:fill="FFFFFF" w:themeFill="background1"/>
          </w:rPr>
          <w:delText>校验</w:delText>
        </w:r>
      </w:del>
      <w:ins w:id="1298" w:author="asus" w:date="2017-10-06T17:45:00Z">
        <w:r>
          <w:rPr>
            <w:rFonts w:hint="eastAsia" w:ascii="宋体" w:hAnsi="宋体" w:eastAsia="宋体"/>
            <w:b/>
            <w:shd w:val="clear" w:color="auto" w:fill="FFFFFF" w:themeFill="background1"/>
          </w:rPr>
          <w:t>Check</w:t>
        </w:r>
      </w:ins>
    </w:p>
    <w:p>
      <w:pPr>
        <w:ind w:firstLine="420"/>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w:t>
      </w:r>
      <w:r>
        <w:rPr>
          <w:rFonts w:hint="eastAsia" w:hAnsi="宋体"/>
          <w:color w:val="C00000"/>
        </w:rPr>
        <w:t>BDCE</w:t>
      </w:r>
      <w:r>
        <w:rPr>
          <w:rFonts w:hint="eastAsia" w:ascii="宋体" w:hAnsi="宋体" w:eastAsia="宋体"/>
        </w:rPr>
        <w:t xml:space="preserve"> </w:t>
      </w:r>
    </w:p>
    <w:p>
      <w:pPr>
        <w:ind w:firstLine="420"/>
        <w:rPr>
          <w:rFonts w:hAnsi="宋体"/>
          <w:color w:val="C00000"/>
        </w:rPr>
      </w:pPr>
    </w:p>
    <w:p>
      <w:pPr>
        <w:pStyle w:val="4"/>
        <w:numPr>
          <w:ilvl w:val="2"/>
          <w:numId w:val="3"/>
        </w:numPr>
        <w:rPr>
          <w:sz w:val="30"/>
          <w:szCs w:val="30"/>
        </w:rPr>
      </w:pPr>
      <w:del w:id="1299" w:author="Edward Lee" w:date="2017-10-16T15:59:00Z">
        <w:r>
          <w:rPr>
            <w:rFonts w:hint="eastAsia"/>
            <w:sz w:val="30"/>
            <w:szCs w:val="30"/>
          </w:rPr>
          <w:delText>平台确认包定义</w:delText>
        </w:r>
      </w:del>
      <w:ins w:id="1300" w:author="asus" w:date="2017-10-07T00:56:00Z">
        <w:r>
          <w:rPr>
            <w:b/>
            <w:bCs/>
            <w:smallCaps w:val="0"/>
            <w:spacing w:val="0"/>
            <w:sz w:val="30"/>
            <w:szCs w:val="30"/>
            <w:rPrChange w:id="1301" w:author="asus" w:date="2017-10-07T00:56:00Z">
              <w:rPr>
                <w:b w:val="0"/>
                <w:bCs w:val="0"/>
                <w:smallCaps/>
                <w:spacing w:val="5"/>
              </w:rPr>
            </w:rPrChange>
          </w:rPr>
          <w:t>Platform validation package definition</w:t>
        </w:r>
      </w:ins>
    </w:p>
    <w:p>
      <w:pPr>
        <w:pStyle w:val="36"/>
        <w:rPr>
          <w:rFonts w:hAnsi="宋体"/>
        </w:rPr>
      </w:pPr>
      <w:del w:id="1302" w:author="Edward Lee" w:date="2017-10-16T15:59:00Z">
        <w:r>
          <w:rPr>
            <w:rFonts w:hint="eastAsia" w:hAnsi="宋体"/>
          </w:rPr>
          <w:delText>平台确认报文体包括操作指示（1字节）和当前实时时间（6字节，年月日时分秒，年基于2000)。</w:delText>
        </w:r>
      </w:del>
      <w:ins w:id="1303" w:author="asus" w:date="2017-10-07T00:57:00Z">
        <w:r>
          <w:rPr>
            <w:rFonts w:hint="eastAsia" w:hAnsi="宋体"/>
          </w:rPr>
          <w:t xml:space="preserve">Platform validation service content </w:t>
        </w:r>
      </w:ins>
      <w:ins w:id="1304" w:author="asus" w:date="2017-10-07T00:57:00Z">
        <w:r>
          <w:rPr>
            <w:rFonts w:hAnsi="宋体"/>
            <w:b w:val="0"/>
            <w:bCs w:val="0"/>
            <w:smallCaps w:val="0"/>
            <w:spacing w:val="0"/>
            <w:rPrChange w:id="1305" w:author="asus" w:date="2017-10-07T00:57:00Z">
              <w:rPr>
                <w:b/>
                <w:bCs/>
                <w:smallCaps/>
                <w:spacing w:val="5"/>
              </w:rPr>
            </w:rPrChange>
          </w:rPr>
          <w:t xml:space="preserve"> includes the operation indication (1 byte) and the current real time time (6 bytes, year, month, hour, minute, year 2000)</w:t>
        </w:r>
      </w:ins>
    </w:p>
    <w:p>
      <w:pPr>
        <w:pStyle w:val="36"/>
        <w:spacing w:line="360" w:lineRule="auto"/>
        <w:ind w:firstLine="422"/>
        <w:rPr>
          <w:rFonts w:hAnsi="宋体"/>
        </w:rPr>
      </w:pPr>
      <w:del w:id="1306" w:author="Edward Lee" w:date="2017-10-16T15:59:00Z">
        <w:r>
          <w:rPr>
            <w:rFonts w:hint="eastAsia" w:hAnsi="宋体"/>
            <w:b/>
          </w:rPr>
          <w:delText>确认码</w:delText>
        </w:r>
      </w:del>
      <w:ins w:id="1307" w:author="asus" w:date="2017-10-07T00:58:00Z">
        <w:r>
          <w:rPr>
            <w:rFonts w:hint="eastAsia" w:hAnsi="宋体"/>
            <w:b/>
          </w:rPr>
          <w:t>validation code</w:t>
        </w:r>
      </w:ins>
      <w:r>
        <w:rPr>
          <w:rFonts w:hint="eastAsia" w:hAnsi="宋体"/>
        </w:rPr>
        <w:t>： 0x8003</w:t>
      </w:r>
    </w:p>
    <w:p>
      <w:pPr>
        <w:pStyle w:val="36"/>
        <w:spacing w:line="360" w:lineRule="auto"/>
        <w:ind w:firstLine="422"/>
        <w:rPr>
          <w:rFonts w:hAnsi="宋体"/>
        </w:rPr>
      </w:pPr>
      <w:del w:id="1308" w:author="asus" w:date="2017-10-06T16:20:00Z">
        <w:r>
          <w:rPr>
            <w:rFonts w:hint="eastAsia" w:hAnsi="宋体"/>
            <w:b/>
          </w:rPr>
          <w:delText>报文体</w:delText>
        </w:r>
      </w:del>
      <w:ins w:id="1309" w:author="asus" w:date="2017-10-06T16:20:00Z">
        <w:r>
          <w:rPr>
            <w:rFonts w:hint="eastAsia" w:hAnsi="宋体"/>
            <w:b/>
          </w:rPr>
          <w:t>Service content</w:t>
        </w:r>
      </w:ins>
      <w:r>
        <w:rPr>
          <w:rFonts w:hint="eastAsia" w:hAnsi="宋体"/>
        </w:rPr>
        <w:t>：</w:t>
      </w:r>
      <w:del w:id="1310" w:author="asus" w:date="2017-10-06T17:34:00Z">
        <w:r>
          <w:rPr>
            <w:rFonts w:hint="eastAsia" w:hAnsi="宋体"/>
          </w:rPr>
          <w:delText>如下表</w:delText>
        </w:r>
      </w:del>
      <w:ins w:id="1311" w:author="asus" w:date="2017-10-06T17:34:00Z">
        <w:r>
          <w:rPr>
            <w:rFonts w:hint="eastAsia" w:hAnsi="宋体"/>
          </w:rPr>
          <w:t>As shown in the table below</w:t>
        </w:r>
      </w:ins>
    </w:p>
    <w:tbl>
      <w:tblPr>
        <w:tblStyle w:val="21"/>
        <w:tblW w:w="850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993"/>
        <w:gridCol w:w="6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5" w:type="dxa"/>
            <w:shd w:val="clear" w:color="auto" w:fill="D6E3BC" w:themeFill="accent3" w:themeFillTint="66"/>
          </w:tcPr>
          <w:p>
            <w:pPr>
              <w:pStyle w:val="36"/>
              <w:widowControl w:val="0"/>
              <w:ind w:firstLine="0" w:firstLineChars="0"/>
              <w:jc w:val="center"/>
              <w:rPr>
                <w:rFonts w:hAnsi="宋体"/>
                <w:b/>
                <w:szCs w:val="18"/>
              </w:rPr>
            </w:pPr>
            <w:del w:id="1312" w:author="asus" w:date="2017-10-06T17:35:00Z">
              <w:r>
                <w:rPr>
                  <w:rFonts w:hint="eastAsia" w:hAnsi="宋体"/>
                  <w:b/>
                  <w:szCs w:val="18"/>
                </w:rPr>
                <w:delText>数据段</w:delText>
              </w:r>
            </w:del>
            <w:ins w:id="1313" w:author="asus" w:date="2017-10-06T17:35:00Z">
              <w:r>
                <w:rPr>
                  <w:rFonts w:hint="eastAsia" w:hAnsi="宋体"/>
                  <w:b/>
                  <w:szCs w:val="18"/>
                </w:rPr>
                <w:t>Data segment</w:t>
              </w:r>
            </w:ins>
          </w:p>
        </w:tc>
        <w:tc>
          <w:tcPr>
            <w:tcW w:w="993" w:type="dxa"/>
            <w:shd w:val="clear" w:color="auto" w:fill="D6E3BC" w:themeFill="accent3" w:themeFillTint="66"/>
          </w:tcPr>
          <w:p>
            <w:pPr>
              <w:pStyle w:val="36"/>
              <w:ind w:firstLine="0" w:firstLineChars="0"/>
              <w:jc w:val="center"/>
              <w:rPr>
                <w:rFonts w:hAnsi="宋体"/>
                <w:b/>
                <w:szCs w:val="18"/>
              </w:rPr>
            </w:pPr>
            <w:del w:id="1314" w:author="asus" w:date="2017-10-06T17:36:00Z">
              <w:r>
                <w:rPr>
                  <w:rFonts w:hint="eastAsia" w:hAnsi="宋体"/>
                  <w:b/>
                  <w:szCs w:val="18"/>
                </w:rPr>
                <w:delText>字节数</w:delText>
              </w:r>
            </w:del>
            <w:ins w:id="1315" w:author="asus" w:date="2017-10-06T17:36:00Z">
              <w:r>
                <w:rPr>
                  <w:rFonts w:hint="eastAsia" w:hAnsi="宋体"/>
                  <w:b/>
                  <w:szCs w:val="18"/>
                </w:rPr>
                <w:t>Bytes</w:t>
              </w:r>
            </w:ins>
          </w:p>
        </w:tc>
        <w:tc>
          <w:tcPr>
            <w:tcW w:w="6237" w:type="dxa"/>
            <w:shd w:val="clear" w:color="auto" w:fill="D6E3BC" w:themeFill="accent3" w:themeFillTint="66"/>
          </w:tcPr>
          <w:p>
            <w:pPr>
              <w:pStyle w:val="36"/>
              <w:ind w:firstLine="0" w:firstLineChars="0"/>
              <w:jc w:val="center"/>
              <w:rPr>
                <w:rFonts w:hAnsi="宋体"/>
                <w:b/>
                <w:szCs w:val="18"/>
              </w:rPr>
            </w:pPr>
            <w:del w:id="1316" w:author="asus" w:date="2017-10-06T17:37:00Z">
              <w:r>
                <w:rPr>
                  <w:rFonts w:hint="eastAsia" w:hAnsi="宋体"/>
                  <w:b/>
                  <w:szCs w:val="18"/>
                </w:rPr>
                <w:delText>描述</w:delText>
              </w:r>
            </w:del>
            <w:ins w:id="1317" w:author="asus" w:date="2017-10-06T17:37:00Z">
              <w:r>
                <w:rPr>
                  <w:rFonts w:hint="eastAsia" w:hAnsi="宋体"/>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5" w:type="dxa"/>
            <w:shd w:val="clear" w:color="auto" w:fill="auto"/>
            <w:vAlign w:val="center"/>
          </w:tcPr>
          <w:p>
            <w:pPr>
              <w:pStyle w:val="36"/>
              <w:ind w:firstLine="0" w:firstLineChars="0"/>
              <w:jc w:val="center"/>
              <w:rPr>
                <w:rFonts w:hAnsi="宋体"/>
                <w:szCs w:val="18"/>
              </w:rPr>
            </w:pPr>
            <w:del w:id="1318" w:author="Edward Lee" w:date="2017-10-16T15:59:00Z">
              <w:r>
                <w:rPr>
                  <w:rFonts w:hint="eastAsia" w:hAnsi="宋体"/>
                  <w:szCs w:val="18"/>
                </w:rPr>
                <w:delText>操作指示</w:delText>
              </w:r>
            </w:del>
            <w:ins w:id="1319" w:author="asus" w:date="2017-10-07T00:58:00Z">
              <w:r>
                <w:rPr>
                  <w:rFonts w:hAnsi="宋体"/>
                  <w:b w:val="0"/>
                  <w:bCs w:val="0"/>
                  <w:smallCaps w:val="0"/>
                  <w:spacing w:val="0"/>
                  <w:szCs w:val="18"/>
                  <w:rPrChange w:id="1320" w:author="asus" w:date="2017-10-07T00:58:00Z">
                    <w:rPr>
                      <w:b/>
                      <w:bCs/>
                      <w:smallCaps/>
                      <w:spacing w:val="5"/>
                    </w:rPr>
                  </w:rPrChange>
                </w:rPr>
                <w:t>Operation instructions</w:t>
              </w:r>
            </w:ins>
          </w:p>
        </w:tc>
        <w:tc>
          <w:tcPr>
            <w:tcW w:w="993" w:type="dxa"/>
            <w:shd w:val="clear" w:color="auto" w:fill="auto"/>
            <w:vAlign w:val="center"/>
          </w:tcPr>
          <w:p>
            <w:pPr>
              <w:pStyle w:val="36"/>
              <w:ind w:firstLine="0" w:firstLineChars="0"/>
              <w:jc w:val="center"/>
              <w:rPr>
                <w:rFonts w:hAnsi="宋体"/>
                <w:szCs w:val="18"/>
              </w:rPr>
            </w:pPr>
            <w:r>
              <w:rPr>
                <w:rFonts w:hint="eastAsia" w:hAnsi="宋体"/>
                <w:szCs w:val="18"/>
              </w:rPr>
              <w:t>1</w:t>
            </w:r>
          </w:p>
        </w:tc>
        <w:tc>
          <w:tcPr>
            <w:tcW w:w="6237" w:type="dxa"/>
            <w:shd w:val="clear" w:color="auto" w:fill="auto"/>
          </w:tcPr>
          <w:p>
            <w:pPr>
              <w:pStyle w:val="36"/>
              <w:ind w:firstLine="0" w:firstLineChars="0"/>
              <w:rPr>
                <w:rFonts w:hAnsi="宋体"/>
                <w:szCs w:val="18"/>
              </w:rPr>
            </w:pPr>
            <w:r>
              <w:rPr>
                <w:rFonts w:hAnsi="宋体"/>
                <w:b/>
                <w:szCs w:val="18"/>
              </w:rPr>
              <w:t>0x00</w:t>
            </w:r>
            <w:r>
              <w:rPr>
                <w:rFonts w:hint="eastAsia" w:hAnsi="宋体"/>
                <w:b/>
                <w:szCs w:val="18"/>
              </w:rPr>
              <w:t xml:space="preserve"> </w:t>
            </w:r>
            <w:r>
              <w:rPr>
                <w:rFonts w:hint="eastAsia" w:hAnsi="宋体"/>
                <w:szCs w:val="18"/>
              </w:rPr>
              <w:t>——</w:t>
            </w:r>
            <w:del w:id="1321" w:author="Edward Lee" w:date="2017-10-16T15:59:00Z">
              <w:r>
                <w:rPr>
                  <w:rFonts w:hint="eastAsia" w:hAnsi="宋体"/>
                  <w:szCs w:val="18"/>
                </w:rPr>
                <w:delText xml:space="preserve"> 没有操作指示</w:delText>
              </w:r>
            </w:del>
            <w:ins w:id="1322" w:author="asus" w:date="2017-10-07T00:58:00Z">
              <w:r>
                <w:rPr>
                  <w:rFonts w:hAnsi="宋体"/>
                  <w:b w:val="0"/>
                  <w:bCs w:val="0"/>
                  <w:smallCaps w:val="0"/>
                  <w:spacing w:val="0"/>
                  <w:szCs w:val="18"/>
                  <w:rPrChange w:id="1323" w:author="asus" w:date="2017-10-07T00:58:00Z">
                    <w:rPr>
                      <w:b/>
                      <w:bCs/>
                      <w:smallCaps/>
                      <w:spacing w:val="5"/>
                    </w:rPr>
                  </w:rPrChange>
                </w:rPr>
                <w:t>There is no operational indication</w:t>
              </w:r>
            </w:ins>
          </w:p>
          <w:p>
            <w:pPr>
              <w:pStyle w:val="36"/>
              <w:ind w:firstLine="0" w:firstLineChars="0"/>
              <w:rPr>
                <w:szCs w:val="18"/>
              </w:rPr>
            </w:pPr>
            <w:r>
              <w:rPr>
                <w:rFonts w:hAnsi="宋体"/>
                <w:b/>
                <w:szCs w:val="18"/>
              </w:rPr>
              <w:t>0x02</w:t>
            </w:r>
            <w:r>
              <w:rPr>
                <w:rFonts w:hint="eastAsia" w:hAnsi="宋体"/>
                <w:b/>
                <w:szCs w:val="18"/>
              </w:rPr>
              <w:t xml:space="preserve"> </w:t>
            </w:r>
            <w:r>
              <w:rPr>
                <w:rFonts w:hint="eastAsia"/>
                <w:szCs w:val="18"/>
              </w:rPr>
              <w:t>——</w:t>
            </w:r>
            <w:del w:id="1324" w:author="Edward Lee" w:date="2017-10-16T15:59:00Z">
              <w:r>
                <w:rPr>
                  <w:rFonts w:hint="eastAsia"/>
                  <w:szCs w:val="18"/>
                </w:rPr>
                <w:delText xml:space="preserve"> 要求更新固件</w:delText>
              </w:r>
            </w:del>
            <w:ins w:id="1325" w:author="asus" w:date="2017-10-07T00:58:00Z">
              <w:r>
                <w:rPr>
                  <w:b w:val="0"/>
                  <w:bCs w:val="0"/>
                  <w:smallCaps w:val="0"/>
                  <w:spacing w:val="0"/>
                  <w:szCs w:val="18"/>
                  <w:rPrChange w:id="1326" w:author="asus" w:date="2017-10-07T00:58:00Z">
                    <w:rPr>
                      <w:b/>
                      <w:bCs/>
                      <w:smallCaps/>
                      <w:spacing w:val="5"/>
                    </w:rPr>
                  </w:rPrChange>
                </w:rPr>
                <w:t>Requires updating firmware</w:t>
              </w:r>
            </w:ins>
          </w:p>
          <w:p>
            <w:pPr>
              <w:pStyle w:val="36"/>
              <w:ind w:firstLine="0" w:firstLineChars="0"/>
              <w:rPr>
                <w:rFonts w:hAnsi="宋体"/>
                <w:szCs w:val="18"/>
              </w:rPr>
            </w:pPr>
            <w:r>
              <w:rPr>
                <w:rFonts w:hAnsi="宋体"/>
                <w:b/>
                <w:szCs w:val="18"/>
              </w:rPr>
              <w:t>0x03</w:t>
            </w:r>
            <w:r>
              <w:rPr>
                <w:rFonts w:hint="eastAsia" w:hAnsi="宋体"/>
                <w:b/>
                <w:szCs w:val="18"/>
              </w:rPr>
              <w:t xml:space="preserve"> </w:t>
            </w:r>
            <w:r>
              <w:rPr>
                <w:rFonts w:hint="eastAsia"/>
                <w:szCs w:val="18"/>
              </w:rPr>
              <w:t>——</w:t>
            </w:r>
            <w:del w:id="1327" w:author="Edward Lee" w:date="2017-10-16T15:59:00Z">
              <w:r>
                <w:rPr>
                  <w:rFonts w:hint="eastAsia"/>
                  <w:szCs w:val="18"/>
                </w:rPr>
                <w:delText xml:space="preserve"> </w:delText>
              </w:r>
            </w:del>
            <w:del w:id="1328" w:author="Edward Lee" w:date="2017-10-16T15:59:00Z">
              <w:r>
                <w:rPr>
                  <w:rFonts w:hAnsi="宋体"/>
                  <w:szCs w:val="18"/>
                </w:rPr>
                <w:delText>复位</w:delText>
              </w:r>
            </w:del>
            <w:del w:id="1329" w:author="Edward Lee" w:date="2017-10-16T15:59:00Z">
              <w:r>
                <w:rPr>
                  <w:rFonts w:hint="eastAsia" w:hAnsi="宋体"/>
                  <w:szCs w:val="18"/>
                </w:rPr>
                <w:delText>设备(设备收到后，不回应，直接重启)</w:delText>
              </w:r>
            </w:del>
            <w:ins w:id="1330" w:author="asus" w:date="2017-10-07T00:59:00Z">
              <w:r>
                <w:rPr>
                  <w:rFonts w:hAnsi="宋体"/>
                  <w:b w:val="0"/>
                  <w:bCs w:val="0"/>
                  <w:smallCaps w:val="0"/>
                  <w:spacing w:val="0"/>
                  <w:szCs w:val="18"/>
                  <w:rPrChange w:id="1331" w:author="asus" w:date="2017-10-07T00:59:00Z">
                    <w:rPr>
                      <w:b/>
                      <w:bCs/>
                      <w:smallCaps/>
                      <w:spacing w:val="5"/>
                    </w:rPr>
                  </w:rPrChange>
                </w:rPr>
                <w:t>Reset device (device received, do not respond, restart directly)</w:t>
              </w:r>
            </w:ins>
          </w:p>
          <w:p>
            <w:pPr>
              <w:pStyle w:val="36"/>
              <w:ind w:firstLine="0" w:firstLineChars="0"/>
              <w:rPr>
                <w:szCs w:val="18"/>
              </w:rPr>
            </w:pPr>
            <w:r>
              <w:rPr>
                <w:rFonts w:hAnsi="宋体"/>
                <w:b/>
                <w:szCs w:val="18"/>
              </w:rPr>
              <w:t>0x04</w:t>
            </w:r>
            <w:r>
              <w:rPr>
                <w:rFonts w:hint="eastAsia" w:hAnsi="宋体"/>
                <w:b/>
                <w:szCs w:val="18"/>
              </w:rPr>
              <w:t xml:space="preserve"> </w:t>
            </w:r>
            <w:r>
              <w:rPr>
                <w:rFonts w:hint="eastAsia"/>
                <w:szCs w:val="18"/>
              </w:rPr>
              <w:t>——</w:t>
            </w:r>
            <w:del w:id="1332" w:author="Edward Lee" w:date="2017-10-16T15:59:00Z">
              <w:r>
                <w:rPr>
                  <w:rFonts w:hint="eastAsia"/>
                  <w:szCs w:val="18"/>
                </w:rPr>
                <w:delText xml:space="preserve"> 更新天线固件</w:delText>
              </w:r>
            </w:del>
            <w:ins w:id="1333" w:author="asus" w:date="2017-10-07T00:59:00Z">
              <w:r>
                <w:rPr>
                  <w:b w:val="0"/>
                  <w:bCs w:val="0"/>
                  <w:smallCaps w:val="0"/>
                  <w:spacing w:val="0"/>
                  <w:szCs w:val="18"/>
                  <w:rPrChange w:id="1334" w:author="asus" w:date="2017-10-07T00:59:00Z">
                    <w:rPr>
                      <w:b/>
                      <w:bCs/>
                      <w:smallCaps/>
                      <w:spacing w:val="5"/>
                    </w:rPr>
                  </w:rPrChange>
                </w:rPr>
                <w:t>Update the antenna firmware</w:t>
              </w:r>
            </w:ins>
          </w:p>
          <w:p>
            <w:pPr>
              <w:pStyle w:val="36"/>
              <w:ind w:firstLine="0" w:firstLineChars="0"/>
              <w:rPr>
                <w:szCs w:val="18"/>
              </w:rPr>
            </w:pPr>
            <w:r>
              <w:rPr>
                <w:rFonts w:hAnsi="宋体"/>
                <w:b/>
                <w:szCs w:val="18"/>
              </w:rPr>
              <w:t>0x05</w:t>
            </w:r>
            <w:r>
              <w:rPr>
                <w:rFonts w:hint="eastAsia" w:hAnsi="宋体"/>
                <w:b/>
                <w:szCs w:val="18"/>
              </w:rPr>
              <w:t xml:space="preserve"> </w:t>
            </w:r>
            <w:r>
              <w:rPr>
                <w:rFonts w:hint="eastAsia"/>
                <w:szCs w:val="18"/>
              </w:rPr>
              <w:t>——</w:t>
            </w:r>
            <w:del w:id="1335" w:author="Edward Lee" w:date="2017-10-16T15:59:00Z">
              <w:r>
                <w:rPr>
                  <w:rFonts w:hint="eastAsia"/>
                  <w:szCs w:val="18"/>
                </w:rPr>
                <w:delText xml:space="preserve"> 获取天线信息(版本与增益)</w:delText>
              </w:r>
            </w:del>
            <w:ins w:id="1336" w:author="asus" w:date="2017-10-07T00:59:00Z">
              <w:r>
                <w:rPr>
                  <w:b w:val="0"/>
                  <w:bCs w:val="0"/>
                  <w:smallCaps w:val="0"/>
                  <w:spacing w:val="0"/>
                  <w:szCs w:val="18"/>
                  <w:rPrChange w:id="1337" w:author="asus" w:date="2017-10-07T00:59:00Z">
                    <w:rPr>
                      <w:b/>
                      <w:bCs/>
                      <w:smallCaps/>
                      <w:spacing w:val="5"/>
                    </w:rPr>
                  </w:rPrChange>
                </w:rPr>
                <w:t>Get antenna information (version and gain)</w:t>
              </w:r>
            </w:ins>
          </w:p>
          <w:p>
            <w:pPr>
              <w:pStyle w:val="36"/>
              <w:ind w:firstLine="0" w:firstLineChars="0"/>
              <w:rPr>
                <w:szCs w:val="18"/>
              </w:rPr>
            </w:pPr>
            <w:r>
              <w:rPr>
                <w:rFonts w:hAnsi="宋体"/>
                <w:b/>
                <w:szCs w:val="18"/>
              </w:rPr>
              <w:t>0x06</w:t>
            </w:r>
            <w:r>
              <w:rPr>
                <w:rFonts w:hint="eastAsia" w:hAnsi="宋体"/>
                <w:b/>
                <w:szCs w:val="18"/>
              </w:rPr>
              <w:t xml:space="preserve"> </w:t>
            </w:r>
            <w:r>
              <w:rPr>
                <w:rFonts w:hint="eastAsia"/>
                <w:szCs w:val="18"/>
              </w:rPr>
              <w:t>——</w:t>
            </w:r>
            <w:del w:id="1338" w:author="Edward Lee" w:date="2017-10-16T15:59:00Z">
              <w:r>
                <w:rPr>
                  <w:rFonts w:hint="eastAsia"/>
                  <w:szCs w:val="18"/>
                </w:rPr>
                <w:delText xml:space="preserve"> 设置设备时间(设备收到后，设置时间，不回应)</w:delText>
              </w:r>
            </w:del>
            <w:ins w:id="1339" w:author="asus" w:date="2017-10-07T01:00:00Z">
              <w:r>
                <w:rPr>
                  <w:b w:val="0"/>
                  <w:bCs w:val="0"/>
                  <w:smallCaps w:val="0"/>
                  <w:spacing w:val="0"/>
                  <w:szCs w:val="18"/>
                  <w:rPrChange w:id="1340" w:author="asus" w:date="2017-10-07T01:00:00Z">
                    <w:rPr>
                      <w:b/>
                      <w:bCs/>
                      <w:smallCaps/>
                      <w:spacing w:val="5"/>
                    </w:rPr>
                  </w:rPrChange>
                </w:rPr>
                <w:t>Set  device time (after the device is received, set the time, do not respond)</w:t>
              </w:r>
            </w:ins>
          </w:p>
          <w:p>
            <w:pPr>
              <w:pStyle w:val="36"/>
              <w:ind w:firstLine="0" w:firstLineChars="0"/>
              <w:rPr>
                <w:szCs w:val="18"/>
              </w:rPr>
            </w:pPr>
            <w:r>
              <w:rPr>
                <w:rFonts w:hAnsi="宋体"/>
                <w:b/>
                <w:szCs w:val="18"/>
              </w:rPr>
              <w:t>0x08</w:t>
            </w:r>
            <w:r>
              <w:rPr>
                <w:rFonts w:hint="eastAsia" w:hAnsi="宋体"/>
                <w:b/>
                <w:szCs w:val="18"/>
              </w:rPr>
              <w:t xml:space="preserve"> </w:t>
            </w:r>
            <w:r>
              <w:rPr>
                <w:rFonts w:hint="eastAsia"/>
                <w:szCs w:val="18"/>
              </w:rPr>
              <w:t>——</w:t>
            </w:r>
            <w:del w:id="1341" w:author="Edward Lee" w:date="2017-10-16T16:00:00Z">
              <w:r>
                <w:rPr>
                  <w:rFonts w:hint="eastAsia"/>
                  <w:szCs w:val="18"/>
                </w:rPr>
                <w:delText xml:space="preserve"> 清除缓存标签数据(设备收到后，清除缓存的标签数据，不回应)</w:delText>
              </w:r>
            </w:del>
            <w:ins w:id="1342" w:author="asus" w:date="2017-10-07T01:02:00Z">
              <w:r>
                <w:rPr>
                  <w:b w:val="0"/>
                  <w:bCs w:val="0"/>
                  <w:smallCaps w:val="0"/>
                  <w:spacing w:val="0"/>
                  <w:szCs w:val="18"/>
                  <w:rPrChange w:id="1343" w:author="asus" w:date="2017-10-07T01:02:00Z">
                    <w:rPr>
                      <w:b/>
                      <w:bCs/>
                      <w:smallCaps/>
                      <w:spacing w:val="5"/>
                    </w:rPr>
                  </w:rPrChange>
                </w:rPr>
                <w:t>Clear</w:t>
              </w:r>
            </w:ins>
            <w:ins w:id="1344" w:author="asus" w:date="2017-10-07T01:02:00Z">
              <w:r>
                <w:rPr>
                  <w:rFonts w:hint="eastAsia"/>
                  <w:szCs w:val="18"/>
                </w:rPr>
                <w:t xml:space="preserve"> </w:t>
              </w:r>
            </w:ins>
            <w:ins w:id="1345" w:author="asus" w:date="2017-10-07T01:02:00Z">
              <w:r>
                <w:rPr>
                  <w:b w:val="0"/>
                  <w:bCs w:val="0"/>
                  <w:smallCaps w:val="0"/>
                  <w:spacing w:val="0"/>
                  <w:szCs w:val="18"/>
                  <w:rPrChange w:id="1346" w:author="asus" w:date="2017-10-07T01:02:00Z">
                    <w:rPr>
                      <w:b/>
                      <w:bCs/>
                      <w:smallCaps/>
                      <w:spacing w:val="5"/>
                    </w:rPr>
                  </w:rPrChange>
                </w:rPr>
                <w:t xml:space="preserve">tag data </w:t>
              </w:r>
            </w:ins>
            <w:ins w:id="1347" w:author="asus" w:date="2017-10-07T01:02:00Z">
              <w:r>
                <w:rPr>
                  <w:rFonts w:hint="eastAsia"/>
                  <w:szCs w:val="18"/>
                </w:rPr>
                <w:t>buffer</w:t>
              </w:r>
            </w:ins>
            <w:ins w:id="1348" w:author="asus" w:date="2017-10-07T01:02:00Z">
              <w:r>
                <w:rPr>
                  <w:b w:val="0"/>
                  <w:bCs w:val="0"/>
                  <w:smallCaps w:val="0"/>
                  <w:spacing w:val="0"/>
                  <w:szCs w:val="18"/>
                  <w:rPrChange w:id="1349" w:author="asus" w:date="2017-10-07T01:02:00Z">
                    <w:rPr>
                      <w:b/>
                      <w:bCs/>
                      <w:smallCaps/>
                      <w:spacing w:val="5"/>
                    </w:rPr>
                  </w:rPrChange>
                </w:rPr>
                <w:t xml:space="preserve"> (after the device is received, </w:t>
              </w:r>
            </w:ins>
            <w:ins w:id="1350" w:author="asus" w:date="2017-10-07T01:03:00Z">
              <w:r>
                <w:rPr>
                  <w:rFonts w:hint="eastAsia"/>
                  <w:szCs w:val="18"/>
                </w:rPr>
                <w:t>clear tag data buffer</w:t>
              </w:r>
            </w:ins>
            <w:ins w:id="1351" w:author="asus" w:date="2017-10-07T01:02:00Z">
              <w:r>
                <w:rPr>
                  <w:b w:val="0"/>
                  <w:bCs w:val="0"/>
                  <w:smallCaps w:val="0"/>
                  <w:spacing w:val="0"/>
                  <w:szCs w:val="18"/>
                  <w:rPrChange w:id="1352" w:author="asus" w:date="2017-10-07T01:02:00Z">
                    <w:rPr>
                      <w:b/>
                      <w:bCs/>
                      <w:smallCaps/>
                      <w:spacing w:val="5"/>
                    </w:rPr>
                  </w:rPrChange>
                </w:rPr>
                <w:t>, do not respond)</w:t>
              </w:r>
            </w:ins>
          </w:p>
          <w:p>
            <w:pPr>
              <w:pStyle w:val="36"/>
              <w:ind w:firstLine="0" w:firstLineChars="0"/>
              <w:rPr>
                <w:szCs w:val="18"/>
              </w:rPr>
            </w:pPr>
            <w:r>
              <w:rPr>
                <w:rFonts w:hAnsi="宋体"/>
                <w:b/>
                <w:szCs w:val="18"/>
              </w:rPr>
              <w:t>0x10</w:t>
            </w:r>
            <w:r>
              <w:rPr>
                <w:rFonts w:hint="eastAsia" w:hAnsi="宋体"/>
                <w:b/>
                <w:szCs w:val="18"/>
              </w:rPr>
              <w:t xml:space="preserve"> </w:t>
            </w:r>
            <w:r>
              <w:rPr>
                <w:rFonts w:hint="eastAsia"/>
                <w:szCs w:val="18"/>
              </w:rPr>
              <w:t>——</w:t>
            </w:r>
            <w:del w:id="1353" w:author="Edward Lee" w:date="2017-10-16T16:00:00Z">
              <w:r>
                <w:rPr>
                  <w:rFonts w:hint="eastAsia"/>
                  <w:szCs w:val="18"/>
                </w:rPr>
                <w:delText xml:space="preserve"> 要求更新用户配置参数 （V2.7以上支持）</w:delText>
              </w:r>
            </w:del>
            <w:ins w:id="1354" w:author="asus" w:date="2017-10-07T01:03:00Z">
              <w:r>
                <w:rPr>
                  <w:b w:val="0"/>
                  <w:bCs w:val="0"/>
                  <w:smallCaps w:val="0"/>
                  <w:spacing w:val="0"/>
                  <w:szCs w:val="18"/>
                  <w:rPrChange w:id="1355" w:author="asus" w:date="2017-10-07T01:03:00Z">
                    <w:rPr>
                      <w:b/>
                      <w:bCs/>
                      <w:smallCaps/>
                      <w:spacing w:val="5"/>
                    </w:rPr>
                  </w:rPrChange>
                </w:rPr>
                <w:t>Request to update the user configuration parameters (V2.7 above support</w:t>
              </w:r>
            </w:ins>
            <w:ins w:id="1356" w:author="asus" w:date="2017-10-07T01:03:00Z">
              <w:r>
                <w:rPr>
                  <w:rFonts w:hint="eastAsia"/>
                  <w:szCs w:val="18"/>
                </w:rPr>
                <w:t>s</w:t>
              </w:r>
            </w:ins>
            <w:ins w:id="1357" w:author="asus" w:date="2017-10-07T01:03:00Z">
              <w:r>
                <w:rPr>
                  <w:b w:val="0"/>
                  <w:bCs w:val="0"/>
                  <w:smallCaps w:val="0"/>
                  <w:spacing w:val="0"/>
                  <w:szCs w:val="18"/>
                  <w:rPrChange w:id="1358" w:author="asus" w:date="2017-10-07T01:03:00Z">
                    <w:rPr>
                      <w:b/>
                      <w:bCs/>
                      <w:smallCaps/>
                      <w:spacing w:val="5"/>
                    </w:rPr>
                  </w:rPrChange>
                </w:rPr>
                <w:t>)</w:t>
              </w:r>
            </w:ins>
          </w:p>
          <w:p>
            <w:pPr>
              <w:pStyle w:val="36"/>
              <w:ind w:firstLine="0" w:firstLineChars="0"/>
              <w:rPr>
                <w:szCs w:val="18"/>
              </w:rPr>
            </w:pPr>
            <w:r>
              <w:rPr>
                <w:rFonts w:hAnsi="宋体"/>
                <w:b/>
                <w:szCs w:val="18"/>
              </w:rPr>
              <w:t>0x11</w:t>
            </w:r>
            <w:r>
              <w:rPr>
                <w:rFonts w:hint="eastAsia" w:hAnsi="宋体"/>
                <w:b/>
                <w:szCs w:val="18"/>
              </w:rPr>
              <w:t xml:space="preserve"> </w:t>
            </w:r>
            <w:r>
              <w:rPr>
                <w:rFonts w:hint="eastAsia"/>
                <w:szCs w:val="18"/>
              </w:rPr>
              <w:t>——</w:t>
            </w:r>
            <w:del w:id="1359" w:author="Edward Lee" w:date="2017-10-16T16:00:00Z">
              <w:r>
                <w:rPr>
                  <w:rFonts w:hint="eastAsia"/>
                  <w:szCs w:val="18"/>
                </w:rPr>
                <w:delText xml:space="preserve"> 获取设备状态 （V2.8以上支持）</w:delText>
              </w:r>
            </w:del>
            <w:ins w:id="1360" w:author="asus" w:date="2017-10-07T01:04:00Z">
              <w:r>
                <w:rPr>
                  <w:b w:val="0"/>
                  <w:bCs w:val="0"/>
                  <w:smallCaps w:val="0"/>
                  <w:spacing w:val="0"/>
                  <w:szCs w:val="18"/>
                  <w:rPrChange w:id="1361" w:author="asus" w:date="2017-10-07T01:04:00Z">
                    <w:rPr>
                      <w:b/>
                      <w:bCs/>
                      <w:smallCaps/>
                      <w:spacing w:val="5"/>
                    </w:rPr>
                  </w:rPrChange>
                </w:rPr>
                <w:t>Get device status ( V2.8</w:t>
              </w:r>
            </w:ins>
            <w:ins w:id="1362" w:author="asus" w:date="2017-10-07T01:04:00Z">
              <w:r>
                <w:rPr>
                  <w:rFonts w:hint="eastAsia"/>
                  <w:szCs w:val="18"/>
                </w:rPr>
                <w:t xml:space="preserve"> and above version suppo</w:t>
              </w:r>
            </w:ins>
            <w:ins w:id="1363" w:author="asus" w:date="2017-10-07T01:05:00Z">
              <w:r>
                <w:rPr>
                  <w:rFonts w:hint="eastAsia"/>
                  <w:szCs w:val="18"/>
                </w:rPr>
                <w:t>rts</w:t>
              </w:r>
            </w:ins>
            <w:ins w:id="1364" w:author="asus" w:date="2017-10-07T01:04:00Z">
              <w:r>
                <w:rPr>
                  <w:b w:val="0"/>
                  <w:bCs w:val="0"/>
                  <w:smallCaps w:val="0"/>
                  <w:spacing w:val="0"/>
                  <w:szCs w:val="18"/>
                  <w:rPrChange w:id="1365" w:author="asus" w:date="2017-10-07T01:04:00Z">
                    <w:rPr>
                      <w:b/>
                      <w:bCs/>
                      <w:smallCaps/>
                      <w:spacing w:val="5"/>
                    </w:rPr>
                  </w:rPrChange>
                </w:rPr>
                <w:t>)</w:t>
              </w:r>
            </w:ins>
          </w:p>
          <w:p>
            <w:pPr>
              <w:pStyle w:val="36"/>
              <w:widowControl w:val="0"/>
              <w:ind w:firstLine="0" w:firstLineChars="0"/>
              <w:rPr>
                <w:rFonts w:hAnsi="宋体" w:eastAsiaTheme="minorEastAsia" w:cstheme="minorBidi"/>
                <w:color w:val="00B0F0"/>
                <w:kern w:val="2"/>
                <w:szCs w:val="18"/>
              </w:rPr>
            </w:pPr>
            <w:r>
              <w:rPr>
                <w:b/>
                <w:szCs w:val="18"/>
              </w:rPr>
              <w:t>0x12</w:t>
            </w:r>
            <w:r>
              <w:rPr>
                <w:rFonts w:hint="eastAsia"/>
                <w:b/>
                <w:szCs w:val="18"/>
              </w:rPr>
              <w:t xml:space="preserve"> </w:t>
            </w:r>
            <w:r>
              <w:rPr>
                <w:rFonts w:hint="eastAsia"/>
                <w:szCs w:val="18"/>
              </w:rPr>
              <w:t>——</w:t>
            </w:r>
            <w:del w:id="1366" w:author="Edward Lee" w:date="2017-10-16T16:00:00Z">
              <w:r>
                <w:rPr>
                  <w:rFonts w:hint="eastAsia"/>
                  <w:szCs w:val="18"/>
                </w:rPr>
                <w:delText xml:space="preserve"> 要求上传设备硬件信息(V3.1以上支持 )</w:delText>
              </w:r>
            </w:del>
            <w:ins w:id="1367" w:author="asus" w:date="2017-10-07T01:05:00Z">
              <w:r>
                <w:rPr>
                  <w:b w:val="0"/>
                  <w:bCs w:val="0"/>
                  <w:smallCaps w:val="0"/>
                  <w:spacing w:val="0"/>
                  <w:szCs w:val="18"/>
                  <w:rPrChange w:id="1368" w:author="asus" w:date="2017-10-07T01:05:00Z">
                    <w:rPr>
                      <w:b/>
                      <w:bCs/>
                      <w:smallCaps/>
                      <w:spacing w:val="5"/>
                    </w:rPr>
                  </w:rPrChange>
                </w:rPr>
                <w:t>Request to upload device hardware information (V3.1</w:t>
              </w:r>
            </w:ins>
            <w:ins w:id="1369" w:author="asus" w:date="2017-10-07T01:05:00Z">
              <w:r>
                <w:rPr>
                  <w:rFonts w:hint="eastAsia"/>
                  <w:szCs w:val="18"/>
                </w:rPr>
                <w:t>and</w:t>
              </w:r>
            </w:ins>
            <w:ins w:id="1370" w:author="asus" w:date="2017-10-07T01:05:00Z">
              <w:r>
                <w:rPr>
                  <w:b w:val="0"/>
                  <w:bCs w:val="0"/>
                  <w:smallCaps w:val="0"/>
                  <w:spacing w:val="0"/>
                  <w:szCs w:val="18"/>
                  <w:rPrChange w:id="1371" w:author="asus" w:date="2017-10-07T01:05:00Z">
                    <w:rPr>
                      <w:b/>
                      <w:bCs/>
                      <w:smallCaps/>
                      <w:spacing w:val="5"/>
                    </w:rPr>
                  </w:rPrChange>
                </w:rPr>
                <w:t xml:space="preserve"> above</w:t>
              </w:r>
            </w:ins>
            <w:ins w:id="1372" w:author="asus" w:date="2017-10-07T01:05:00Z">
              <w:r>
                <w:rPr>
                  <w:rFonts w:hint="eastAsia"/>
                  <w:szCs w:val="18"/>
                </w:rPr>
                <w:t xml:space="preserve"> version </w:t>
              </w:r>
            </w:ins>
            <w:ins w:id="1373" w:author="asus" w:date="2017-10-07T01:05:00Z">
              <w:r>
                <w:rPr>
                  <w:b w:val="0"/>
                  <w:bCs w:val="0"/>
                  <w:smallCaps w:val="0"/>
                  <w:spacing w:val="0"/>
                  <w:szCs w:val="18"/>
                  <w:rPrChange w:id="1374" w:author="asus" w:date="2017-10-07T01:05:00Z">
                    <w:rPr>
                      <w:b/>
                      <w:bCs/>
                      <w:smallCaps/>
                      <w:spacing w:val="5"/>
                    </w:rPr>
                  </w:rPrChange>
                </w:rPr>
                <w:t xml:space="preserve"> support</w:t>
              </w:r>
            </w:ins>
            <w:ins w:id="1375" w:author="asus" w:date="2017-10-07T01:05:00Z">
              <w:r>
                <w:rPr>
                  <w:rFonts w:hint="eastAsia"/>
                  <w:szCs w:val="18"/>
                </w:rPr>
                <w:t>s</w:t>
              </w:r>
            </w:ins>
            <w:ins w:id="1376" w:author="asus" w:date="2017-10-07T01:05:00Z">
              <w:r>
                <w:rPr>
                  <w:b w:val="0"/>
                  <w:bCs w:val="0"/>
                  <w:smallCaps w:val="0"/>
                  <w:spacing w:val="0"/>
                  <w:szCs w:val="18"/>
                  <w:rPrChange w:id="1377" w:author="asus" w:date="2017-10-07T01:05:00Z">
                    <w:rPr>
                      <w:b/>
                      <w:bCs/>
                      <w:smallCaps/>
                      <w:spacing w:val="5"/>
                    </w:rPr>
                  </w:rPrChange>
                </w:rPr>
                <w:t>)</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5" w:type="dxa"/>
            <w:shd w:val="clear" w:color="auto" w:fill="auto"/>
            <w:vAlign w:val="center"/>
          </w:tcPr>
          <w:p>
            <w:pPr>
              <w:pStyle w:val="36"/>
              <w:ind w:firstLine="0" w:firstLineChars="0"/>
              <w:jc w:val="center"/>
              <w:rPr>
                <w:rFonts w:hAnsi="宋体"/>
                <w:szCs w:val="18"/>
              </w:rPr>
            </w:pPr>
            <w:del w:id="1378" w:author="Edward Lee" w:date="2017-10-16T16:00:00Z">
              <w:r>
                <w:rPr>
                  <w:rFonts w:hint="eastAsia" w:hAnsi="宋体"/>
                  <w:szCs w:val="18"/>
                </w:rPr>
                <w:delText>实时时间</w:delText>
              </w:r>
            </w:del>
            <w:ins w:id="1379" w:author="asus" w:date="2017-10-07T01:05:00Z">
              <w:r>
                <w:rPr>
                  <w:rFonts w:hint="eastAsia" w:hAnsi="宋体"/>
                  <w:szCs w:val="18"/>
                </w:rPr>
                <w:t>Real time</w:t>
              </w:r>
            </w:ins>
          </w:p>
        </w:tc>
        <w:tc>
          <w:tcPr>
            <w:tcW w:w="993" w:type="dxa"/>
            <w:shd w:val="clear" w:color="auto" w:fill="auto"/>
            <w:vAlign w:val="center"/>
          </w:tcPr>
          <w:p>
            <w:pPr>
              <w:pStyle w:val="36"/>
              <w:ind w:firstLine="0" w:firstLineChars="0"/>
              <w:jc w:val="center"/>
              <w:rPr>
                <w:rFonts w:hAnsi="宋体"/>
                <w:szCs w:val="18"/>
              </w:rPr>
            </w:pPr>
            <w:r>
              <w:rPr>
                <w:rFonts w:hint="eastAsia" w:hAnsi="宋体"/>
                <w:szCs w:val="18"/>
              </w:rPr>
              <w:t>6</w:t>
            </w:r>
          </w:p>
        </w:tc>
        <w:tc>
          <w:tcPr>
            <w:tcW w:w="6237" w:type="dxa"/>
            <w:shd w:val="clear" w:color="auto" w:fill="auto"/>
          </w:tcPr>
          <w:p>
            <w:pPr>
              <w:pStyle w:val="36"/>
              <w:ind w:firstLine="0" w:firstLineChars="0"/>
              <w:rPr>
                <w:rFonts w:hAnsi="宋体"/>
                <w:szCs w:val="18"/>
              </w:rPr>
            </w:pPr>
            <w:del w:id="1380" w:author="Edward Lee" w:date="2017-10-16T16:00:00Z">
              <w:r>
                <w:rPr>
                  <w:rFonts w:hint="eastAsia" w:hAnsi="宋体"/>
                </w:rPr>
                <w:delText>年月日时分秒，年基于2000</w:delText>
              </w:r>
            </w:del>
            <w:ins w:id="1381" w:author="asus" w:date="2017-10-07T01:06:00Z">
              <w:del w:id="1382" w:author="Edward Lee" w:date="2017-10-16T16:00:00Z">
                <w:r>
                  <w:rPr>
                    <w:rFonts w:hint="eastAsia" w:hAnsi="宋体"/>
                  </w:rPr>
                  <w:delText xml:space="preserve"> </w:delText>
                </w:r>
              </w:del>
            </w:ins>
            <w:ins w:id="1383" w:author="asus" w:date="2017-10-07T01:06:00Z">
              <w:r>
                <w:rPr>
                  <w:rFonts w:hint="eastAsia" w:hAnsi="宋体"/>
                </w:rPr>
                <w:t>year, month, hour, minute,second. year is 2000</w:t>
              </w:r>
            </w:ins>
          </w:p>
        </w:tc>
      </w:tr>
    </w:tbl>
    <w:p>
      <w:pPr>
        <w:pStyle w:val="36"/>
        <w:ind w:firstLine="0" w:firstLineChars="0"/>
        <w:rPr>
          <w:rFonts w:hAnsi="宋体"/>
        </w:rPr>
      </w:pPr>
      <w:r>
        <w:rPr>
          <w:rFonts w:hint="eastAsia" w:hAnsi="宋体"/>
        </w:rPr>
        <w:t>eg:</w:t>
      </w:r>
      <w:r>
        <w:rPr>
          <w:rFonts w:hAnsi="宋体"/>
        </w:rPr>
        <w:t xml:space="preserve"> </w:t>
      </w:r>
      <w:r>
        <w:rPr>
          <w:rFonts w:hint="eastAsia" w:hAnsi="宋体"/>
        </w:rPr>
        <w:t>　</w:t>
      </w:r>
      <w:r>
        <w:rPr>
          <w:rFonts w:hAnsi="宋体"/>
        </w:rPr>
        <w:t xml:space="preserve"> 55 AA </w:t>
      </w:r>
      <w:r>
        <w:rPr>
          <w:rFonts w:hAnsi="宋体"/>
          <w:color w:val="FF0000"/>
          <w:u w:val="single"/>
        </w:rPr>
        <w:t>00 23</w:t>
      </w:r>
      <w:r>
        <w:rPr>
          <w:rFonts w:hAnsi="宋体"/>
          <w:u w:val="single"/>
        </w:rPr>
        <w:t xml:space="preserve"> </w:t>
      </w:r>
      <w:r>
        <w:rPr>
          <w:rFonts w:hAnsi="宋体"/>
          <w:color w:val="FFC000"/>
          <w:u w:val="single"/>
        </w:rPr>
        <w:t>80 03</w:t>
      </w:r>
      <w:r>
        <w:rPr>
          <w:rFonts w:hAnsi="宋体"/>
          <w:u w:val="single"/>
        </w:rPr>
        <w:t xml:space="preserve"> 00 00 00 01 00 01 00 00 38 36 31 36 39 34 30 33 34 32 30 35 38 39 36 00</w:t>
      </w:r>
      <w:r>
        <w:rPr>
          <w:rFonts w:hAnsi="宋体"/>
        </w:rPr>
        <w:t xml:space="preserve"> </w:t>
      </w:r>
      <w:r>
        <w:rPr>
          <w:rFonts w:hAnsi="宋体"/>
          <w:color w:val="FF33CC"/>
        </w:rPr>
        <w:t>00</w:t>
      </w:r>
      <w:r>
        <w:rPr>
          <w:rFonts w:hAnsi="宋体"/>
        </w:rPr>
        <w:t xml:space="preserve"> </w:t>
      </w:r>
      <w:r>
        <w:rPr>
          <w:rFonts w:hAnsi="宋体"/>
          <w:color w:val="3333FF"/>
        </w:rPr>
        <w:t>11 01 0E 11 17 1F</w:t>
      </w:r>
      <w:r>
        <w:rPr>
          <w:rFonts w:hAnsi="宋体"/>
        </w:rPr>
        <w:t xml:space="preserve"> </w:t>
      </w:r>
      <w:r>
        <w:rPr>
          <w:rFonts w:hAnsi="宋体"/>
          <w:color w:val="C00000"/>
        </w:rPr>
        <w:t>70 FC</w:t>
      </w:r>
    </w:p>
    <w:tbl>
      <w:tblPr>
        <w:tblStyle w:val="22"/>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
        <w:gridCol w:w="994"/>
        <w:gridCol w:w="1056"/>
        <w:gridCol w:w="1135"/>
        <w:gridCol w:w="1134"/>
        <w:gridCol w:w="851"/>
        <w:gridCol w:w="992"/>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105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13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13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851"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9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51"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vAlign w:val="center"/>
          </w:tcPr>
          <w:p>
            <w:pPr>
              <w:jc w:val="center"/>
              <w:rPr>
                <w:rFonts w:ascii="宋体" w:hAnsi="宋体" w:eastAsia="宋体"/>
              </w:rPr>
            </w:pPr>
            <w:r>
              <w:rPr>
                <w:rFonts w:hint="eastAsia" w:ascii="宋体" w:hAnsi="宋体" w:eastAsia="宋体"/>
              </w:rPr>
              <w:t>55</w:t>
            </w:r>
          </w:p>
        </w:tc>
        <w:tc>
          <w:tcPr>
            <w:tcW w:w="994" w:type="dxa"/>
            <w:vAlign w:val="center"/>
          </w:tcPr>
          <w:p>
            <w:pPr>
              <w:jc w:val="center"/>
              <w:rPr>
                <w:rFonts w:ascii="宋体" w:hAnsi="宋体" w:eastAsia="宋体"/>
              </w:rPr>
            </w:pPr>
            <w:r>
              <w:rPr>
                <w:rFonts w:hint="eastAsia" w:ascii="宋体" w:hAnsi="宋体" w:eastAsia="宋体"/>
              </w:rPr>
              <w:t>AA</w:t>
            </w:r>
          </w:p>
        </w:tc>
        <w:tc>
          <w:tcPr>
            <w:tcW w:w="1056" w:type="dxa"/>
            <w:vAlign w:val="center"/>
          </w:tcPr>
          <w:p>
            <w:pPr>
              <w:jc w:val="center"/>
              <w:rPr>
                <w:rFonts w:ascii="宋体" w:hAnsi="宋体" w:eastAsia="宋体"/>
                <w:color w:val="FF0000"/>
              </w:rPr>
            </w:pPr>
            <w:r>
              <w:rPr>
                <w:rFonts w:hint="eastAsia" w:ascii="宋体" w:hAnsi="宋体" w:eastAsia="宋体"/>
                <w:color w:val="FF0000"/>
              </w:rPr>
              <w:t>00</w:t>
            </w:r>
          </w:p>
        </w:tc>
        <w:tc>
          <w:tcPr>
            <w:tcW w:w="1135" w:type="dxa"/>
            <w:vAlign w:val="center"/>
          </w:tcPr>
          <w:p>
            <w:pPr>
              <w:jc w:val="center"/>
              <w:rPr>
                <w:rFonts w:ascii="宋体" w:hAnsi="宋体" w:eastAsia="宋体"/>
                <w:color w:val="FF0000"/>
              </w:rPr>
            </w:pPr>
            <w:r>
              <w:rPr>
                <w:rFonts w:hint="eastAsia" w:ascii="宋体" w:hAnsi="宋体" w:eastAsia="宋体"/>
                <w:color w:val="FF0000"/>
              </w:rPr>
              <w:t>23</w:t>
            </w:r>
          </w:p>
        </w:tc>
        <w:tc>
          <w:tcPr>
            <w:tcW w:w="1134" w:type="dxa"/>
            <w:vAlign w:val="center"/>
          </w:tcPr>
          <w:p>
            <w:pPr>
              <w:jc w:val="center"/>
              <w:rPr>
                <w:rFonts w:ascii="宋体" w:hAnsi="宋体" w:eastAsia="宋体"/>
                <w:color w:val="FFC000"/>
              </w:rPr>
            </w:pPr>
            <w:r>
              <w:rPr>
                <w:rFonts w:hint="eastAsia" w:ascii="宋体" w:hAnsi="宋体" w:eastAsia="宋体"/>
                <w:color w:val="FFC000"/>
              </w:rPr>
              <w:t>80</w:t>
            </w:r>
          </w:p>
        </w:tc>
        <w:tc>
          <w:tcPr>
            <w:tcW w:w="851" w:type="dxa"/>
            <w:vAlign w:val="center"/>
          </w:tcPr>
          <w:p>
            <w:pPr>
              <w:jc w:val="center"/>
              <w:rPr>
                <w:rFonts w:ascii="宋体" w:hAnsi="宋体" w:eastAsia="宋体"/>
                <w:color w:val="FFC000"/>
              </w:rPr>
            </w:pPr>
            <w:r>
              <w:rPr>
                <w:rFonts w:hint="eastAsia" w:ascii="宋体" w:hAnsi="宋体" w:eastAsia="宋体"/>
                <w:color w:val="FFC000"/>
              </w:rPr>
              <w:t>03</w:t>
            </w:r>
          </w:p>
        </w:tc>
        <w:tc>
          <w:tcPr>
            <w:tcW w:w="992" w:type="dxa"/>
            <w:vAlign w:val="center"/>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105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13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13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851"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992"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vAlign w:val="center"/>
          </w:tcPr>
          <w:p>
            <w:pPr>
              <w:jc w:val="center"/>
              <w:rPr>
                <w:rFonts w:ascii="宋体" w:hAnsi="宋体" w:eastAsia="宋体"/>
              </w:rPr>
            </w:pPr>
            <w:r>
              <w:rPr>
                <w:rFonts w:hint="eastAsia" w:ascii="宋体" w:hAnsi="宋体" w:eastAsia="宋体"/>
              </w:rPr>
              <w:t>01</w:t>
            </w:r>
          </w:p>
        </w:tc>
        <w:tc>
          <w:tcPr>
            <w:tcW w:w="994" w:type="dxa"/>
            <w:vAlign w:val="center"/>
          </w:tcPr>
          <w:p>
            <w:pPr>
              <w:jc w:val="center"/>
              <w:rPr>
                <w:rFonts w:ascii="宋体" w:hAnsi="宋体" w:eastAsia="宋体"/>
              </w:rPr>
            </w:pPr>
            <w:r>
              <w:rPr>
                <w:rFonts w:hint="eastAsia" w:ascii="宋体" w:hAnsi="宋体" w:eastAsia="宋体"/>
              </w:rPr>
              <w:t>00</w:t>
            </w:r>
          </w:p>
        </w:tc>
        <w:tc>
          <w:tcPr>
            <w:tcW w:w="1056" w:type="dxa"/>
            <w:vAlign w:val="center"/>
          </w:tcPr>
          <w:p>
            <w:pPr>
              <w:jc w:val="center"/>
              <w:rPr>
                <w:rFonts w:ascii="宋体" w:hAnsi="宋体" w:eastAsia="宋体"/>
              </w:rPr>
            </w:pPr>
            <w:r>
              <w:rPr>
                <w:rFonts w:hint="eastAsia" w:ascii="宋体" w:hAnsi="宋体" w:eastAsia="宋体"/>
              </w:rPr>
              <w:t>01</w:t>
            </w:r>
          </w:p>
        </w:tc>
        <w:tc>
          <w:tcPr>
            <w:tcW w:w="1135" w:type="dxa"/>
            <w:vAlign w:val="center"/>
          </w:tcPr>
          <w:p>
            <w:pPr>
              <w:jc w:val="center"/>
              <w:rPr>
                <w:rFonts w:ascii="宋体" w:hAnsi="宋体" w:eastAsia="宋体"/>
              </w:rPr>
            </w:pPr>
            <w:r>
              <w:rPr>
                <w:rFonts w:hint="eastAsia" w:ascii="宋体" w:hAnsi="宋体" w:eastAsia="宋体"/>
              </w:rPr>
              <w:t>00</w:t>
            </w:r>
          </w:p>
        </w:tc>
        <w:tc>
          <w:tcPr>
            <w:tcW w:w="1134" w:type="dxa"/>
            <w:vAlign w:val="center"/>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38</w:t>
            </w:r>
          </w:p>
        </w:tc>
        <w:tc>
          <w:tcPr>
            <w:tcW w:w="992" w:type="dxa"/>
            <w:vAlign w:val="center"/>
          </w:tcPr>
          <w:p>
            <w:pPr>
              <w:jc w:val="center"/>
              <w:rPr>
                <w:rFonts w:ascii="宋体" w:hAnsi="宋体" w:eastAsia="宋体"/>
              </w:rPr>
            </w:pPr>
            <w:r>
              <w:rPr>
                <w:rFonts w:hint="eastAsia" w:ascii="宋体" w:hAnsi="宋体" w:eastAsia="宋体"/>
              </w:rPr>
              <w:t>36</w:t>
            </w:r>
          </w:p>
        </w:tc>
        <w:tc>
          <w:tcPr>
            <w:tcW w:w="851" w:type="dxa"/>
            <w:vAlign w:val="center"/>
          </w:tcPr>
          <w:p>
            <w:pPr>
              <w:jc w:val="center"/>
              <w:rPr>
                <w:rFonts w:ascii="宋体" w:hAnsi="宋体" w:eastAsia="宋体"/>
              </w:rPr>
            </w:pPr>
            <w:r>
              <w:rPr>
                <w:rFonts w:hint="eastAsia" w:ascii="宋体" w:hAnsi="宋体" w:eastAsia="宋体"/>
              </w:rPr>
              <w:t>31</w:t>
            </w:r>
          </w:p>
        </w:tc>
        <w:tc>
          <w:tcPr>
            <w:tcW w:w="851"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56" w:type="dxa"/>
            <w:shd w:val="clear" w:color="auto" w:fill="D8D8D8" w:themeFill="background1" w:themeFillShade="D9"/>
            <w:vAlign w:val="center"/>
          </w:tcPr>
          <w:p>
            <w:pPr>
              <w:jc w:val="center"/>
              <w:rPr>
                <w:rFonts w:ascii="宋体" w:hAnsi="宋体" w:eastAsia="宋体"/>
                <w:b/>
              </w:rPr>
            </w:pPr>
          </w:p>
        </w:tc>
        <w:tc>
          <w:tcPr>
            <w:tcW w:w="1135"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992"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vAlign w:val="center"/>
          </w:tcPr>
          <w:p>
            <w:pPr>
              <w:jc w:val="center"/>
              <w:rPr>
                <w:rFonts w:ascii="宋体" w:hAnsi="宋体" w:eastAsia="宋体"/>
              </w:rPr>
            </w:pPr>
            <w:r>
              <w:rPr>
                <w:rFonts w:hint="eastAsia" w:ascii="宋体" w:hAnsi="宋体" w:eastAsia="宋体"/>
              </w:rPr>
              <w:t>39</w:t>
            </w:r>
          </w:p>
        </w:tc>
        <w:tc>
          <w:tcPr>
            <w:tcW w:w="994" w:type="dxa"/>
            <w:vAlign w:val="center"/>
          </w:tcPr>
          <w:p>
            <w:pPr>
              <w:jc w:val="center"/>
              <w:rPr>
                <w:rFonts w:ascii="宋体" w:hAnsi="宋体" w:eastAsia="宋体"/>
              </w:rPr>
            </w:pPr>
            <w:r>
              <w:rPr>
                <w:rFonts w:hint="eastAsia" w:ascii="宋体" w:hAnsi="宋体" w:eastAsia="宋体"/>
              </w:rPr>
              <w:t>34</w:t>
            </w:r>
          </w:p>
        </w:tc>
        <w:tc>
          <w:tcPr>
            <w:tcW w:w="1056" w:type="dxa"/>
            <w:vAlign w:val="center"/>
          </w:tcPr>
          <w:p>
            <w:pPr>
              <w:jc w:val="center"/>
              <w:rPr>
                <w:rFonts w:ascii="宋体" w:hAnsi="宋体" w:eastAsia="宋体"/>
              </w:rPr>
            </w:pPr>
            <w:r>
              <w:rPr>
                <w:rFonts w:hint="eastAsia" w:ascii="宋体" w:hAnsi="宋体" w:eastAsia="宋体"/>
              </w:rPr>
              <w:t>30</w:t>
            </w:r>
          </w:p>
        </w:tc>
        <w:tc>
          <w:tcPr>
            <w:tcW w:w="1135" w:type="dxa"/>
            <w:vAlign w:val="center"/>
          </w:tcPr>
          <w:p>
            <w:pPr>
              <w:jc w:val="center"/>
              <w:rPr>
                <w:rFonts w:ascii="宋体" w:hAnsi="宋体" w:eastAsia="宋体"/>
              </w:rPr>
            </w:pPr>
            <w:r>
              <w:rPr>
                <w:rFonts w:hint="eastAsia" w:ascii="宋体" w:hAnsi="宋体" w:eastAsia="宋体"/>
              </w:rPr>
              <w:t>33</w:t>
            </w:r>
          </w:p>
        </w:tc>
        <w:tc>
          <w:tcPr>
            <w:tcW w:w="1134" w:type="dxa"/>
            <w:vAlign w:val="center"/>
          </w:tcPr>
          <w:p>
            <w:pPr>
              <w:jc w:val="center"/>
              <w:rPr>
                <w:rFonts w:ascii="宋体" w:hAnsi="宋体" w:eastAsia="宋体"/>
              </w:rPr>
            </w:pPr>
            <w:r>
              <w:rPr>
                <w:rFonts w:hint="eastAsia" w:ascii="宋体" w:hAnsi="宋体" w:eastAsia="宋体"/>
              </w:rPr>
              <w:t>34</w:t>
            </w:r>
          </w:p>
        </w:tc>
        <w:tc>
          <w:tcPr>
            <w:tcW w:w="851" w:type="dxa"/>
            <w:vAlign w:val="center"/>
          </w:tcPr>
          <w:p>
            <w:pPr>
              <w:jc w:val="center"/>
              <w:rPr>
                <w:rFonts w:ascii="宋体" w:hAnsi="宋体" w:eastAsia="宋体"/>
              </w:rPr>
            </w:pPr>
            <w:r>
              <w:rPr>
                <w:rFonts w:hint="eastAsia" w:ascii="宋体" w:hAnsi="宋体" w:eastAsia="宋体"/>
              </w:rPr>
              <w:t>32</w:t>
            </w:r>
          </w:p>
        </w:tc>
        <w:tc>
          <w:tcPr>
            <w:tcW w:w="992" w:type="dxa"/>
            <w:vAlign w:val="center"/>
          </w:tcPr>
          <w:p>
            <w:pPr>
              <w:jc w:val="center"/>
              <w:rPr>
                <w:rFonts w:ascii="宋体" w:hAnsi="宋体" w:eastAsia="宋体"/>
              </w:rPr>
            </w:pPr>
            <w:r>
              <w:rPr>
                <w:rFonts w:hint="eastAsia" w:ascii="宋体" w:hAnsi="宋体" w:eastAsia="宋体"/>
              </w:rPr>
              <w:t>33</w:t>
            </w:r>
          </w:p>
        </w:tc>
        <w:tc>
          <w:tcPr>
            <w:tcW w:w="851" w:type="dxa"/>
            <w:vAlign w:val="center"/>
          </w:tcPr>
          <w:p>
            <w:pPr>
              <w:jc w:val="center"/>
              <w:rPr>
                <w:rFonts w:ascii="宋体" w:hAnsi="宋体" w:eastAsia="宋体"/>
              </w:rPr>
            </w:pPr>
            <w:r>
              <w:rPr>
                <w:rFonts w:hint="eastAsia" w:ascii="宋体" w:hAnsi="宋体" w:eastAsia="宋体"/>
              </w:rPr>
              <w:t>35</w:t>
            </w:r>
          </w:p>
        </w:tc>
        <w:tc>
          <w:tcPr>
            <w:tcW w:w="851"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rPr>
            </w:pPr>
          </w:p>
        </w:tc>
        <w:tc>
          <w:tcPr>
            <w:tcW w:w="105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135"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ack</w:t>
            </w:r>
          </w:p>
        </w:tc>
        <w:tc>
          <w:tcPr>
            <w:tcW w:w="1134"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time（MSB）</w:t>
            </w:r>
          </w:p>
        </w:tc>
        <w:tc>
          <w:tcPr>
            <w:tcW w:w="851" w:type="dxa"/>
            <w:shd w:val="clear" w:color="auto" w:fill="D6E3BC" w:themeFill="accent3" w:themeFillTint="66"/>
            <w:vAlign w:val="center"/>
          </w:tcPr>
          <w:p>
            <w:pPr>
              <w:jc w:val="center"/>
              <w:rPr>
                <w:rFonts w:ascii="宋体" w:hAnsi="宋体" w:eastAsia="宋体"/>
                <w:b/>
              </w:rPr>
            </w:pPr>
          </w:p>
        </w:tc>
        <w:tc>
          <w:tcPr>
            <w:tcW w:w="992" w:type="dxa"/>
            <w:shd w:val="clear" w:color="auto" w:fill="D6E3BC" w:themeFill="accent3" w:themeFillTint="66"/>
            <w:vAlign w:val="center"/>
          </w:tcPr>
          <w:p>
            <w:pPr>
              <w:jc w:val="center"/>
              <w:rPr>
                <w:rFonts w:ascii="宋体" w:hAnsi="宋体" w:eastAsia="宋体"/>
                <w:b/>
              </w:rPr>
            </w:pPr>
          </w:p>
        </w:tc>
        <w:tc>
          <w:tcPr>
            <w:tcW w:w="851" w:type="dxa"/>
            <w:shd w:val="clear" w:color="auto" w:fill="D6E3BC" w:themeFill="accent3" w:themeFillTint="66"/>
            <w:vAlign w:val="center"/>
          </w:tcPr>
          <w:p>
            <w:pPr>
              <w:jc w:val="center"/>
              <w:rPr>
                <w:rFonts w:ascii="宋体" w:hAnsi="宋体" w:eastAsia="宋体"/>
                <w:b/>
              </w:rPr>
            </w:pPr>
          </w:p>
        </w:tc>
        <w:tc>
          <w:tcPr>
            <w:tcW w:w="851" w:type="dxa"/>
            <w:shd w:val="clear" w:color="auto" w:fill="D6E3BC" w:themeFill="accent3" w:themeFillTint="66"/>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 w:type="dxa"/>
            <w:vAlign w:val="center"/>
          </w:tcPr>
          <w:p>
            <w:pPr>
              <w:jc w:val="center"/>
              <w:rPr>
                <w:rFonts w:ascii="宋体" w:hAnsi="宋体" w:eastAsia="宋体"/>
              </w:rPr>
            </w:pPr>
            <w:r>
              <w:rPr>
                <w:rFonts w:hint="eastAsia" w:ascii="宋体" w:hAnsi="宋体" w:eastAsia="宋体"/>
              </w:rPr>
              <w:t>39</w:t>
            </w:r>
          </w:p>
        </w:tc>
        <w:tc>
          <w:tcPr>
            <w:tcW w:w="994" w:type="dxa"/>
            <w:vAlign w:val="center"/>
          </w:tcPr>
          <w:p>
            <w:pPr>
              <w:jc w:val="center"/>
              <w:rPr>
                <w:rFonts w:ascii="宋体" w:hAnsi="宋体" w:eastAsia="宋体"/>
              </w:rPr>
            </w:pPr>
            <w:r>
              <w:rPr>
                <w:rFonts w:hint="eastAsia" w:ascii="宋体" w:hAnsi="宋体" w:eastAsia="宋体"/>
              </w:rPr>
              <w:t>36</w:t>
            </w:r>
          </w:p>
        </w:tc>
        <w:tc>
          <w:tcPr>
            <w:tcW w:w="1056" w:type="dxa"/>
            <w:vAlign w:val="center"/>
          </w:tcPr>
          <w:p>
            <w:pPr>
              <w:jc w:val="center"/>
              <w:rPr>
                <w:rFonts w:ascii="宋体" w:hAnsi="宋体" w:eastAsia="宋体"/>
              </w:rPr>
            </w:pPr>
            <w:r>
              <w:rPr>
                <w:rFonts w:hint="eastAsia" w:ascii="宋体" w:hAnsi="宋体" w:eastAsia="宋体"/>
              </w:rPr>
              <w:t>00</w:t>
            </w:r>
          </w:p>
        </w:tc>
        <w:tc>
          <w:tcPr>
            <w:tcW w:w="1135"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00</w:t>
            </w:r>
          </w:p>
        </w:tc>
        <w:tc>
          <w:tcPr>
            <w:tcW w:w="1134"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11</w:t>
            </w:r>
          </w:p>
        </w:tc>
        <w:tc>
          <w:tcPr>
            <w:tcW w:w="851"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01</w:t>
            </w:r>
          </w:p>
        </w:tc>
        <w:tc>
          <w:tcPr>
            <w:tcW w:w="992"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0E</w:t>
            </w:r>
          </w:p>
        </w:tc>
        <w:tc>
          <w:tcPr>
            <w:tcW w:w="851"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11</w:t>
            </w:r>
          </w:p>
        </w:tc>
        <w:tc>
          <w:tcPr>
            <w:tcW w:w="851"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3333FF"/>
                <w:kern w:val="0"/>
                <w:szCs w:val="2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6"/>
          <w:wAfter w:w="5814" w:type="dxa"/>
        </w:trPr>
        <w:tc>
          <w:tcPr>
            <w:tcW w:w="892" w:type="dxa"/>
            <w:shd w:val="clear" w:color="auto" w:fill="D6E3BC" w:themeFill="accent3" w:themeFillTint="66"/>
            <w:vAlign w:val="center"/>
          </w:tcPr>
          <w:p>
            <w:pPr>
              <w:jc w:val="center"/>
              <w:rPr>
                <w:rFonts w:ascii="宋体" w:hAnsi="宋体" w:eastAsia="宋体"/>
              </w:rPr>
            </w:pPr>
            <w:r>
              <w:rPr>
                <w:rFonts w:hint="eastAsia" w:ascii="宋体" w:hAnsi="宋体" w:eastAsia="宋体"/>
                <w:b/>
              </w:rPr>
              <w:t>time（LSB）</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105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6"/>
          <w:wAfter w:w="5814" w:type="dxa"/>
        </w:trPr>
        <w:tc>
          <w:tcPr>
            <w:tcW w:w="892" w:type="dxa"/>
            <w:vAlign w:val="center"/>
          </w:tcPr>
          <w:p>
            <w:pPr>
              <w:jc w:val="center"/>
              <w:rPr>
                <w:rFonts w:ascii="宋体" w:hAnsi="宋体" w:eastAsia="宋体"/>
              </w:rPr>
            </w:pPr>
            <w:r>
              <w:rPr>
                <w:rFonts w:hint="eastAsia" w:ascii="宋体" w:hAnsi="宋体" w:eastAsia="宋体"/>
                <w:color w:val="3333FF"/>
              </w:rPr>
              <w:t>1F</w:t>
            </w:r>
          </w:p>
        </w:tc>
        <w:tc>
          <w:tcPr>
            <w:tcW w:w="994"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70</w:t>
            </w:r>
          </w:p>
        </w:tc>
        <w:tc>
          <w:tcPr>
            <w:tcW w:w="1056"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FC</w:t>
            </w:r>
          </w:p>
        </w:tc>
      </w:tr>
    </w:tbl>
    <w:p>
      <w:pPr>
        <w:pStyle w:val="36"/>
        <w:ind w:firstLine="422"/>
        <w:rPr>
          <w:rFonts w:hAnsi="宋体"/>
        </w:rPr>
      </w:pPr>
      <w:del w:id="1384" w:author="asus" w:date="2017-10-06T16:09:00Z">
        <w:r>
          <w:rPr>
            <w:rFonts w:hint="eastAsia" w:hAnsi="宋体"/>
            <w:b/>
            <w:bCs/>
            <w:color w:val="000000" w:themeColor="text1"/>
          </w:rPr>
          <w:delText>起始标识</w:delText>
        </w:r>
      </w:del>
      <w:ins w:id="1385" w:author="asus" w:date="2017-10-06T16:09:00Z">
        <w:r>
          <w:rPr>
            <w:rFonts w:hint="eastAsia" w:hAnsi="宋体"/>
            <w:b/>
            <w:bCs/>
            <w:color w:val="000000" w:themeColor="text1"/>
          </w:rPr>
          <w:t>Start flag</w:t>
        </w:r>
      </w:ins>
    </w:p>
    <w:p>
      <w:pPr>
        <w:pStyle w:val="36"/>
        <w:rPr>
          <w:rFonts w:hAnsi="宋体"/>
        </w:rPr>
      </w:pPr>
      <w:del w:id="1386" w:author="asus" w:date="2017-10-06T16:09:00Z">
        <w:r>
          <w:rPr>
            <w:rFonts w:hint="eastAsia" w:hAnsi="宋体"/>
          </w:rPr>
          <w:delText>起始标识</w:delText>
        </w:r>
      </w:del>
      <w:ins w:id="1387" w:author="asus" w:date="2017-10-06T16:09:00Z">
        <w:r>
          <w:rPr>
            <w:rFonts w:hint="eastAsia" w:hAnsi="宋体"/>
          </w:rPr>
          <w:t>Start flag</w:t>
        </w:r>
      </w:ins>
      <w:r>
        <w:rPr>
          <w:rFonts w:hint="eastAsia" w:hAnsi="宋体"/>
        </w:rPr>
        <w:t>sof     ： 0x55AA</w:t>
      </w:r>
    </w:p>
    <w:p>
      <w:pPr>
        <w:pStyle w:val="36"/>
        <w:ind w:firstLine="422"/>
        <w:rPr>
          <w:rFonts w:hAnsi="宋体"/>
          <w:b/>
        </w:rPr>
      </w:pPr>
      <w:del w:id="1388" w:author="asus" w:date="2017-10-06T16:11:00Z">
        <w:r>
          <w:rPr>
            <w:rFonts w:hint="eastAsia" w:hAnsi="宋体"/>
            <w:b/>
          </w:rPr>
          <w:delText>报文头</w:delText>
        </w:r>
      </w:del>
      <w:ins w:id="1389" w:author="asus" w:date="2017-10-06T16:11:00Z">
        <w:r>
          <w:rPr>
            <w:rFonts w:hint="eastAsia" w:hAnsi="宋体"/>
            <w:b/>
          </w:rPr>
          <w:t>Message header</w:t>
        </w:r>
      </w:ins>
    </w:p>
    <w:p>
      <w:pPr>
        <w:pStyle w:val="36"/>
        <w:rPr>
          <w:rFonts w:hAnsi="宋体"/>
        </w:rPr>
      </w:pPr>
      <w:del w:id="1390" w:author="asus" w:date="2017-10-06T16:12:00Z">
        <w:r>
          <w:rPr>
            <w:rFonts w:hint="eastAsia" w:hAnsi="宋体"/>
          </w:rPr>
          <w:delText>报文长度</w:delText>
        </w:r>
      </w:del>
      <w:ins w:id="1391" w:author="asus" w:date="2017-10-06T16:12:00Z">
        <w:r>
          <w:rPr>
            <w:rFonts w:hint="eastAsia" w:hAnsi="宋体"/>
          </w:rPr>
          <w:t>message length</w:t>
        </w:r>
      </w:ins>
      <w:r>
        <w:rPr>
          <w:rFonts w:hint="eastAsia" w:hAnsi="宋体"/>
        </w:rPr>
        <w:t>len     ： 0x</w:t>
      </w:r>
      <w:r>
        <w:rPr>
          <w:rFonts w:hint="eastAsia" w:hAnsi="宋体"/>
          <w:color w:val="FF0000"/>
        </w:rPr>
        <w:t>0023</w:t>
      </w:r>
    </w:p>
    <w:p>
      <w:pPr>
        <w:pStyle w:val="36"/>
        <w:rPr>
          <w:rFonts w:hAnsi="宋体"/>
        </w:rPr>
      </w:pPr>
      <w:del w:id="1392" w:author="asus" w:date="2017-10-06T16:13:00Z">
        <w:r>
          <w:rPr>
            <w:rFonts w:hint="eastAsia" w:hAnsi="宋体"/>
          </w:rPr>
          <w:delText>命令码</w:delText>
        </w:r>
      </w:del>
      <w:ins w:id="1393" w:author="asus" w:date="2017-10-06T16:13:00Z">
        <w:r>
          <w:rPr>
            <w:rFonts w:hint="eastAsia" w:hAnsi="宋体"/>
          </w:rPr>
          <w:t>command code</w:t>
        </w:r>
      </w:ins>
      <w:r>
        <w:rPr>
          <w:rFonts w:hint="eastAsia" w:hAnsi="宋体"/>
        </w:rPr>
        <w:t xml:space="preserve"> cmd      ： 0x</w:t>
      </w:r>
      <w:r>
        <w:rPr>
          <w:rFonts w:hint="eastAsia" w:hAnsi="宋体"/>
          <w:color w:val="FFC000"/>
        </w:rPr>
        <w:t>8003</w:t>
      </w:r>
    </w:p>
    <w:p>
      <w:pPr>
        <w:pStyle w:val="36"/>
        <w:rPr>
          <w:rFonts w:hAnsi="宋体"/>
        </w:rPr>
      </w:pPr>
      <w:del w:id="1394" w:author="asus" w:date="2017-10-06T16:14:00Z">
        <w:r>
          <w:rPr>
            <w:rFonts w:hint="eastAsia" w:hAnsi="宋体"/>
          </w:rPr>
          <w:delText>报文流水号</w:delText>
        </w:r>
      </w:del>
      <w:ins w:id="1395" w:author="asus" w:date="2017-10-06T16:14:00Z">
        <w:r>
          <w:rPr>
            <w:rFonts w:hint="eastAsia" w:hAnsi="宋体"/>
          </w:rPr>
          <w:t xml:space="preserve">Message serial number </w:t>
        </w:r>
      </w:ins>
      <w:r>
        <w:rPr>
          <w:rFonts w:hint="eastAsia" w:hAnsi="宋体"/>
        </w:rPr>
        <w:t>seq   ： 0x00000001</w:t>
      </w:r>
    </w:p>
    <w:p>
      <w:pPr>
        <w:pStyle w:val="36"/>
        <w:rPr>
          <w:rFonts w:hAnsi="宋体"/>
        </w:rPr>
      </w:pPr>
      <w:del w:id="1396" w:author="asus" w:date="2017-10-06T16:16:00Z">
        <w:r>
          <w:rPr>
            <w:rFonts w:hint="eastAsia" w:hAnsi="宋体"/>
          </w:rPr>
          <w:delText>协议版本</w:delText>
        </w:r>
      </w:del>
      <w:ins w:id="1397" w:author="asus" w:date="2017-10-06T16:16:00Z">
        <w:r>
          <w:rPr>
            <w:rFonts w:hint="eastAsia" w:hAnsi="宋体"/>
          </w:rPr>
          <w:t>protocol version</w:t>
        </w:r>
      </w:ins>
      <w:r>
        <w:rPr>
          <w:rFonts w:hint="eastAsia" w:hAnsi="宋体"/>
        </w:rPr>
        <w:t>pro_ver ： 0x0001 (V0.1)</w:t>
      </w:r>
    </w:p>
    <w:p>
      <w:pPr>
        <w:pStyle w:val="36"/>
        <w:rPr>
          <w:rFonts w:hAnsi="宋体"/>
        </w:rPr>
      </w:pPr>
      <w:del w:id="1398" w:author="asus" w:date="2017-10-06T16:17:00Z">
        <w:r>
          <w:rPr>
            <w:rFonts w:hint="eastAsia" w:hAnsi="宋体"/>
          </w:rPr>
          <w:delText>安全标识</w:delText>
        </w:r>
      </w:del>
      <w:ins w:id="1399" w:author="asus" w:date="2017-10-06T16:17:00Z">
        <w:r>
          <w:rPr>
            <w:rFonts w:hint="eastAsia" w:hAnsi="宋体"/>
          </w:rPr>
          <w:t>security flag</w:t>
        </w:r>
      </w:ins>
      <w:r>
        <w:rPr>
          <w:rFonts w:hint="eastAsia" w:hAnsi="宋体"/>
        </w:rPr>
        <w:t>seq_flag： 0x0000</w:t>
      </w:r>
    </w:p>
    <w:p>
      <w:pPr>
        <w:pStyle w:val="36"/>
        <w:rPr>
          <w:rFonts w:hAnsi="宋体"/>
        </w:rPr>
      </w:pPr>
      <w:del w:id="1400" w:author="asus" w:date="2017-10-06T16:18:00Z">
        <w:r>
          <w:rPr>
            <w:rFonts w:hint="eastAsia" w:hAnsi="宋体"/>
          </w:rPr>
          <w:delText>设备ID</w:delText>
        </w:r>
      </w:del>
      <w:ins w:id="1401"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1402" w:author="asus" w:date="2017-10-07T01:10:00Z">
        <w:r>
          <w:rPr>
            <w:rFonts w:hint="eastAsia" w:hAnsi="宋体"/>
          </w:rPr>
          <w:delText>转为字符串为</w:delText>
        </w:r>
      </w:del>
      <w:ins w:id="1403" w:author="asus" w:date="2017-10-07T01:12:00Z">
        <w:r>
          <w:rPr>
            <w:rFonts w:hint="eastAsia" w:hAnsi="宋体"/>
          </w:rPr>
          <w:t xml:space="preserve">change to string </w:t>
        </w:r>
      </w:ins>
      <w:r>
        <w:rPr>
          <w:rFonts w:hint="eastAsia" w:hAnsi="宋体"/>
        </w:rPr>
        <w:t>：</w:t>
      </w:r>
      <w:r>
        <w:rPr>
          <w:rFonts w:hint="eastAsia" w:hAnsi="宋体" w:cs="Calibri"/>
          <w:szCs w:val="21"/>
          <w:u w:val="single"/>
        </w:rPr>
        <w:t>“</w:t>
      </w:r>
      <w:r>
        <w:rPr>
          <w:rFonts w:hAnsi="宋体" w:cs="Calibri"/>
          <w:szCs w:val="21"/>
          <w:u w:val="single"/>
        </w:rPr>
        <w:t>861694034205896”）</w:t>
      </w:r>
    </w:p>
    <w:p>
      <w:pPr>
        <w:pStyle w:val="36"/>
        <w:ind w:firstLine="422"/>
        <w:rPr>
          <w:rFonts w:hAnsi="宋体"/>
          <w:b/>
        </w:rPr>
      </w:pPr>
      <w:del w:id="1404" w:author="asus" w:date="2017-10-06T16:20:00Z">
        <w:r>
          <w:rPr>
            <w:rFonts w:hint="eastAsia" w:hAnsi="宋体"/>
            <w:b/>
          </w:rPr>
          <w:delText>报文体</w:delText>
        </w:r>
      </w:del>
      <w:ins w:id="1405" w:author="asus" w:date="2017-10-06T16:20:00Z">
        <w:r>
          <w:rPr>
            <w:rFonts w:hint="eastAsia" w:hAnsi="宋体"/>
            <w:b/>
          </w:rPr>
          <w:t>Service content</w:t>
        </w:r>
      </w:ins>
    </w:p>
    <w:p>
      <w:pPr>
        <w:pStyle w:val="36"/>
        <w:rPr>
          <w:rFonts w:hAnsi="宋体"/>
        </w:rPr>
      </w:pPr>
      <w:del w:id="1406" w:author="Edward Lee" w:date="2017-10-16T16:01:00Z">
        <w:r>
          <w:rPr>
            <w:rFonts w:hint="eastAsia" w:hAnsi="宋体" w:cstheme="minorBidi"/>
            <w:kern w:val="2"/>
            <w:szCs w:val="22"/>
            <w:shd w:val="clear" w:color="auto" w:fill="C2D69B" w:themeFill="accent3" w:themeFillTint="99"/>
          </w:rPr>
          <w:delText>操作指示</w:delText>
        </w:r>
      </w:del>
      <w:ins w:id="1407" w:author="asus" w:date="2017-10-07T01:13:00Z">
        <w:r>
          <w:rPr>
            <w:rFonts w:hAnsi="宋体" w:cstheme="minorBidi"/>
            <w:b w:val="0"/>
            <w:bCs w:val="0"/>
            <w:smallCaps w:val="0"/>
            <w:spacing w:val="0"/>
            <w:kern w:val="2"/>
            <w:szCs w:val="22"/>
            <w:shd w:val="clear" w:color="auto" w:fill="C2D69B" w:themeFill="accent3" w:themeFillTint="99"/>
            <w:rPrChange w:id="1408" w:author="asus" w:date="2017-10-07T01:13:00Z">
              <w:rPr>
                <w:b/>
                <w:bCs/>
                <w:smallCaps/>
                <w:spacing w:val="5"/>
              </w:rPr>
            </w:rPrChange>
          </w:rPr>
          <w:t>Operation instructions</w:t>
        </w:r>
      </w:ins>
      <w:ins w:id="1409" w:author="asus" w:date="2017-10-07T01:13:00Z">
        <w:r>
          <w:rPr>
            <w:rFonts w:hint="eastAsia" w:hAnsi="宋体" w:cstheme="minorBidi"/>
            <w:kern w:val="2"/>
            <w:szCs w:val="22"/>
            <w:shd w:val="clear" w:color="auto" w:fill="C2D69B" w:themeFill="accent3" w:themeFillTint="99"/>
          </w:rPr>
          <w:t xml:space="preserve"> </w:t>
        </w:r>
      </w:ins>
      <w:r>
        <w:rPr>
          <w:rFonts w:hAnsi="宋体" w:cstheme="minorBidi"/>
          <w:kern w:val="2"/>
          <w:szCs w:val="22"/>
          <w:shd w:val="clear" w:color="auto" w:fill="C2D69B" w:themeFill="accent3" w:themeFillTint="99"/>
        </w:rPr>
        <w:t xml:space="preserve">ask         </w:t>
      </w:r>
      <w:r>
        <w:rPr>
          <w:rFonts w:hint="eastAsia" w:hAnsi="宋体"/>
        </w:rPr>
        <w:t>：</w:t>
      </w:r>
      <w:r>
        <w:rPr>
          <w:rFonts w:hAnsi="宋体"/>
          <w:color w:val="FF33CC"/>
        </w:rPr>
        <w:t>0</w:t>
      </w:r>
      <w:r>
        <w:rPr>
          <w:rFonts w:hint="eastAsia" w:hAnsi="宋体"/>
          <w:color w:val="FF33CC"/>
        </w:rPr>
        <w:t>0</w:t>
      </w:r>
      <w:r>
        <w:rPr>
          <w:rFonts w:hAnsi="宋体"/>
          <w:color w:val="FF33CC"/>
        </w:rPr>
        <w:t xml:space="preserve"> </w:t>
      </w:r>
      <w:r>
        <w:rPr>
          <w:rFonts w:hint="eastAsia" w:hAnsi="宋体"/>
          <w:color w:val="FF33CC"/>
        </w:rPr>
        <w:t xml:space="preserve"> </w:t>
      </w:r>
      <w:r>
        <w:rPr>
          <w:rFonts w:hint="eastAsia" w:hAnsi="宋体"/>
        </w:rPr>
        <w:t xml:space="preserve"> </w:t>
      </w:r>
      <w:del w:id="1410" w:author="Edward Lee" w:date="2017-10-16T16:01:00Z">
        <w:r>
          <w:rPr>
            <w:rFonts w:hint="eastAsia" w:hAnsi="宋体"/>
          </w:rPr>
          <w:delText>无操作</w:delText>
        </w:r>
      </w:del>
      <w:ins w:id="1411" w:author="asus" w:date="2017-10-07T01:13:00Z">
        <w:r>
          <w:rPr>
            <w:rFonts w:hAnsi="宋体"/>
            <w:b w:val="0"/>
            <w:bCs w:val="0"/>
            <w:smallCaps w:val="0"/>
            <w:spacing w:val="0"/>
            <w:rPrChange w:id="1412" w:author="asus" w:date="2017-10-07T01:13:00Z">
              <w:rPr>
                <w:b/>
                <w:bCs/>
                <w:smallCaps/>
                <w:spacing w:val="5"/>
              </w:rPr>
            </w:rPrChange>
          </w:rPr>
          <w:t>No operation</w:t>
        </w:r>
      </w:ins>
    </w:p>
    <w:p>
      <w:pPr>
        <w:ind w:left="2977" w:leftChars="200" w:hanging="2557"/>
        <w:rPr>
          <w:rFonts w:ascii="宋体" w:hAnsi="宋体" w:eastAsia="宋体"/>
          <w:shd w:val="clear" w:color="auto" w:fill="FFFFFF" w:themeFill="background1"/>
        </w:rPr>
      </w:pPr>
      <w:del w:id="1413" w:author="Edward Lee" w:date="2017-10-16T16:01:00Z">
        <w:r>
          <w:rPr>
            <w:rFonts w:hint="eastAsia" w:ascii="宋体" w:hAnsi="宋体" w:eastAsia="宋体"/>
            <w:shd w:val="clear" w:color="auto" w:fill="C2D69B" w:themeFill="accent3" w:themeFillTint="99"/>
          </w:rPr>
          <w:delText>平台实时时间</w:delText>
        </w:r>
      </w:del>
      <w:ins w:id="1414" w:author="asus" w:date="2017-10-07T01:14:00Z">
        <w:r>
          <w:rPr>
            <w:rFonts w:ascii="宋体" w:hAnsi="宋体" w:eastAsia="宋体"/>
            <w:b w:val="0"/>
            <w:bCs w:val="0"/>
            <w:smallCaps w:val="0"/>
            <w:spacing w:val="0"/>
            <w:shd w:val="clear" w:color="auto" w:fill="C2D69B" w:themeFill="accent3" w:themeFillTint="99"/>
            <w:rPrChange w:id="1415" w:author="asus" w:date="2017-10-07T01:14:00Z">
              <w:rPr>
                <w:b/>
                <w:bCs/>
                <w:smallCaps/>
                <w:spacing w:val="5"/>
              </w:rPr>
            </w:rPrChange>
          </w:rPr>
          <w:t>Platform real time</w:t>
        </w:r>
      </w:ins>
      <w:ins w:id="1416" w:author="asus" w:date="2017-10-07T01:14:00Z">
        <w:r>
          <w:rPr>
            <w:rFonts w:hint="eastAsia" w:ascii="宋体" w:hAnsi="宋体" w:eastAsia="宋体"/>
            <w:shd w:val="clear" w:color="auto" w:fill="C2D69B" w:themeFill="accent3" w:themeFillTint="99"/>
          </w:rPr>
          <w:t xml:space="preserve"> </w:t>
        </w:r>
      </w:ins>
      <w:r>
        <w:rPr>
          <w:rFonts w:hint="eastAsia" w:ascii="宋体" w:hAnsi="宋体" w:eastAsia="宋体"/>
          <w:shd w:val="clear" w:color="auto" w:fill="C2D69B" w:themeFill="accent3" w:themeFillTint="99"/>
        </w:rPr>
        <w:t xml:space="preserve">time   </w:t>
      </w:r>
      <w:r>
        <w:rPr>
          <w:rFonts w:hint="eastAsia" w:ascii="宋体" w:hAnsi="宋体" w:eastAsia="宋体"/>
          <w:shd w:val="clear" w:color="auto" w:fill="FFFFFF" w:themeFill="background1"/>
        </w:rPr>
        <w:t>：</w:t>
      </w:r>
      <w:r>
        <w:rPr>
          <w:rFonts w:ascii="宋体" w:hAnsi="宋体" w:eastAsia="宋体"/>
          <w:color w:val="3333FF"/>
          <w:shd w:val="clear" w:color="auto" w:fill="FFFFFF" w:themeFill="background1"/>
        </w:rPr>
        <w:t>11 01 0E 11 17 1</w:t>
      </w:r>
      <w:r>
        <w:rPr>
          <w:rFonts w:hint="eastAsia" w:ascii="宋体" w:hAnsi="宋体" w:eastAsia="宋体"/>
          <w:color w:val="3333FF"/>
          <w:shd w:val="clear" w:color="auto" w:fill="FFFFFF" w:themeFill="background1"/>
        </w:rPr>
        <w:t>F</w:t>
      </w:r>
      <w:r>
        <w:rPr>
          <w:rFonts w:hint="eastAsia" w:ascii="宋体" w:hAnsi="宋体" w:eastAsia="宋体"/>
          <w:shd w:val="clear" w:color="auto" w:fill="FFFFFF" w:themeFill="background1"/>
        </w:rPr>
        <w:t xml:space="preserve"> </w:t>
      </w:r>
      <w:del w:id="1417" w:author="Edward Lee" w:date="2017-10-16T16:01:00Z">
        <w:r>
          <w:rPr>
            <w:rFonts w:hint="eastAsia" w:ascii="宋体" w:hAnsi="宋体" w:eastAsia="宋体"/>
            <w:shd w:val="clear" w:color="auto" w:fill="FFFFFF" w:themeFill="background1"/>
          </w:rPr>
          <w:delText xml:space="preserve"> 分别对应年、月、日、时、分、秒，起始时间是2000（2017年1月14日，17:23:31）</w:delText>
        </w:r>
      </w:del>
      <w:ins w:id="1418" w:author="asus" w:date="2017-10-07T01:14:00Z">
        <w:r>
          <w:rPr>
            <w:rFonts w:ascii="宋体" w:hAnsi="宋体" w:eastAsia="宋体"/>
            <w:b w:val="0"/>
            <w:bCs w:val="0"/>
            <w:smallCaps w:val="0"/>
            <w:spacing w:val="0"/>
            <w:shd w:val="clear" w:color="auto" w:fill="FFFFFF" w:themeFill="background1"/>
            <w:rPrChange w:id="1419" w:author="asus" w:date="2017-10-07T01:14:00Z">
              <w:rPr>
                <w:b/>
                <w:bCs/>
                <w:smallCaps/>
                <w:spacing w:val="5"/>
              </w:rPr>
            </w:rPrChange>
          </w:rPr>
          <w:t>Respectively, the year, month, day, hour, minute, second, the starting time is 2000 (January 14, 2017, 17:23:31)</w:t>
        </w:r>
      </w:ins>
    </w:p>
    <w:p>
      <w:pPr>
        <w:ind w:left="2977" w:leftChars="200" w:hanging="2557"/>
        <w:rPr>
          <w:rFonts w:ascii="宋体" w:hAnsi="宋体" w:eastAsia="宋体"/>
          <w:b/>
          <w:shd w:val="clear" w:color="auto" w:fill="C2D69B" w:themeFill="accent3" w:themeFillTint="99"/>
        </w:rPr>
      </w:pPr>
      <w:del w:id="1420" w:author="asus" w:date="2017-10-06T17:45:00Z">
        <w:r>
          <w:rPr>
            <w:rFonts w:hint="eastAsia" w:ascii="宋体" w:hAnsi="宋体" w:eastAsia="宋体"/>
            <w:b/>
            <w:shd w:val="clear" w:color="auto" w:fill="FFFFFF" w:themeFill="background1"/>
          </w:rPr>
          <w:delText>校验</w:delText>
        </w:r>
      </w:del>
      <w:ins w:id="1421" w:author="asus" w:date="2017-10-06T17:45:00Z">
        <w:r>
          <w:rPr>
            <w:rFonts w:hint="eastAsia" w:ascii="宋体" w:hAnsi="宋体" w:eastAsia="宋体"/>
            <w:b/>
            <w:shd w:val="clear" w:color="auto" w:fill="FFFFFF" w:themeFill="background1"/>
          </w:rPr>
          <w:t>Check</w:t>
        </w:r>
      </w:ins>
    </w:p>
    <w:p>
      <w:pPr>
        <w:spacing w:line="360" w:lineRule="auto"/>
        <w:ind w:firstLine="420" w:firstLineChars="200"/>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0x70FC</w:t>
      </w:r>
    </w:p>
    <w:p>
      <w:pPr>
        <w:pStyle w:val="3"/>
        <w:numPr>
          <w:ilvl w:val="1"/>
          <w:numId w:val="3"/>
        </w:numPr>
        <w:spacing w:before="360" w:line="415" w:lineRule="auto"/>
        <w:ind w:left="572" w:hanging="572" w:hangingChars="178"/>
        <w:rPr>
          <w:rFonts w:ascii="宋体" w:hAnsi="宋体" w:eastAsia="宋体"/>
        </w:rPr>
      </w:pPr>
      <w:del w:id="1422" w:author="Edward Lee" w:date="2017-10-16T16:01:00Z">
        <w:bookmarkStart w:id="30" w:name="_Toc493668386"/>
        <w:r>
          <w:rPr>
            <w:rFonts w:hint="eastAsia" w:ascii="宋体" w:hAnsi="宋体" w:eastAsia="宋体"/>
          </w:rPr>
          <w:delText xml:space="preserve">数据上报 </w:delText>
        </w:r>
      </w:del>
      <w:ins w:id="1423" w:author="asus" w:date="2017-10-07T01:14:00Z">
        <w:r>
          <w:rPr>
            <w:rFonts w:ascii="宋体" w:hAnsi="宋体" w:eastAsia="宋体"/>
            <w:b/>
            <w:bCs/>
            <w:smallCaps w:val="0"/>
            <w:spacing w:val="0"/>
            <w:rPrChange w:id="1424" w:author="asus" w:date="2017-10-07T01:14:00Z">
              <w:rPr>
                <w:b w:val="0"/>
                <w:bCs w:val="0"/>
                <w:smallCaps/>
                <w:spacing w:val="5"/>
              </w:rPr>
            </w:rPrChange>
          </w:rPr>
          <w:t>Data reporting</w:t>
        </w:r>
      </w:ins>
      <w:r>
        <w:rPr>
          <w:rFonts w:hint="eastAsia" w:ascii="宋体" w:hAnsi="宋体" w:eastAsia="宋体"/>
        </w:rPr>
        <w:t>（0x0004/ 0x8004）</w:t>
      </w:r>
      <w:bookmarkEnd w:id="30"/>
    </w:p>
    <w:p>
      <w:pPr>
        <w:pStyle w:val="36"/>
        <w:rPr>
          <w:rFonts w:hAnsi="宋体"/>
        </w:rPr>
      </w:pPr>
      <w:del w:id="1425" w:author="asus" w:date="2017-10-06T17:48:00Z">
        <w:r>
          <w:rPr>
            <w:rFonts w:hint="eastAsia" w:hAnsi="宋体"/>
          </w:rPr>
          <w:delText>由设备向平台发起</w:delText>
        </w:r>
      </w:del>
      <w:ins w:id="1426" w:author="asus" w:date="2017-10-06T17:48:00Z">
        <w:r>
          <w:rPr>
            <w:rFonts w:hint="eastAsia" w:hAnsi="宋体"/>
          </w:rPr>
          <w:t>Initiated by the device to the platform</w:t>
        </w:r>
      </w:ins>
      <w:r>
        <w:rPr>
          <w:rFonts w:hint="eastAsia" w:hAnsi="宋体"/>
        </w:rPr>
        <w:t>，</w:t>
      </w:r>
      <w:del w:id="1427" w:author="asus" w:date="2017-10-06T16:13:00Z">
        <w:r>
          <w:rPr>
            <w:rFonts w:hint="eastAsia" w:hAnsi="宋体"/>
          </w:rPr>
          <w:delText>命令码</w:delText>
        </w:r>
      </w:del>
      <w:ins w:id="1428" w:author="asus" w:date="2017-10-06T16:13:00Z">
        <w:r>
          <w:rPr>
            <w:rFonts w:hint="eastAsia" w:hAnsi="宋体"/>
          </w:rPr>
          <w:t>command code</w:t>
        </w:r>
      </w:ins>
      <w:r>
        <w:rPr>
          <w:rFonts w:hint="eastAsia" w:hAnsi="宋体"/>
        </w:rPr>
        <w:t>:0x0004，</w:t>
      </w:r>
      <w:ins w:id="1429" w:author="asus" w:date="2017-10-07T01:14:00Z">
        <w:r>
          <w:rPr>
            <w:rFonts w:hint="eastAsia" w:hAnsi="宋体"/>
          </w:rPr>
          <w:t>plat v</w:t>
        </w:r>
      </w:ins>
      <w:ins w:id="1430" w:author="asus" w:date="2017-10-07T01:15:00Z">
        <w:r>
          <w:rPr>
            <w:rFonts w:hint="eastAsia" w:hAnsi="宋体"/>
          </w:rPr>
          <w:t>alidation code</w:t>
        </w:r>
      </w:ins>
      <w:del w:id="1431" w:author="Edward Lee" w:date="2017-10-16T16:01:00Z">
        <w:r>
          <w:rPr>
            <w:rFonts w:hint="eastAsia" w:hAnsi="宋体"/>
          </w:rPr>
          <w:delText>平台确认码</w:delText>
        </w:r>
      </w:del>
      <w:r>
        <w:rPr>
          <w:rFonts w:hint="eastAsia" w:hAnsi="宋体"/>
        </w:rPr>
        <w:t>：0x8004。</w:t>
      </w:r>
    </w:p>
    <w:p>
      <w:pPr>
        <w:pStyle w:val="36"/>
        <w:spacing w:line="360" w:lineRule="auto"/>
        <w:ind w:firstLine="0" w:firstLineChars="0"/>
        <w:rPr>
          <w:rFonts w:hAnsi="宋体"/>
          <w:b/>
          <w:color w:val="FF0000"/>
        </w:rPr>
      </w:pPr>
      <w:del w:id="1432" w:author="asus" w:date="2017-10-06T17:49:00Z">
        <w:r>
          <w:rPr>
            <w:rFonts w:hint="eastAsia" w:hAnsi="宋体"/>
            <w:b/>
            <w:color w:val="FF0000"/>
          </w:rPr>
          <w:delText>注意</w:delText>
        </w:r>
      </w:del>
      <w:ins w:id="1433" w:author="asus" w:date="2017-10-06T17:49:00Z">
        <w:r>
          <w:rPr>
            <w:rFonts w:hint="eastAsia" w:hAnsi="宋体"/>
            <w:b/>
            <w:color w:val="FF0000"/>
          </w:rPr>
          <w:t>Note</w:t>
        </w:r>
      </w:ins>
      <w:r>
        <w:rPr>
          <w:rFonts w:hint="eastAsia" w:hAnsi="宋体"/>
          <w:b/>
          <w:color w:val="FF0000"/>
        </w:rPr>
        <w:t>：</w:t>
      </w:r>
    </w:p>
    <w:p>
      <w:pPr>
        <w:pStyle w:val="36"/>
        <w:spacing w:line="360" w:lineRule="auto"/>
        <w:rPr>
          <w:ins w:id="1434" w:author="asus" w:date="2017-10-07T01:17:00Z"/>
          <w:rFonts w:hAnsi="宋体"/>
          <w:rPrChange w:id="1435" w:author="asus" w:date="2017-10-07T01:17:00Z">
            <w:rPr>
              <w:ins w:id="1436" w:author="asus" w:date="2017-10-07T01:17:00Z"/>
            </w:rPr>
          </w:rPrChange>
        </w:rPr>
      </w:pPr>
      <w:r>
        <w:rPr>
          <w:rFonts w:hAnsi="宋体"/>
        </w:rPr>
        <w:t xml:space="preserve">    </w:t>
      </w:r>
      <w:del w:id="1437" w:author="Edward Lee" w:date="2017-10-16T16:01:00Z">
        <w:r>
          <w:rPr>
            <w:rFonts w:hAnsi="宋体"/>
          </w:rPr>
          <w:delText>设备如果</w:delText>
        </w:r>
      </w:del>
      <w:del w:id="1438" w:author="Edward Lee" w:date="2017-10-16T16:01:00Z">
        <w:r>
          <w:rPr>
            <w:rFonts w:hint="eastAsia" w:hAnsi="宋体"/>
          </w:rPr>
          <w:delText>发送数据消息，但没有收到平台正确回应消息，会重复发送5次数据消息（命令码</w:delText>
        </w:r>
      </w:del>
      <w:ins w:id="1439" w:author="asus" w:date="2017-10-06T16:13:00Z">
        <w:del w:id="1440" w:author="Edward Lee" w:date="2017-10-16T16:01:00Z">
          <w:r>
            <w:rPr>
              <w:rFonts w:hint="eastAsia" w:hAnsi="宋体"/>
            </w:rPr>
            <w:delText>command code</w:delText>
          </w:r>
        </w:del>
      </w:ins>
      <w:del w:id="1441" w:author="Edward Lee" w:date="2017-10-16T16:01:00Z">
        <w:r>
          <w:rPr>
            <w:rFonts w:hint="eastAsia" w:hAnsi="宋体"/>
          </w:rPr>
          <w:delText>0x0004），5次后，会重新向负载服务发送登录消息（命令码</w:delText>
        </w:r>
      </w:del>
      <w:ins w:id="1442" w:author="asus" w:date="2017-10-06T16:13:00Z">
        <w:del w:id="1443" w:author="Edward Lee" w:date="2017-10-16T16:01:00Z">
          <w:r>
            <w:rPr>
              <w:rFonts w:hint="eastAsia" w:hAnsi="宋体"/>
            </w:rPr>
            <w:delText>command code</w:delText>
          </w:r>
        </w:del>
      </w:ins>
      <w:del w:id="1444" w:author="Edward Lee" w:date="2017-10-16T16:01:00Z">
        <w:r>
          <w:rPr>
            <w:rFonts w:hint="eastAsia" w:hAnsi="宋体"/>
          </w:rPr>
          <w:delText>0x0001）。</w:delText>
        </w:r>
      </w:del>
      <w:ins w:id="1445" w:author="asus" w:date="2017-10-07T01:17:00Z">
        <w:r>
          <w:rPr>
            <w:rFonts w:hAnsi="宋体"/>
            <w:b w:val="0"/>
            <w:bCs w:val="0"/>
            <w:smallCaps w:val="0"/>
            <w:spacing w:val="0"/>
            <w:rPrChange w:id="1446" w:author="asus" w:date="2017-10-07T01:17:00Z">
              <w:rPr>
                <w:b/>
                <w:bCs/>
                <w:smallCaps/>
                <w:spacing w:val="5"/>
              </w:rPr>
            </w:rPrChange>
          </w:rPr>
          <w:t xml:space="preserve">If the device sends a data message but does not receive the correct response message from the platform, it will send 5 </w:t>
        </w:r>
      </w:ins>
      <w:ins w:id="1447" w:author="asus" w:date="2017-10-07T01:17:00Z">
        <w:r>
          <w:rPr>
            <w:rFonts w:hint="eastAsia" w:hAnsi="宋体"/>
          </w:rPr>
          <w:t xml:space="preserve">times </w:t>
        </w:r>
      </w:ins>
      <w:ins w:id="1448" w:author="asus" w:date="2017-10-07T01:17:00Z">
        <w:r>
          <w:rPr>
            <w:rFonts w:hAnsi="宋体"/>
            <w:b w:val="0"/>
            <w:bCs w:val="0"/>
            <w:smallCaps w:val="0"/>
            <w:spacing w:val="0"/>
            <w:rPrChange w:id="1449" w:author="asus" w:date="2017-10-07T01:17:00Z">
              <w:rPr>
                <w:b/>
                <w:bCs/>
                <w:smallCaps/>
                <w:spacing w:val="5"/>
              </w:rPr>
            </w:rPrChange>
          </w:rPr>
          <w:t>data messages (command code0x0004)</w:t>
        </w:r>
      </w:ins>
    </w:p>
    <w:p>
      <w:pPr>
        <w:pStyle w:val="36"/>
        <w:spacing w:line="360" w:lineRule="auto"/>
        <w:ind w:firstLine="420"/>
        <w:rPr>
          <w:rFonts w:hAnsi="宋体"/>
        </w:rPr>
        <w:pPrChange w:id="1450" w:author="Edward Lee" w:date="2017-10-16T15:45:00Z">
          <w:pPr>
            <w:pStyle w:val="36"/>
            <w:spacing w:line="360" w:lineRule="auto"/>
            <w:ind w:firstLine="442"/>
          </w:pPr>
        </w:pPrChange>
      </w:pPr>
      <w:ins w:id="1451" w:author="asus" w:date="2017-10-07T01:17:00Z">
        <w:r>
          <w:rPr>
            <w:rFonts w:hAnsi="宋体"/>
            <w:b w:val="0"/>
            <w:bCs w:val="0"/>
            <w:smallCaps w:val="0"/>
            <w:spacing w:val="0"/>
            <w:rPrChange w:id="1452" w:author="asus" w:date="2017-10-07T01:17:00Z">
              <w:rPr>
                <w:b/>
                <w:bCs/>
                <w:smallCaps/>
                <w:spacing w:val="5"/>
              </w:rPr>
            </w:rPrChange>
          </w:rPr>
          <w:t>After 5 times,</w:t>
        </w:r>
      </w:ins>
      <w:ins w:id="1453" w:author="asus" w:date="2017-10-07T01:17:00Z">
        <w:r>
          <w:rPr>
            <w:rFonts w:hint="eastAsia" w:hAnsi="宋体"/>
          </w:rPr>
          <w:t>it will send log</w:t>
        </w:r>
      </w:ins>
      <w:ins w:id="1454" w:author="asus" w:date="2017-10-07T01:18:00Z">
        <w:r>
          <w:rPr>
            <w:rFonts w:hint="eastAsia" w:hAnsi="宋体"/>
          </w:rPr>
          <w:t>in message to load server （command code0x0001）</w:t>
        </w:r>
      </w:ins>
    </w:p>
    <w:p>
      <w:pPr>
        <w:pStyle w:val="4"/>
        <w:numPr>
          <w:ilvl w:val="2"/>
          <w:numId w:val="3"/>
        </w:numPr>
        <w:rPr>
          <w:sz w:val="30"/>
          <w:szCs w:val="30"/>
        </w:rPr>
      </w:pPr>
      <w:del w:id="1455" w:author="asus" w:date="2017-10-06T17:51:00Z">
        <w:r>
          <w:rPr>
            <w:rFonts w:hint="eastAsia"/>
            <w:sz w:val="30"/>
            <w:szCs w:val="30"/>
          </w:rPr>
          <w:delText>命令包定义</w:delText>
        </w:r>
      </w:del>
      <w:ins w:id="1456" w:author="asus" w:date="2017-10-06T17:51:00Z">
        <w:r>
          <w:rPr>
            <w:rFonts w:hint="eastAsia"/>
            <w:sz w:val="30"/>
            <w:szCs w:val="30"/>
          </w:rPr>
          <w:t>Command package definition</w:t>
        </w:r>
      </w:ins>
    </w:p>
    <w:p>
      <w:pPr>
        <w:pStyle w:val="36"/>
        <w:rPr>
          <w:rFonts w:hAnsi="宋体"/>
        </w:rPr>
      </w:pPr>
      <w:del w:id="1457" w:author="Edward Lee" w:date="2017-10-16T16:01:00Z">
        <w:r>
          <w:rPr>
            <w:rFonts w:hint="eastAsia" w:hAnsi="宋体"/>
          </w:rPr>
          <w:delText>数据上报报文体包括若干数据TLV。</w:delText>
        </w:r>
      </w:del>
      <w:ins w:id="1458" w:author="asus" w:date="2017-10-07T01:19:00Z">
        <w:r>
          <w:rPr>
            <w:rFonts w:hAnsi="宋体"/>
            <w:b w:val="0"/>
            <w:bCs w:val="0"/>
            <w:smallCaps w:val="0"/>
            <w:spacing w:val="0"/>
            <w:rPrChange w:id="1459" w:author="asus" w:date="2017-10-07T01:19:00Z">
              <w:rPr>
                <w:b/>
                <w:bCs/>
                <w:smallCaps/>
                <w:spacing w:val="5"/>
              </w:rPr>
            </w:rPrChange>
          </w:rPr>
          <w:t xml:space="preserve">The data reporting </w:t>
        </w:r>
      </w:ins>
      <w:ins w:id="1460" w:author="asus" w:date="2017-10-07T01:19:00Z">
        <w:r>
          <w:rPr>
            <w:rFonts w:hint="eastAsia" w:hAnsi="宋体"/>
          </w:rPr>
          <w:t>service content</w:t>
        </w:r>
      </w:ins>
      <w:ins w:id="1461" w:author="asus" w:date="2017-10-07T01:19:00Z">
        <w:r>
          <w:rPr>
            <w:rFonts w:hAnsi="宋体"/>
            <w:b w:val="0"/>
            <w:bCs w:val="0"/>
            <w:smallCaps w:val="0"/>
            <w:spacing w:val="0"/>
            <w:rPrChange w:id="1462" w:author="asus" w:date="2017-10-07T01:19:00Z">
              <w:rPr>
                <w:b/>
                <w:bCs/>
                <w:smallCaps/>
                <w:spacing w:val="5"/>
              </w:rPr>
            </w:rPrChange>
          </w:rPr>
          <w:t xml:space="preserve"> includes several data TLVs</w:t>
        </w:r>
      </w:ins>
    </w:p>
    <w:p>
      <w:pPr>
        <w:pStyle w:val="36"/>
        <w:spacing w:line="360" w:lineRule="auto"/>
        <w:ind w:firstLine="422"/>
        <w:rPr>
          <w:rFonts w:hAnsi="宋体"/>
        </w:rPr>
      </w:pPr>
      <w:del w:id="1463" w:author="asus" w:date="2017-10-06T16:13:00Z">
        <w:r>
          <w:rPr>
            <w:rFonts w:hint="eastAsia" w:hAnsi="宋体"/>
            <w:b/>
          </w:rPr>
          <w:delText>命令码</w:delText>
        </w:r>
      </w:del>
      <w:ins w:id="1464" w:author="asus" w:date="2017-10-06T16:13:00Z">
        <w:r>
          <w:rPr>
            <w:rFonts w:hint="eastAsia" w:hAnsi="宋体"/>
            <w:b/>
          </w:rPr>
          <w:t>command code</w:t>
        </w:r>
      </w:ins>
      <w:r>
        <w:rPr>
          <w:rFonts w:hint="eastAsia" w:hAnsi="宋体"/>
        </w:rPr>
        <w:t>： 0x0004</w:t>
      </w:r>
    </w:p>
    <w:p>
      <w:pPr>
        <w:pStyle w:val="36"/>
        <w:spacing w:line="360" w:lineRule="auto"/>
        <w:ind w:firstLine="422"/>
        <w:rPr>
          <w:rFonts w:hAnsi="宋体"/>
        </w:rPr>
      </w:pPr>
      <w:del w:id="1465" w:author="asus" w:date="2017-10-06T16:20:00Z">
        <w:r>
          <w:rPr>
            <w:rFonts w:hint="eastAsia" w:hAnsi="宋体"/>
            <w:b/>
          </w:rPr>
          <w:delText>报文体</w:delText>
        </w:r>
      </w:del>
      <w:ins w:id="1466" w:author="asus" w:date="2017-10-06T16:20:00Z">
        <w:r>
          <w:rPr>
            <w:rFonts w:hint="eastAsia" w:hAnsi="宋体"/>
            <w:b/>
          </w:rPr>
          <w:t>Service content</w:t>
        </w:r>
      </w:ins>
      <w:r>
        <w:rPr>
          <w:rFonts w:hint="eastAsia" w:hAnsi="宋体"/>
        </w:rPr>
        <w:t>：</w:t>
      </w:r>
      <w:del w:id="1467" w:author="asus" w:date="2017-10-06T17:34:00Z">
        <w:r>
          <w:rPr>
            <w:rFonts w:hint="eastAsia" w:hAnsi="宋体"/>
          </w:rPr>
          <w:delText>如下表</w:delText>
        </w:r>
      </w:del>
      <w:ins w:id="1468" w:author="asus" w:date="2017-10-06T17:34:00Z">
        <w:r>
          <w:rPr>
            <w:rFonts w:hint="eastAsia" w:hAnsi="宋体"/>
          </w:rPr>
          <w:t>As shown in the table below</w:t>
        </w:r>
      </w:ins>
    </w:p>
    <w:tbl>
      <w:tblPr>
        <w:tblStyle w:val="21"/>
        <w:tblW w:w="8221"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17"/>
        <w:gridCol w:w="1276"/>
        <w:gridCol w:w="55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shd w:val="clear" w:color="auto" w:fill="D6E3BC" w:themeFill="accent3" w:themeFillTint="66"/>
          </w:tcPr>
          <w:p>
            <w:pPr>
              <w:pStyle w:val="36"/>
              <w:widowControl w:val="0"/>
              <w:ind w:firstLine="0" w:firstLineChars="0"/>
              <w:jc w:val="center"/>
              <w:rPr>
                <w:rFonts w:hAnsi="宋体"/>
                <w:b/>
                <w:szCs w:val="18"/>
              </w:rPr>
            </w:pPr>
            <w:del w:id="1469" w:author="asus" w:date="2017-10-06T17:35:00Z">
              <w:r>
                <w:rPr>
                  <w:rFonts w:hint="eastAsia" w:hAnsi="宋体"/>
                  <w:b/>
                  <w:szCs w:val="18"/>
                </w:rPr>
                <w:delText>数据段</w:delText>
              </w:r>
            </w:del>
            <w:ins w:id="1470" w:author="asus" w:date="2017-10-06T17:35:00Z">
              <w:r>
                <w:rPr>
                  <w:rFonts w:hint="eastAsia" w:hAnsi="宋体"/>
                  <w:b/>
                  <w:szCs w:val="18"/>
                </w:rPr>
                <w:t>Data segment</w:t>
              </w:r>
            </w:ins>
          </w:p>
        </w:tc>
        <w:tc>
          <w:tcPr>
            <w:tcW w:w="1276" w:type="dxa"/>
            <w:shd w:val="clear" w:color="auto" w:fill="D6E3BC" w:themeFill="accent3" w:themeFillTint="66"/>
          </w:tcPr>
          <w:p>
            <w:pPr>
              <w:pStyle w:val="36"/>
              <w:ind w:firstLine="0" w:firstLineChars="0"/>
              <w:jc w:val="center"/>
              <w:rPr>
                <w:rFonts w:hAnsi="宋体"/>
                <w:b/>
                <w:szCs w:val="18"/>
              </w:rPr>
            </w:pPr>
            <w:del w:id="1471" w:author="asus" w:date="2017-10-06T17:36:00Z">
              <w:r>
                <w:rPr>
                  <w:rFonts w:hint="eastAsia" w:hAnsi="宋体"/>
                  <w:b/>
                  <w:szCs w:val="18"/>
                </w:rPr>
                <w:delText>字节数</w:delText>
              </w:r>
            </w:del>
            <w:ins w:id="1472" w:author="asus" w:date="2017-10-06T17:36:00Z">
              <w:r>
                <w:rPr>
                  <w:rFonts w:hint="eastAsia" w:hAnsi="宋体"/>
                  <w:b/>
                  <w:szCs w:val="18"/>
                </w:rPr>
                <w:t>Bytes</w:t>
              </w:r>
            </w:ins>
          </w:p>
        </w:tc>
        <w:tc>
          <w:tcPr>
            <w:tcW w:w="5528" w:type="dxa"/>
            <w:shd w:val="clear" w:color="auto" w:fill="D6E3BC" w:themeFill="accent3" w:themeFillTint="66"/>
          </w:tcPr>
          <w:p>
            <w:pPr>
              <w:pStyle w:val="36"/>
              <w:ind w:firstLine="0" w:firstLineChars="0"/>
              <w:jc w:val="center"/>
              <w:rPr>
                <w:rFonts w:hAnsi="宋体"/>
                <w:b/>
                <w:szCs w:val="18"/>
              </w:rPr>
            </w:pPr>
            <w:del w:id="1473" w:author="asus" w:date="2017-10-06T17:37:00Z">
              <w:r>
                <w:rPr>
                  <w:rFonts w:hint="eastAsia" w:hAnsi="宋体"/>
                  <w:b/>
                  <w:szCs w:val="18"/>
                </w:rPr>
                <w:delText>描述</w:delText>
              </w:r>
            </w:del>
            <w:ins w:id="1474" w:author="asus" w:date="2017-10-06T17:37:00Z">
              <w:r>
                <w:rPr>
                  <w:rFonts w:hint="eastAsia" w:hAnsi="宋体"/>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shd w:val="clear" w:color="auto" w:fill="auto"/>
            <w:vAlign w:val="center"/>
          </w:tcPr>
          <w:p>
            <w:pPr>
              <w:pStyle w:val="36"/>
              <w:ind w:firstLine="0" w:firstLineChars="0"/>
              <w:jc w:val="center"/>
              <w:rPr>
                <w:rFonts w:hAnsi="宋体"/>
                <w:szCs w:val="18"/>
              </w:rPr>
            </w:pPr>
            <w:r>
              <w:rPr>
                <w:rFonts w:hint="eastAsia" w:hAnsi="宋体"/>
                <w:szCs w:val="18"/>
              </w:rPr>
              <w:t>TLV</w:t>
            </w:r>
          </w:p>
        </w:tc>
        <w:tc>
          <w:tcPr>
            <w:tcW w:w="1276" w:type="dxa"/>
            <w:shd w:val="clear" w:color="auto" w:fill="auto"/>
            <w:vAlign w:val="center"/>
          </w:tcPr>
          <w:p>
            <w:pPr>
              <w:pStyle w:val="36"/>
              <w:ind w:firstLine="0" w:firstLineChars="0"/>
              <w:jc w:val="center"/>
              <w:rPr>
                <w:rFonts w:hAnsi="宋体"/>
                <w:szCs w:val="18"/>
              </w:rPr>
            </w:pPr>
            <w:r>
              <w:rPr>
                <w:rFonts w:hint="eastAsia" w:hAnsi="宋体"/>
                <w:szCs w:val="18"/>
              </w:rPr>
              <w:t>2+2+17</w:t>
            </w:r>
          </w:p>
        </w:tc>
        <w:tc>
          <w:tcPr>
            <w:tcW w:w="5528" w:type="dxa"/>
            <w:shd w:val="clear" w:color="auto" w:fill="auto"/>
          </w:tcPr>
          <w:p>
            <w:pPr>
              <w:pStyle w:val="36"/>
              <w:ind w:firstLine="0" w:firstLineChars="0"/>
              <w:rPr>
                <w:rFonts w:hAnsi="宋体"/>
                <w:szCs w:val="18"/>
              </w:rPr>
            </w:pPr>
            <w:del w:id="1475" w:author="Edward Lee" w:date="2017-10-16T16:01:00Z">
              <w:r>
                <w:rPr>
                  <w:rFonts w:hint="eastAsia" w:hAnsi="宋体"/>
                  <w:szCs w:val="18"/>
                </w:rPr>
                <w:delText>标签类型（2Bytes），标签数据长度（2Btyes），标签数据（长度看第7章TLV索引）</w:delText>
              </w:r>
            </w:del>
            <w:ins w:id="1476" w:author="asus" w:date="2017-10-07T01:20:00Z">
              <w:r>
                <w:rPr>
                  <w:rFonts w:hAnsi="宋体"/>
                  <w:b w:val="0"/>
                  <w:bCs w:val="0"/>
                  <w:smallCaps w:val="0"/>
                  <w:spacing w:val="0"/>
                  <w:szCs w:val="18"/>
                  <w:rPrChange w:id="1477" w:author="asus" w:date="2017-10-07T01:20:00Z">
                    <w:rPr>
                      <w:b/>
                      <w:bCs/>
                      <w:smallCaps/>
                      <w:spacing w:val="5"/>
                    </w:rPr>
                  </w:rPrChange>
                </w:rPr>
                <w:t>Tag type (2Bytes), tag data length (2Btyes), tag data (length reference Chapter 7 TLV index)</w:t>
              </w:r>
            </w:ins>
          </w:p>
          <w:p>
            <w:pPr>
              <w:pStyle w:val="36"/>
              <w:ind w:firstLine="0" w:firstLineChars="0"/>
              <w:rPr>
                <w:rFonts w:hAnsi="宋体"/>
                <w:szCs w:val="18"/>
              </w:rPr>
            </w:pPr>
            <w:del w:id="1478" w:author="Edward Lee" w:date="2017-10-16T16:01:00Z">
              <w:r>
                <w:rPr>
                  <w:rFonts w:hint="eastAsia" w:hAnsi="宋体"/>
                  <w:szCs w:val="18"/>
                </w:rPr>
                <w:delText>由具体数据内容定义，具体格式请看第7章（标签格式说明）</w:delText>
              </w:r>
            </w:del>
            <w:ins w:id="1479" w:author="asus" w:date="2017-10-07T01:20:00Z">
              <w:r>
                <w:rPr>
                  <w:rFonts w:hAnsi="宋体"/>
                  <w:b w:val="0"/>
                  <w:bCs w:val="0"/>
                  <w:smallCaps w:val="0"/>
                  <w:spacing w:val="0"/>
                  <w:szCs w:val="18"/>
                  <w:rPrChange w:id="1480" w:author="asus" w:date="2017-10-07T01:20:00Z">
                    <w:rPr>
                      <w:b/>
                      <w:bCs/>
                      <w:smallCaps/>
                      <w:spacing w:val="5"/>
                    </w:rPr>
                  </w:rPrChange>
                </w:rPr>
                <w:t>Defined by the specific data content, the specific format see Chapter 7 (label format 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shd w:val="clear" w:color="auto" w:fill="auto"/>
            <w:vAlign w:val="center"/>
          </w:tcPr>
          <w:p>
            <w:pPr>
              <w:pStyle w:val="36"/>
              <w:ind w:firstLine="0" w:firstLineChars="0"/>
              <w:jc w:val="center"/>
              <w:rPr>
                <w:rFonts w:hAnsi="宋体"/>
                <w:szCs w:val="18"/>
              </w:rPr>
            </w:pPr>
            <w:r>
              <w:rPr>
                <w:rFonts w:hint="eastAsia" w:hAnsi="宋体"/>
                <w:szCs w:val="18"/>
              </w:rPr>
              <w:t>TLV</w:t>
            </w:r>
          </w:p>
        </w:tc>
        <w:tc>
          <w:tcPr>
            <w:tcW w:w="1276" w:type="dxa"/>
            <w:shd w:val="clear" w:color="auto" w:fill="auto"/>
            <w:vAlign w:val="center"/>
          </w:tcPr>
          <w:p>
            <w:pPr>
              <w:pStyle w:val="36"/>
              <w:ind w:firstLine="0" w:firstLineChars="0"/>
              <w:jc w:val="center"/>
              <w:rPr>
                <w:rFonts w:hAnsi="宋体"/>
                <w:szCs w:val="18"/>
              </w:rPr>
            </w:pPr>
            <w:r>
              <w:rPr>
                <w:rFonts w:hint="eastAsia" w:hAnsi="宋体"/>
                <w:szCs w:val="18"/>
              </w:rPr>
              <w:t>2+2+17</w:t>
            </w:r>
          </w:p>
        </w:tc>
        <w:tc>
          <w:tcPr>
            <w:tcW w:w="5528" w:type="dxa"/>
            <w:shd w:val="clear" w:color="auto" w:fill="auto"/>
          </w:tcPr>
          <w:p>
            <w:pPr>
              <w:pStyle w:val="36"/>
              <w:ind w:firstLine="0" w:firstLineChars="0"/>
              <w:rPr>
                <w:rFonts w:hAnsi="宋体"/>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17" w:type="dxa"/>
            <w:shd w:val="clear" w:color="auto" w:fill="auto"/>
            <w:vAlign w:val="center"/>
          </w:tcPr>
          <w:p>
            <w:pPr>
              <w:pStyle w:val="36"/>
              <w:ind w:firstLine="0" w:firstLineChars="0"/>
              <w:jc w:val="center"/>
              <w:rPr>
                <w:rFonts w:hAnsi="宋体"/>
                <w:szCs w:val="18"/>
              </w:rPr>
            </w:pPr>
            <w:r>
              <w:rPr>
                <w:rFonts w:hint="eastAsia" w:hAnsi="宋体"/>
                <w:szCs w:val="18"/>
              </w:rPr>
              <w:t>……</w:t>
            </w:r>
          </w:p>
        </w:tc>
        <w:tc>
          <w:tcPr>
            <w:tcW w:w="1276" w:type="dxa"/>
            <w:shd w:val="clear" w:color="auto" w:fill="auto"/>
            <w:vAlign w:val="center"/>
          </w:tcPr>
          <w:p>
            <w:pPr>
              <w:pStyle w:val="36"/>
              <w:ind w:firstLine="0" w:firstLineChars="0"/>
              <w:jc w:val="center"/>
              <w:rPr>
                <w:rFonts w:hAnsi="宋体"/>
                <w:szCs w:val="18"/>
              </w:rPr>
            </w:pPr>
          </w:p>
        </w:tc>
        <w:tc>
          <w:tcPr>
            <w:tcW w:w="5528" w:type="dxa"/>
            <w:shd w:val="clear" w:color="auto" w:fill="auto"/>
          </w:tcPr>
          <w:p>
            <w:pPr>
              <w:pStyle w:val="36"/>
              <w:ind w:firstLine="0" w:firstLineChars="0"/>
              <w:rPr>
                <w:rFonts w:hAnsi="宋体"/>
                <w:szCs w:val="18"/>
              </w:rPr>
            </w:pPr>
          </w:p>
        </w:tc>
      </w:tr>
    </w:tbl>
    <w:p>
      <w:pPr>
        <w:pStyle w:val="36"/>
        <w:rPr>
          <w:rFonts w:hAnsi="宋体"/>
        </w:rPr>
      </w:pPr>
    </w:p>
    <w:p>
      <w:pPr>
        <w:pStyle w:val="36"/>
        <w:rPr>
          <w:rFonts w:hAnsi="宋体"/>
        </w:rPr>
      </w:pPr>
      <w:del w:id="1481" w:author="Edward Lee" w:date="2017-10-16T16:01:00Z">
        <w:r>
          <w:rPr>
            <w:rFonts w:hint="eastAsia" w:hAnsi="宋体"/>
          </w:rPr>
          <w:delText>TLV结构如下</w:delText>
        </w:r>
      </w:del>
      <w:ins w:id="1482" w:author="asus" w:date="2017-10-07T01:21:00Z">
        <w:r>
          <w:rPr>
            <w:rFonts w:hAnsi="宋体"/>
            <w:b w:val="0"/>
            <w:bCs w:val="0"/>
            <w:smallCaps w:val="0"/>
            <w:spacing w:val="0"/>
            <w:rPrChange w:id="1483" w:author="asus" w:date="2017-10-07T01:21:00Z">
              <w:rPr>
                <w:b/>
                <w:bCs/>
                <w:smallCaps/>
                <w:spacing w:val="5"/>
              </w:rPr>
            </w:rPrChange>
          </w:rPr>
          <w:t>TLV structure is as follows</w:t>
        </w:r>
      </w:ins>
      <w:r>
        <w:rPr>
          <w:rFonts w:hint="eastAsia" w:hAnsi="宋体"/>
        </w:rPr>
        <w:t>：</w:t>
      </w:r>
    </w:p>
    <w:tbl>
      <w:tblPr>
        <w:tblStyle w:val="21"/>
        <w:tblW w:w="7955" w:type="dxa"/>
        <w:jc w:val="center"/>
        <w:tblInd w:w="1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08"/>
        <w:gridCol w:w="1701"/>
        <w:gridCol w:w="4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108" w:type="dxa"/>
          </w:tcPr>
          <w:p>
            <w:pPr>
              <w:pStyle w:val="36"/>
              <w:widowControl w:val="0"/>
              <w:ind w:firstLine="0" w:firstLineChars="0"/>
              <w:rPr>
                <w:rFonts w:hAnsi="宋体" w:eastAsiaTheme="minorEastAsia" w:cstheme="minorBidi"/>
                <w:kern w:val="2"/>
                <w:szCs w:val="18"/>
              </w:rPr>
            </w:pPr>
            <w:r>
              <w:rPr>
                <w:rFonts w:hint="eastAsia" w:hAnsi="宋体"/>
                <w:szCs w:val="18"/>
              </w:rPr>
              <w:t>TLV</w:t>
            </w:r>
            <w:ins w:id="1484" w:author="asus" w:date="2017-10-07T01:21:00Z">
              <w:r>
                <w:rPr>
                  <w:rFonts w:hint="eastAsia" w:hAnsi="宋体"/>
                  <w:szCs w:val="18"/>
                </w:rPr>
                <w:t xml:space="preserve"> type </w:t>
              </w:r>
            </w:ins>
            <w:del w:id="1485" w:author="Edward Lee" w:date="2017-10-16T16:01:00Z">
              <w:r>
                <w:rPr>
                  <w:rFonts w:hint="eastAsia" w:hAnsi="宋体"/>
                  <w:szCs w:val="18"/>
                </w:rPr>
                <w:delText>类型</w:delText>
              </w:r>
            </w:del>
            <w:r>
              <w:rPr>
                <w:rFonts w:hint="eastAsia" w:hAnsi="宋体"/>
                <w:szCs w:val="18"/>
              </w:rPr>
              <w:t>(2</w:t>
            </w:r>
            <w:ins w:id="1486" w:author="asus" w:date="2017-10-07T01:21:00Z">
              <w:r>
                <w:rPr>
                  <w:rFonts w:hint="eastAsia" w:hAnsi="宋体"/>
                  <w:szCs w:val="18"/>
                </w:rPr>
                <w:t xml:space="preserve"> bytes</w:t>
              </w:r>
            </w:ins>
            <w:del w:id="1487" w:author="asus" w:date="2017-10-07T01:21:00Z">
              <w:r>
                <w:rPr>
                  <w:rFonts w:hint="eastAsia" w:hAnsi="宋体"/>
                  <w:szCs w:val="18"/>
                </w:rPr>
                <w:delText>字节</w:delText>
              </w:r>
            </w:del>
            <w:r>
              <w:rPr>
                <w:rFonts w:hint="eastAsia" w:hAnsi="宋体"/>
                <w:szCs w:val="18"/>
              </w:rPr>
              <w:t>)</w:t>
            </w:r>
          </w:p>
        </w:tc>
        <w:tc>
          <w:tcPr>
            <w:tcW w:w="1701" w:type="dxa"/>
          </w:tcPr>
          <w:p>
            <w:pPr>
              <w:pStyle w:val="36"/>
              <w:ind w:firstLine="0" w:firstLineChars="0"/>
              <w:rPr>
                <w:rFonts w:hAnsi="宋体"/>
                <w:szCs w:val="18"/>
              </w:rPr>
            </w:pPr>
            <w:r>
              <w:rPr>
                <w:rFonts w:hint="eastAsia" w:hAnsi="宋体"/>
                <w:szCs w:val="18"/>
              </w:rPr>
              <w:t>LENGTH(2</w:t>
            </w:r>
            <w:ins w:id="1488" w:author="asus" w:date="2017-10-07T01:21:00Z">
              <w:r>
                <w:rPr>
                  <w:rFonts w:hint="eastAsia" w:hAnsi="宋体"/>
                  <w:szCs w:val="18"/>
                </w:rPr>
                <w:t xml:space="preserve"> bytes</w:t>
              </w:r>
            </w:ins>
            <w:del w:id="1489" w:author="asus" w:date="2017-10-07T01:21:00Z">
              <w:r>
                <w:rPr>
                  <w:rFonts w:hint="eastAsia" w:hAnsi="宋体"/>
                  <w:szCs w:val="18"/>
                </w:rPr>
                <w:delText>字节</w:delText>
              </w:r>
            </w:del>
            <w:r>
              <w:rPr>
                <w:rFonts w:hint="eastAsia" w:hAnsi="宋体"/>
                <w:szCs w:val="18"/>
              </w:rPr>
              <w:t>)</w:t>
            </w:r>
          </w:p>
        </w:tc>
        <w:tc>
          <w:tcPr>
            <w:tcW w:w="4146" w:type="dxa"/>
          </w:tcPr>
          <w:p>
            <w:pPr>
              <w:pStyle w:val="36"/>
              <w:widowControl w:val="0"/>
              <w:ind w:firstLine="0" w:firstLineChars="0"/>
              <w:rPr>
                <w:rFonts w:hAnsi="宋体" w:eastAsiaTheme="minorEastAsia" w:cstheme="minorBidi"/>
                <w:kern w:val="2"/>
                <w:szCs w:val="18"/>
              </w:rPr>
            </w:pPr>
            <w:r>
              <w:rPr>
                <w:rFonts w:hint="eastAsia" w:hAnsi="宋体"/>
                <w:szCs w:val="18"/>
              </w:rPr>
              <w:t>VALUE(</w:t>
            </w:r>
            <w:del w:id="1490" w:author="Edward Lee" w:date="2017-10-16T16:02:00Z">
              <w:r>
                <w:rPr>
                  <w:rFonts w:hint="eastAsia" w:hAnsi="宋体"/>
                  <w:szCs w:val="18"/>
                </w:rPr>
                <w:delText>长度由LENGTH定义</w:delText>
              </w:r>
            </w:del>
            <w:ins w:id="1491" w:author="asus" w:date="2017-10-07T01:22:00Z">
              <w:r>
                <w:rPr>
                  <w:rFonts w:hAnsi="宋体"/>
                  <w:b w:val="0"/>
                  <w:bCs w:val="0"/>
                  <w:smallCaps w:val="0"/>
                  <w:spacing w:val="0"/>
                  <w:szCs w:val="18"/>
                  <w:rPrChange w:id="1492" w:author="asus" w:date="2017-10-07T01:22:00Z">
                    <w:rPr>
                      <w:b/>
                      <w:bCs/>
                      <w:smallCaps/>
                      <w:spacing w:val="5"/>
                    </w:rPr>
                  </w:rPrChange>
                </w:rPr>
                <w:t>The length is defined by LENGTH</w:t>
              </w:r>
            </w:ins>
            <w:r>
              <w:rPr>
                <w:rFonts w:hint="eastAsia" w:hAnsi="宋体"/>
                <w:szCs w:val="18"/>
              </w:rPr>
              <w:t>）</w:t>
            </w:r>
          </w:p>
        </w:tc>
      </w:tr>
    </w:tbl>
    <w:p>
      <w:pPr>
        <w:rPr>
          <w:rFonts w:ascii="宋体" w:hAnsi="宋体" w:eastAsia="宋体" w:cs="Times New Roman"/>
          <w:kern w:val="0"/>
          <w:szCs w:val="20"/>
        </w:rPr>
      </w:pPr>
    </w:p>
    <w:p>
      <w:pPr>
        <w:rPr>
          <w:rFonts w:ascii="宋体" w:hAnsi="宋体" w:eastAsia="宋体" w:cs="Times New Roman"/>
          <w:kern w:val="0"/>
          <w:szCs w:val="20"/>
        </w:rPr>
      </w:pPr>
      <w:r>
        <w:rPr>
          <w:rFonts w:hint="eastAsia" w:ascii="宋体" w:hAnsi="宋体" w:eastAsia="宋体" w:cs="Times New Roman"/>
          <w:kern w:val="0"/>
          <w:szCs w:val="20"/>
        </w:rPr>
        <w:t xml:space="preserve">eg：   </w:t>
      </w:r>
      <w:r>
        <w:rPr>
          <w:rFonts w:ascii="宋体" w:hAnsi="宋体" w:eastAsia="宋体" w:cs="Times New Roman"/>
          <w:kern w:val="0"/>
          <w:szCs w:val="20"/>
        </w:rPr>
        <w:t xml:space="preserve">55 AA </w:t>
      </w:r>
      <w:r>
        <w:rPr>
          <w:rFonts w:ascii="宋体" w:hAnsi="宋体" w:eastAsia="宋体" w:cs="Times New Roman"/>
          <w:color w:val="FF0000"/>
          <w:kern w:val="0"/>
          <w:szCs w:val="20"/>
          <w:u w:val="single"/>
        </w:rPr>
        <w:t>00 46</w:t>
      </w:r>
      <w:r>
        <w:rPr>
          <w:rFonts w:ascii="宋体" w:hAnsi="宋体" w:eastAsia="宋体" w:cs="Times New Roman"/>
          <w:kern w:val="0"/>
          <w:szCs w:val="20"/>
          <w:u w:val="single"/>
        </w:rPr>
        <w:t xml:space="preserve"> </w:t>
      </w:r>
      <w:r>
        <w:rPr>
          <w:rFonts w:ascii="宋体" w:hAnsi="宋体" w:eastAsia="宋体" w:cs="Times New Roman"/>
          <w:color w:val="FFC000"/>
          <w:kern w:val="0"/>
          <w:szCs w:val="20"/>
          <w:u w:val="single"/>
        </w:rPr>
        <w:t>00 04</w:t>
      </w:r>
      <w:r>
        <w:rPr>
          <w:rFonts w:ascii="宋体" w:hAnsi="宋体" w:eastAsia="宋体" w:cs="Times New Roman"/>
          <w:kern w:val="0"/>
          <w:szCs w:val="20"/>
          <w:u w:val="single"/>
        </w:rPr>
        <w:t xml:space="preserve"> 00 00 00 8D 00 01 00 00 38 36 31 36 39 34 30 33 34 32 30 35 38 39 36 00</w:t>
      </w:r>
      <w:r>
        <w:rPr>
          <w:rFonts w:ascii="宋体" w:hAnsi="宋体" w:eastAsia="宋体" w:cs="Times New Roman"/>
          <w:kern w:val="0"/>
          <w:szCs w:val="20"/>
        </w:rPr>
        <w:t xml:space="preserve"> </w:t>
      </w:r>
      <w:r>
        <w:rPr>
          <w:rFonts w:ascii="宋体" w:hAnsi="宋体" w:eastAsia="宋体" w:cs="Times New Roman"/>
          <w:color w:val="FF33CC"/>
          <w:kern w:val="0"/>
          <w:szCs w:val="20"/>
          <w:u w:val="single"/>
        </w:rPr>
        <w:t>8B 01 00 11 01 20 78 2B 6A A4 2F 00 00 00 A9 11 01 0E 13 26 09 8B 01 00 11 01 20 EB 14 4A 33 64 00 00 00 B8 11 01 0E 13 26 09</w:t>
      </w:r>
      <w:r>
        <w:rPr>
          <w:rFonts w:ascii="宋体" w:hAnsi="宋体" w:eastAsia="宋体" w:cs="Times New Roman"/>
          <w:kern w:val="0"/>
          <w:szCs w:val="20"/>
        </w:rPr>
        <w:t xml:space="preserve"> </w:t>
      </w:r>
      <w:r>
        <w:rPr>
          <w:rFonts w:ascii="宋体" w:hAnsi="宋体" w:eastAsia="宋体" w:cs="Times New Roman"/>
          <w:color w:val="C00000"/>
          <w:kern w:val="0"/>
          <w:szCs w:val="20"/>
        </w:rPr>
        <w:t>83 3F</w:t>
      </w:r>
    </w:p>
    <w:tbl>
      <w:tblPr>
        <w:tblStyle w:val="22"/>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
        <w:gridCol w:w="980"/>
        <w:gridCol w:w="1064"/>
        <w:gridCol w:w="1078"/>
        <w:gridCol w:w="1068"/>
        <w:gridCol w:w="994"/>
        <w:gridCol w:w="992"/>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8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10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6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992" w:type="dxa"/>
            <w:shd w:val="clear" w:color="auto" w:fill="D8D8D8" w:themeFill="background1" w:themeFillShade="D9"/>
            <w:vAlign w:val="center"/>
          </w:tcPr>
          <w:p>
            <w:pP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51"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vAlign w:val="center"/>
          </w:tcPr>
          <w:p>
            <w:pPr>
              <w:jc w:val="center"/>
              <w:rPr>
                <w:rFonts w:ascii="宋体" w:hAnsi="宋体" w:eastAsia="宋体"/>
              </w:rPr>
            </w:pPr>
            <w:r>
              <w:rPr>
                <w:rFonts w:hint="eastAsia" w:ascii="宋体" w:hAnsi="宋体" w:eastAsia="宋体"/>
              </w:rPr>
              <w:t>55</w:t>
            </w:r>
          </w:p>
        </w:tc>
        <w:tc>
          <w:tcPr>
            <w:tcW w:w="980" w:type="dxa"/>
            <w:vAlign w:val="center"/>
          </w:tcPr>
          <w:p>
            <w:pPr>
              <w:jc w:val="center"/>
              <w:rPr>
                <w:rFonts w:ascii="宋体" w:hAnsi="宋体" w:eastAsia="宋体"/>
              </w:rPr>
            </w:pPr>
            <w:r>
              <w:rPr>
                <w:rFonts w:hint="eastAsia" w:ascii="宋体" w:hAnsi="宋体" w:eastAsia="宋体"/>
              </w:rPr>
              <w:t>AA</w:t>
            </w:r>
          </w:p>
        </w:tc>
        <w:tc>
          <w:tcPr>
            <w:tcW w:w="1064" w:type="dxa"/>
            <w:vAlign w:val="center"/>
          </w:tcPr>
          <w:p>
            <w:pPr>
              <w:jc w:val="center"/>
              <w:rPr>
                <w:rFonts w:ascii="宋体" w:hAnsi="宋体" w:eastAsia="宋体"/>
                <w:color w:val="FF0000"/>
              </w:rPr>
            </w:pPr>
            <w:r>
              <w:rPr>
                <w:rFonts w:hint="eastAsia" w:ascii="宋体" w:hAnsi="宋体" w:eastAsia="宋体"/>
                <w:color w:val="FF0000"/>
              </w:rPr>
              <w:t>00</w:t>
            </w:r>
          </w:p>
        </w:tc>
        <w:tc>
          <w:tcPr>
            <w:tcW w:w="1078" w:type="dxa"/>
            <w:vAlign w:val="center"/>
          </w:tcPr>
          <w:p>
            <w:pPr>
              <w:jc w:val="center"/>
              <w:rPr>
                <w:rFonts w:ascii="宋体" w:hAnsi="宋体" w:eastAsia="宋体"/>
                <w:color w:val="FF0000"/>
              </w:rPr>
            </w:pPr>
            <w:r>
              <w:rPr>
                <w:rFonts w:hint="eastAsia" w:ascii="宋体" w:hAnsi="宋体" w:eastAsia="宋体"/>
                <w:color w:val="FF0000"/>
              </w:rPr>
              <w:t>46</w:t>
            </w:r>
          </w:p>
        </w:tc>
        <w:tc>
          <w:tcPr>
            <w:tcW w:w="1068" w:type="dxa"/>
            <w:vAlign w:val="center"/>
          </w:tcPr>
          <w:p>
            <w:pPr>
              <w:jc w:val="center"/>
              <w:rPr>
                <w:rFonts w:ascii="宋体" w:hAnsi="宋体" w:eastAsia="宋体"/>
                <w:color w:val="FFC000"/>
              </w:rPr>
            </w:pPr>
            <w:r>
              <w:rPr>
                <w:rFonts w:hint="eastAsia" w:ascii="宋体" w:hAnsi="宋体" w:eastAsia="宋体"/>
                <w:color w:val="FFC000"/>
              </w:rPr>
              <w:t>00</w:t>
            </w:r>
          </w:p>
        </w:tc>
        <w:tc>
          <w:tcPr>
            <w:tcW w:w="994" w:type="dxa"/>
            <w:vAlign w:val="center"/>
          </w:tcPr>
          <w:p>
            <w:pPr>
              <w:jc w:val="center"/>
              <w:rPr>
                <w:rFonts w:ascii="宋体" w:hAnsi="宋体" w:eastAsia="宋体"/>
                <w:color w:val="FFC000"/>
              </w:rPr>
            </w:pPr>
            <w:r>
              <w:rPr>
                <w:rFonts w:hint="eastAsia" w:ascii="宋体" w:hAnsi="宋体" w:eastAsia="宋体"/>
                <w:color w:val="FFC000"/>
              </w:rPr>
              <w:t>04</w:t>
            </w:r>
          </w:p>
        </w:tc>
        <w:tc>
          <w:tcPr>
            <w:tcW w:w="992" w:type="dxa"/>
            <w:vAlign w:val="center"/>
          </w:tcPr>
          <w:p>
            <w:pPr>
              <w:jc w:val="center"/>
              <w:rPr>
                <w:rFonts w:ascii="宋体" w:hAnsi="宋体" w:eastAsia="宋体"/>
              </w:rPr>
            </w:pPr>
            <w:r>
              <w:rPr>
                <w:rFonts w:hint="eastAsia" w:ascii="宋体" w:hAnsi="宋体" w:eastAsia="宋体"/>
              </w:rPr>
              <w:t>00</w:t>
            </w:r>
          </w:p>
        </w:tc>
        <w:tc>
          <w:tcPr>
            <w:tcW w:w="851" w:type="dxa"/>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8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10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7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6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992"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vAlign w:val="center"/>
          </w:tcPr>
          <w:p>
            <w:pPr>
              <w:jc w:val="center"/>
              <w:rPr>
                <w:rFonts w:ascii="宋体" w:hAnsi="宋体" w:eastAsia="宋体"/>
              </w:rPr>
            </w:pPr>
            <w:r>
              <w:rPr>
                <w:rFonts w:hint="eastAsia" w:ascii="宋体" w:hAnsi="宋体" w:eastAsia="宋体"/>
              </w:rPr>
              <w:t>8D</w:t>
            </w:r>
          </w:p>
        </w:tc>
        <w:tc>
          <w:tcPr>
            <w:tcW w:w="980" w:type="dxa"/>
          </w:tcPr>
          <w:p>
            <w:pPr>
              <w:jc w:val="center"/>
              <w:rPr>
                <w:rFonts w:ascii="宋体" w:hAnsi="宋体" w:eastAsia="宋体"/>
              </w:rPr>
            </w:pPr>
            <w:r>
              <w:rPr>
                <w:rFonts w:hint="eastAsia" w:ascii="宋体" w:hAnsi="宋体" w:eastAsia="宋体"/>
              </w:rPr>
              <w:t>00</w:t>
            </w:r>
          </w:p>
        </w:tc>
        <w:tc>
          <w:tcPr>
            <w:tcW w:w="1064" w:type="dxa"/>
            <w:vAlign w:val="center"/>
          </w:tcPr>
          <w:p>
            <w:pPr>
              <w:jc w:val="center"/>
              <w:rPr>
                <w:rFonts w:ascii="宋体" w:hAnsi="宋体" w:eastAsia="宋体"/>
              </w:rPr>
            </w:pPr>
            <w:r>
              <w:rPr>
                <w:rFonts w:hint="eastAsia" w:ascii="宋体" w:hAnsi="宋体" w:eastAsia="宋体"/>
              </w:rPr>
              <w:t>01</w:t>
            </w:r>
          </w:p>
        </w:tc>
        <w:tc>
          <w:tcPr>
            <w:tcW w:w="1078" w:type="dxa"/>
            <w:vAlign w:val="center"/>
          </w:tcPr>
          <w:p>
            <w:pPr>
              <w:jc w:val="center"/>
              <w:rPr>
                <w:rFonts w:ascii="宋体" w:hAnsi="宋体" w:eastAsia="宋体"/>
              </w:rPr>
            </w:pPr>
            <w:r>
              <w:rPr>
                <w:rFonts w:hint="eastAsia" w:ascii="宋体" w:hAnsi="宋体" w:eastAsia="宋体"/>
              </w:rPr>
              <w:t>00</w:t>
            </w:r>
          </w:p>
        </w:tc>
        <w:tc>
          <w:tcPr>
            <w:tcW w:w="1068"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38</w:t>
            </w:r>
          </w:p>
        </w:tc>
        <w:tc>
          <w:tcPr>
            <w:tcW w:w="992" w:type="dxa"/>
            <w:vAlign w:val="center"/>
          </w:tcPr>
          <w:p>
            <w:pPr>
              <w:jc w:val="center"/>
              <w:rPr>
                <w:rFonts w:ascii="宋体" w:hAnsi="宋体" w:eastAsia="宋体"/>
              </w:rPr>
            </w:pPr>
            <w:r>
              <w:rPr>
                <w:rFonts w:hint="eastAsia" w:ascii="宋体" w:hAnsi="宋体" w:eastAsia="宋体"/>
              </w:rPr>
              <w:t>36</w:t>
            </w:r>
          </w:p>
        </w:tc>
        <w:tc>
          <w:tcPr>
            <w:tcW w:w="851" w:type="dxa"/>
            <w:vAlign w:val="center"/>
          </w:tcPr>
          <w:p>
            <w:pPr>
              <w:jc w:val="center"/>
              <w:rPr>
                <w:rFonts w:ascii="宋体" w:hAnsi="宋体" w:eastAsia="宋体"/>
              </w:rPr>
            </w:pPr>
            <w:r>
              <w:rPr>
                <w:rFonts w:hint="eastAsia" w:ascii="宋体" w:hAnsi="宋体" w:eastAsia="宋体"/>
              </w:rPr>
              <w:t>31</w:t>
            </w:r>
          </w:p>
        </w:tc>
        <w:tc>
          <w:tcPr>
            <w:tcW w:w="851" w:type="dxa"/>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shd w:val="clear" w:color="auto" w:fill="D8D8D8" w:themeFill="background1" w:themeFillShade="D9"/>
            <w:vAlign w:val="center"/>
          </w:tcPr>
          <w:p>
            <w:pPr>
              <w:jc w:val="center"/>
              <w:rPr>
                <w:rFonts w:ascii="宋体" w:hAnsi="宋体" w:eastAsia="宋体"/>
                <w:b/>
              </w:rPr>
            </w:pPr>
          </w:p>
        </w:tc>
        <w:tc>
          <w:tcPr>
            <w:tcW w:w="980" w:type="dxa"/>
            <w:shd w:val="clear" w:color="auto" w:fill="D8D8D8" w:themeFill="background1" w:themeFillShade="D9"/>
            <w:vAlign w:val="center"/>
          </w:tcPr>
          <w:p>
            <w:pPr>
              <w:jc w:val="center"/>
              <w:rPr>
                <w:rFonts w:ascii="宋体" w:hAnsi="宋体" w:eastAsia="宋体"/>
                <w:b/>
              </w:rPr>
            </w:pPr>
          </w:p>
        </w:tc>
        <w:tc>
          <w:tcPr>
            <w:tcW w:w="1064" w:type="dxa"/>
            <w:shd w:val="clear" w:color="auto" w:fill="D8D8D8" w:themeFill="background1" w:themeFillShade="D9"/>
            <w:vAlign w:val="center"/>
          </w:tcPr>
          <w:p>
            <w:pPr>
              <w:jc w:val="center"/>
              <w:rPr>
                <w:rFonts w:ascii="宋体" w:hAnsi="宋体" w:eastAsia="宋体"/>
                <w:b/>
              </w:rPr>
            </w:pPr>
          </w:p>
        </w:tc>
        <w:tc>
          <w:tcPr>
            <w:tcW w:w="1078" w:type="dxa"/>
            <w:shd w:val="clear" w:color="auto" w:fill="D8D8D8" w:themeFill="background1" w:themeFillShade="D9"/>
            <w:vAlign w:val="center"/>
          </w:tcPr>
          <w:p>
            <w:pPr>
              <w:jc w:val="center"/>
              <w:rPr>
                <w:rFonts w:ascii="宋体" w:hAnsi="宋体" w:eastAsia="宋体"/>
                <w:b/>
              </w:rPr>
            </w:pPr>
          </w:p>
        </w:tc>
        <w:tc>
          <w:tcPr>
            <w:tcW w:w="1068"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992"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vAlign w:val="center"/>
          </w:tcPr>
          <w:p>
            <w:pPr>
              <w:jc w:val="center"/>
              <w:rPr>
                <w:rFonts w:ascii="宋体" w:hAnsi="宋体" w:eastAsia="宋体"/>
              </w:rPr>
            </w:pPr>
            <w:r>
              <w:rPr>
                <w:rFonts w:hint="eastAsia" w:ascii="宋体" w:hAnsi="宋体" w:eastAsia="宋体"/>
              </w:rPr>
              <w:t>39</w:t>
            </w:r>
          </w:p>
        </w:tc>
        <w:tc>
          <w:tcPr>
            <w:tcW w:w="980" w:type="dxa"/>
            <w:vAlign w:val="center"/>
          </w:tcPr>
          <w:p>
            <w:pPr>
              <w:jc w:val="center"/>
              <w:rPr>
                <w:rFonts w:ascii="宋体" w:hAnsi="宋体" w:eastAsia="宋体"/>
              </w:rPr>
            </w:pPr>
            <w:r>
              <w:rPr>
                <w:rFonts w:hint="eastAsia" w:ascii="宋体" w:hAnsi="宋体" w:eastAsia="宋体"/>
              </w:rPr>
              <w:t>34</w:t>
            </w:r>
          </w:p>
        </w:tc>
        <w:tc>
          <w:tcPr>
            <w:tcW w:w="1064" w:type="dxa"/>
            <w:vAlign w:val="center"/>
          </w:tcPr>
          <w:p>
            <w:pPr>
              <w:jc w:val="center"/>
              <w:rPr>
                <w:rFonts w:ascii="宋体" w:hAnsi="宋体" w:eastAsia="宋体"/>
              </w:rPr>
            </w:pPr>
            <w:r>
              <w:rPr>
                <w:rFonts w:hint="eastAsia" w:ascii="宋体" w:hAnsi="宋体" w:eastAsia="宋体"/>
              </w:rPr>
              <w:t>30</w:t>
            </w:r>
          </w:p>
        </w:tc>
        <w:tc>
          <w:tcPr>
            <w:tcW w:w="1078" w:type="dxa"/>
            <w:vAlign w:val="center"/>
          </w:tcPr>
          <w:p>
            <w:pPr>
              <w:jc w:val="center"/>
              <w:rPr>
                <w:rFonts w:ascii="宋体" w:hAnsi="宋体" w:eastAsia="宋体"/>
              </w:rPr>
            </w:pPr>
            <w:r>
              <w:rPr>
                <w:rFonts w:hint="eastAsia" w:ascii="宋体" w:hAnsi="宋体" w:eastAsia="宋体"/>
              </w:rPr>
              <w:t>33</w:t>
            </w:r>
          </w:p>
        </w:tc>
        <w:tc>
          <w:tcPr>
            <w:tcW w:w="1068"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32</w:t>
            </w:r>
          </w:p>
        </w:tc>
        <w:tc>
          <w:tcPr>
            <w:tcW w:w="992" w:type="dxa"/>
            <w:vAlign w:val="center"/>
          </w:tcPr>
          <w:p>
            <w:pPr>
              <w:jc w:val="center"/>
              <w:rPr>
                <w:rFonts w:ascii="宋体" w:hAnsi="宋体" w:eastAsia="宋体"/>
              </w:rPr>
            </w:pPr>
            <w:r>
              <w:rPr>
                <w:rFonts w:hint="eastAsia" w:ascii="宋体" w:hAnsi="宋体" w:eastAsia="宋体"/>
              </w:rPr>
              <w:t>33</w:t>
            </w:r>
          </w:p>
        </w:tc>
        <w:tc>
          <w:tcPr>
            <w:tcW w:w="851" w:type="dxa"/>
            <w:vAlign w:val="center"/>
          </w:tcPr>
          <w:p>
            <w:pPr>
              <w:jc w:val="center"/>
              <w:rPr>
                <w:rFonts w:ascii="宋体" w:hAnsi="宋体" w:eastAsia="宋体"/>
              </w:rPr>
            </w:pPr>
            <w:r>
              <w:rPr>
                <w:rFonts w:hint="eastAsia" w:ascii="宋体" w:hAnsi="宋体" w:eastAsia="宋体"/>
              </w:rPr>
              <w:t>35</w:t>
            </w:r>
          </w:p>
        </w:tc>
        <w:tc>
          <w:tcPr>
            <w:tcW w:w="851" w:type="dxa"/>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shd w:val="clear" w:color="auto" w:fill="D8D8D8" w:themeFill="background1" w:themeFillShade="D9"/>
            <w:vAlign w:val="center"/>
          </w:tcPr>
          <w:p>
            <w:pPr>
              <w:jc w:val="center"/>
              <w:rPr>
                <w:rFonts w:ascii="宋体" w:hAnsi="宋体" w:eastAsia="宋体"/>
              </w:rPr>
            </w:pPr>
          </w:p>
        </w:tc>
        <w:tc>
          <w:tcPr>
            <w:tcW w:w="980" w:type="dxa"/>
            <w:shd w:val="clear" w:color="auto" w:fill="D8D8D8" w:themeFill="background1" w:themeFillShade="D9"/>
            <w:vAlign w:val="center"/>
          </w:tcPr>
          <w:p>
            <w:pPr>
              <w:jc w:val="center"/>
              <w:rPr>
                <w:rFonts w:ascii="宋体" w:hAnsi="宋体" w:eastAsia="宋体"/>
              </w:rPr>
            </w:pPr>
          </w:p>
        </w:tc>
        <w:tc>
          <w:tcPr>
            <w:tcW w:w="10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78"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TLV</w:t>
            </w:r>
            <w:r>
              <w:rPr>
                <w:rFonts w:ascii="宋体" w:hAnsi="宋体" w:eastAsia="宋体"/>
                <w:b/>
              </w:rPr>
              <w:br w:type="textWrapping"/>
            </w:r>
            <w:r>
              <w:rPr>
                <w:rFonts w:hint="eastAsia" w:ascii="宋体" w:hAnsi="宋体" w:eastAsia="宋体"/>
                <w:b/>
              </w:rPr>
              <w:t>(MSB)</w:t>
            </w:r>
          </w:p>
        </w:tc>
        <w:tc>
          <w:tcPr>
            <w:tcW w:w="1068" w:type="dxa"/>
            <w:shd w:val="clear" w:color="auto" w:fill="D6E3BC" w:themeFill="accent3" w:themeFillTint="66"/>
            <w:vAlign w:val="center"/>
          </w:tcPr>
          <w:p>
            <w:pPr>
              <w:jc w:val="center"/>
              <w:rPr>
                <w:rFonts w:ascii="宋体" w:hAnsi="宋体" w:eastAsia="宋体"/>
                <w:b/>
              </w:rPr>
            </w:pPr>
          </w:p>
        </w:tc>
        <w:tc>
          <w:tcPr>
            <w:tcW w:w="994" w:type="dxa"/>
            <w:shd w:val="clear" w:color="auto" w:fill="D6E3BC" w:themeFill="accent3" w:themeFillTint="66"/>
            <w:vAlign w:val="center"/>
          </w:tcPr>
          <w:p>
            <w:pPr>
              <w:jc w:val="center"/>
              <w:rPr>
                <w:rFonts w:ascii="宋体" w:hAnsi="宋体" w:eastAsia="宋体"/>
                <w:b/>
              </w:rPr>
            </w:pPr>
            <w:r>
              <w:rPr>
                <w:rFonts w:ascii="宋体" w:hAnsi="宋体" w:eastAsia="宋体"/>
                <w:b/>
              </w:rPr>
              <w:t>…</w:t>
            </w:r>
          </w:p>
        </w:tc>
        <w:tc>
          <w:tcPr>
            <w:tcW w:w="9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TLV</w:t>
            </w:r>
            <w:r>
              <w:rPr>
                <w:rFonts w:ascii="宋体" w:hAnsi="宋体" w:eastAsia="宋体"/>
                <w:b/>
              </w:rPr>
              <w:br w:type="textWrapping"/>
            </w:r>
            <w:r>
              <w:rPr>
                <w:rFonts w:hint="eastAsia" w:ascii="宋体" w:hAnsi="宋体" w:eastAsia="宋体"/>
                <w:b/>
              </w:rPr>
              <w:t>(MSL)</w:t>
            </w:r>
          </w:p>
        </w:tc>
        <w:tc>
          <w:tcPr>
            <w:tcW w:w="851"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851"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 w:type="dxa"/>
            <w:vAlign w:val="center"/>
          </w:tcPr>
          <w:p>
            <w:pPr>
              <w:jc w:val="center"/>
              <w:rPr>
                <w:rFonts w:ascii="宋体" w:hAnsi="宋体" w:eastAsia="宋体"/>
              </w:rPr>
            </w:pPr>
            <w:r>
              <w:rPr>
                <w:rFonts w:hint="eastAsia" w:ascii="宋体" w:hAnsi="宋体" w:eastAsia="宋体"/>
              </w:rPr>
              <w:t>39</w:t>
            </w:r>
          </w:p>
        </w:tc>
        <w:tc>
          <w:tcPr>
            <w:tcW w:w="980" w:type="dxa"/>
            <w:vAlign w:val="center"/>
          </w:tcPr>
          <w:p>
            <w:pPr>
              <w:jc w:val="center"/>
              <w:rPr>
                <w:rFonts w:ascii="宋体" w:hAnsi="宋体" w:eastAsia="宋体"/>
              </w:rPr>
            </w:pPr>
            <w:r>
              <w:rPr>
                <w:rFonts w:hint="eastAsia" w:ascii="宋体" w:hAnsi="宋体" w:eastAsia="宋体"/>
              </w:rPr>
              <w:t>36</w:t>
            </w:r>
          </w:p>
        </w:tc>
        <w:tc>
          <w:tcPr>
            <w:tcW w:w="1064" w:type="dxa"/>
            <w:vAlign w:val="center"/>
          </w:tcPr>
          <w:p>
            <w:pPr>
              <w:jc w:val="center"/>
              <w:rPr>
                <w:rFonts w:ascii="宋体" w:hAnsi="宋体" w:eastAsia="宋体"/>
              </w:rPr>
            </w:pPr>
            <w:r>
              <w:rPr>
                <w:rFonts w:hint="eastAsia" w:ascii="宋体" w:hAnsi="宋体" w:eastAsia="宋体"/>
              </w:rPr>
              <w:t>00</w:t>
            </w:r>
          </w:p>
        </w:tc>
        <w:tc>
          <w:tcPr>
            <w:tcW w:w="1078"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8B</w:t>
            </w:r>
          </w:p>
        </w:tc>
        <w:tc>
          <w:tcPr>
            <w:tcW w:w="1068"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FF33CC"/>
                <w:kern w:val="0"/>
                <w:szCs w:val="20"/>
              </w:rPr>
              <w:t>01</w:t>
            </w:r>
          </w:p>
        </w:tc>
        <w:tc>
          <w:tcPr>
            <w:tcW w:w="994" w:type="dxa"/>
            <w:vAlign w:val="center"/>
          </w:tcPr>
          <w:p>
            <w:pPr>
              <w:jc w:val="center"/>
              <w:rPr>
                <w:rFonts w:ascii="宋体" w:hAnsi="宋体" w:eastAsia="宋体" w:cs="Times New Roman"/>
                <w:color w:val="3333FF"/>
                <w:kern w:val="0"/>
                <w:szCs w:val="20"/>
              </w:rPr>
            </w:pPr>
            <w:r>
              <w:rPr>
                <w:rFonts w:ascii="宋体" w:hAnsi="宋体" w:eastAsia="宋体" w:cs="Times New Roman"/>
                <w:color w:val="3333FF"/>
                <w:kern w:val="0"/>
                <w:szCs w:val="20"/>
              </w:rPr>
              <w:t>…</w:t>
            </w:r>
          </w:p>
        </w:tc>
        <w:tc>
          <w:tcPr>
            <w:tcW w:w="9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09</w:t>
            </w:r>
          </w:p>
        </w:tc>
        <w:tc>
          <w:tcPr>
            <w:tcW w:w="851"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83</w:t>
            </w:r>
          </w:p>
        </w:tc>
        <w:tc>
          <w:tcPr>
            <w:tcW w:w="851"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3F</w:t>
            </w:r>
          </w:p>
        </w:tc>
      </w:tr>
    </w:tbl>
    <w:p>
      <w:pPr>
        <w:pStyle w:val="36"/>
        <w:ind w:firstLine="422"/>
        <w:rPr>
          <w:rFonts w:hAnsi="宋体"/>
          <w:b/>
          <w:bCs/>
          <w:color w:val="000000" w:themeColor="text1"/>
        </w:rPr>
      </w:pPr>
      <w:del w:id="1493" w:author="asus" w:date="2017-10-06T16:09:00Z">
        <w:r>
          <w:rPr>
            <w:rFonts w:hint="eastAsia" w:hAnsi="宋体"/>
            <w:b/>
            <w:bCs/>
            <w:color w:val="000000" w:themeColor="text1"/>
          </w:rPr>
          <w:delText>起始标识</w:delText>
        </w:r>
      </w:del>
      <w:ins w:id="1494" w:author="asus" w:date="2017-10-06T16:09:00Z">
        <w:r>
          <w:rPr>
            <w:rFonts w:hint="eastAsia" w:hAnsi="宋体"/>
            <w:b/>
            <w:bCs/>
            <w:color w:val="000000" w:themeColor="text1"/>
          </w:rPr>
          <w:t>Start flag</w:t>
        </w:r>
      </w:ins>
    </w:p>
    <w:p>
      <w:pPr>
        <w:pStyle w:val="36"/>
        <w:rPr>
          <w:rFonts w:hAnsi="宋体"/>
        </w:rPr>
      </w:pPr>
      <w:del w:id="1495" w:author="asus" w:date="2017-10-06T16:09:00Z">
        <w:r>
          <w:rPr>
            <w:rFonts w:hint="eastAsia" w:hAnsi="宋体"/>
          </w:rPr>
          <w:delText>起始标识</w:delText>
        </w:r>
      </w:del>
      <w:ins w:id="1496" w:author="asus" w:date="2017-10-06T16:09:00Z">
        <w:r>
          <w:rPr>
            <w:rFonts w:hint="eastAsia" w:hAnsi="宋体"/>
          </w:rPr>
          <w:t>Start flag</w:t>
        </w:r>
      </w:ins>
      <w:r>
        <w:rPr>
          <w:rFonts w:hint="eastAsia" w:hAnsi="宋体"/>
        </w:rPr>
        <w:t>sof     ： 0x55AA</w:t>
      </w:r>
    </w:p>
    <w:p>
      <w:pPr>
        <w:pStyle w:val="36"/>
        <w:ind w:firstLine="422"/>
        <w:rPr>
          <w:rFonts w:hAnsi="宋体"/>
          <w:b/>
        </w:rPr>
      </w:pPr>
      <w:del w:id="1497" w:author="asus" w:date="2017-10-06T16:11:00Z">
        <w:r>
          <w:rPr>
            <w:rFonts w:hint="eastAsia" w:hAnsi="宋体"/>
            <w:b/>
          </w:rPr>
          <w:delText>报文头</w:delText>
        </w:r>
      </w:del>
      <w:ins w:id="1498" w:author="asus" w:date="2017-10-06T16:11:00Z">
        <w:r>
          <w:rPr>
            <w:rFonts w:hint="eastAsia" w:hAnsi="宋体"/>
            <w:b/>
          </w:rPr>
          <w:t>Message header</w:t>
        </w:r>
      </w:ins>
    </w:p>
    <w:p>
      <w:pPr>
        <w:pStyle w:val="36"/>
        <w:rPr>
          <w:rFonts w:hAnsi="宋体"/>
        </w:rPr>
      </w:pPr>
      <w:del w:id="1499" w:author="asus" w:date="2017-10-06T16:12:00Z">
        <w:r>
          <w:rPr>
            <w:rFonts w:hint="eastAsia" w:hAnsi="宋体"/>
          </w:rPr>
          <w:delText>报文长度</w:delText>
        </w:r>
      </w:del>
      <w:ins w:id="1500" w:author="asus" w:date="2017-10-06T16:12:00Z">
        <w:r>
          <w:rPr>
            <w:rFonts w:hint="eastAsia" w:hAnsi="宋体"/>
          </w:rPr>
          <w:t>message length</w:t>
        </w:r>
      </w:ins>
      <w:r>
        <w:rPr>
          <w:rFonts w:hint="eastAsia" w:hAnsi="宋体"/>
        </w:rPr>
        <w:t>len     ： 0x</w:t>
      </w:r>
      <w:r>
        <w:rPr>
          <w:rFonts w:hint="eastAsia" w:hAnsi="宋体"/>
          <w:color w:val="FF0000"/>
        </w:rPr>
        <w:t>0046</w:t>
      </w:r>
    </w:p>
    <w:p>
      <w:pPr>
        <w:pStyle w:val="36"/>
        <w:rPr>
          <w:rFonts w:hAnsi="宋体"/>
        </w:rPr>
      </w:pPr>
      <w:del w:id="1501" w:author="asus" w:date="2017-10-06T16:13:00Z">
        <w:r>
          <w:rPr>
            <w:rFonts w:hint="eastAsia" w:hAnsi="宋体"/>
          </w:rPr>
          <w:delText>命令码</w:delText>
        </w:r>
      </w:del>
      <w:ins w:id="1502" w:author="asus" w:date="2017-10-06T16:13:00Z">
        <w:r>
          <w:rPr>
            <w:rFonts w:hint="eastAsia" w:hAnsi="宋体"/>
          </w:rPr>
          <w:t>command code</w:t>
        </w:r>
      </w:ins>
      <w:r>
        <w:rPr>
          <w:rFonts w:hint="eastAsia" w:hAnsi="宋体"/>
        </w:rPr>
        <w:t xml:space="preserve"> cmd      ： 0x</w:t>
      </w:r>
      <w:r>
        <w:rPr>
          <w:rFonts w:hint="eastAsia" w:hAnsi="宋体"/>
          <w:color w:val="FFC000"/>
        </w:rPr>
        <w:t>0004</w:t>
      </w:r>
    </w:p>
    <w:p>
      <w:pPr>
        <w:pStyle w:val="36"/>
        <w:rPr>
          <w:rFonts w:hAnsi="宋体"/>
        </w:rPr>
      </w:pPr>
      <w:del w:id="1503" w:author="asus" w:date="2017-10-06T16:14:00Z">
        <w:r>
          <w:rPr>
            <w:rFonts w:hint="eastAsia" w:hAnsi="宋体"/>
          </w:rPr>
          <w:delText>报文流水号</w:delText>
        </w:r>
      </w:del>
      <w:ins w:id="1504" w:author="asus" w:date="2017-10-06T16:14:00Z">
        <w:r>
          <w:rPr>
            <w:rFonts w:hint="eastAsia" w:hAnsi="宋体"/>
          </w:rPr>
          <w:t xml:space="preserve">Message serial number </w:t>
        </w:r>
      </w:ins>
      <w:r>
        <w:rPr>
          <w:rFonts w:hint="eastAsia" w:hAnsi="宋体"/>
        </w:rPr>
        <w:t>seq   ： 0x0000008D</w:t>
      </w:r>
    </w:p>
    <w:p>
      <w:pPr>
        <w:pStyle w:val="36"/>
        <w:rPr>
          <w:rFonts w:hAnsi="宋体"/>
        </w:rPr>
      </w:pPr>
      <w:del w:id="1505" w:author="asus" w:date="2017-10-06T16:16:00Z">
        <w:r>
          <w:rPr>
            <w:rFonts w:hint="eastAsia" w:hAnsi="宋体"/>
          </w:rPr>
          <w:delText>协议版本</w:delText>
        </w:r>
      </w:del>
      <w:ins w:id="1506" w:author="asus" w:date="2017-10-06T16:16:00Z">
        <w:r>
          <w:rPr>
            <w:rFonts w:hint="eastAsia" w:hAnsi="宋体"/>
          </w:rPr>
          <w:t>protocol version</w:t>
        </w:r>
      </w:ins>
      <w:r>
        <w:rPr>
          <w:rFonts w:hint="eastAsia" w:hAnsi="宋体"/>
        </w:rPr>
        <w:t>pro_ver ： 0x0001 (V0.1)</w:t>
      </w:r>
    </w:p>
    <w:p>
      <w:pPr>
        <w:pStyle w:val="36"/>
        <w:rPr>
          <w:rFonts w:hAnsi="宋体"/>
        </w:rPr>
      </w:pPr>
      <w:del w:id="1507" w:author="asus" w:date="2017-10-06T16:17:00Z">
        <w:r>
          <w:rPr>
            <w:rFonts w:hint="eastAsia" w:hAnsi="宋体"/>
          </w:rPr>
          <w:delText>安全标识</w:delText>
        </w:r>
      </w:del>
      <w:ins w:id="1508" w:author="asus" w:date="2017-10-06T16:17:00Z">
        <w:r>
          <w:rPr>
            <w:rFonts w:hint="eastAsia" w:hAnsi="宋体"/>
          </w:rPr>
          <w:t>security flag</w:t>
        </w:r>
      </w:ins>
      <w:r>
        <w:rPr>
          <w:rFonts w:hint="eastAsia" w:hAnsi="宋体"/>
        </w:rPr>
        <w:t>seq_flag： 0x0000</w:t>
      </w:r>
    </w:p>
    <w:p>
      <w:pPr>
        <w:pStyle w:val="36"/>
        <w:rPr>
          <w:rFonts w:hAnsi="宋体"/>
        </w:rPr>
      </w:pPr>
      <w:del w:id="1509" w:author="asus" w:date="2017-10-06T16:18:00Z">
        <w:r>
          <w:rPr>
            <w:rFonts w:hint="eastAsia" w:hAnsi="宋体"/>
          </w:rPr>
          <w:delText>设备ID</w:delText>
        </w:r>
      </w:del>
      <w:ins w:id="1510"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1511" w:author="asus" w:date="2017-10-07T01:10:00Z">
        <w:r>
          <w:rPr>
            <w:rFonts w:hint="eastAsia" w:hAnsi="宋体"/>
          </w:rPr>
          <w:delText>转为字符串为</w:delText>
        </w:r>
      </w:del>
      <w:ins w:id="1512" w:author="asus" w:date="2017-10-07T01:12:00Z">
        <w:r>
          <w:rPr>
            <w:rFonts w:hint="eastAsia" w:hAnsi="宋体"/>
          </w:rPr>
          <w:t xml:space="preserve">change to string </w:t>
        </w:r>
      </w:ins>
      <w:r>
        <w:rPr>
          <w:rFonts w:hint="eastAsia" w:hAnsi="宋体"/>
        </w:rPr>
        <w:t>：</w:t>
      </w:r>
      <w:r>
        <w:rPr>
          <w:rFonts w:hint="eastAsia" w:hAnsi="宋体" w:cs="Calibri"/>
          <w:szCs w:val="21"/>
          <w:u w:val="single"/>
        </w:rPr>
        <w:t>“</w:t>
      </w:r>
      <w:r>
        <w:rPr>
          <w:rFonts w:hAnsi="宋体" w:cs="Calibri"/>
          <w:szCs w:val="21"/>
          <w:u w:val="single"/>
        </w:rPr>
        <w:t>861694034205896”）</w:t>
      </w:r>
    </w:p>
    <w:p>
      <w:pPr>
        <w:pStyle w:val="36"/>
        <w:ind w:firstLine="422"/>
        <w:rPr>
          <w:rFonts w:hAnsi="宋体"/>
          <w:b/>
        </w:rPr>
      </w:pPr>
      <w:del w:id="1513" w:author="asus" w:date="2017-10-06T16:20:00Z">
        <w:r>
          <w:rPr>
            <w:rFonts w:hint="eastAsia" w:hAnsi="宋体"/>
            <w:b/>
          </w:rPr>
          <w:delText>报文体</w:delText>
        </w:r>
      </w:del>
      <w:ins w:id="1514" w:author="asus" w:date="2017-10-06T16:20:00Z">
        <w:r>
          <w:rPr>
            <w:rFonts w:hint="eastAsia" w:hAnsi="宋体"/>
            <w:b/>
          </w:rPr>
          <w:t>Service content</w:t>
        </w:r>
      </w:ins>
    </w:p>
    <w:p>
      <w:pPr>
        <w:pStyle w:val="36"/>
        <w:ind w:left="2267" w:leftChars="203" w:hanging="1841" w:hangingChars="877"/>
        <w:rPr>
          <w:rFonts w:hAnsi="宋体"/>
        </w:rPr>
      </w:pPr>
      <w:r>
        <w:rPr>
          <w:rFonts w:hint="eastAsia" w:hAnsi="宋体" w:cstheme="minorBidi"/>
          <w:kern w:val="2"/>
          <w:szCs w:val="22"/>
          <w:shd w:val="clear" w:color="auto" w:fill="C2D69B" w:themeFill="accent3" w:themeFillTint="99"/>
        </w:rPr>
        <w:t>TLV</w:t>
      </w:r>
      <w:ins w:id="1515" w:author="asus" w:date="2017-10-07T01:22:00Z">
        <w:r>
          <w:rPr>
            <w:rFonts w:hint="eastAsia" w:hAnsi="宋体" w:cstheme="minorBidi"/>
            <w:kern w:val="2"/>
            <w:szCs w:val="22"/>
            <w:shd w:val="clear" w:color="auto" w:fill="C2D69B" w:themeFill="accent3" w:themeFillTint="99"/>
          </w:rPr>
          <w:t xml:space="preserve"> data</w:t>
        </w:r>
      </w:ins>
      <w:del w:id="1516" w:author="asus" w:date="2017-10-07T01:22:00Z">
        <w:r>
          <w:rPr>
            <w:rFonts w:hint="eastAsia" w:hAnsi="宋体" w:cstheme="minorBidi"/>
            <w:kern w:val="2"/>
            <w:szCs w:val="22"/>
            <w:shd w:val="clear" w:color="auto" w:fill="C2D69B" w:themeFill="accent3" w:themeFillTint="99"/>
          </w:rPr>
          <w:delText>数据</w:delText>
        </w:r>
      </w:del>
      <w:r>
        <w:rPr>
          <w:rFonts w:hint="eastAsia" w:hAnsi="宋体" w:cstheme="minorBidi"/>
          <w:kern w:val="2"/>
          <w:szCs w:val="22"/>
          <w:shd w:val="clear" w:color="auto" w:fill="C2D69B" w:themeFill="accent3" w:themeFillTint="99"/>
        </w:rPr>
        <w:t xml:space="preserve">        </w:t>
      </w:r>
      <w:r>
        <w:rPr>
          <w:rFonts w:hint="eastAsia" w:hAnsi="宋体"/>
        </w:rPr>
        <w:t>：</w:t>
      </w:r>
      <w:r>
        <w:rPr>
          <w:rFonts w:hAnsi="宋体"/>
          <w:color w:val="FF33CC"/>
          <w:u w:val="single"/>
        </w:rPr>
        <w:t>8B 01 00 11 01 20 78 2B 6A A4 2F 00 00 00 A9 11 01 0E 13 26 09</w:t>
      </w:r>
      <w:r>
        <w:rPr>
          <w:rFonts w:hAnsi="宋体"/>
          <w:color w:val="FF33CC"/>
        </w:rPr>
        <w:t xml:space="preserve"> </w:t>
      </w:r>
      <w:r>
        <w:rPr>
          <w:rFonts w:hAnsi="宋体"/>
          <w:color w:val="FF33CC"/>
          <w:u w:val="single"/>
        </w:rPr>
        <w:t>8B 01 00 11 01 20 EB 14 4A 33 64 00 00 00 B8 11 01 0E 13 26 09</w:t>
      </w:r>
      <w:r>
        <w:rPr>
          <w:rFonts w:hint="eastAsia" w:hAnsi="宋体"/>
        </w:rPr>
        <w:t xml:space="preserve"> </w:t>
      </w:r>
      <w:del w:id="1517" w:author="Edward Lee" w:date="2017-10-16T16:02:00Z">
        <w:r>
          <w:rPr>
            <w:rFonts w:hint="eastAsia" w:hAnsi="宋体"/>
          </w:rPr>
          <w:delText>(有2条标签记录，具体格式请看后面的第7章标签说明</w:delText>
        </w:r>
      </w:del>
      <w:ins w:id="1518" w:author="asus" w:date="2017-10-07T01:22:00Z">
        <w:r>
          <w:rPr>
            <w:rFonts w:hAnsi="宋体"/>
            <w:b w:val="0"/>
            <w:bCs w:val="0"/>
            <w:smallCaps w:val="0"/>
            <w:spacing w:val="0"/>
            <w:rPrChange w:id="1519" w:author="asus" w:date="2017-10-07T01:22:00Z">
              <w:rPr>
                <w:b/>
                <w:bCs/>
                <w:smallCaps/>
                <w:spacing w:val="5"/>
              </w:rPr>
            </w:rPrChange>
          </w:rPr>
          <w:t xml:space="preserve">There are two </w:t>
        </w:r>
      </w:ins>
      <w:ins w:id="1520" w:author="asus" w:date="2017-10-07T01:23:00Z">
        <w:r>
          <w:rPr>
            <w:rFonts w:hint="eastAsia" w:hAnsi="宋体"/>
          </w:rPr>
          <w:t>tag</w:t>
        </w:r>
      </w:ins>
      <w:ins w:id="1521" w:author="asus" w:date="2017-10-07T01:22:00Z">
        <w:r>
          <w:rPr>
            <w:rFonts w:hAnsi="宋体"/>
            <w:b w:val="0"/>
            <w:bCs w:val="0"/>
            <w:smallCaps w:val="0"/>
            <w:spacing w:val="0"/>
            <w:rPrChange w:id="1522" w:author="asus" w:date="2017-10-07T01:22:00Z">
              <w:rPr>
                <w:b/>
                <w:bCs/>
                <w:smallCaps/>
                <w:spacing w:val="5"/>
              </w:rPr>
            </w:rPrChange>
          </w:rPr>
          <w:t xml:space="preserve"> records, the specific format, please see Chapter 7 label instructions</w:t>
        </w:r>
      </w:ins>
      <w:r>
        <w:rPr>
          <w:rFonts w:hint="eastAsia" w:hAnsi="宋体"/>
        </w:rPr>
        <w:t>)</w:t>
      </w:r>
    </w:p>
    <w:p>
      <w:pPr>
        <w:pStyle w:val="36"/>
        <w:ind w:left="2268" w:leftChars="1080" w:firstLine="0" w:firstLineChars="0"/>
        <w:rPr>
          <w:rFonts w:hAnsi="宋体"/>
          <w:color w:val="000000" w:themeColor="text1"/>
        </w:rPr>
      </w:pPr>
      <w:ins w:id="1523" w:author="asus" w:date="2017-10-07T01:23:00Z">
        <w:r>
          <w:rPr>
            <w:rFonts w:hint="eastAsia" w:hAnsi="宋体"/>
          </w:rPr>
          <w:t>The first TLV is</w:t>
        </w:r>
      </w:ins>
      <w:del w:id="1524" w:author="Edward Lee" w:date="2017-10-16T16:02:00Z">
        <w:r>
          <w:rPr>
            <w:rFonts w:hint="eastAsia" w:hAnsi="宋体"/>
          </w:rPr>
          <w:delText>其中第一条TLV为</w:delText>
        </w:r>
      </w:del>
      <w:r>
        <w:rPr>
          <w:rFonts w:hint="eastAsia" w:hAnsi="宋体"/>
        </w:rPr>
        <w:t xml:space="preserve">: </w:t>
      </w:r>
      <w:r>
        <w:rPr>
          <w:rFonts w:hAnsi="宋体"/>
          <w:color w:val="FF0000"/>
        </w:rPr>
        <w:t>8B 01</w:t>
      </w:r>
      <w:r>
        <w:rPr>
          <w:rFonts w:hAnsi="宋体"/>
          <w:color w:val="FF33CC"/>
        </w:rPr>
        <w:t xml:space="preserve"> </w:t>
      </w:r>
      <w:r>
        <w:rPr>
          <w:rFonts w:hAnsi="宋体"/>
          <w:color w:val="00B050"/>
        </w:rPr>
        <w:t>00 11</w:t>
      </w:r>
      <w:r>
        <w:rPr>
          <w:rFonts w:hAnsi="宋体"/>
          <w:color w:val="FF33CC"/>
        </w:rPr>
        <w:t xml:space="preserve"> </w:t>
      </w:r>
      <w:r>
        <w:rPr>
          <w:rFonts w:hAnsi="宋体"/>
          <w:color w:val="00B0F0"/>
          <w:u w:val="single"/>
        </w:rPr>
        <w:t>01 20 78 2B 6A A4 2F 00 00 00 A9 11 01 0E 13 26 09</w:t>
      </w:r>
      <w:r>
        <w:rPr>
          <w:rFonts w:hint="eastAsia" w:hAnsi="宋体"/>
          <w:color w:val="FF33CC"/>
        </w:rPr>
        <w:t xml:space="preserve"> </w:t>
      </w:r>
      <w:r>
        <w:rPr>
          <w:rFonts w:hint="eastAsia" w:hAnsi="宋体"/>
          <w:color w:val="000000" w:themeColor="text1"/>
        </w:rPr>
        <w:t>(</w:t>
      </w:r>
      <w:del w:id="1525" w:author="Edward Lee" w:date="2017-10-16T16:02:00Z">
        <w:r>
          <w:rPr>
            <w:rFonts w:hint="eastAsia" w:hAnsi="宋体"/>
            <w:color w:val="000000" w:themeColor="text1"/>
          </w:rPr>
          <w:delText xml:space="preserve"> 解析如下</w:delText>
        </w:r>
      </w:del>
      <w:ins w:id="1526" w:author="asus" w:date="2017-10-07T01:23:00Z">
        <w:r>
          <w:rPr>
            <w:rFonts w:hint="eastAsia" w:hAnsi="宋体"/>
            <w:color w:val="000000" w:themeColor="text1"/>
          </w:rPr>
          <w:t>as fo</w:t>
        </w:r>
      </w:ins>
      <w:ins w:id="1527" w:author="asus" w:date="2017-10-07T01:24:00Z">
        <w:r>
          <w:rPr>
            <w:rFonts w:hint="eastAsia" w:hAnsi="宋体"/>
            <w:color w:val="000000" w:themeColor="text1"/>
          </w:rPr>
          <w:t>llows</w:t>
        </w:r>
      </w:ins>
      <w:r>
        <w:rPr>
          <w:rFonts w:hint="eastAsia" w:hAnsi="宋体"/>
          <w:color w:val="000000" w:themeColor="text1"/>
        </w:rPr>
        <w:t xml:space="preserve">： </w:t>
      </w:r>
    </w:p>
    <w:p>
      <w:pPr>
        <w:pStyle w:val="36"/>
        <w:ind w:left="2268" w:leftChars="1080" w:firstLine="210" w:firstLineChars="100"/>
        <w:rPr>
          <w:rFonts w:hAnsi="宋体"/>
          <w:color w:val="000000" w:themeColor="text1"/>
        </w:rPr>
      </w:pPr>
      <w:r>
        <w:rPr>
          <w:rFonts w:hint="eastAsia" w:hAnsi="宋体"/>
          <w:color w:val="000000" w:themeColor="text1"/>
        </w:rPr>
        <w:t>TLV</w:t>
      </w:r>
      <w:ins w:id="1528" w:author="asus" w:date="2017-10-07T01:24:00Z">
        <w:r>
          <w:rPr>
            <w:rFonts w:hint="eastAsia" w:hAnsi="宋体"/>
            <w:color w:val="000000" w:themeColor="text1"/>
          </w:rPr>
          <w:t xml:space="preserve"> type</w:t>
        </w:r>
      </w:ins>
      <w:del w:id="1529" w:author="asus" w:date="2017-10-07T01:24:00Z">
        <w:r>
          <w:rPr>
            <w:rFonts w:hint="eastAsia" w:hAnsi="宋体"/>
            <w:color w:val="000000" w:themeColor="text1"/>
          </w:rPr>
          <w:delText>类型</w:delText>
        </w:r>
      </w:del>
      <w:r>
        <w:rPr>
          <w:rFonts w:hint="eastAsia" w:hAnsi="宋体"/>
          <w:color w:val="000000" w:themeColor="text1"/>
        </w:rPr>
        <w:t xml:space="preserve">     ： 0x</w:t>
      </w:r>
      <w:r>
        <w:rPr>
          <w:rFonts w:hint="eastAsia" w:hAnsi="宋体"/>
          <w:color w:val="FF0000"/>
        </w:rPr>
        <w:t>8B01</w:t>
      </w:r>
      <w:r>
        <w:rPr>
          <w:rFonts w:hint="eastAsia" w:hAnsi="宋体"/>
          <w:color w:val="000000" w:themeColor="text1"/>
        </w:rPr>
        <w:t xml:space="preserve"> </w:t>
      </w:r>
      <w:ins w:id="1530" w:author="asus" w:date="2017-10-07T01:24:00Z">
        <w:r>
          <w:rPr>
            <w:rFonts w:hint="eastAsia" w:hAnsi="宋体"/>
            <w:color w:val="000000" w:themeColor="text1"/>
          </w:rPr>
          <w:t>RFID tag</w:t>
        </w:r>
      </w:ins>
      <w:del w:id="1531" w:author="asus" w:date="2017-10-07T01:24:00Z">
        <w:r>
          <w:rPr>
            <w:rFonts w:hint="eastAsia" w:hAnsi="宋体"/>
            <w:color w:val="000000" w:themeColor="text1"/>
          </w:rPr>
          <w:delText>电子标签</w:delText>
        </w:r>
      </w:del>
    </w:p>
    <w:p>
      <w:pPr>
        <w:pStyle w:val="36"/>
        <w:ind w:left="2268" w:leftChars="1080" w:firstLine="210" w:firstLineChars="100"/>
        <w:rPr>
          <w:rFonts w:hAnsi="宋体"/>
          <w:color w:val="00B050"/>
        </w:rPr>
      </w:pPr>
      <w:r>
        <w:rPr>
          <w:rFonts w:hint="eastAsia" w:hAnsi="宋体"/>
          <w:color w:val="000000" w:themeColor="text1"/>
        </w:rPr>
        <w:t>TLV</w:t>
      </w:r>
      <w:ins w:id="1532" w:author="asus" w:date="2017-10-07T01:24:00Z">
        <w:r>
          <w:rPr>
            <w:rFonts w:hint="eastAsia" w:hAnsi="宋体"/>
            <w:color w:val="000000" w:themeColor="text1"/>
          </w:rPr>
          <w:t xml:space="preserve"> data length</w:t>
        </w:r>
      </w:ins>
      <w:del w:id="1533" w:author="asus" w:date="2017-10-07T01:24:00Z">
        <w:r>
          <w:rPr>
            <w:rFonts w:hint="eastAsia" w:hAnsi="宋体"/>
            <w:color w:val="000000" w:themeColor="text1"/>
          </w:rPr>
          <w:delText>数据长度</w:delText>
        </w:r>
      </w:del>
      <w:r>
        <w:rPr>
          <w:rFonts w:hint="eastAsia" w:hAnsi="宋体"/>
          <w:color w:val="000000" w:themeColor="text1"/>
        </w:rPr>
        <w:t xml:space="preserve"> ： 0x</w:t>
      </w:r>
      <w:r>
        <w:rPr>
          <w:rFonts w:hAnsi="宋体"/>
          <w:color w:val="00B050"/>
        </w:rPr>
        <w:t>0011</w:t>
      </w:r>
      <w:r>
        <w:rPr>
          <w:rFonts w:hint="eastAsia" w:hAnsi="宋体"/>
          <w:color w:val="00B050"/>
        </w:rPr>
        <w:t xml:space="preserve"> </w:t>
      </w:r>
    </w:p>
    <w:p>
      <w:pPr>
        <w:pStyle w:val="36"/>
        <w:ind w:left="2268" w:leftChars="1080" w:firstLine="210" w:firstLineChars="100"/>
        <w:rPr>
          <w:rFonts w:hAnsi="宋体"/>
          <w:color w:val="000000" w:themeColor="text1"/>
        </w:rPr>
      </w:pPr>
      <w:r>
        <w:rPr>
          <w:rFonts w:hint="eastAsia" w:hAnsi="宋体"/>
          <w:color w:val="000000" w:themeColor="text1"/>
        </w:rPr>
        <w:t>TLV</w:t>
      </w:r>
      <w:ins w:id="1534" w:author="asus" w:date="2017-10-07T01:24:00Z">
        <w:r>
          <w:rPr>
            <w:rFonts w:hint="eastAsia" w:hAnsi="宋体"/>
            <w:color w:val="000000" w:themeColor="text1"/>
          </w:rPr>
          <w:t xml:space="preserve"> data</w:t>
        </w:r>
      </w:ins>
      <w:del w:id="1535" w:author="asus" w:date="2017-10-07T01:24:00Z">
        <w:r>
          <w:rPr>
            <w:rFonts w:hint="eastAsia" w:hAnsi="宋体"/>
          </w:rPr>
          <w:delText xml:space="preserve">数据 </w:delText>
        </w:r>
      </w:del>
      <w:r>
        <w:rPr>
          <w:rFonts w:hint="eastAsia" w:hAnsi="宋体"/>
        </w:rPr>
        <w:t xml:space="preserve">    ： </w:t>
      </w:r>
      <w:r>
        <w:rPr>
          <w:rFonts w:hAnsi="宋体"/>
          <w:color w:val="00B0F0"/>
          <w:u w:val="single"/>
        </w:rPr>
        <w:t>01 20 78 2B 6A A4 2F 00 00 00 A9 11 01 0E 13 26 09</w:t>
      </w:r>
      <w:r>
        <w:rPr>
          <w:rFonts w:hint="eastAsia" w:hAnsi="宋体"/>
        </w:rPr>
        <w:t xml:space="preserve"> </w:t>
      </w:r>
      <w:del w:id="1536" w:author="Edward Lee" w:date="2017-10-16T16:02:00Z">
        <w:r>
          <w:rPr>
            <w:rFonts w:hint="eastAsia" w:hAnsi="宋体"/>
          </w:rPr>
          <w:delText>格式参看标签数据格式说明</w:delText>
        </w:r>
      </w:del>
      <w:ins w:id="1537" w:author="asus" w:date="2017-10-07T01:24:00Z">
        <w:r>
          <w:rPr>
            <w:rFonts w:hAnsi="宋体"/>
            <w:b w:val="0"/>
            <w:bCs w:val="0"/>
            <w:smallCaps w:val="0"/>
            <w:spacing w:val="0"/>
            <w:rPrChange w:id="1538" w:author="asus" w:date="2017-10-07T01:24:00Z">
              <w:rPr>
                <w:b/>
                <w:bCs/>
                <w:smallCaps/>
                <w:spacing w:val="5"/>
              </w:rPr>
            </w:rPrChange>
          </w:rPr>
          <w:t xml:space="preserve">The format is described in the </w:t>
        </w:r>
      </w:ins>
      <w:ins w:id="1539" w:author="asus" w:date="2017-10-07T01:24:00Z">
        <w:r>
          <w:rPr>
            <w:rFonts w:hint="eastAsia" w:hAnsi="宋体"/>
          </w:rPr>
          <w:t>tag</w:t>
        </w:r>
      </w:ins>
      <w:ins w:id="1540" w:author="asus" w:date="2017-10-07T01:24:00Z">
        <w:r>
          <w:rPr>
            <w:rFonts w:hAnsi="宋体"/>
            <w:b w:val="0"/>
            <w:bCs w:val="0"/>
            <w:smallCaps w:val="0"/>
            <w:spacing w:val="0"/>
            <w:rPrChange w:id="1541" w:author="asus" w:date="2017-10-07T01:24:00Z">
              <w:rPr>
                <w:b/>
                <w:bCs/>
                <w:smallCaps/>
                <w:spacing w:val="5"/>
              </w:rPr>
            </w:rPrChange>
          </w:rPr>
          <w:t xml:space="preserve"> data format</w:t>
        </w:r>
      </w:ins>
      <w:r>
        <w:rPr>
          <w:rFonts w:hint="eastAsia" w:hAnsi="宋体"/>
          <w:color w:val="000000" w:themeColor="text1"/>
        </w:rPr>
        <w:t>)</w:t>
      </w:r>
    </w:p>
    <w:p>
      <w:pPr>
        <w:pStyle w:val="36"/>
        <w:ind w:firstLine="422"/>
        <w:rPr>
          <w:rFonts w:hAnsi="宋体"/>
          <w:b/>
          <w:color w:val="000000" w:themeColor="text1"/>
        </w:rPr>
      </w:pPr>
      <w:del w:id="1542" w:author="asus" w:date="2017-10-06T17:45:00Z">
        <w:r>
          <w:rPr>
            <w:rFonts w:hint="eastAsia" w:hAnsi="宋体"/>
            <w:b/>
            <w:color w:val="000000" w:themeColor="text1"/>
          </w:rPr>
          <w:delText>校验</w:delText>
        </w:r>
      </w:del>
      <w:ins w:id="1543" w:author="asus" w:date="2017-10-06T17:45:00Z">
        <w:r>
          <w:rPr>
            <w:rFonts w:hint="eastAsia" w:hAnsi="宋体"/>
            <w:b/>
            <w:color w:val="000000" w:themeColor="text1"/>
          </w:rPr>
          <w:t>Check</w:t>
        </w:r>
      </w:ins>
    </w:p>
    <w:p>
      <w:pPr>
        <w:spacing w:line="360" w:lineRule="auto"/>
        <w:ind w:firstLine="420" w:firstLineChars="200"/>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0x833F</w:t>
      </w:r>
    </w:p>
    <w:p>
      <w:pPr>
        <w:pStyle w:val="4"/>
        <w:numPr>
          <w:ilvl w:val="2"/>
          <w:numId w:val="3"/>
        </w:numPr>
        <w:rPr>
          <w:sz w:val="30"/>
          <w:szCs w:val="30"/>
        </w:rPr>
      </w:pPr>
      <w:del w:id="1544" w:author="Edward Lee" w:date="2017-10-16T16:02:00Z">
        <w:r>
          <w:rPr>
            <w:rFonts w:hint="eastAsia"/>
            <w:sz w:val="30"/>
            <w:szCs w:val="30"/>
          </w:rPr>
          <w:delText>平台确认包定义</w:delText>
        </w:r>
      </w:del>
      <w:ins w:id="1545" w:author="asus" w:date="2017-10-07T01:25:00Z">
        <w:del w:id="1546" w:author="Edward Lee" w:date="2017-10-16T16:02:00Z">
          <w:r>
            <w:rPr>
              <w:b/>
              <w:bCs/>
              <w:smallCaps w:val="0"/>
              <w:spacing w:val="0"/>
              <w:sz w:val="30"/>
              <w:szCs w:val="30"/>
              <w:rPrChange w:id="1547" w:author="asus" w:date="2017-10-07T01:25:00Z">
                <w:rPr>
                  <w:b w:val="0"/>
                  <w:bCs w:val="0"/>
                  <w:smallCaps/>
                  <w:spacing w:val="5"/>
                </w:rPr>
              </w:rPrChange>
            </w:rPr>
            <w:delText xml:space="preserve"> </w:delText>
          </w:r>
        </w:del>
      </w:ins>
      <w:ins w:id="1548" w:author="asus" w:date="2017-10-07T01:25:00Z">
        <w:r>
          <w:rPr>
            <w:b/>
            <w:bCs/>
            <w:smallCaps w:val="0"/>
            <w:spacing w:val="0"/>
            <w:sz w:val="30"/>
            <w:szCs w:val="30"/>
            <w:rPrChange w:id="1549" w:author="asus" w:date="2017-10-07T01:25:00Z">
              <w:rPr>
                <w:b w:val="0"/>
                <w:bCs w:val="0"/>
                <w:smallCaps/>
                <w:spacing w:val="5"/>
              </w:rPr>
            </w:rPrChange>
          </w:rPr>
          <w:t>Platform validation package definition</w:t>
        </w:r>
      </w:ins>
    </w:p>
    <w:p>
      <w:pPr>
        <w:pStyle w:val="36"/>
        <w:spacing w:line="360" w:lineRule="auto"/>
        <w:ind w:firstLine="422"/>
        <w:rPr>
          <w:rFonts w:hAnsi="宋体"/>
        </w:rPr>
      </w:pPr>
      <w:del w:id="1550" w:author="Edward Lee" w:date="2017-10-16T16:02:00Z">
        <w:r>
          <w:rPr>
            <w:rFonts w:hint="eastAsia" w:hAnsi="宋体"/>
            <w:b/>
          </w:rPr>
          <w:delText>确认码</w:delText>
        </w:r>
      </w:del>
      <w:ins w:id="1551" w:author="asus" w:date="2017-10-07T01:25:00Z">
        <w:del w:id="1552" w:author="Edward Lee" w:date="2017-10-16T16:02:00Z">
          <w:r>
            <w:rPr>
              <w:rFonts w:hint="eastAsia" w:hAnsi="宋体"/>
              <w:b/>
            </w:rPr>
            <w:delText xml:space="preserve"> </w:delText>
          </w:r>
        </w:del>
      </w:ins>
      <w:ins w:id="1553" w:author="asus" w:date="2017-10-07T01:25:00Z">
        <w:r>
          <w:rPr>
            <w:rFonts w:hint="eastAsia" w:hAnsi="宋体"/>
            <w:b/>
          </w:rPr>
          <w:t>validation code</w:t>
        </w:r>
      </w:ins>
      <w:r>
        <w:rPr>
          <w:rFonts w:hint="eastAsia" w:hAnsi="宋体"/>
        </w:rPr>
        <w:t>： 0x8004</w:t>
      </w:r>
    </w:p>
    <w:p>
      <w:pPr>
        <w:pStyle w:val="36"/>
        <w:spacing w:line="360" w:lineRule="auto"/>
        <w:ind w:firstLine="422"/>
        <w:rPr>
          <w:rFonts w:hAnsi="宋体"/>
        </w:rPr>
      </w:pPr>
      <w:del w:id="1554" w:author="asus" w:date="2017-10-06T16:20:00Z">
        <w:r>
          <w:rPr>
            <w:rFonts w:hint="eastAsia" w:hAnsi="宋体"/>
            <w:b/>
          </w:rPr>
          <w:delText>报文体</w:delText>
        </w:r>
      </w:del>
      <w:ins w:id="1555" w:author="asus" w:date="2017-10-06T16:20:00Z">
        <w:r>
          <w:rPr>
            <w:rFonts w:hint="eastAsia" w:hAnsi="宋体"/>
            <w:b/>
          </w:rPr>
          <w:t>Service content</w:t>
        </w:r>
      </w:ins>
      <w:r>
        <w:rPr>
          <w:rFonts w:hint="eastAsia" w:hAnsi="宋体"/>
        </w:rPr>
        <w:t>：</w:t>
      </w:r>
      <w:ins w:id="1556" w:author="asus" w:date="2017-10-07T01:25:00Z">
        <w:r>
          <w:rPr>
            <w:rFonts w:hint="eastAsia" w:hAnsi="宋体"/>
          </w:rPr>
          <w:t>same as heartbeat service content</w:t>
        </w:r>
      </w:ins>
      <w:del w:id="1557" w:author="Edward Lee" w:date="2017-10-16T16:02:00Z">
        <w:r>
          <w:rPr>
            <w:rFonts w:hint="eastAsia" w:hAnsi="宋体"/>
          </w:rPr>
          <w:delText>与心跳包报文体相同</w:delText>
        </w:r>
      </w:del>
      <w:r>
        <w:rPr>
          <w:rFonts w:hint="eastAsia" w:hAnsi="宋体"/>
        </w:rPr>
        <w:t>。</w:t>
      </w:r>
    </w:p>
    <w:p>
      <w:pPr>
        <w:pStyle w:val="36"/>
        <w:rPr>
          <w:rFonts w:hAnsi="宋体"/>
        </w:rPr>
      </w:pPr>
    </w:p>
    <w:p>
      <w:pPr>
        <w:pStyle w:val="3"/>
        <w:numPr>
          <w:ilvl w:val="1"/>
          <w:numId w:val="3"/>
        </w:numPr>
        <w:spacing w:before="360" w:line="415" w:lineRule="auto"/>
        <w:ind w:left="572" w:hanging="572" w:hangingChars="178"/>
        <w:rPr>
          <w:rFonts w:ascii="宋体" w:hAnsi="宋体" w:eastAsia="宋体"/>
        </w:rPr>
      </w:pPr>
      <w:del w:id="1558" w:author="Edward Lee" w:date="2017-10-16T16:03:00Z">
        <w:bookmarkStart w:id="31" w:name="_Toc493668387"/>
        <w:r>
          <w:rPr>
            <w:rFonts w:hint="eastAsia" w:ascii="宋体" w:hAnsi="宋体" w:eastAsia="宋体"/>
          </w:rPr>
          <w:delText xml:space="preserve">固件更新 </w:delText>
        </w:r>
      </w:del>
      <w:ins w:id="1559" w:author="asus" w:date="2017-10-07T01:26:00Z">
        <w:r>
          <w:rPr>
            <w:rFonts w:ascii="宋体" w:hAnsi="宋体" w:eastAsia="宋体"/>
            <w:b/>
            <w:bCs/>
            <w:smallCaps w:val="0"/>
            <w:spacing w:val="0"/>
            <w:rPrChange w:id="1560" w:author="asus" w:date="2017-10-07T01:26:00Z">
              <w:rPr>
                <w:b w:val="0"/>
                <w:bCs w:val="0"/>
                <w:smallCaps/>
                <w:spacing w:val="5"/>
              </w:rPr>
            </w:rPrChange>
          </w:rPr>
          <w:t>Firmware update</w:t>
        </w:r>
      </w:ins>
      <w:r>
        <w:rPr>
          <w:rFonts w:hint="eastAsia" w:ascii="宋体" w:hAnsi="宋体" w:eastAsia="宋体"/>
        </w:rPr>
        <w:t>（0x000D/ 0x800D）</w:t>
      </w:r>
      <w:bookmarkEnd w:id="31"/>
    </w:p>
    <w:p>
      <w:pPr>
        <w:pStyle w:val="36"/>
        <w:spacing w:line="360" w:lineRule="auto"/>
      </w:pPr>
      <w:del w:id="1561" w:author="Edward Lee" w:date="2017-10-16T16:03:00Z">
        <w:r>
          <w:rPr>
            <w:rFonts w:hint="eastAsia"/>
          </w:rPr>
          <w:delText>设备向平台发送固件下载请求，命令码</w:delText>
        </w:r>
      </w:del>
      <w:ins w:id="1562" w:author="asus" w:date="2017-10-06T16:13:00Z">
        <w:del w:id="1563" w:author="Edward Lee" w:date="2017-10-16T16:03:00Z">
          <w:r>
            <w:rPr>
              <w:rFonts w:hint="eastAsia"/>
            </w:rPr>
            <w:delText>command code</w:delText>
          </w:r>
        </w:del>
      </w:ins>
      <w:del w:id="1564" w:author="Edward Lee" w:date="2017-10-16T16:03:00Z">
        <w:r>
          <w:rPr>
            <w:rFonts w:hint="eastAsia"/>
          </w:rPr>
          <w:delText>:0x000D，平台确认码：0x800D。</w:delText>
        </w:r>
      </w:del>
      <w:ins w:id="1565" w:author="asus" w:date="2017-10-07T01:26:00Z">
        <w:r>
          <w:rPr>
            <w:rFonts w:hint="eastAsia"/>
          </w:rPr>
          <w:t xml:space="preserve">The device sends a firmware download request to the platform, command code: 0x000D, platform </w:t>
        </w:r>
      </w:ins>
      <w:ins w:id="1566" w:author="asus" w:date="2017-10-07T01:27:00Z">
        <w:r>
          <w:rPr>
            <w:rFonts w:hint="eastAsia"/>
          </w:rPr>
          <w:t>validation</w:t>
        </w:r>
      </w:ins>
      <w:ins w:id="1567" w:author="asus" w:date="2017-10-07T01:26:00Z">
        <w:r>
          <w:rPr>
            <w:rFonts w:hint="eastAsia"/>
          </w:rPr>
          <w:t xml:space="preserve"> code: 0x800D.</w:t>
        </w:r>
      </w:ins>
    </w:p>
    <w:p>
      <w:pPr>
        <w:pStyle w:val="36"/>
        <w:spacing w:line="360" w:lineRule="auto"/>
        <w:rPr>
          <w:rFonts w:hAnsi="宋体"/>
        </w:rPr>
      </w:pPr>
      <w:del w:id="1568" w:author="Edward Lee" w:date="2017-10-16T16:03:00Z">
        <w:r>
          <w:rPr>
            <w:rFonts w:hint="eastAsia"/>
          </w:rPr>
          <w:delText>当平台需要向设备下发新固件（如主机固件，天线固件）时，在登录包、心跳包、数据包的确认包中，填充固件更新操作指示码。设备收到更新操作指示后，设备以命令码</w:delText>
        </w:r>
      </w:del>
      <w:ins w:id="1569" w:author="asus" w:date="2017-10-06T16:13:00Z">
        <w:del w:id="1570" w:author="Edward Lee" w:date="2017-10-16T16:03:00Z">
          <w:r>
            <w:rPr>
              <w:rFonts w:hint="eastAsia"/>
            </w:rPr>
            <w:delText>command code</w:delText>
          </w:r>
        </w:del>
      </w:ins>
      <w:del w:id="1571" w:author="Edward Lee" w:date="2017-10-16T16:03:00Z">
        <w:r>
          <w:rPr>
            <w:rFonts w:hint="eastAsia"/>
          </w:rPr>
          <w:delText>0x000D向平台请求固件更新。</w:delText>
        </w:r>
      </w:del>
      <w:ins w:id="1572" w:author="asus" w:date="2017-10-07T01:29:00Z">
        <w:r>
          <w:rPr>
            <w:rFonts w:hint="eastAsia"/>
          </w:rPr>
          <w:t>When the platform needs to send new firmware (such as host firmware, antenna firmware) to the device, fill in the firmware update operation instruction code in the login package, heartbeat packet, and packet confirmation package. After the device receives the update operation instruction, the device requests the firmware update to the platform with command code0x000D.</w:t>
        </w:r>
      </w:ins>
    </w:p>
    <w:p>
      <w:pPr>
        <w:pStyle w:val="4"/>
        <w:numPr>
          <w:ilvl w:val="2"/>
          <w:numId w:val="3"/>
        </w:numPr>
        <w:rPr>
          <w:sz w:val="30"/>
          <w:szCs w:val="30"/>
        </w:rPr>
      </w:pPr>
      <w:del w:id="1573" w:author="asus" w:date="2017-10-06T17:51:00Z">
        <w:r>
          <w:rPr>
            <w:rFonts w:hint="eastAsia"/>
            <w:sz w:val="30"/>
            <w:szCs w:val="30"/>
          </w:rPr>
          <w:delText>命令包定义</w:delText>
        </w:r>
      </w:del>
      <w:ins w:id="1574" w:author="asus" w:date="2017-10-06T17:51:00Z">
        <w:r>
          <w:rPr>
            <w:rFonts w:hint="eastAsia"/>
            <w:sz w:val="30"/>
            <w:szCs w:val="30"/>
          </w:rPr>
          <w:t>Command package definition</w:t>
        </w:r>
      </w:ins>
    </w:p>
    <w:p>
      <w:pPr>
        <w:pStyle w:val="36"/>
        <w:rPr>
          <w:rFonts w:hAnsi="宋体"/>
        </w:rPr>
      </w:pPr>
      <w:del w:id="1575" w:author="Edward Lee" w:date="2017-10-16T16:03:00Z">
        <w:r>
          <w:rPr>
            <w:rFonts w:hint="eastAsia" w:hAnsi="宋体"/>
          </w:rPr>
          <w:delText>固件更新分升级主机固件与天线固件，报文体定义如下</w:delText>
        </w:r>
      </w:del>
      <w:ins w:id="1576" w:author="asus" w:date="2017-10-07T01:30:00Z">
        <w:r>
          <w:rPr>
            <w:rFonts w:hint="eastAsia" w:hAnsi="宋体"/>
          </w:rPr>
          <w:t>firmware update includes update host firmware and ant</w:t>
        </w:r>
      </w:ins>
      <w:ins w:id="1577" w:author="asus" w:date="2017-10-07T01:31:00Z">
        <w:r>
          <w:rPr>
            <w:rFonts w:hint="eastAsia" w:hAnsi="宋体"/>
          </w:rPr>
          <w:t>enna firmware,service content definition as follows</w:t>
        </w:r>
      </w:ins>
      <w:r>
        <w:rPr>
          <w:rFonts w:hint="eastAsia" w:hAnsi="宋体"/>
        </w:rPr>
        <w:t>：</w:t>
      </w:r>
    </w:p>
    <w:p>
      <w:pPr>
        <w:pStyle w:val="36"/>
        <w:spacing w:line="360" w:lineRule="auto"/>
        <w:ind w:firstLine="422"/>
        <w:rPr>
          <w:rFonts w:hAnsi="宋体"/>
        </w:rPr>
      </w:pPr>
      <w:del w:id="1578" w:author="asus" w:date="2017-10-06T16:13:00Z">
        <w:r>
          <w:rPr>
            <w:rFonts w:hint="eastAsia" w:hAnsi="宋体"/>
            <w:b/>
          </w:rPr>
          <w:delText>命令码</w:delText>
        </w:r>
      </w:del>
      <w:ins w:id="1579" w:author="asus" w:date="2017-10-06T16:13:00Z">
        <w:r>
          <w:rPr>
            <w:rFonts w:hint="eastAsia" w:hAnsi="宋体"/>
            <w:b/>
          </w:rPr>
          <w:t>command code</w:t>
        </w:r>
      </w:ins>
      <w:r>
        <w:rPr>
          <w:rFonts w:hint="eastAsia" w:hAnsi="宋体"/>
        </w:rPr>
        <w:t>： 0x000D</w:t>
      </w:r>
    </w:p>
    <w:p>
      <w:pPr>
        <w:pStyle w:val="36"/>
        <w:spacing w:line="360" w:lineRule="auto"/>
        <w:ind w:firstLine="422"/>
        <w:rPr>
          <w:rFonts w:hAnsi="宋体"/>
        </w:rPr>
      </w:pPr>
      <w:del w:id="1580" w:author="asus" w:date="2017-10-06T16:20:00Z">
        <w:r>
          <w:rPr>
            <w:rFonts w:hint="eastAsia" w:hAnsi="宋体"/>
            <w:b/>
          </w:rPr>
          <w:delText>报文体</w:delText>
        </w:r>
      </w:del>
      <w:ins w:id="1581" w:author="asus" w:date="2017-10-06T16:20:00Z">
        <w:r>
          <w:rPr>
            <w:rFonts w:hint="eastAsia" w:hAnsi="宋体"/>
            <w:b/>
          </w:rPr>
          <w:t>Service content</w:t>
        </w:r>
      </w:ins>
      <w:r>
        <w:rPr>
          <w:rFonts w:hint="eastAsia" w:hAnsi="宋体"/>
        </w:rPr>
        <w:t>：</w:t>
      </w:r>
      <w:del w:id="1582" w:author="asus" w:date="2017-10-06T17:34:00Z">
        <w:r>
          <w:rPr>
            <w:rFonts w:hint="eastAsia" w:hAnsi="宋体"/>
          </w:rPr>
          <w:delText>如下表</w:delText>
        </w:r>
      </w:del>
      <w:ins w:id="1583" w:author="asus" w:date="2017-10-06T17:34:00Z">
        <w:r>
          <w:rPr>
            <w:rFonts w:hint="eastAsia" w:hAnsi="宋体"/>
          </w:rPr>
          <w:t>As shown in the table below</w:t>
        </w:r>
      </w:ins>
    </w:p>
    <w:tbl>
      <w:tblPr>
        <w:tblStyle w:val="21"/>
        <w:tblW w:w="850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850"/>
        <w:gridCol w:w="6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6E3BC" w:themeFill="accent3" w:themeFillTint="66"/>
          </w:tcPr>
          <w:p>
            <w:pPr>
              <w:pStyle w:val="36"/>
              <w:widowControl w:val="0"/>
              <w:ind w:firstLine="0" w:firstLineChars="0"/>
              <w:jc w:val="center"/>
              <w:rPr>
                <w:rFonts w:hAnsi="宋体"/>
                <w:b/>
                <w:szCs w:val="18"/>
              </w:rPr>
            </w:pPr>
            <w:del w:id="1584" w:author="asus" w:date="2017-10-06T17:35:00Z">
              <w:r>
                <w:rPr>
                  <w:rFonts w:hint="eastAsia" w:hAnsi="宋体"/>
                  <w:b/>
                  <w:szCs w:val="18"/>
                </w:rPr>
                <w:delText>数据段</w:delText>
              </w:r>
            </w:del>
            <w:ins w:id="1585" w:author="asus" w:date="2017-10-06T17:35:00Z">
              <w:r>
                <w:rPr>
                  <w:rFonts w:hint="eastAsia" w:hAnsi="宋体"/>
                  <w:b/>
                  <w:szCs w:val="18"/>
                </w:rPr>
                <w:t>Data segment</w:t>
              </w:r>
            </w:ins>
          </w:p>
        </w:tc>
        <w:tc>
          <w:tcPr>
            <w:tcW w:w="850" w:type="dxa"/>
            <w:shd w:val="clear" w:color="auto" w:fill="D6E3BC" w:themeFill="accent3" w:themeFillTint="66"/>
          </w:tcPr>
          <w:p>
            <w:pPr>
              <w:pStyle w:val="36"/>
              <w:ind w:firstLine="0" w:firstLineChars="0"/>
              <w:jc w:val="center"/>
              <w:rPr>
                <w:b/>
                <w:szCs w:val="18"/>
              </w:rPr>
            </w:pPr>
            <w:del w:id="1586" w:author="asus" w:date="2017-10-06T17:36:00Z">
              <w:r>
                <w:rPr>
                  <w:rFonts w:hint="eastAsia"/>
                  <w:b/>
                  <w:szCs w:val="18"/>
                </w:rPr>
                <w:delText>字节数</w:delText>
              </w:r>
            </w:del>
            <w:ins w:id="1587" w:author="asus" w:date="2017-10-06T17:36:00Z">
              <w:r>
                <w:rPr>
                  <w:rFonts w:hint="eastAsia"/>
                  <w:b/>
                  <w:szCs w:val="18"/>
                </w:rPr>
                <w:t>Bytes</w:t>
              </w:r>
            </w:ins>
          </w:p>
        </w:tc>
        <w:tc>
          <w:tcPr>
            <w:tcW w:w="6096" w:type="dxa"/>
            <w:shd w:val="clear" w:color="auto" w:fill="D6E3BC" w:themeFill="accent3" w:themeFillTint="66"/>
          </w:tcPr>
          <w:p>
            <w:pPr>
              <w:pStyle w:val="36"/>
              <w:ind w:firstLine="0" w:firstLineChars="0"/>
              <w:jc w:val="center"/>
              <w:rPr>
                <w:b/>
                <w:szCs w:val="18"/>
              </w:rPr>
            </w:pPr>
            <w:del w:id="1588" w:author="asus" w:date="2017-10-06T17:37:00Z">
              <w:r>
                <w:rPr>
                  <w:rFonts w:hint="eastAsia"/>
                  <w:b/>
                  <w:szCs w:val="18"/>
                </w:rPr>
                <w:delText>描述</w:delText>
              </w:r>
            </w:del>
            <w:ins w:id="1589"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auto"/>
            <w:vAlign w:val="center"/>
          </w:tcPr>
          <w:p>
            <w:pPr>
              <w:pStyle w:val="36"/>
              <w:ind w:firstLine="0" w:firstLineChars="0"/>
              <w:jc w:val="center"/>
              <w:rPr>
                <w:del w:id="1590" w:author="asus" w:date="2017-10-07T01:31:00Z"/>
                <w:szCs w:val="18"/>
              </w:rPr>
            </w:pPr>
            <w:del w:id="1591" w:author="asus" w:date="2017-10-07T01:31:00Z">
              <w:r>
                <w:rPr>
                  <w:rFonts w:hint="eastAsia"/>
                  <w:szCs w:val="18"/>
                </w:rPr>
                <w:delText>文件类型</w:delText>
              </w:r>
            </w:del>
          </w:p>
          <w:p>
            <w:pPr>
              <w:pStyle w:val="36"/>
              <w:ind w:firstLine="0" w:firstLineChars="0"/>
              <w:jc w:val="center"/>
              <w:rPr>
                <w:szCs w:val="18"/>
              </w:rPr>
            </w:pPr>
            <w:r>
              <w:rPr>
                <w:rFonts w:hint="eastAsia"/>
                <w:szCs w:val="18"/>
              </w:rPr>
              <w:t>file_type</w:t>
            </w:r>
          </w:p>
        </w:tc>
        <w:tc>
          <w:tcPr>
            <w:tcW w:w="850" w:type="dxa"/>
            <w:shd w:val="clear" w:color="auto" w:fill="auto"/>
            <w:vAlign w:val="center"/>
          </w:tcPr>
          <w:p>
            <w:pPr>
              <w:pStyle w:val="36"/>
              <w:ind w:firstLine="0" w:firstLineChars="0"/>
              <w:jc w:val="center"/>
              <w:rPr>
                <w:szCs w:val="18"/>
              </w:rPr>
            </w:pPr>
            <w:r>
              <w:rPr>
                <w:rFonts w:hint="eastAsia"/>
                <w:szCs w:val="18"/>
              </w:rPr>
              <w:t>1</w:t>
            </w:r>
          </w:p>
        </w:tc>
        <w:tc>
          <w:tcPr>
            <w:tcW w:w="6096" w:type="dxa"/>
            <w:shd w:val="clear" w:color="auto" w:fill="auto"/>
          </w:tcPr>
          <w:p>
            <w:pPr>
              <w:pStyle w:val="36"/>
              <w:ind w:firstLine="0" w:firstLineChars="0"/>
              <w:rPr>
                <w:szCs w:val="18"/>
              </w:rPr>
            </w:pPr>
            <w:r>
              <w:rPr>
                <w:rFonts w:hAnsi="宋体"/>
                <w:b/>
                <w:szCs w:val="18"/>
              </w:rPr>
              <w:t>0x01</w:t>
            </w:r>
            <w:r>
              <w:rPr>
                <w:rFonts w:hint="eastAsia" w:hAnsi="宋体"/>
                <w:b/>
                <w:szCs w:val="18"/>
              </w:rPr>
              <w:t xml:space="preserve"> </w:t>
            </w:r>
            <w:r>
              <w:rPr>
                <w:rFonts w:hint="eastAsia"/>
                <w:szCs w:val="18"/>
              </w:rPr>
              <w:t>——</w:t>
            </w:r>
            <w:del w:id="1592" w:author="Edward Lee" w:date="2017-10-16T16:03:00Z">
              <w:r>
                <w:rPr>
                  <w:rFonts w:hint="eastAsia"/>
                  <w:szCs w:val="18"/>
                </w:rPr>
                <w:delText xml:space="preserve"> 主机固件</w:delText>
              </w:r>
            </w:del>
            <w:ins w:id="1593" w:author="asus" w:date="2017-10-07T01:31:00Z">
              <w:del w:id="1594" w:author="Edward Lee" w:date="2017-10-16T16:03:00Z">
                <w:r>
                  <w:rPr>
                    <w:rFonts w:hint="eastAsia"/>
                    <w:szCs w:val="18"/>
                  </w:rPr>
                  <w:delText xml:space="preserve"> </w:delText>
                </w:r>
              </w:del>
            </w:ins>
            <w:ins w:id="1595" w:author="asus" w:date="2017-10-07T01:31:00Z">
              <w:r>
                <w:rPr>
                  <w:rFonts w:hint="eastAsia"/>
                  <w:szCs w:val="18"/>
                </w:rPr>
                <w:t>host firmware</w:t>
              </w:r>
            </w:ins>
          </w:p>
          <w:p>
            <w:pPr>
              <w:pStyle w:val="36"/>
              <w:ind w:firstLine="0" w:firstLineChars="0"/>
              <w:rPr>
                <w:szCs w:val="18"/>
              </w:rPr>
            </w:pPr>
            <w:r>
              <w:rPr>
                <w:rFonts w:hAnsi="宋体"/>
                <w:b/>
                <w:szCs w:val="18"/>
              </w:rPr>
              <w:t>0x02</w:t>
            </w:r>
            <w:r>
              <w:rPr>
                <w:rFonts w:hint="eastAsia" w:hAnsi="宋体"/>
                <w:b/>
                <w:szCs w:val="18"/>
              </w:rPr>
              <w:t xml:space="preserve"> </w:t>
            </w:r>
            <w:r>
              <w:rPr>
                <w:rFonts w:hint="eastAsia"/>
                <w:szCs w:val="18"/>
              </w:rPr>
              <w:t>——</w:t>
            </w:r>
            <w:del w:id="1596" w:author="Edward Lee" w:date="2017-10-16T16:03:00Z">
              <w:r>
                <w:rPr>
                  <w:rFonts w:hint="eastAsia"/>
                  <w:szCs w:val="18"/>
                </w:rPr>
                <w:delText xml:space="preserve"> 天线固件</w:delText>
              </w:r>
            </w:del>
            <w:ins w:id="1597" w:author="asus" w:date="2017-10-07T01:31:00Z">
              <w:del w:id="1598" w:author="Edward Lee" w:date="2017-10-16T16:03:00Z">
                <w:r>
                  <w:rPr>
                    <w:rFonts w:hint="eastAsia"/>
                    <w:szCs w:val="18"/>
                  </w:rPr>
                  <w:delText xml:space="preserve"> </w:delText>
                </w:r>
              </w:del>
            </w:ins>
            <w:ins w:id="1599" w:author="asus" w:date="2017-10-07T01:32:00Z">
              <w:r>
                <w:rPr>
                  <w:rFonts w:hint="eastAsia"/>
                  <w:szCs w:val="18"/>
                </w:rPr>
                <w:t>antenna firmware</w:t>
              </w:r>
            </w:ins>
          </w:p>
          <w:p>
            <w:pPr>
              <w:pStyle w:val="36"/>
              <w:ind w:firstLine="0" w:firstLineChars="0"/>
              <w:rPr>
                <w:szCs w:val="18"/>
              </w:rPr>
            </w:pPr>
            <w:del w:id="1600" w:author="Edward Lee" w:date="2017-10-16T16:03:00Z">
              <w:r>
                <w:rPr>
                  <w:rFonts w:hint="eastAsia"/>
                  <w:szCs w:val="18"/>
                </w:rPr>
                <w:delText>其它文件暂未定义</w:delText>
              </w:r>
            </w:del>
            <w:ins w:id="1601" w:author="asus" w:date="2017-10-07T01:32:00Z">
              <w:r>
                <w:rPr>
                  <w:b w:val="0"/>
                  <w:bCs w:val="0"/>
                  <w:smallCaps w:val="0"/>
                  <w:spacing w:val="0"/>
                  <w:szCs w:val="18"/>
                  <w:rPrChange w:id="1602" w:author="asus" w:date="2017-10-07T01:32:00Z">
                    <w:rPr>
                      <w:b/>
                      <w:bCs/>
                      <w:smallCaps/>
                      <w:spacing w:val="5"/>
                    </w:rPr>
                  </w:rPrChange>
                </w:rPr>
                <w:t>Other files are not yet defined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auto"/>
            <w:vAlign w:val="center"/>
          </w:tcPr>
          <w:p>
            <w:pPr>
              <w:pStyle w:val="36"/>
              <w:ind w:firstLine="0" w:firstLineChars="0"/>
              <w:jc w:val="center"/>
              <w:rPr>
                <w:del w:id="1603" w:author="asus" w:date="2017-10-07T01:32:00Z"/>
                <w:szCs w:val="18"/>
              </w:rPr>
            </w:pPr>
            <w:del w:id="1604" w:author="asus" w:date="2017-10-07T01:32:00Z">
              <w:r>
                <w:rPr>
                  <w:rFonts w:hint="eastAsia"/>
                  <w:szCs w:val="18"/>
                </w:rPr>
                <w:delText>申请数据类别</w:delText>
              </w:r>
            </w:del>
          </w:p>
          <w:p>
            <w:pPr>
              <w:pStyle w:val="36"/>
              <w:ind w:firstLine="0" w:firstLineChars="0"/>
              <w:jc w:val="center"/>
              <w:rPr>
                <w:szCs w:val="18"/>
              </w:rPr>
            </w:pPr>
            <w:r>
              <w:rPr>
                <w:rFonts w:hint="eastAsia"/>
                <w:szCs w:val="18"/>
              </w:rPr>
              <w:t>data_type</w:t>
            </w:r>
          </w:p>
        </w:tc>
        <w:tc>
          <w:tcPr>
            <w:tcW w:w="850" w:type="dxa"/>
            <w:shd w:val="clear" w:color="auto" w:fill="auto"/>
            <w:vAlign w:val="center"/>
          </w:tcPr>
          <w:p>
            <w:pPr>
              <w:pStyle w:val="36"/>
              <w:ind w:firstLine="0" w:firstLineChars="0"/>
              <w:jc w:val="center"/>
              <w:rPr>
                <w:szCs w:val="18"/>
              </w:rPr>
            </w:pPr>
            <w:r>
              <w:rPr>
                <w:rFonts w:hint="eastAsia"/>
                <w:szCs w:val="18"/>
              </w:rPr>
              <w:t>1</w:t>
            </w:r>
          </w:p>
        </w:tc>
        <w:tc>
          <w:tcPr>
            <w:tcW w:w="6096" w:type="dxa"/>
            <w:shd w:val="clear" w:color="auto" w:fill="auto"/>
          </w:tcPr>
          <w:p>
            <w:pPr>
              <w:pStyle w:val="36"/>
              <w:ind w:firstLine="0" w:firstLineChars="0"/>
              <w:rPr>
                <w:szCs w:val="18"/>
              </w:rPr>
            </w:pPr>
            <w:del w:id="1605" w:author="Edward Lee" w:date="2017-10-16T16:03:00Z">
              <w:r>
                <w:rPr>
                  <w:rFonts w:hint="eastAsia"/>
                  <w:szCs w:val="18"/>
                </w:rPr>
                <w:delText>掩码标识</w:delText>
              </w:r>
            </w:del>
            <w:ins w:id="1606" w:author="asus" w:date="2017-10-07T01:32:00Z">
              <w:r>
                <w:rPr>
                  <w:rFonts w:hint="eastAsia"/>
                  <w:szCs w:val="18"/>
                </w:rPr>
                <w:t>mask flag</w:t>
              </w:r>
            </w:ins>
            <w:r>
              <w:rPr>
                <w:rFonts w:hint="eastAsia"/>
                <w:szCs w:val="18"/>
              </w:rPr>
              <w:t>：</w:t>
            </w:r>
          </w:p>
          <w:p>
            <w:pPr>
              <w:pStyle w:val="36"/>
              <w:ind w:firstLine="0" w:firstLineChars="0"/>
              <w:rPr>
                <w:szCs w:val="18"/>
              </w:rPr>
            </w:pPr>
            <w:r>
              <w:rPr>
                <w:rFonts w:hAnsi="宋体"/>
                <w:b/>
                <w:szCs w:val="18"/>
              </w:rPr>
              <w:t>0x00</w:t>
            </w:r>
            <w:r>
              <w:rPr>
                <w:rFonts w:hint="eastAsia" w:hAnsi="宋体"/>
                <w:b/>
                <w:szCs w:val="18"/>
              </w:rPr>
              <w:t xml:space="preserve"> </w:t>
            </w:r>
            <w:r>
              <w:rPr>
                <w:rFonts w:hint="eastAsia"/>
                <w:szCs w:val="18"/>
              </w:rPr>
              <w:t>——</w:t>
            </w:r>
            <w:del w:id="1607" w:author="Edward Lee" w:date="2017-10-16T16:03:00Z">
              <w:r>
                <w:rPr>
                  <w:rFonts w:hint="eastAsia"/>
                  <w:szCs w:val="18"/>
                </w:rPr>
                <w:delText xml:space="preserve"> 申请文件信息，包括文件版本，文件名、crc16校验、大小；</w:delText>
              </w:r>
            </w:del>
            <w:ins w:id="1608" w:author="asus" w:date="2017-10-07T01:33:00Z">
              <w:r>
                <w:rPr>
                  <w:b w:val="0"/>
                  <w:bCs w:val="0"/>
                  <w:smallCaps w:val="0"/>
                  <w:spacing w:val="0"/>
                  <w:szCs w:val="18"/>
                  <w:rPrChange w:id="1609" w:author="asus" w:date="2017-10-07T01:33:00Z">
                    <w:rPr>
                      <w:b/>
                      <w:bCs/>
                      <w:smallCaps/>
                      <w:spacing w:val="5"/>
                    </w:rPr>
                  </w:rPrChange>
                </w:rPr>
                <w:t>Application file information, including file version, file name, crc16 check, size;</w:t>
              </w:r>
            </w:ins>
          </w:p>
          <w:p>
            <w:pPr>
              <w:pStyle w:val="36"/>
              <w:ind w:firstLine="0" w:firstLineChars="0"/>
              <w:rPr>
                <w:szCs w:val="18"/>
              </w:rPr>
            </w:pPr>
            <w:r>
              <w:rPr>
                <w:rFonts w:hAnsi="宋体"/>
                <w:b/>
                <w:szCs w:val="18"/>
              </w:rPr>
              <w:t>0x01</w:t>
            </w:r>
            <w:r>
              <w:rPr>
                <w:rFonts w:hint="eastAsia" w:hAnsi="宋体"/>
                <w:b/>
                <w:szCs w:val="18"/>
              </w:rPr>
              <w:t xml:space="preserve"> </w:t>
            </w:r>
            <w:r>
              <w:rPr>
                <w:rFonts w:hint="eastAsia"/>
                <w:szCs w:val="18"/>
              </w:rPr>
              <w:t>——</w:t>
            </w:r>
            <w:del w:id="1610" w:author="Edward Lee" w:date="2017-10-16T16:03:00Z">
              <w:r>
                <w:rPr>
                  <w:rFonts w:hint="eastAsia"/>
                  <w:szCs w:val="18"/>
                </w:rPr>
                <w:delText xml:space="preserve"> 申请文件内容，当此位是1时，下面两个数据段（分块大小/块序号）有效；</w:delText>
              </w:r>
            </w:del>
            <w:ins w:id="1611" w:author="asus" w:date="2017-10-07T01:34:00Z">
              <w:r>
                <w:rPr>
                  <w:rFonts w:hint="eastAsia"/>
                  <w:szCs w:val="18"/>
                </w:rPr>
                <w:t>Application file content,</w:t>
              </w:r>
            </w:ins>
            <w:ins w:id="1612" w:author="asus" w:date="2017-10-07T01:34:00Z">
              <w:r>
                <w:rPr>
                  <w:b w:val="0"/>
                  <w:bCs w:val="0"/>
                  <w:smallCaps w:val="0"/>
                  <w:spacing w:val="0"/>
                  <w:szCs w:val="18"/>
                  <w:rPrChange w:id="1613" w:author="asus" w:date="2017-10-07T01:34:00Z">
                    <w:rPr>
                      <w:b/>
                      <w:bCs/>
                      <w:smallCaps/>
                      <w:spacing w:val="5"/>
                    </w:rPr>
                  </w:rPrChange>
                </w:rPr>
                <w:t xml:space="preserve">when this bit is 1, the following two data segments (block size / block serial </w:t>
              </w:r>
            </w:ins>
            <w:ins w:id="1614" w:author="asus" w:date="2017-10-07T01:34:00Z">
              <w:r>
                <w:rPr>
                  <w:b w:val="0"/>
                  <w:bCs w:val="0"/>
                  <w:smallCaps w:val="0"/>
                  <w:spacing w:val="0"/>
                  <w:szCs w:val="18"/>
                  <w:rPrChange w:id="1615" w:author="asus" w:date="2017-10-07T01:34:00Z">
                    <w:rPr>
                      <w:b/>
                      <w:bCs/>
                      <w:smallCaps/>
                      <w:spacing w:val="5"/>
                    </w:rPr>
                  </w:rPrChange>
                </w:rPr>
                <w:t>number) is valid;</w:t>
              </w:r>
            </w:ins>
          </w:p>
          <w:p>
            <w:pPr>
              <w:pStyle w:val="36"/>
              <w:widowControl w:val="0"/>
              <w:ind w:firstLine="0" w:firstLineChars="0"/>
              <w:rPr>
                <w:rFonts w:hAnsiTheme="minorHAnsi" w:eastAsiaTheme="minorEastAsia" w:cstheme="minorBidi"/>
                <w:strike/>
                <w:kern w:val="2"/>
                <w:szCs w:val="18"/>
              </w:rPr>
            </w:pPr>
            <w:r>
              <w:rPr>
                <w:rFonts w:hAnsi="宋体"/>
                <w:b/>
                <w:szCs w:val="18"/>
              </w:rPr>
              <w:t>0x02</w:t>
            </w:r>
            <w:r>
              <w:rPr>
                <w:rFonts w:hint="eastAsia" w:hAnsi="宋体"/>
                <w:b/>
                <w:szCs w:val="18"/>
              </w:rPr>
              <w:t xml:space="preserve"> </w:t>
            </w:r>
            <w:r>
              <w:rPr>
                <w:rFonts w:hint="eastAsia"/>
                <w:szCs w:val="18"/>
              </w:rPr>
              <w:t>——</w:t>
            </w:r>
            <w:del w:id="1616" w:author="Edward Lee" w:date="2017-10-16T16:04:00Z">
              <w:r>
                <w:rPr>
                  <w:rFonts w:hint="eastAsia"/>
                  <w:szCs w:val="18"/>
                </w:rPr>
                <w:delText xml:space="preserve"> 升级完成（后面带3个字节，其中第1个字节为升级状态，0x01:升级成功，0x00:升级失败；第2,3个字节是升级后的版本信息）。</w:delText>
              </w:r>
            </w:del>
            <w:ins w:id="1617" w:author="asus" w:date="2017-10-07T01:37:00Z">
              <w:r>
                <w:rPr>
                  <w:b w:val="0"/>
                  <w:bCs w:val="0"/>
                  <w:smallCaps w:val="0"/>
                  <w:spacing w:val="0"/>
                  <w:szCs w:val="18"/>
                  <w:rPrChange w:id="1618" w:author="asus" w:date="2017-10-07T01:37:00Z">
                    <w:rPr>
                      <w:b/>
                      <w:bCs/>
                      <w:smallCaps/>
                      <w:spacing w:val="5"/>
                    </w:rPr>
                  </w:rPrChange>
                </w:rPr>
                <w:t>The upgrade is complete (followed by 3 bytes, where the first byte is the upgrade status, 0x01: the upgrade is successful, 0x00: the upgrade failed; the second</w:t>
              </w:r>
            </w:ins>
            <w:ins w:id="1619" w:author="asus" w:date="2017-10-07T01:37:00Z">
              <w:r>
                <w:rPr>
                  <w:rFonts w:hint="eastAsia"/>
                  <w:szCs w:val="18"/>
                </w:rPr>
                <w:t xml:space="preserve"> and third</w:t>
              </w:r>
            </w:ins>
            <w:ins w:id="1620" w:author="asus" w:date="2017-10-07T01:38:00Z">
              <w:r>
                <w:rPr>
                  <w:rFonts w:hint="eastAsia"/>
                  <w:szCs w:val="18"/>
                </w:rPr>
                <w:t xml:space="preserve"> </w:t>
              </w:r>
            </w:ins>
            <w:ins w:id="1621" w:author="asus" w:date="2017-10-07T01:37:00Z">
              <w:r>
                <w:rPr>
                  <w:b w:val="0"/>
                  <w:bCs w:val="0"/>
                  <w:smallCaps w:val="0"/>
                  <w:spacing w:val="0"/>
                  <w:szCs w:val="18"/>
                  <w:rPrChange w:id="1622" w:author="asus" w:date="2017-10-07T01:37:00Z">
                    <w:rPr>
                      <w:b/>
                      <w:bCs/>
                      <w:smallCaps/>
                      <w:spacing w:val="5"/>
                    </w:rPr>
                  </w:rPrChange>
                </w:rPr>
                <w:t xml:space="preserve"> byte</w:t>
              </w:r>
            </w:ins>
            <w:ins w:id="1623" w:author="asus" w:date="2017-10-07T01:38:00Z">
              <w:r>
                <w:rPr>
                  <w:rFonts w:hint="eastAsia"/>
                  <w:szCs w:val="18"/>
                </w:rPr>
                <w:t>s</w:t>
              </w:r>
            </w:ins>
            <w:ins w:id="1624" w:author="asus" w:date="2017-10-07T01:37:00Z">
              <w:r>
                <w:rPr>
                  <w:b w:val="0"/>
                  <w:bCs w:val="0"/>
                  <w:smallCaps w:val="0"/>
                  <w:spacing w:val="0"/>
                  <w:szCs w:val="18"/>
                  <w:rPrChange w:id="1625" w:author="asus" w:date="2017-10-07T01:37:00Z">
                    <w:rPr>
                      <w:b/>
                      <w:bCs/>
                      <w:smallCaps/>
                      <w:spacing w:val="5"/>
                    </w:rPr>
                  </w:rPrChange>
                </w:rPr>
                <w:t xml:space="preserve"> </w:t>
              </w:r>
            </w:ins>
            <w:ins w:id="1626" w:author="asus" w:date="2017-10-07T01:38:00Z">
              <w:r>
                <w:rPr>
                  <w:rFonts w:hint="eastAsia"/>
                  <w:szCs w:val="18"/>
                </w:rPr>
                <w:t>are</w:t>
              </w:r>
            </w:ins>
            <w:ins w:id="1627" w:author="asus" w:date="2017-10-07T01:37:00Z">
              <w:r>
                <w:rPr>
                  <w:b w:val="0"/>
                  <w:bCs w:val="0"/>
                  <w:smallCaps w:val="0"/>
                  <w:spacing w:val="0"/>
                  <w:szCs w:val="18"/>
                  <w:rPrChange w:id="1628" w:author="asus" w:date="2017-10-07T01:37:00Z">
                    <w:rPr>
                      <w:b/>
                      <w:bCs/>
                      <w:smallCaps/>
                      <w:spacing w:val="5"/>
                    </w:rPr>
                  </w:rPrChange>
                </w:rPr>
                <w:t xml:space="preserve"> the upgraded version information).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auto"/>
            <w:vAlign w:val="center"/>
          </w:tcPr>
          <w:p>
            <w:pPr>
              <w:pStyle w:val="36"/>
              <w:ind w:firstLine="0" w:firstLineChars="0"/>
              <w:jc w:val="center"/>
              <w:rPr>
                <w:szCs w:val="18"/>
              </w:rPr>
            </w:pPr>
            <w:del w:id="1629" w:author="Edward Lee" w:date="2017-10-16T16:04:00Z">
              <w:r>
                <w:rPr>
                  <w:rFonts w:hint="eastAsia"/>
                  <w:szCs w:val="18"/>
                </w:rPr>
                <w:delText>分块大小</w:delText>
              </w:r>
            </w:del>
            <w:ins w:id="1630" w:author="asus" w:date="2017-10-07T01:38:00Z">
              <w:r>
                <w:rPr>
                  <w:b w:val="0"/>
                  <w:bCs w:val="0"/>
                  <w:smallCaps w:val="0"/>
                  <w:spacing w:val="0"/>
                  <w:szCs w:val="18"/>
                  <w:rPrChange w:id="1631" w:author="asus" w:date="2017-10-07T01:38:00Z">
                    <w:rPr>
                      <w:b/>
                      <w:bCs/>
                      <w:smallCaps/>
                      <w:spacing w:val="5"/>
                    </w:rPr>
                  </w:rPrChange>
                </w:rPr>
                <w:t>Block size</w:t>
              </w:r>
            </w:ins>
          </w:p>
        </w:tc>
        <w:tc>
          <w:tcPr>
            <w:tcW w:w="850" w:type="dxa"/>
            <w:shd w:val="clear" w:color="auto" w:fill="auto"/>
            <w:vAlign w:val="center"/>
          </w:tcPr>
          <w:p>
            <w:pPr>
              <w:pStyle w:val="36"/>
              <w:ind w:firstLine="0" w:firstLineChars="0"/>
              <w:jc w:val="center"/>
              <w:rPr>
                <w:szCs w:val="18"/>
              </w:rPr>
            </w:pPr>
            <w:r>
              <w:rPr>
                <w:rFonts w:hint="eastAsia"/>
                <w:szCs w:val="18"/>
              </w:rPr>
              <w:t>2</w:t>
            </w:r>
          </w:p>
        </w:tc>
        <w:tc>
          <w:tcPr>
            <w:tcW w:w="6096" w:type="dxa"/>
            <w:shd w:val="clear" w:color="auto" w:fill="auto"/>
          </w:tcPr>
          <w:p>
            <w:pPr>
              <w:pStyle w:val="36"/>
              <w:ind w:firstLine="0" w:firstLineChars="0"/>
              <w:rPr>
                <w:del w:id="1632" w:author="Edward Lee" w:date="2017-10-16T16:04:00Z"/>
                <w:szCs w:val="18"/>
              </w:rPr>
            </w:pPr>
            <w:del w:id="1633" w:author="Edward Lee" w:date="2017-10-16T16:04:00Z">
              <w:r>
                <w:rPr>
                  <w:rFonts w:hint="eastAsia"/>
                  <w:szCs w:val="18"/>
                </w:rPr>
                <w:delText>申请类别为“</w:delText>
              </w:r>
            </w:del>
            <w:del w:id="1634" w:author="Edward Lee" w:date="2017-10-16T16:04:00Z">
              <w:r>
                <w:rPr>
                  <w:rFonts w:hAnsi="宋体"/>
                  <w:b/>
                  <w:szCs w:val="18"/>
                </w:rPr>
                <w:delText>0x01</w:delText>
              </w:r>
            </w:del>
            <w:del w:id="1635" w:author="Edward Lee" w:date="2017-10-16T16:04:00Z">
              <w:r>
                <w:rPr>
                  <w:rFonts w:hint="eastAsia" w:hAnsi="宋体"/>
                  <w:b/>
                  <w:szCs w:val="18"/>
                </w:rPr>
                <w:delText xml:space="preserve"> </w:delText>
              </w:r>
            </w:del>
            <w:del w:id="1636" w:author="Edward Lee" w:date="2017-10-16T16:04:00Z">
              <w:r>
                <w:rPr>
                  <w:rFonts w:hint="eastAsia"/>
                  <w:szCs w:val="18"/>
                </w:rPr>
                <w:delText>—— 申请文件内容”时，此部分有效</w:delText>
              </w:r>
            </w:del>
          </w:p>
          <w:p>
            <w:pPr>
              <w:pStyle w:val="36"/>
              <w:ind w:firstLine="0" w:firstLineChars="0"/>
              <w:rPr>
                <w:szCs w:val="18"/>
              </w:rPr>
            </w:pPr>
            <w:del w:id="1637" w:author="Edward Lee" w:date="2017-10-16T16:04:00Z">
              <w:r>
                <w:rPr>
                  <w:rFonts w:hint="eastAsia"/>
                  <w:szCs w:val="18"/>
                </w:rPr>
                <w:delText>每一个数据包承载的文件分块大小，单位：字节</w:delText>
              </w:r>
            </w:del>
            <w:ins w:id="1638" w:author="asus" w:date="2017-10-07T01:43:00Z">
              <w:r>
                <w:rPr>
                  <w:b w:val="0"/>
                  <w:bCs w:val="0"/>
                  <w:smallCaps w:val="0"/>
                  <w:spacing w:val="0"/>
                  <w:szCs w:val="18"/>
                  <w:rPrChange w:id="1639" w:author="asus" w:date="2017-10-07T01:43:00Z">
                    <w:rPr>
                      <w:b/>
                      <w:bCs/>
                      <w:smallCaps/>
                      <w:spacing w:val="5"/>
                    </w:rPr>
                  </w:rPrChange>
                </w:rPr>
                <w:t>This section is valid when the application category is "0x01 - Request File Content"Each packet carries the file block size,Unit: Byte</w:t>
              </w:r>
            </w:ins>
          </w:p>
          <w:p>
            <w:pPr>
              <w:pStyle w:val="36"/>
              <w:ind w:firstLine="0" w:firstLineChars="0"/>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auto"/>
            <w:vAlign w:val="center"/>
          </w:tcPr>
          <w:p>
            <w:pPr>
              <w:pStyle w:val="36"/>
              <w:ind w:firstLine="0" w:firstLineChars="0"/>
              <w:jc w:val="center"/>
              <w:rPr>
                <w:szCs w:val="18"/>
              </w:rPr>
            </w:pPr>
            <w:del w:id="1640" w:author="Edward Lee" w:date="2017-10-16T16:04:00Z">
              <w:r>
                <w:rPr>
                  <w:rFonts w:hint="eastAsia"/>
                  <w:szCs w:val="18"/>
                </w:rPr>
                <w:delText>块序号</w:delText>
              </w:r>
            </w:del>
            <w:ins w:id="1641" w:author="asus" w:date="2017-10-07T01:43:00Z">
              <w:r>
                <w:rPr>
                  <w:b w:val="0"/>
                  <w:bCs w:val="0"/>
                  <w:smallCaps w:val="0"/>
                  <w:spacing w:val="0"/>
                  <w:szCs w:val="18"/>
                  <w:rPrChange w:id="1642" w:author="asus" w:date="2017-10-07T01:43:00Z">
                    <w:rPr>
                      <w:b/>
                      <w:bCs/>
                      <w:smallCaps/>
                      <w:spacing w:val="5"/>
                    </w:rPr>
                  </w:rPrChange>
                </w:rPr>
                <w:t xml:space="preserve">Block </w:t>
              </w:r>
            </w:ins>
            <w:ins w:id="1643" w:author="asus" w:date="2017-10-07T01:55:00Z">
              <w:r>
                <w:rPr>
                  <w:rFonts w:hint="eastAsia"/>
                  <w:szCs w:val="18"/>
                </w:rPr>
                <w:t>index</w:t>
              </w:r>
            </w:ins>
          </w:p>
        </w:tc>
        <w:tc>
          <w:tcPr>
            <w:tcW w:w="850" w:type="dxa"/>
            <w:shd w:val="clear" w:color="auto" w:fill="auto"/>
            <w:vAlign w:val="center"/>
          </w:tcPr>
          <w:p>
            <w:pPr>
              <w:pStyle w:val="36"/>
              <w:ind w:firstLine="0" w:firstLineChars="0"/>
              <w:jc w:val="center"/>
              <w:rPr>
                <w:szCs w:val="18"/>
              </w:rPr>
            </w:pPr>
            <w:r>
              <w:rPr>
                <w:rFonts w:hint="eastAsia"/>
                <w:szCs w:val="18"/>
              </w:rPr>
              <w:t>2</w:t>
            </w:r>
          </w:p>
        </w:tc>
        <w:tc>
          <w:tcPr>
            <w:tcW w:w="6096" w:type="dxa"/>
            <w:shd w:val="clear" w:color="auto" w:fill="auto"/>
          </w:tcPr>
          <w:p>
            <w:pPr>
              <w:pStyle w:val="36"/>
              <w:ind w:firstLine="0" w:firstLineChars="0"/>
              <w:rPr>
                <w:del w:id="1644" w:author="Edward Lee" w:date="2017-10-16T16:04:00Z"/>
                <w:szCs w:val="18"/>
              </w:rPr>
            </w:pPr>
            <w:del w:id="1645" w:author="Edward Lee" w:date="2017-10-16T16:04:00Z">
              <w:r>
                <w:rPr>
                  <w:rFonts w:hint="eastAsia"/>
                  <w:szCs w:val="18"/>
                </w:rPr>
                <w:delText>申请类别为“</w:delText>
              </w:r>
            </w:del>
            <w:del w:id="1646" w:author="Edward Lee" w:date="2017-10-16T16:04:00Z">
              <w:r>
                <w:rPr>
                  <w:rFonts w:hAnsi="宋体"/>
                  <w:b/>
                  <w:szCs w:val="18"/>
                </w:rPr>
                <w:delText>0x01</w:delText>
              </w:r>
            </w:del>
            <w:del w:id="1647" w:author="Edward Lee" w:date="2017-10-16T16:04:00Z">
              <w:r>
                <w:rPr>
                  <w:rFonts w:hint="eastAsia" w:hAnsi="宋体"/>
                  <w:b/>
                  <w:szCs w:val="18"/>
                </w:rPr>
                <w:delText xml:space="preserve"> </w:delText>
              </w:r>
            </w:del>
            <w:del w:id="1648" w:author="Edward Lee" w:date="2017-10-16T16:04:00Z">
              <w:r>
                <w:rPr>
                  <w:rFonts w:hint="eastAsia"/>
                  <w:szCs w:val="18"/>
                </w:rPr>
                <w:delText>—— 申请文件内容”时，此部分有效</w:delText>
              </w:r>
            </w:del>
          </w:p>
          <w:p>
            <w:pPr>
              <w:pStyle w:val="36"/>
              <w:widowControl w:val="0"/>
              <w:ind w:firstLine="0" w:firstLineChars="0"/>
              <w:rPr>
                <w:ins w:id="1649" w:author="asus" w:date="2017-10-07T01:44:00Z"/>
                <w:szCs w:val="18"/>
              </w:rPr>
            </w:pPr>
            <w:del w:id="1650" w:author="Edward Lee" w:date="2017-10-16T16:04:00Z">
              <w:r>
                <w:rPr>
                  <w:rFonts w:hint="eastAsia"/>
                  <w:szCs w:val="18"/>
                </w:rPr>
                <w:delText>向平台申请的文件块序号</w:delText>
              </w:r>
            </w:del>
            <w:ins w:id="1651" w:author="asus" w:date="2017-10-07T01:44:00Z">
              <w:r>
                <w:rPr>
                  <w:b w:val="0"/>
                  <w:bCs w:val="0"/>
                  <w:smallCaps w:val="0"/>
                  <w:spacing w:val="0"/>
                  <w:szCs w:val="18"/>
                  <w:rPrChange w:id="1652" w:author="asus" w:date="2017-10-07T01:44:00Z">
                    <w:rPr>
                      <w:b/>
                      <w:bCs/>
                      <w:smallCaps/>
                      <w:spacing w:val="5"/>
                    </w:rPr>
                  </w:rPrChange>
                </w:rPr>
                <w:t>This section is valid when the application category is "0x01 - Request File Content"</w:t>
              </w:r>
            </w:ins>
          </w:p>
          <w:p>
            <w:pPr>
              <w:pStyle w:val="36"/>
              <w:ind w:firstLine="0" w:firstLineChars="0"/>
              <w:rPr>
                <w:szCs w:val="18"/>
              </w:rPr>
            </w:pPr>
            <w:ins w:id="1653" w:author="asus" w:date="2017-10-07T01:44:00Z">
              <w:r>
                <w:rPr>
                  <w:b w:val="0"/>
                  <w:bCs w:val="0"/>
                  <w:smallCaps w:val="0"/>
                  <w:spacing w:val="0"/>
                  <w:szCs w:val="18"/>
                  <w:rPrChange w:id="1654" w:author="asus" w:date="2017-10-07T01:44:00Z">
                    <w:rPr>
                      <w:b/>
                      <w:bCs/>
                      <w:smallCaps/>
                      <w:spacing w:val="5"/>
                    </w:rPr>
                  </w:rPrChange>
                </w:rPr>
                <w:t>The file block number applied to the platform</w:t>
              </w:r>
            </w:ins>
          </w:p>
        </w:tc>
      </w:tr>
    </w:tbl>
    <w:p>
      <w:pPr>
        <w:pStyle w:val="36"/>
        <w:numPr>
          <w:ilvl w:val="0"/>
          <w:numId w:val="0"/>
        </w:numPr>
        <w:spacing w:beforeLines="100" w:line="360" w:lineRule="auto"/>
        <w:ind w:left="358" w:firstLine="0" w:firstLineChars="0"/>
        <w:outlineLvl w:val="3"/>
        <w:rPr>
          <w:rFonts w:hAnsi="宋体"/>
          <w:b/>
        </w:rPr>
        <w:pPrChange w:id="1655" w:author="Edward Lee" w:date="2017-10-16T17:08:00Z">
          <w:pPr>
            <w:pStyle w:val="36"/>
            <w:numPr>
              <w:ilvl w:val="0"/>
              <w:numId w:val="7"/>
            </w:numPr>
            <w:spacing w:beforeLines="100" w:line="360" w:lineRule="auto"/>
            <w:ind w:left="358" w:hanging="358" w:hangingChars="170"/>
            <w:outlineLvl w:val="3"/>
          </w:pPr>
        </w:pPrChange>
      </w:pPr>
      <w:ins w:id="1656" w:author="Edward Lee" w:date="2017-10-16T16:04:00Z">
        <w:r>
          <w:rPr>
            <w:rFonts w:hint="eastAsia" w:hAnsi="宋体"/>
            <w:b/>
          </w:rPr>
          <w:t>1,</w:t>
        </w:r>
      </w:ins>
      <w:del w:id="1657" w:author="Edward Lee" w:date="2017-10-16T16:04:00Z">
        <w:r>
          <w:rPr>
            <w:rFonts w:hint="eastAsia" w:hAnsi="宋体"/>
            <w:b/>
          </w:rPr>
          <w:delText>申请文件信息</w:delText>
        </w:r>
      </w:del>
      <w:ins w:id="1658" w:author="asus" w:date="2017-10-07T01:44:00Z">
        <w:r>
          <w:rPr>
            <w:rFonts w:hAnsi="宋体"/>
            <w:b/>
            <w:bCs w:val="0"/>
            <w:smallCaps w:val="0"/>
            <w:spacing w:val="0"/>
            <w:rPrChange w:id="1659" w:author="asus" w:date="2017-10-07T01:44:00Z">
              <w:rPr>
                <w:b/>
                <w:bCs/>
                <w:smallCaps/>
                <w:spacing w:val="5"/>
              </w:rPr>
            </w:rPrChange>
          </w:rPr>
          <w:t>Application file information</w:t>
        </w:r>
      </w:ins>
    </w:p>
    <w:p>
      <w:pPr>
        <w:ind w:left="358"/>
      </w:pPr>
      <w:del w:id="1660" w:author="Edward Lee" w:date="2017-10-16T16:04:00Z">
        <w:r>
          <w:rPr>
            <w:rFonts w:hint="eastAsia"/>
          </w:rPr>
          <w:delText>设备收到升级指示码后，会向服务器发送升级文件信息的请求消息，即申请文件信息。</w:delText>
        </w:r>
      </w:del>
      <w:ins w:id="1661" w:author="asus" w:date="2017-10-07T01:45:00Z">
        <w:r>
          <w:rPr>
            <w:rFonts w:hint="eastAsia"/>
          </w:rPr>
          <w:t>When the device receives the upgrade instruction code, it sends the request message of the upgrade file information to the server, that is, the application file information.</w:t>
        </w:r>
      </w:ins>
    </w:p>
    <w:p>
      <w:pPr>
        <w:pStyle w:val="36"/>
        <w:spacing w:line="360" w:lineRule="auto"/>
        <w:ind w:firstLine="422"/>
        <w:rPr>
          <w:rFonts w:hAnsi="宋体"/>
        </w:rPr>
      </w:pPr>
      <w:del w:id="1662" w:author="asus" w:date="2017-10-06T16:20:00Z">
        <w:r>
          <w:rPr>
            <w:rFonts w:hint="eastAsia" w:hAnsi="宋体"/>
            <w:b/>
          </w:rPr>
          <w:delText>报文体</w:delText>
        </w:r>
      </w:del>
      <w:ins w:id="1663" w:author="asus" w:date="2017-10-06T16:20:00Z">
        <w:r>
          <w:rPr>
            <w:rFonts w:hint="eastAsia" w:hAnsi="宋体"/>
            <w:b/>
          </w:rPr>
          <w:t>Service content</w:t>
        </w:r>
      </w:ins>
      <w:r>
        <w:rPr>
          <w:rFonts w:hint="eastAsia" w:hAnsi="宋体"/>
        </w:rPr>
        <w:t>：</w:t>
      </w:r>
      <w:del w:id="1664" w:author="asus" w:date="2017-10-06T17:34:00Z">
        <w:r>
          <w:rPr>
            <w:rFonts w:hint="eastAsia" w:hAnsi="宋体"/>
          </w:rPr>
          <w:delText>如下表</w:delText>
        </w:r>
      </w:del>
      <w:ins w:id="1665" w:author="asus" w:date="2017-10-06T17:34:00Z">
        <w:r>
          <w:rPr>
            <w:rFonts w:hint="eastAsia" w:hAnsi="宋体"/>
          </w:rPr>
          <w:t>As shown in the table below</w:t>
        </w:r>
      </w:ins>
    </w:p>
    <w:tbl>
      <w:tblPr>
        <w:tblStyle w:val="21"/>
        <w:tblW w:w="850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850"/>
        <w:gridCol w:w="6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6E3BC" w:themeFill="accent3" w:themeFillTint="66"/>
          </w:tcPr>
          <w:p>
            <w:pPr>
              <w:pStyle w:val="36"/>
              <w:widowControl w:val="0"/>
              <w:ind w:firstLine="0" w:firstLineChars="0"/>
              <w:jc w:val="center"/>
              <w:rPr>
                <w:rFonts w:hAnsi="宋体"/>
                <w:b/>
                <w:szCs w:val="18"/>
              </w:rPr>
            </w:pPr>
            <w:del w:id="1666" w:author="asus" w:date="2017-10-06T17:35:00Z">
              <w:r>
                <w:rPr>
                  <w:rFonts w:hint="eastAsia" w:hAnsi="宋体"/>
                  <w:b/>
                  <w:szCs w:val="18"/>
                </w:rPr>
                <w:delText>数据段</w:delText>
              </w:r>
            </w:del>
            <w:ins w:id="1667" w:author="asus" w:date="2017-10-06T17:35:00Z">
              <w:r>
                <w:rPr>
                  <w:rFonts w:hint="eastAsia" w:hAnsi="宋体"/>
                  <w:b/>
                  <w:szCs w:val="18"/>
                </w:rPr>
                <w:t>Data segment</w:t>
              </w:r>
            </w:ins>
          </w:p>
        </w:tc>
        <w:tc>
          <w:tcPr>
            <w:tcW w:w="850" w:type="dxa"/>
            <w:shd w:val="clear" w:color="auto" w:fill="D6E3BC" w:themeFill="accent3" w:themeFillTint="66"/>
          </w:tcPr>
          <w:p>
            <w:pPr>
              <w:pStyle w:val="36"/>
              <w:ind w:firstLine="0" w:firstLineChars="0"/>
              <w:jc w:val="center"/>
              <w:rPr>
                <w:b/>
                <w:szCs w:val="18"/>
              </w:rPr>
            </w:pPr>
            <w:del w:id="1668" w:author="asus" w:date="2017-10-06T17:36:00Z">
              <w:r>
                <w:rPr>
                  <w:rFonts w:hint="eastAsia"/>
                  <w:b/>
                  <w:szCs w:val="18"/>
                </w:rPr>
                <w:delText>字节数</w:delText>
              </w:r>
            </w:del>
            <w:ins w:id="1669" w:author="asus" w:date="2017-10-06T17:36:00Z">
              <w:r>
                <w:rPr>
                  <w:rFonts w:hint="eastAsia"/>
                  <w:b/>
                  <w:szCs w:val="18"/>
                </w:rPr>
                <w:t>Bytes</w:t>
              </w:r>
            </w:ins>
          </w:p>
        </w:tc>
        <w:tc>
          <w:tcPr>
            <w:tcW w:w="6096" w:type="dxa"/>
            <w:shd w:val="clear" w:color="auto" w:fill="D6E3BC" w:themeFill="accent3" w:themeFillTint="66"/>
          </w:tcPr>
          <w:p>
            <w:pPr>
              <w:pStyle w:val="36"/>
              <w:ind w:firstLine="0" w:firstLineChars="0"/>
              <w:jc w:val="center"/>
              <w:rPr>
                <w:b/>
                <w:szCs w:val="18"/>
              </w:rPr>
            </w:pPr>
            <w:del w:id="1670" w:author="asus" w:date="2017-10-06T17:37:00Z">
              <w:r>
                <w:rPr>
                  <w:rFonts w:hint="eastAsia"/>
                  <w:b/>
                  <w:szCs w:val="18"/>
                </w:rPr>
                <w:delText>描述</w:delText>
              </w:r>
            </w:del>
            <w:ins w:id="1671"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auto"/>
            <w:vAlign w:val="center"/>
          </w:tcPr>
          <w:p>
            <w:pPr>
              <w:pStyle w:val="36"/>
              <w:ind w:firstLine="0" w:firstLineChars="0"/>
              <w:jc w:val="center"/>
              <w:rPr>
                <w:del w:id="1672" w:author="asus" w:date="2017-10-07T01:45:00Z"/>
                <w:szCs w:val="18"/>
              </w:rPr>
            </w:pPr>
            <w:del w:id="1673" w:author="asus" w:date="2017-10-07T01:45:00Z">
              <w:r>
                <w:rPr>
                  <w:rFonts w:hint="eastAsia"/>
                  <w:szCs w:val="18"/>
                </w:rPr>
                <w:delText>文件类型</w:delText>
              </w:r>
            </w:del>
          </w:p>
          <w:p>
            <w:pPr>
              <w:pStyle w:val="36"/>
              <w:ind w:firstLine="0" w:firstLineChars="0"/>
              <w:jc w:val="center"/>
              <w:rPr>
                <w:szCs w:val="18"/>
              </w:rPr>
            </w:pPr>
            <w:r>
              <w:rPr>
                <w:rFonts w:hint="eastAsia"/>
                <w:szCs w:val="18"/>
              </w:rPr>
              <w:t>file_type</w:t>
            </w:r>
          </w:p>
        </w:tc>
        <w:tc>
          <w:tcPr>
            <w:tcW w:w="850" w:type="dxa"/>
            <w:shd w:val="clear" w:color="auto" w:fill="auto"/>
            <w:vAlign w:val="center"/>
          </w:tcPr>
          <w:p>
            <w:pPr>
              <w:pStyle w:val="36"/>
              <w:ind w:firstLine="0" w:firstLineChars="0"/>
              <w:jc w:val="center"/>
              <w:rPr>
                <w:szCs w:val="18"/>
              </w:rPr>
            </w:pPr>
            <w:r>
              <w:rPr>
                <w:rFonts w:hint="eastAsia"/>
                <w:szCs w:val="18"/>
              </w:rPr>
              <w:t>1</w:t>
            </w:r>
          </w:p>
        </w:tc>
        <w:tc>
          <w:tcPr>
            <w:tcW w:w="6096" w:type="dxa"/>
            <w:shd w:val="clear" w:color="auto" w:fill="auto"/>
            <w:vAlign w:val="center"/>
          </w:tcPr>
          <w:p>
            <w:pPr>
              <w:pStyle w:val="36"/>
              <w:ind w:firstLine="0" w:firstLineChars="0"/>
              <w:rPr>
                <w:szCs w:val="18"/>
              </w:rPr>
            </w:pPr>
            <w:r>
              <w:rPr>
                <w:rFonts w:hAnsi="宋体"/>
                <w:b/>
                <w:szCs w:val="18"/>
              </w:rPr>
              <w:t>0x01</w:t>
            </w:r>
            <w:r>
              <w:rPr>
                <w:rFonts w:hint="eastAsia" w:hAnsi="宋体"/>
                <w:b/>
                <w:szCs w:val="18"/>
              </w:rPr>
              <w:t xml:space="preserve"> </w:t>
            </w:r>
            <w:r>
              <w:rPr>
                <w:rFonts w:hint="eastAsia"/>
                <w:szCs w:val="18"/>
              </w:rPr>
              <w:t>——</w:t>
            </w:r>
            <w:del w:id="1674" w:author="Edward Lee" w:date="2017-10-16T16:04:00Z">
              <w:r>
                <w:rPr>
                  <w:rFonts w:hint="eastAsia"/>
                  <w:szCs w:val="18"/>
                </w:rPr>
                <w:delText xml:space="preserve"> 主机固件</w:delText>
              </w:r>
            </w:del>
            <w:ins w:id="1675" w:author="asus" w:date="2017-10-07T01:45:00Z">
              <w:del w:id="1676" w:author="Edward Lee" w:date="2017-10-16T16:04:00Z">
                <w:r>
                  <w:rPr>
                    <w:rFonts w:hint="eastAsia"/>
                    <w:szCs w:val="18"/>
                  </w:rPr>
                  <w:delText xml:space="preserve"> </w:delText>
                </w:r>
              </w:del>
            </w:ins>
            <w:ins w:id="1677" w:author="asus" w:date="2017-10-07T01:45:00Z">
              <w:r>
                <w:rPr>
                  <w:rFonts w:hint="eastAsia"/>
                  <w:szCs w:val="18"/>
                </w:rPr>
                <w:t>host firmware</w:t>
              </w:r>
            </w:ins>
          </w:p>
          <w:p>
            <w:pPr>
              <w:pStyle w:val="36"/>
              <w:ind w:firstLine="0" w:firstLineChars="0"/>
              <w:rPr>
                <w:szCs w:val="18"/>
              </w:rPr>
            </w:pPr>
            <w:r>
              <w:rPr>
                <w:rFonts w:hAnsi="宋体"/>
                <w:b/>
                <w:szCs w:val="18"/>
              </w:rPr>
              <w:t>0x02</w:t>
            </w:r>
            <w:r>
              <w:rPr>
                <w:rFonts w:hint="eastAsia" w:hAnsi="宋体"/>
                <w:b/>
                <w:szCs w:val="18"/>
              </w:rPr>
              <w:t xml:space="preserve"> </w:t>
            </w:r>
            <w:r>
              <w:rPr>
                <w:rFonts w:hint="eastAsia"/>
                <w:szCs w:val="18"/>
              </w:rPr>
              <w:t>——</w:t>
            </w:r>
            <w:del w:id="1678" w:author="Edward Lee" w:date="2017-10-16T16:04:00Z">
              <w:r>
                <w:rPr>
                  <w:rFonts w:hint="eastAsia"/>
                  <w:szCs w:val="18"/>
                </w:rPr>
                <w:delText xml:space="preserve"> 天线固件</w:delText>
              </w:r>
            </w:del>
            <w:ins w:id="1679" w:author="asus" w:date="2017-10-07T01:45:00Z">
              <w:del w:id="1680" w:author="Edward Lee" w:date="2017-10-16T16:04:00Z">
                <w:r>
                  <w:rPr>
                    <w:rFonts w:hint="eastAsia"/>
                    <w:szCs w:val="18"/>
                  </w:rPr>
                  <w:delText xml:space="preserve"> </w:delText>
                </w:r>
              </w:del>
            </w:ins>
            <w:ins w:id="1681" w:author="asus" w:date="2017-10-07T01:45:00Z">
              <w:r>
                <w:rPr>
                  <w:rFonts w:hint="eastAsia"/>
                  <w:szCs w:val="18"/>
                </w:rPr>
                <w:t>antenna firmware</w:t>
              </w:r>
            </w:ins>
          </w:p>
          <w:p>
            <w:pPr>
              <w:pStyle w:val="36"/>
              <w:ind w:firstLine="0" w:firstLineChars="0"/>
              <w:rPr>
                <w:szCs w:val="18"/>
              </w:rPr>
            </w:pPr>
            <w:del w:id="1682" w:author="Edward Lee" w:date="2017-10-16T16:04:00Z">
              <w:r>
                <w:rPr>
                  <w:rFonts w:hint="eastAsia"/>
                  <w:szCs w:val="18"/>
                </w:rPr>
                <w:delText>其它文件暂未定义</w:delText>
              </w:r>
            </w:del>
            <w:ins w:id="1683" w:author="asus" w:date="2017-10-07T01:45:00Z">
              <w:r>
                <w:rPr>
                  <w:b w:val="0"/>
                  <w:bCs w:val="0"/>
                  <w:smallCaps w:val="0"/>
                  <w:spacing w:val="0"/>
                  <w:szCs w:val="18"/>
                  <w:rPrChange w:id="1684" w:author="asus" w:date="2017-10-07T01:45:00Z">
                    <w:rPr>
                      <w:b/>
                      <w:bCs/>
                      <w:smallCaps/>
                      <w:spacing w:val="5"/>
                    </w:rPr>
                  </w:rPrChange>
                </w:rPr>
                <w:t>Other files are not yet defined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auto"/>
            <w:vAlign w:val="center"/>
          </w:tcPr>
          <w:p>
            <w:pPr>
              <w:pStyle w:val="36"/>
              <w:ind w:firstLine="0" w:firstLineChars="0"/>
              <w:jc w:val="center"/>
              <w:rPr>
                <w:del w:id="1685" w:author="asus" w:date="2017-10-07T01:45:00Z"/>
                <w:szCs w:val="18"/>
              </w:rPr>
            </w:pPr>
            <w:del w:id="1686" w:author="asus" w:date="2017-10-07T01:45:00Z">
              <w:r>
                <w:rPr>
                  <w:rFonts w:hint="eastAsia"/>
                  <w:szCs w:val="18"/>
                </w:rPr>
                <w:delText>申请数据类别</w:delText>
              </w:r>
            </w:del>
          </w:p>
          <w:p>
            <w:pPr>
              <w:pStyle w:val="36"/>
              <w:ind w:firstLine="0" w:firstLineChars="0"/>
              <w:jc w:val="center"/>
              <w:rPr>
                <w:szCs w:val="18"/>
              </w:rPr>
            </w:pPr>
            <w:r>
              <w:rPr>
                <w:rFonts w:hint="eastAsia"/>
                <w:szCs w:val="18"/>
              </w:rPr>
              <w:t>data_type</w:t>
            </w:r>
          </w:p>
        </w:tc>
        <w:tc>
          <w:tcPr>
            <w:tcW w:w="850" w:type="dxa"/>
            <w:shd w:val="clear" w:color="auto" w:fill="auto"/>
            <w:vAlign w:val="center"/>
          </w:tcPr>
          <w:p>
            <w:pPr>
              <w:pStyle w:val="36"/>
              <w:ind w:firstLine="0" w:firstLineChars="0"/>
              <w:jc w:val="center"/>
              <w:rPr>
                <w:szCs w:val="18"/>
              </w:rPr>
            </w:pPr>
            <w:r>
              <w:rPr>
                <w:rFonts w:hint="eastAsia"/>
                <w:szCs w:val="18"/>
              </w:rPr>
              <w:t>1</w:t>
            </w:r>
          </w:p>
        </w:tc>
        <w:tc>
          <w:tcPr>
            <w:tcW w:w="6096" w:type="dxa"/>
            <w:shd w:val="clear" w:color="auto" w:fill="auto"/>
            <w:vAlign w:val="center"/>
          </w:tcPr>
          <w:p>
            <w:pPr>
              <w:pStyle w:val="36"/>
              <w:ind w:firstLine="0" w:firstLineChars="0"/>
              <w:rPr>
                <w:szCs w:val="18"/>
              </w:rPr>
            </w:pPr>
            <w:del w:id="1687" w:author="Edward Lee" w:date="2017-10-16T16:04:00Z">
              <w:r>
                <w:rPr>
                  <w:rFonts w:hint="eastAsia"/>
                  <w:szCs w:val="18"/>
                </w:rPr>
                <w:delText>掩码标识</w:delText>
              </w:r>
            </w:del>
            <w:ins w:id="1688" w:author="asus" w:date="2017-10-07T01:45:00Z">
              <w:r>
                <w:rPr>
                  <w:rFonts w:hint="eastAsia"/>
                  <w:szCs w:val="18"/>
                </w:rPr>
                <w:t>mas</w:t>
              </w:r>
            </w:ins>
            <w:ins w:id="1689" w:author="asus" w:date="2017-10-07T01:46:00Z">
              <w:r>
                <w:rPr>
                  <w:rFonts w:hint="eastAsia"/>
                  <w:szCs w:val="18"/>
                </w:rPr>
                <w:t>k flag</w:t>
              </w:r>
            </w:ins>
            <w:r>
              <w:rPr>
                <w:rFonts w:hint="eastAsia"/>
                <w:szCs w:val="18"/>
              </w:rPr>
              <w:t>：</w:t>
            </w:r>
          </w:p>
          <w:p>
            <w:pPr>
              <w:pStyle w:val="36"/>
              <w:ind w:firstLine="0" w:firstLineChars="0"/>
              <w:rPr>
                <w:ins w:id="1690" w:author="asus" w:date="2017-10-07T01:48:00Z"/>
                <w:szCs w:val="18"/>
              </w:rPr>
            </w:pPr>
            <w:r>
              <w:rPr>
                <w:b/>
                <w:szCs w:val="18"/>
              </w:rPr>
              <w:t>0x00</w:t>
            </w:r>
            <w:r>
              <w:rPr>
                <w:rFonts w:hint="eastAsia"/>
                <w:b/>
                <w:szCs w:val="18"/>
              </w:rPr>
              <w:t xml:space="preserve"> </w:t>
            </w:r>
            <w:r>
              <w:rPr>
                <w:rFonts w:hint="eastAsia"/>
                <w:szCs w:val="18"/>
              </w:rPr>
              <w:t>——</w:t>
            </w:r>
            <w:del w:id="1691" w:author="Edward Lee" w:date="2017-10-16T16:05:00Z">
              <w:r>
                <w:rPr>
                  <w:rFonts w:hint="eastAsia"/>
                  <w:szCs w:val="18"/>
                </w:rPr>
                <w:delText xml:space="preserve"> 申请文件信息（包括文件版本，文件名、crc16校验、大小）；</w:delText>
              </w:r>
            </w:del>
            <w:ins w:id="1692" w:author="asus" w:date="2017-10-07T01:48:00Z">
              <w:r>
                <w:rPr>
                  <w:rFonts w:hint="eastAsia"/>
                  <w:szCs w:val="18"/>
                </w:rPr>
                <w:t>Application file information, including file version, file name, crc16 check, size;</w:t>
              </w:r>
            </w:ins>
          </w:p>
          <w:p>
            <w:pPr>
              <w:pStyle w:val="36"/>
              <w:ind w:firstLine="0" w:firstLineChars="0"/>
              <w:rPr>
                <w:strike/>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auto"/>
            <w:vAlign w:val="center"/>
          </w:tcPr>
          <w:p>
            <w:pPr>
              <w:pStyle w:val="36"/>
              <w:ind w:firstLine="0" w:firstLineChars="0"/>
              <w:jc w:val="center"/>
              <w:rPr>
                <w:del w:id="1693" w:author="asus" w:date="2017-10-07T01:45:00Z"/>
                <w:szCs w:val="18"/>
              </w:rPr>
            </w:pPr>
            <w:del w:id="1694" w:author="asus" w:date="2017-10-07T01:45:00Z">
              <w:r>
                <w:rPr>
                  <w:rFonts w:hint="eastAsia"/>
                  <w:szCs w:val="18"/>
                </w:rPr>
                <w:delText>保留</w:delText>
              </w:r>
            </w:del>
          </w:p>
          <w:p>
            <w:pPr>
              <w:pStyle w:val="36"/>
              <w:ind w:firstLine="0" w:firstLineChars="0"/>
              <w:jc w:val="center"/>
              <w:rPr>
                <w:szCs w:val="18"/>
              </w:rPr>
            </w:pPr>
            <w:r>
              <w:rPr>
                <w:szCs w:val="18"/>
              </w:rPr>
              <w:t>Reserved</w:t>
            </w:r>
          </w:p>
        </w:tc>
        <w:tc>
          <w:tcPr>
            <w:tcW w:w="850" w:type="dxa"/>
            <w:shd w:val="clear" w:color="auto" w:fill="auto"/>
            <w:vAlign w:val="center"/>
          </w:tcPr>
          <w:p>
            <w:pPr>
              <w:pStyle w:val="36"/>
              <w:ind w:firstLine="0" w:firstLineChars="0"/>
              <w:jc w:val="center"/>
              <w:rPr>
                <w:szCs w:val="18"/>
              </w:rPr>
            </w:pPr>
            <w:r>
              <w:rPr>
                <w:rFonts w:hint="eastAsia"/>
                <w:szCs w:val="18"/>
              </w:rPr>
              <w:t>4</w:t>
            </w:r>
          </w:p>
        </w:tc>
        <w:tc>
          <w:tcPr>
            <w:tcW w:w="6096" w:type="dxa"/>
            <w:shd w:val="clear" w:color="auto" w:fill="auto"/>
            <w:vAlign w:val="center"/>
          </w:tcPr>
          <w:p>
            <w:pPr>
              <w:pStyle w:val="36"/>
              <w:ind w:firstLine="0" w:firstLineChars="0"/>
              <w:rPr>
                <w:szCs w:val="18"/>
              </w:rPr>
            </w:pPr>
            <w:r>
              <w:rPr>
                <w:rFonts w:hint="eastAsia"/>
                <w:szCs w:val="18"/>
              </w:rPr>
              <w:t>00 00 00 00</w:t>
            </w:r>
          </w:p>
        </w:tc>
      </w:tr>
    </w:tbl>
    <w:p>
      <w:pPr>
        <w:ind w:left="358"/>
      </w:pPr>
    </w:p>
    <w:p>
      <w:pPr>
        <w:pStyle w:val="36"/>
        <w:spacing w:line="360" w:lineRule="auto"/>
        <w:ind w:left="360" w:firstLine="0" w:firstLineChars="0"/>
        <w:rPr>
          <w:rFonts w:hAnsi="宋体"/>
        </w:rPr>
      </w:pPr>
      <w:r>
        <w:rPr>
          <w:rFonts w:hint="eastAsia" w:hAnsi="宋体"/>
          <w:b/>
        </w:rPr>
        <w:t>eg1：</w:t>
      </w:r>
      <w:r>
        <w:rPr>
          <w:rFonts w:hAnsi="宋体"/>
        </w:rPr>
        <w:t xml:space="preserve">55 AA </w:t>
      </w:r>
      <w:r>
        <w:rPr>
          <w:rFonts w:hAnsi="宋体"/>
          <w:color w:val="FF0000"/>
          <w:u w:val="single"/>
        </w:rPr>
        <w:t>00 22</w:t>
      </w:r>
      <w:r>
        <w:rPr>
          <w:rFonts w:hAnsi="宋体"/>
          <w:u w:val="single"/>
        </w:rPr>
        <w:t xml:space="preserve"> </w:t>
      </w:r>
      <w:r>
        <w:rPr>
          <w:rFonts w:hAnsi="宋体"/>
          <w:color w:val="FFC000"/>
          <w:u w:val="single"/>
        </w:rPr>
        <w:t>00 0D</w:t>
      </w:r>
      <w:r>
        <w:rPr>
          <w:rFonts w:hAnsi="宋体"/>
          <w:u w:val="single"/>
        </w:rPr>
        <w:t xml:space="preserve"> 00 00 00 01 00 01 00 00 38 36 31 36 39 34 30 33 34 32 30 35 38 39 36 00</w:t>
      </w:r>
      <w:r>
        <w:rPr>
          <w:rFonts w:hAnsi="宋体"/>
        </w:rPr>
        <w:t xml:space="preserve"> </w:t>
      </w:r>
      <w:r>
        <w:rPr>
          <w:rFonts w:hAnsi="宋体"/>
          <w:color w:val="FF33CC"/>
        </w:rPr>
        <w:t xml:space="preserve">01 </w:t>
      </w:r>
      <w:r>
        <w:rPr>
          <w:rFonts w:hAnsi="宋体" w:cstheme="minorBidi"/>
          <w:color w:val="3333FF"/>
          <w:kern w:val="2"/>
          <w:szCs w:val="22"/>
          <w:shd w:val="clear" w:color="auto" w:fill="FFFFFF" w:themeFill="background1"/>
        </w:rPr>
        <w:t xml:space="preserve">00 </w:t>
      </w:r>
      <w:r>
        <w:rPr>
          <w:rFonts w:hAnsi="宋体" w:cstheme="minorBidi"/>
          <w:color w:val="00B050"/>
          <w:kern w:val="2"/>
          <w:szCs w:val="22"/>
          <w:shd w:val="clear" w:color="auto" w:fill="FFFFFF" w:themeFill="background1"/>
        </w:rPr>
        <w:t>00 00 00 00</w:t>
      </w:r>
      <w:r>
        <w:rPr>
          <w:rFonts w:hAnsi="宋体"/>
        </w:rPr>
        <w:t xml:space="preserve"> </w:t>
      </w:r>
      <w:r>
        <w:rPr>
          <w:rFonts w:hAnsi="宋体"/>
          <w:color w:val="C00000"/>
        </w:rPr>
        <w:t>5E 5E</w:t>
      </w:r>
    </w:p>
    <w:tbl>
      <w:tblPr>
        <w:tblStyle w:val="2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966"/>
        <w:gridCol w:w="994"/>
        <w:gridCol w:w="1092"/>
        <w:gridCol w:w="1092"/>
        <w:gridCol w:w="1073"/>
        <w:gridCol w:w="1115"/>
        <w:gridCol w:w="56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7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1115"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567"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55</w:t>
            </w:r>
          </w:p>
        </w:tc>
        <w:tc>
          <w:tcPr>
            <w:tcW w:w="966" w:type="dxa"/>
            <w:vAlign w:val="center"/>
          </w:tcPr>
          <w:p>
            <w:pPr>
              <w:jc w:val="center"/>
              <w:rPr>
                <w:rFonts w:ascii="宋体" w:hAnsi="宋体" w:eastAsia="宋体"/>
              </w:rPr>
            </w:pPr>
            <w:r>
              <w:rPr>
                <w:rFonts w:hint="eastAsia" w:ascii="宋体" w:hAnsi="宋体" w:eastAsia="宋体"/>
              </w:rPr>
              <w:t>AA</w:t>
            </w:r>
          </w:p>
        </w:tc>
        <w:tc>
          <w:tcPr>
            <w:tcW w:w="994" w:type="dxa"/>
            <w:vAlign w:val="center"/>
          </w:tcPr>
          <w:p>
            <w:pPr>
              <w:jc w:val="center"/>
              <w:rPr>
                <w:rFonts w:ascii="宋体" w:hAnsi="宋体" w:eastAsia="宋体"/>
                <w:color w:val="FF0000"/>
              </w:rPr>
            </w:pPr>
            <w:r>
              <w:rPr>
                <w:rFonts w:hint="eastAsia" w:ascii="宋体" w:hAnsi="宋体" w:eastAsia="宋体"/>
                <w:color w:val="FF0000"/>
              </w:rPr>
              <w:t>00</w:t>
            </w:r>
          </w:p>
        </w:tc>
        <w:tc>
          <w:tcPr>
            <w:tcW w:w="1092" w:type="dxa"/>
            <w:vAlign w:val="center"/>
          </w:tcPr>
          <w:p>
            <w:pPr>
              <w:jc w:val="center"/>
              <w:rPr>
                <w:rFonts w:ascii="宋体" w:hAnsi="宋体" w:eastAsia="宋体"/>
                <w:color w:val="FF0000"/>
              </w:rPr>
            </w:pPr>
            <w:r>
              <w:rPr>
                <w:rFonts w:hint="eastAsia" w:ascii="宋体" w:hAnsi="宋体" w:eastAsia="宋体"/>
                <w:color w:val="FF0000"/>
              </w:rPr>
              <w:t>22</w:t>
            </w:r>
          </w:p>
        </w:tc>
        <w:tc>
          <w:tcPr>
            <w:tcW w:w="1092" w:type="dxa"/>
            <w:vAlign w:val="center"/>
          </w:tcPr>
          <w:p>
            <w:pPr>
              <w:jc w:val="center"/>
              <w:rPr>
                <w:rFonts w:ascii="宋体" w:hAnsi="宋体" w:eastAsia="宋体"/>
                <w:color w:val="FFC000"/>
              </w:rPr>
            </w:pPr>
            <w:r>
              <w:rPr>
                <w:rFonts w:hint="eastAsia" w:ascii="宋体" w:hAnsi="宋体" w:eastAsia="宋体"/>
                <w:color w:val="FFC000"/>
              </w:rPr>
              <w:t>00</w:t>
            </w:r>
          </w:p>
        </w:tc>
        <w:tc>
          <w:tcPr>
            <w:tcW w:w="1073" w:type="dxa"/>
            <w:vAlign w:val="center"/>
          </w:tcPr>
          <w:p>
            <w:pPr>
              <w:jc w:val="center"/>
              <w:rPr>
                <w:rFonts w:ascii="宋体" w:hAnsi="宋体" w:eastAsia="宋体"/>
                <w:color w:val="FFC000"/>
              </w:rPr>
            </w:pPr>
            <w:r>
              <w:rPr>
                <w:rFonts w:hint="eastAsia" w:ascii="宋体" w:hAnsi="宋体" w:eastAsia="宋体"/>
                <w:color w:val="FFC000"/>
              </w:rPr>
              <w:t>0D</w:t>
            </w:r>
          </w:p>
        </w:tc>
        <w:tc>
          <w:tcPr>
            <w:tcW w:w="1115" w:type="dxa"/>
            <w:vAlign w:val="center"/>
          </w:tcPr>
          <w:p>
            <w:pPr>
              <w:jc w:val="center"/>
              <w:rPr>
                <w:rFonts w:ascii="宋体" w:hAnsi="宋体" w:eastAsia="宋体"/>
              </w:rPr>
            </w:pPr>
            <w:r>
              <w:rPr>
                <w:rFonts w:hint="eastAsia" w:ascii="宋体" w:hAnsi="宋体" w:eastAsia="宋体"/>
              </w:rPr>
              <w:t>00</w:t>
            </w:r>
          </w:p>
        </w:tc>
        <w:tc>
          <w:tcPr>
            <w:tcW w:w="567" w:type="dxa"/>
            <w:vAlign w:val="center"/>
          </w:tcPr>
          <w:p>
            <w:pPr>
              <w:jc w:val="center"/>
              <w:rPr>
                <w:rFonts w:ascii="宋体" w:hAnsi="宋体" w:eastAsia="宋体"/>
              </w:rPr>
            </w:pPr>
            <w:r>
              <w:rPr>
                <w:rFonts w:hint="eastAsia" w:ascii="宋体" w:hAnsi="宋体" w:eastAsia="宋体"/>
              </w:rPr>
              <w:t>00</w:t>
            </w:r>
          </w:p>
        </w:tc>
        <w:tc>
          <w:tcPr>
            <w:tcW w:w="1134"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73"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1115" w:type="dxa"/>
            <w:shd w:val="clear" w:color="auto" w:fill="D8D8D8" w:themeFill="background1" w:themeFillShade="D9"/>
            <w:vAlign w:val="center"/>
          </w:tcPr>
          <w:p>
            <w:pPr>
              <w:jc w:val="center"/>
              <w:rPr>
                <w:rFonts w:ascii="宋体" w:hAnsi="宋体" w:eastAsia="宋体"/>
                <w:b/>
              </w:rPr>
            </w:pPr>
          </w:p>
        </w:tc>
        <w:tc>
          <w:tcPr>
            <w:tcW w:w="567"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01</w:t>
            </w:r>
          </w:p>
        </w:tc>
        <w:tc>
          <w:tcPr>
            <w:tcW w:w="966"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01</w:t>
            </w:r>
          </w:p>
        </w:tc>
        <w:tc>
          <w:tcPr>
            <w:tcW w:w="1092"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rPr>
            </w:pPr>
            <w:r>
              <w:rPr>
                <w:rFonts w:hint="eastAsia" w:ascii="宋体" w:hAnsi="宋体" w:eastAsia="宋体"/>
              </w:rPr>
              <w:t>00</w:t>
            </w:r>
          </w:p>
        </w:tc>
        <w:tc>
          <w:tcPr>
            <w:tcW w:w="1073" w:type="dxa"/>
            <w:vAlign w:val="center"/>
          </w:tcPr>
          <w:p>
            <w:pPr>
              <w:jc w:val="center"/>
              <w:rPr>
                <w:rFonts w:ascii="宋体" w:hAnsi="宋体" w:eastAsia="宋体"/>
              </w:rPr>
            </w:pPr>
            <w:r>
              <w:rPr>
                <w:rFonts w:hint="eastAsia" w:ascii="宋体" w:hAnsi="宋体" w:eastAsia="宋体"/>
              </w:rPr>
              <w:t>38</w:t>
            </w:r>
          </w:p>
        </w:tc>
        <w:tc>
          <w:tcPr>
            <w:tcW w:w="1115" w:type="dxa"/>
            <w:vAlign w:val="center"/>
          </w:tcPr>
          <w:p>
            <w:pPr>
              <w:jc w:val="center"/>
              <w:rPr>
                <w:rFonts w:ascii="宋体" w:hAnsi="宋体" w:eastAsia="宋体"/>
              </w:rPr>
            </w:pPr>
            <w:r>
              <w:rPr>
                <w:rFonts w:hint="eastAsia" w:ascii="宋体" w:hAnsi="宋体" w:eastAsia="宋体"/>
              </w:rPr>
              <w:t>36</w:t>
            </w:r>
          </w:p>
        </w:tc>
        <w:tc>
          <w:tcPr>
            <w:tcW w:w="567" w:type="dxa"/>
            <w:vAlign w:val="center"/>
          </w:tcPr>
          <w:p>
            <w:pPr>
              <w:jc w:val="center"/>
              <w:rPr>
                <w:rFonts w:ascii="宋体" w:hAnsi="宋体" w:eastAsia="宋体"/>
              </w:rPr>
            </w:pPr>
            <w:r>
              <w:rPr>
                <w:rFonts w:hint="eastAsia" w:ascii="宋体" w:hAnsi="宋体" w:eastAsia="宋体"/>
              </w:rPr>
              <w:t>31</w:t>
            </w:r>
          </w:p>
        </w:tc>
        <w:tc>
          <w:tcPr>
            <w:tcW w:w="1134"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73" w:type="dxa"/>
            <w:shd w:val="clear" w:color="auto" w:fill="D8D8D8" w:themeFill="background1" w:themeFillShade="D9"/>
            <w:vAlign w:val="center"/>
          </w:tcPr>
          <w:p>
            <w:pPr>
              <w:jc w:val="center"/>
              <w:rPr>
                <w:rFonts w:ascii="宋体" w:hAnsi="宋体" w:eastAsia="宋体"/>
                <w:b/>
              </w:rPr>
            </w:pPr>
          </w:p>
        </w:tc>
        <w:tc>
          <w:tcPr>
            <w:tcW w:w="1115" w:type="dxa"/>
            <w:shd w:val="clear" w:color="auto" w:fill="D8D8D8" w:themeFill="background1" w:themeFillShade="D9"/>
            <w:vAlign w:val="center"/>
          </w:tcPr>
          <w:p>
            <w:pPr>
              <w:jc w:val="center"/>
              <w:rPr>
                <w:rFonts w:ascii="宋体" w:hAnsi="宋体" w:eastAsia="宋体"/>
                <w:b/>
              </w:rPr>
            </w:pPr>
          </w:p>
        </w:tc>
        <w:tc>
          <w:tcPr>
            <w:tcW w:w="567"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30</w:t>
            </w:r>
          </w:p>
        </w:tc>
        <w:tc>
          <w:tcPr>
            <w:tcW w:w="1092" w:type="dxa"/>
            <w:vAlign w:val="center"/>
          </w:tcPr>
          <w:p>
            <w:pPr>
              <w:jc w:val="center"/>
              <w:rPr>
                <w:rFonts w:ascii="宋体" w:hAnsi="宋体" w:eastAsia="宋体"/>
              </w:rPr>
            </w:pPr>
            <w:r>
              <w:rPr>
                <w:rFonts w:hint="eastAsia" w:ascii="宋体" w:hAnsi="宋体" w:eastAsia="宋体"/>
              </w:rPr>
              <w:t>33</w:t>
            </w:r>
          </w:p>
        </w:tc>
        <w:tc>
          <w:tcPr>
            <w:tcW w:w="1092" w:type="dxa"/>
            <w:vAlign w:val="center"/>
          </w:tcPr>
          <w:p>
            <w:pPr>
              <w:jc w:val="center"/>
              <w:rPr>
                <w:rFonts w:ascii="宋体" w:hAnsi="宋体" w:eastAsia="宋体"/>
              </w:rPr>
            </w:pPr>
            <w:r>
              <w:rPr>
                <w:rFonts w:hint="eastAsia" w:ascii="宋体" w:hAnsi="宋体" w:eastAsia="宋体"/>
              </w:rPr>
              <w:t>34</w:t>
            </w:r>
          </w:p>
        </w:tc>
        <w:tc>
          <w:tcPr>
            <w:tcW w:w="1073" w:type="dxa"/>
            <w:vAlign w:val="center"/>
          </w:tcPr>
          <w:p>
            <w:pPr>
              <w:jc w:val="center"/>
              <w:rPr>
                <w:rFonts w:ascii="宋体" w:hAnsi="宋体" w:eastAsia="宋体"/>
              </w:rPr>
            </w:pPr>
            <w:r>
              <w:rPr>
                <w:rFonts w:hint="eastAsia" w:ascii="宋体" w:hAnsi="宋体" w:eastAsia="宋体"/>
              </w:rPr>
              <w:t>32</w:t>
            </w:r>
          </w:p>
        </w:tc>
        <w:tc>
          <w:tcPr>
            <w:tcW w:w="1115" w:type="dxa"/>
            <w:vAlign w:val="center"/>
          </w:tcPr>
          <w:p>
            <w:pPr>
              <w:jc w:val="center"/>
              <w:rPr>
                <w:rFonts w:ascii="宋体" w:hAnsi="宋体" w:eastAsia="宋体"/>
              </w:rPr>
            </w:pPr>
            <w:r>
              <w:rPr>
                <w:rFonts w:hint="eastAsia" w:ascii="宋体" w:hAnsi="宋体" w:eastAsia="宋体"/>
              </w:rPr>
              <w:t>33</w:t>
            </w:r>
          </w:p>
        </w:tc>
        <w:tc>
          <w:tcPr>
            <w:tcW w:w="567" w:type="dxa"/>
            <w:vAlign w:val="center"/>
          </w:tcPr>
          <w:p>
            <w:pPr>
              <w:jc w:val="center"/>
              <w:rPr>
                <w:rFonts w:ascii="宋体" w:hAnsi="宋体" w:eastAsia="宋体"/>
              </w:rPr>
            </w:pPr>
            <w:r>
              <w:rPr>
                <w:rFonts w:hint="eastAsia" w:ascii="宋体" w:hAnsi="宋体" w:eastAsia="宋体"/>
              </w:rPr>
              <w:t>35</w:t>
            </w:r>
          </w:p>
        </w:tc>
        <w:tc>
          <w:tcPr>
            <w:tcW w:w="1134"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864"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file_type</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data_type</w:t>
            </w:r>
          </w:p>
        </w:tc>
        <w:tc>
          <w:tcPr>
            <w:tcW w:w="1073" w:type="dxa"/>
            <w:shd w:val="clear" w:color="auto" w:fill="D6E3BC" w:themeFill="accent3" w:themeFillTint="66"/>
            <w:vAlign w:val="center"/>
          </w:tcPr>
          <w:p>
            <w:pPr>
              <w:jc w:val="center"/>
              <w:rPr>
                <w:rFonts w:ascii="宋体" w:hAnsi="宋体" w:eastAsia="宋体"/>
                <w:b/>
              </w:rPr>
            </w:pPr>
            <w:r>
              <w:rPr>
                <w:rFonts w:ascii="宋体" w:hAnsi="宋体" w:eastAsia="宋体"/>
                <w:b/>
              </w:rPr>
              <w:t>Reserved</w:t>
            </w:r>
            <w:r>
              <w:rPr>
                <w:rFonts w:hint="eastAsia" w:ascii="宋体" w:hAnsi="宋体" w:eastAsia="宋体"/>
                <w:b/>
              </w:rPr>
              <w:t xml:space="preserve"> (MSB)</w:t>
            </w:r>
          </w:p>
        </w:tc>
        <w:tc>
          <w:tcPr>
            <w:tcW w:w="1115" w:type="dxa"/>
            <w:shd w:val="clear" w:color="auto" w:fill="D6E3BC" w:themeFill="accent3" w:themeFillTint="66"/>
            <w:vAlign w:val="center"/>
          </w:tcPr>
          <w:p>
            <w:pPr>
              <w:jc w:val="center"/>
              <w:rPr>
                <w:rFonts w:ascii="宋体" w:hAnsi="宋体" w:eastAsia="宋体"/>
                <w:b/>
              </w:rPr>
            </w:pPr>
          </w:p>
        </w:tc>
        <w:tc>
          <w:tcPr>
            <w:tcW w:w="567" w:type="dxa"/>
            <w:shd w:val="clear" w:color="auto" w:fill="D6E3BC" w:themeFill="accent3" w:themeFillTint="66"/>
            <w:vAlign w:val="center"/>
          </w:tcPr>
          <w:p>
            <w:pPr>
              <w:jc w:val="center"/>
              <w:rPr>
                <w:rFonts w:ascii="宋体" w:hAnsi="宋体" w:eastAsia="宋体"/>
                <w:b/>
              </w:rPr>
            </w:pPr>
          </w:p>
        </w:tc>
        <w:tc>
          <w:tcPr>
            <w:tcW w:w="1134" w:type="dxa"/>
            <w:shd w:val="clear" w:color="auto" w:fill="D6E3BC" w:themeFill="accent3" w:themeFillTint="66"/>
            <w:vAlign w:val="center"/>
          </w:tcPr>
          <w:p>
            <w:pPr>
              <w:jc w:val="center"/>
              <w:rPr>
                <w:rFonts w:ascii="宋体" w:hAnsi="宋体" w:eastAsia="宋体"/>
                <w:b/>
              </w:rPr>
            </w:pPr>
            <w:r>
              <w:rPr>
                <w:rFonts w:ascii="宋体" w:hAnsi="宋体" w:eastAsia="宋体"/>
                <w:b/>
              </w:rPr>
              <w:t>Reserved</w:t>
            </w:r>
            <w:r>
              <w:rPr>
                <w:rFonts w:hint="eastAsia" w:ascii="宋体" w:hAnsi="宋体" w:eastAsia="宋体"/>
                <w:b/>
              </w:rPr>
              <w:t xml:space="preserve"> (LSB)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36</w:t>
            </w:r>
          </w:p>
        </w:tc>
        <w:tc>
          <w:tcPr>
            <w:tcW w:w="994"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01</w:t>
            </w:r>
          </w:p>
        </w:tc>
        <w:tc>
          <w:tcPr>
            <w:tcW w:w="1092" w:type="dxa"/>
            <w:vAlign w:val="center"/>
          </w:tcPr>
          <w:p>
            <w:pPr>
              <w:jc w:val="center"/>
              <w:rPr>
                <w:rFonts w:ascii="宋体" w:hAnsi="宋体" w:eastAsia="宋体"/>
                <w:color w:val="3333FF"/>
                <w:shd w:val="clear" w:color="auto" w:fill="FFFFFF" w:themeFill="background1"/>
              </w:rPr>
            </w:pPr>
            <w:r>
              <w:rPr>
                <w:rFonts w:hint="eastAsia" w:ascii="宋体" w:hAnsi="宋体" w:eastAsia="宋体"/>
                <w:color w:val="3333FF"/>
                <w:shd w:val="clear" w:color="auto" w:fill="FFFFFF" w:themeFill="background1"/>
              </w:rPr>
              <w:t>00</w:t>
            </w:r>
          </w:p>
        </w:tc>
        <w:tc>
          <w:tcPr>
            <w:tcW w:w="1073"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00B050"/>
                <w:shd w:val="clear" w:color="auto" w:fill="FFFFFF" w:themeFill="background1"/>
              </w:rPr>
              <w:t>00</w:t>
            </w:r>
          </w:p>
        </w:tc>
        <w:tc>
          <w:tcPr>
            <w:tcW w:w="1115"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00B050"/>
                <w:shd w:val="clear" w:color="auto" w:fill="FFFFFF" w:themeFill="background1"/>
              </w:rPr>
              <w:t>00</w:t>
            </w:r>
          </w:p>
        </w:tc>
        <w:tc>
          <w:tcPr>
            <w:tcW w:w="567"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00B050"/>
                <w:shd w:val="clear" w:color="auto" w:fill="FFFFFF" w:themeFill="background1"/>
              </w:rPr>
              <w:t>00</w:t>
            </w:r>
          </w:p>
        </w:tc>
        <w:tc>
          <w:tcPr>
            <w:tcW w:w="1134"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00B050"/>
                <w:shd w:val="clear" w:color="auto" w:fill="FFFFFF" w:themeFill="background1"/>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5E</w:t>
            </w:r>
          </w:p>
        </w:tc>
        <w:tc>
          <w:tcPr>
            <w:tcW w:w="966"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5E</w:t>
            </w:r>
          </w:p>
        </w:tc>
      </w:tr>
    </w:tbl>
    <w:p>
      <w:pPr>
        <w:pStyle w:val="36"/>
        <w:ind w:firstLine="422"/>
        <w:rPr>
          <w:rFonts w:hAnsi="宋体"/>
        </w:rPr>
      </w:pPr>
      <w:del w:id="1695" w:author="asus" w:date="2017-10-06T16:09:00Z">
        <w:r>
          <w:rPr>
            <w:rFonts w:hint="eastAsia" w:hAnsi="宋体"/>
            <w:b/>
            <w:bCs/>
            <w:color w:val="000000" w:themeColor="text1"/>
          </w:rPr>
          <w:delText>起始标识</w:delText>
        </w:r>
      </w:del>
      <w:ins w:id="1696" w:author="asus" w:date="2017-10-06T16:09:00Z">
        <w:r>
          <w:rPr>
            <w:rFonts w:hint="eastAsia" w:hAnsi="宋体"/>
            <w:b/>
            <w:bCs/>
            <w:color w:val="000000" w:themeColor="text1"/>
          </w:rPr>
          <w:t>Start flag</w:t>
        </w:r>
      </w:ins>
    </w:p>
    <w:p>
      <w:pPr>
        <w:pStyle w:val="36"/>
        <w:rPr>
          <w:rFonts w:hAnsi="宋体"/>
        </w:rPr>
      </w:pPr>
      <w:del w:id="1697" w:author="asus" w:date="2017-10-06T16:09:00Z">
        <w:r>
          <w:rPr>
            <w:rFonts w:hint="eastAsia" w:hAnsi="宋体"/>
          </w:rPr>
          <w:delText>起始标识</w:delText>
        </w:r>
      </w:del>
      <w:ins w:id="1698" w:author="asus" w:date="2017-10-06T16:09:00Z">
        <w:r>
          <w:rPr>
            <w:rFonts w:hint="eastAsia" w:hAnsi="宋体"/>
          </w:rPr>
          <w:t>Start flag</w:t>
        </w:r>
      </w:ins>
      <w:r>
        <w:rPr>
          <w:rFonts w:hint="eastAsia" w:hAnsi="宋体"/>
        </w:rPr>
        <w:t>sof     ： 0x55AA</w:t>
      </w:r>
    </w:p>
    <w:p>
      <w:pPr>
        <w:pStyle w:val="36"/>
        <w:ind w:firstLine="422"/>
        <w:rPr>
          <w:rFonts w:hAnsi="宋体"/>
          <w:b/>
        </w:rPr>
      </w:pPr>
      <w:del w:id="1699" w:author="asus" w:date="2017-10-06T16:11:00Z">
        <w:r>
          <w:rPr>
            <w:rFonts w:hint="eastAsia" w:hAnsi="宋体"/>
            <w:b/>
          </w:rPr>
          <w:delText>报文头</w:delText>
        </w:r>
      </w:del>
      <w:ins w:id="1700" w:author="asus" w:date="2017-10-06T16:11:00Z">
        <w:r>
          <w:rPr>
            <w:rFonts w:hint="eastAsia" w:hAnsi="宋体"/>
            <w:b/>
          </w:rPr>
          <w:t>Message header</w:t>
        </w:r>
      </w:ins>
    </w:p>
    <w:p>
      <w:pPr>
        <w:pStyle w:val="36"/>
        <w:rPr>
          <w:rFonts w:hAnsi="宋体"/>
        </w:rPr>
      </w:pPr>
      <w:del w:id="1701" w:author="asus" w:date="2017-10-06T16:12:00Z">
        <w:r>
          <w:rPr>
            <w:rFonts w:hint="eastAsia" w:hAnsi="宋体"/>
          </w:rPr>
          <w:delText>报文长度</w:delText>
        </w:r>
      </w:del>
      <w:ins w:id="1702" w:author="asus" w:date="2017-10-06T16:12:00Z">
        <w:r>
          <w:rPr>
            <w:rFonts w:hint="eastAsia" w:hAnsi="宋体"/>
          </w:rPr>
          <w:t>message length</w:t>
        </w:r>
      </w:ins>
      <w:r>
        <w:rPr>
          <w:rFonts w:hint="eastAsia" w:hAnsi="宋体"/>
        </w:rPr>
        <w:t>len     ： 0x</w:t>
      </w:r>
      <w:r>
        <w:rPr>
          <w:rFonts w:hint="eastAsia" w:hAnsi="宋体"/>
          <w:color w:val="FF0000"/>
        </w:rPr>
        <w:t>0022</w:t>
      </w:r>
    </w:p>
    <w:p>
      <w:pPr>
        <w:pStyle w:val="36"/>
        <w:rPr>
          <w:rFonts w:hAnsi="宋体"/>
        </w:rPr>
      </w:pPr>
      <w:del w:id="1703" w:author="asus" w:date="2017-10-06T16:13:00Z">
        <w:r>
          <w:rPr>
            <w:rFonts w:hint="eastAsia" w:hAnsi="宋体"/>
          </w:rPr>
          <w:delText>命令码</w:delText>
        </w:r>
      </w:del>
      <w:ins w:id="1704" w:author="asus" w:date="2017-10-06T16:13:00Z">
        <w:r>
          <w:rPr>
            <w:rFonts w:hint="eastAsia" w:hAnsi="宋体"/>
          </w:rPr>
          <w:t>command code</w:t>
        </w:r>
      </w:ins>
      <w:r>
        <w:rPr>
          <w:rFonts w:hint="eastAsia" w:hAnsi="宋体"/>
        </w:rPr>
        <w:t xml:space="preserve"> cmd      ： 0x</w:t>
      </w:r>
      <w:r>
        <w:rPr>
          <w:rFonts w:hint="eastAsia" w:hAnsi="宋体"/>
          <w:color w:val="FFC000"/>
        </w:rPr>
        <w:t>000D</w:t>
      </w:r>
    </w:p>
    <w:p>
      <w:pPr>
        <w:pStyle w:val="36"/>
        <w:rPr>
          <w:rFonts w:hAnsi="宋体"/>
        </w:rPr>
      </w:pPr>
      <w:del w:id="1705" w:author="asus" w:date="2017-10-06T16:14:00Z">
        <w:r>
          <w:rPr>
            <w:rFonts w:hint="eastAsia" w:hAnsi="宋体"/>
          </w:rPr>
          <w:delText>报文流水号</w:delText>
        </w:r>
      </w:del>
      <w:ins w:id="1706" w:author="asus" w:date="2017-10-06T16:14:00Z">
        <w:r>
          <w:rPr>
            <w:rFonts w:hint="eastAsia" w:hAnsi="宋体"/>
          </w:rPr>
          <w:t xml:space="preserve">Message serial number </w:t>
        </w:r>
      </w:ins>
      <w:r>
        <w:rPr>
          <w:rFonts w:hint="eastAsia" w:hAnsi="宋体"/>
        </w:rPr>
        <w:t>seq   ： 0x00000001</w:t>
      </w:r>
    </w:p>
    <w:p>
      <w:pPr>
        <w:pStyle w:val="36"/>
        <w:rPr>
          <w:rFonts w:hAnsi="宋体"/>
        </w:rPr>
      </w:pPr>
      <w:del w:id="1707" w:author="asus" w:date="2017-10-06T16:16:00Z">
        <w:r>
          <w:rPr>
            <w:rFonts w:hint="eastAsia" w:hAnsi="宋体"/>
          </w:rPr>
          <w:delText>协议版本</w:delText>
        </w:r>
      </w:del>
      <w:ins w:id="1708" w:author="asus" w:date="2017-10-06T16:16:00Z">
        <w:r>
          <w:rPr>
            <w:rFonts w:hint="eastAsia" w:hAnsi="宋体"/>
          </w:rPr>
          <w:t>protocol version</w:t>
        </w:r>
      </w:ins>
      <w:r>
        <w:rPr>
          <w:rFonts w:hint="eastAsia" w:hAnsi="宋体"/>
        </w:rPr>
        <w:t>pro_ver ： 0x0001 (V0.1)</w:t>
      </w:r>
    </w:p>
    <w:p>
      <w:pPr>
        <w:pStyle w:val="36"/>
        <w:rPr>
          <w:rFonts w:hAnsi="宋体"/>
        </w:rPr>
      </w:pPr>
      <w:del w:id="1709" w:author="asus" w:date="2017-10-06T16:17:00Z">
        <w:r>
          <w:rPr>
            <w:rFonts w:hint="eastAsia" w:hAnsi="宋体"/>
          </w:rPr>
          <w:delText>安全标识</w:delText>
        </w:r>
      </w:del>
      <w:ins w:id="1710" w:author="asus" w:date="2017-10-06T16:17:00Z">
        <w:r>
          <w:rPr>
            <w:rFonts w:hint="eastAsia" w:hAnsi="宋体"/>
          </w:rPr>
          <w:t>security flag</w:t>
        </w:r>
      </w:ins>
      <w:r>
        <w:rPr>
          <w:rFonts w:hint="eastAsia" w:hAnsi="宋体"/>
        </w:rPr>
        <w:t>seq_flag： 0x0000</w:t>
      </w:r>
    </w:p>
    <w:p>
      <w:pPr>
        <w:pStyle w:val="36"/>
        <w:rPr>
          <w:rFonts w:hAnsi="宋体"/>
        </w:rPr>
      </w:pPr>
      <w:del w:id="1711" w:author="asus" w:date="2017-10-06T16:18:00Z">
        <w:r>
          <w:rPr>
            <w:rFonts w:hint="eastAsia" w:hAnsi="宋体"/>
          </w:rPr>
          <w:delText>设备ID</w:delText>
        </w:r>
      </w:del>
      <w:ins w:id="1712"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1713" w:author="asus" w:date="2017-10-07T01:10:00Z">
        <w:r>
          <w:rPr>
            <w:rFonts w:hint="eastAsia" w:hAnsi="宋体"/>
          </w:rPr>
          <w:delText>转为字符串为</w:delText>
        </w:r>
      </w:del>
      <w:ins w:id="1714" w:author="asus" w:date="2017-10-07T01:12: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1715" w:author="asus" w:date="2017-10-06T16:20:00Z">
        <w:r>
          <w:rPr>
            <w:rFonts w:hint="eastAsia" w:hAnsi="宋体"/>
            <w:b/>
          </w:rPr>
          <w:delText>报文体</w:delText>
        </w:r>
      </w:del>
      <w:ins w:id="1716" w:author="asus" w:date="2017-10-06T16:20:00Z">
        <w:r>
          <w:rPr>
            <w:rFonts w:hint="eastAsia" w:hAnsi="宋体"/>
            <w:b/>
          </w:rPr>
          <w:t>Service content</w:t>
        </w:r>
      </w:ins>
    </w:p>
    <w:p>
      <w:pPr>
        <w:pStyle w:val="36"/>
        <w:rPr>
          <w:rFonts w:hAnsi="宋体"/>
        </w:rPr>
      </w:pPr>
      <w:del w:id="1717" w:author="Edward Lee" w:date="2017-10-16T16:05:00Z">
        <w:r>
          <w:rPr>
            <w:rFonts w:hint="eastAsia" w:hAnsi="宋体" w:cstheme="minorBidi"/>
            <w:kern w:val="2"/>
            <w:szCs w:val="22"/>
            <w:shd w:val="clear" w:color="auto" w:fill="C2D69B" w:themeFill="accent3" w:themeFillTint="99"/>
          </w:rPr>
          <w:delText>请求升级文件类型</w:delText>
        </w:r>
      </w:del>
      <w:ins w:id="1718" w:author="asus" w:date="2017-10-07T01:49:00Z">
        <w:r>
          <w:rPr>
            <w:rFonts w:hAnsi="宋体" w:cstheme="minorBidi"/>
            <w:b w:val="0"/>
            <w:bCs w:val="0"/>
            <w:smallCaps w:val="0"/>
            <w:spacing w:val="0"/>
            <w:kern w:val="2"/>
            <w:szCs w:val="22"/>
            <w:shd w:val="clear" w:color="auto" w:fill="C2D69B" w:themeFill="accent3" w:themeFillTint="99"/>
            <w:rPrChange w:id="1719" w:author="asus" w:date="2017-10-07T01:49:00Z">
              <w:rPr>
                <w:b/>
                <w:bCs/>
                <w:smallCaps/>
                <w:spacing w:val="5"/>
              </w:rPr>
            </w:rPrChange>
          </w:rPr>
          <w:t>Request upgrade file type</w:t>
        </w:r>
      </w:ins>
      <w:ins w:id="1720" w:author="asus" w:date="2017-10-07T01:49:00Z">
        <w:r>
          <w:rPr>
            <w:rFonts w:hint="eastAsia" w:hAnsi="宋体" w:cstheme="minorBidi"/>
            <w:kern w:val="2"/>
            <w:szCs w:val="22"/>
            <w:shd w:val="clear" w:color="auto" w:fill="C2D69B" w:themeFill="accent3" w:themeFillTint="99"/>
          </w:rPr>
          <w:t xml:space="preserve"> </w:t>
        </w:r>
      </w:ins>
      <w:r>
        <w:rPr>
          <w:rFonts w:hint="eastAsia" w:hAnsi="宋体" w:cstheme="minorBidi"/>
          <w:b/>
          <w:kern w:val="2"/>
          <w:szCs w:val="22"/>
          <w:shd w:val="clear" w:color="auto" w:fill="C2D69B" w:themeFill="accent3" w:themeFillTint="99"/>
        </w:rPr>
        <w:t>file_type</w:t>
      </w:r>
      <w:r>
        <w:rPr>
          <w:rFonts w:hint="eastAsia" w:hAnsi="宋体" w:cstheme="minorBidi"/>
          <w:kern w:val="2"/>
          <w:szCs w:val="22"/>
          <w:shd w:val="clear" w:color="auto" w:fill="C2D69B" w:themeFill="accent3" w:themeFillTint="99"/>
        </w:rPr>
        <w:t xml:space="preserve">  </w:t>
      </w:r>
      <w:r>
        <w:rPr>
          <w:rFonts w:hint="eastAsia" w:hAnsi="宋体"/>
        </w:rPr>
        <w:t xml:space="preserve">: </w:t>
      </w:r>
      <w:r>
        <w:rPr>
          <w:rFonts w:hAnsi="宋体"/>
          <w:color w:val="FF33CC"/>
        </w:rPr>
        <w:t>01</w:t>
      </w:r>
      <w:r>
        <w:rPr>
          <w:rFonts w:hint="eastAsia" w:hAnsi="宋体"/>
        </w:rPr>
        <w:t xml:space="preserve">   (</w:t>
      </w:r>
      <w:ins w:id="1721" w:author="asus" w:date="2017-10-07T01:49:00Z">
        <w:r>
          <w:rPr>
            <w:rFonts w:hint="eastAsia" w:hAnsi="宋体"/>
          </w:rPr>
          <w:t>update host firmware</w:t>
        </w:r>
      </w:ins>
      <w:del w:id="1722" w:author="Edward Lee" w:date="2017-10-16T16:05:00Z">
        <w:r>
          <w:rPr>
            <w:rFonts w:hint="eastAsia" w:hAnsi="宋体"/>
          </w:rPr>
          <w:delText>升级主机固件</w:delText>
        </w:r>
      </w:del>
      <w:r>
        <w:rPr>
          <w:rFonts w:hint="eastAsia" w:hAnsi="宋体"/>
        </w:rPr>
        <w:t>)</w:t>
      </w:r>
    </w:p>
    <w:p>
      <w:pPr>
        <w:pStyle w:val="36"/>
        <w:rPr>
          <w:rFonts w:hAnsi="宋体"/>
        </w:rPr>
      </w:pPr>
      <w:del w:id="1723" w:author="Edward Lee" w:date="2017-10-16T16:05:00Z">
        <w:r>
          <w:rPr>
            <w:rFonts w:hint="eastAsia" w:hAnsi="宋体" w:cstheme="minorBidi"/>
            <w:kern w:val="2"/>
            <w:szCs w:val="22"/>
            <w:shd w:val="clear" w:color="auto" w:fill="C2D69B" w:themeFill="accent3" w:themeFillTint="99"/>
          </w:rPr>
          <w:delText>请求数据类别</w:delText>
        </w:r>
      </w:del>
      <w:ins w:id="1724" w:author="asus" w:date="2017-10-07T01:50:00Z">
        <w:r>
          <w:rPr>
            <w:rFonts w:hAnsi="宋体" w:cstheme="minorBidi"/>
            <w:b w:val="0"/>
            <w:bCs w:val="0"/>
            <w:smallCaps w:val="0"/>
            <w:spacing w:val="0"/>
            <w:kern w:val="2"/>
            <w:szCs w:val="22"/>
            <w:shd w:val="clear" w:color="auto" w:fill="C2D69B" w:themeFill="accent3" w:themeFillTint="99"/>
            <w:rPrChange w:id="1725" w:author="asus" w:date="2017-10-07T01:50:00Z">
              <w:rPr>
                <w:b/>
                <w:bCs/>
                <w:smallCaps/>
                <w:spacing w:val="5"/>
              </w:rPr>
            </w:rPrChange>
          </w:rPr>
          <w:t xml:space="preserve">Request data </w:t>
        </w:r>
      </w:ins>
      <w:ins w:id="1726" w:author="asus" w:date="2017-10-07T01:50:00Z">
        <w:r>
          <w:rPr>
            <w:rFonts w:hint="eastAsia" w:hAnsi="宋体" w:cstheme="minorBidi"/>
            <w:kern w:val="2"/>
            <w:szCs w:val="22"/>
            <w:shd w:val="clear" w:color="auto" w:fill="C2D69B" w:themeFill="accent3" w:themeFillTint="99"/>
          </w:rPr>
          <w:t xml:space="preserve">type </w:t>
        </w:r>
      </w:ins>
      <w:r>
        <w:rPr>
          <w:rFonts w:hint="eastAsia" w:hAnsi="宋体" w:cstheme="minorBidi"/>
          <w:kern w:val="2"/>
          <w:szCs w:val="22"/>
          <w:shd w:val="clear" w:color="auto" w:fill="C2D69B" w:themeFill="accent3" w:themeFillTint="99"/>
        </w:rPr>
        <w:t xml:space="preserve">data_type      </w:t>
      </w:r>
      <w:r>
        <w:rPr>
          <w:rFonts w:hint="eastAsia" w:hAnsi="宋体"/>
        </w:rPr>
        <w:t xml:space="preserve">: </w:t>
      </w:r>
      <w:r>
        <w:rPr>
          <w:rFonts w:hAnsi="宋体" w:cstheme="minorBidi"/>
          <w:color w:val="3333FF"/>
          <w:kern w:val="2"/>
          <w:szCs w:val="22"/>
          <w:shd w:val="clear" w:color="auto" w:fill="FFFFFF" w:themeFill="background1"/>
        </w:rPr>
        <w:t>00</w:t>
      </w:r>
      <w:r>
        <w:rPr>
          <w:rFonts w:hint="eastAsia" w:hAnsi="宋体" w:cstheme="minorBidi"/>
          <w:color w:val="3333FF"/>
          <w:kern w:val="2"/>
          <w:szCs w:val="22"/>
          <w:shd w:val="clear" w:color="auto" w:fill="FFFFFF" w:themeFill="background1"/>
        </w:rPr>
        <w:t xml:space="preserve"> </w:t>
      </w:r>
      <w:r>
        <w:rPr>
          <w:rFonts w:hint="eastAsia" w:hAnsi="宋体" w:cstheme="minorBidi"/>
          <w:kern w:val="2"/>
          <w:szCs w:val="22"/>
          <w:shd w:val="clear" w:color="auto" w:fill="FFFFFF" w:themeFill="background1"/>
        </w:rPr>
        <w:t xml:space="preserve">  (</w:t>
      </w:r>
      <w:del w:id="1727" w:author="Edward Lee" w:date="2017-10-16T16:05:00Z">
        <w:r>
          <w:rPr>
            <w:rFonts w:hint="eastAsia" w:hAnsi="宋体" w:cstheme="minorBidi"/>
            <w:kern w:val="2"/>
            <w:szCs w:val="22"/>
            <w:shd w:val="clear" w:color="auto" w:fill="FFFFFF" w:themeFill="background1"/>
          </w:rPr>
          <w:delText>请求升级文件信息</w:delText>
        </w:r>
      </w:del>
      <w:ins w:id="1728" w:author="asus" w:date="2017-10-07T01:50:00Z">
        <w:r>
          <w:rPr>
            <w:rFonts w:hAnsi="宋体" w:cstheme="minorBidi"/>
            <w:b w:val="0"/>
            <w:bCs w:val="0"/>
            <w:smallCaps w:val="0"/>
            <w:spacing w:val="0"/>
            <w:kern w:val="2"/>
            <w:szCs w:val="22"/>
            <w:shd w:val="clear" w:color="auto" w:fill="FFFFFF" w:themeFill="background1"/>
            <w:rPrChange w:id="1729" w:author="asus" w:date="2017-10-07T01:50:00Z">
              <w:rPr>
                <w:b/>
                <w:bCs/>
                <w:smallCaps/>
                <w:spacing w:val="5"/>
              </w:rPr>
            </w:rPrChange>
          </w:rPr>
          <w:t>Request upgrade file information</w:t>
        </w:r>
      </w:ins>
      <w:r>
        <w:rPr>
          <w:rFonts w:hint="eastAsia" w:hAnsi="宋体" w:cstheme="minorBidi"/>
          <w:kern w:val="2"/>
          <w:szCs w:val="22"/>
          <w:shd w:val="clear" w:color="auto" w:fill="FFFFFF" w:themeFill="background1"/>
        </w:rPr>
        <w:t>)</w:t>
      </w:r>
    </w:p>
    <w:p>
      <w:pPr>
        <w:ind w:firstLine="420"/>
        <w:rPr>
          <w:rFonts w:ascii="宋体" w:hAnsi="宋体" w:eastAsia="宋体"/>
        </w:rPr>
      </w:pPr>
      <w:del w:id="1730" w:author="asus" w:date="2017-10-06T17:56:00Z">
        <w:r>
          <w:rPr>
            <w:rFonts w:hint="eastAsia" w:ascii="宋体" w:hAnsi="宋体" w:eastAsia="宋体"/>
            <w:shd w:val="clear" w:color="auto" w:fill="C2D69B" w:themeFill="accent3" w:themeFillTint="99"/>
          </w:rPr>
          <w:delText>保留</w:delText>
        </w:r>
      </w:del>
      <w:ins w:id="1731" w:author="asus" w:date="2017-10-06T17:56:00Z">
        <w:r>
          <w:rPr>
            <w:rFonts w:hint="eastAsia" w:ascii="宋体" w:hAnsi="宋体" w:eastAsia="宋体"/>
            <w:shd w:val="clear" w:color="auto" w:fill="C2D69B" w:themeFill="accent3" w:themeFillTint="99"/>
          </w:rPr>
          <w:t>reserved</w:t>
        </w:r>
      </w:ins>
      <w:ins w:id="1732" w:author="asus" w:date="2017-10-07T01:49:00Z">
        <w:r>
          <w:rPr>
            <w:rFonts w:hint="eastAsia" w:ascii="宋体" w:hAnsi="宋体" w:eastAsia="宋体"/>
            <w:shd w:val="clear" w:color="auto" w:fill="C2D69B" w:themeFill="accent3" w:themeFillTint="99"/>
          </w:rPr>
          <w:t xml:space="preserve"> </w:t>
        </w:r>
      </w:ins>
      <w:r>
        <w:rPr>
          <w:rFonts w:ascii="宋体" w:hAnsi="宋体" w:eastAsia="宋体"/>
          <w:shd w:val="clear" w:color="auto" w:fill="C2D69B" w:themeFill="accent3" w:themeFillTint="99"/>
        </w:rPr>
        <w:t>Reserved</w:t>
      </w:r>
      <w:r>
        <w:rPr>
          <w:rFonts w:hint="eastAsia" w:ascii="宋体" w:hAnsi="宋体" w:eastAsia="宋体"/>
          <w:shd w:val="clear" w:color="auto" w:fill="C2D69B" w:themeFill="accent3" w:themeFillTint="99"/>
        </w:rPr>
        <w:t xml:space="preserve">              </w:t>
      </w:r>
      <w:r>
        <w:rPr>
          <w:rFonts w:hint="eastAsia" w:ascii="宋体" w:hAnsi="宋体" w:eastAsia="宋体"/>
        </w:rPr>
        <w:t>：</w:t>
      </w:r>
      <w:r>
        <w:rPr>
          <w:rFonts w:hAnsi="宋体"/>
          <w:color w:val="3333FF"/>
          <w:shd w:val="clear" w:color="auto" w:fill="FFFFFF" w:themeFill="background1"/>
        </w:rPr>
        <w:t>00 00 00 00</w:t>
      </w:r>
      <w:r>
        <w:rPr>
          <w:rFonts w:hint="eastAsia" w:ascii="宋体" w:hAnsi="宋体" w:eastAsia="宋体"/>
        </w:rPr>
        <w:t xml:space="preserve">   （</w:t>
      </w:r>
      <w:del w:id="1733" w:author="Edward Lee" w:date="2017-10-16T16:05:00Z">
        <w:r>
          <w:rPr>
            <w:rFonts w:hint="eastAsia" w:ascii="宋体" w:hAnsi="宋体" w:eastAsia="宋体"/>
          </w:rPr>
          <w:delText>暂时没有用到</w:delText>
        </w:r>
      </w:del>
      <w:ins w:id="1734" w:author="asus" w:date="2017-10-07T01:51:00Z">
        <w:r>
          <w:rPr>
            <w:rFonts w:ascii="宋体" w:hAnsi="宋体" w:eastAsia="宋体"/>
            <w:b w:val="0"/>
            <w:bCs w:val="0"/>
            <w:smallCaps w:val="0"/>
            <w:spacing w:val="0"/>
            <w:rPrChange w:id="1735" w:author="asus" w:date="2017-10-07T01:51:00Z">
              <w:rPr>
                <w:b/>
                <w:bCs/>
                <w:smallCaps/>
                <w:spacing w:val="5"/>
              </w:rPr>
            </w:rPrChange>
          </w:rPr>
          <w:t>Temporarily unused</w:t>
        </w:r>
      </w:ins>
      <w:r>
        <w:rPr>
          <w:rFonts w:hint="eastAsia" w:ascii="宋体" w:hAnsi="宋体" w:eastAsia="宋体"/>
        </w:rPr>
        <w:t>）</w:t>
      </w:r>
    </w:p>
    <w:p>
      <w:pPr>
        <w:ind w:left="2977" w:leftChars="200" w:hanging="2557"/>
        <w:rPr>
          <w:rFonts w:ascii="宋体" w:hAnsi="宋体" w:eastAsia="宋体"/>
          <w:b/>
          <w:shd w:val="clear" w:color="auto" w:fill="C2D69B" w:themeFill="accent3" w:themeFillTint="99"/>
        </w:rPr>
      </w:pPr>
      <w:del w:id="1736" w:author="asus" w:date="2017-10-06T17:45:00Z">
        <w:r>
          <w:rPr>
            <w:rFonts w:hint="eastAsia" w:ascii="宋体" w:hAnsi="宋体" w:eastAsia="宋体"/>
            <w:b/>
            <w:shd w:val="clear" w:color="auto" w:fill="FFFFFF" w:themeFill="background1"/>
          </w:rPr>
          <w:delText>校验</w:delText>
        </w:r>
      </w:del>
      <w:ins w:id="1737" w:author="asus" w:date="2017-10-06T17:45:00Z">
        <w:r>
          <w:rPr>
            <w:rFonts w:hint="eastAsia" w:ascii="宋体" w:hAnsi="宋体" w:eastAsia="宋体"/>
            <w:b/>
            <w:shd w:val="clear" w:color="auto" w:fill="FFFFFF" w:themeFill="background1"/>
          </w:rPr>
          <w:t>Check</w:t>
        </w:r>
      </w:ins>
    </w:p>
    <w:p>
      <w:pPr>
        <w:ind w:firstLine="420"/>
        <w:rPr>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0x5E5E </w:t>
      </w:r>
    </w:p>
    <w:p>
      <w:pPr>
        <w:pStyle w:val="36"/>
        <w:numPr>
          <w:ilvl w:val="0"/>
          <w:numId w:val="0"/>
        </w:numPr>
        <w:spacing w:beforeLines="100" w:line="360" w:lineRule="auto"/>
        <w:ind w:left="358" w:firstLine="0" w:firstLineChars="0"/>
        <w:outlineLvl w:val="3"/>
        <w:rPr>
          <w:rFonts w:hAnsi="宋体"/>
          <w:b/>
        </w:rPr>
        <w:pPrChange w:id="1738" w:author="Edward Lee" w:date="2017-10-16T17:08:00Z">
          <w:pPr>
            <w:pStyle w:val="36"/>
            <w:numPr>
              <w:ilvl w:val="0"/>
              <w:numId w:val="7"/>
            </w:numPr>
            <w:spacing w:beforeLines="100" w:line="360" w:lineRule="auto"/>
            <w:ind w:left="358" w:hanging="358" w:hangingChars="170"/>
            <w:outlineLvl w:val="3"/>
          </w:pPr>
        </w:pPrChange>
      </w:pPr>
      <w:ins w:id="1739" w:author="Edward Lee" w:date="2017-10-16T16:05:00Z">
        <w:r>
          <w:rPr>
            <w:rFonts w:hint="eastAsia" w:hAnsi="宋体"/>
            <w:b/>
          </w:rPr>
          <w:t>1,</w:t>
        </w:r>
      </w:ins>
      <w:del w:id="1740" w:author="asus" w:date="2017-10-07T01:52:00Z">
        <w:r>
          <w:rPr>
            <w:rFonts w:hint="eastAsia" w:hAnsi="宋体"/>
            <w:b/>
          </w:rPr>
          <w:delText>申请文件内容</w:delText>
        </w:r>
      </w:del>
      <w:ins w:id="1741" w:author="asus" w:date="2017-10-07T01:52:00Z">
        <w:r>
          <w:rPr>
            <w:rFonts w:hint="eastAsia" w:hAnsi="宋体"/>
            <w:b/>
          </w:rPr>
          <w:t>Application file content</w:t>
        </w:r>
      </w:ins>
    </w:p>
    <w:p>
      <w:pPr>
        <w:pStyle w:val="36"/>
        <w:spacing w:line="360" w:lineRule="auto"/>
        <w:ind w:left="360" w:firstLine="0" w:firstLineChars="0"/>
        <w:rPr>
          <w:rFonts w:hAnsi="宋体"/>
        </w:rPr>
      </w:pPr>
      <w:del w:id="1742" w:author="Edward Lee" w:date="2017-10-16T16:05:00Z">
        <w:r>
          <w:rPr>
            <w:rFonts w:hint="eastAsia" w:hAnsi="宋体"/>
          </w:rPr>
          <w:delText>设备收到平台发过来的正确的升级文件信息后，向平台发送“申请文件内容”的消息。</w:delText>
        </w:r>
      </w:del>
      <w:ins w:id="1743" w:author="asus" w:date="2017-10-07T01:53:00Z">
        <w:r>
          <w:rPr>
            <w:rFonts w:hAnsi="宋体"/>
            <w:b w:val="0"/>
            <w:bCs w:val="0"/>
            <w:smallCaps w:val="0"/>
            <w:spacing w:val="0"/>
            <w:rPrChange w:id="1744" w:author="asus" w:date="2017-10-07T01:53:00Z">
              <w:rPr>
                <w:b/>
                <w:bCs/>
                <w:smallCaps/>
                <w:spacing w:val="5"/>
              </w:rPr>
            </w:rPrChange>
          </w:rPr>
          <w:t>After receiving the correct upgrade file information from the platform, the device sends the "application file content" message to the platform.</w:t>
        </w:r>
      </w:ins>
    </w:p>
    <w:p>
      <w:pPr>
        <w:pStyle w:val="36"/>
        <w:spacing w:line="360" w:lineRule="auto"/>
        <w:ind w:firstLine="422"/>
        <w:rPr>
          <w:rFonts w:hAnsi="宋体"/>
        </w:rPr>
      </w:pPr>
      <w:del w:id="1745" w:author="asus" w:date="2017-10-06T16:20:00Z">
        <w:r>
          <w:rPr>
            <w:rFonts w:hint="eastAsia" w:hAnsi="宋体"/>
            <w:b/>
          </w:rPr>
          <w:delText>报文体</w:delText>
        </w:r>
      </w:del>
      <w:ins w:id="1746" w:author="asus" w:date="2017-10-06T16:20:00Z">
        <w:r>
          <w:rPr>
            <w:rFonts w:hint="eastAsia" w:hAnsi="宋体"/>
            <w:b/>
          </w:rPr>
          <w:t>Service content</w:t>
        </w:r>
      </w:ins>
      <w:r>
        <w:rPr>
          <w:rFonts w:hint="eastAsia" w:hAnsi="宋体"/>
        </w:rPr>
        <w:t>：</w:t>
      </w:r>
      <w:del w:id="1747" w:author="asus" w:date="2017-10-06T17:34:00Z">
        <w:r>
          <w:rPr>
            <w:rFonts w:hint="eastAsia" w:hAnsi="宋体"/>
          </w:rPr>
          <w:delText>如下表</w:delText>
        </w:r>
      </w:del>
      <w:ins w:id="1748" w:author="asus" w:date="2017-10-06T17:34:00Z">
        <w:r>
          <w:rPr>
            <w:rFonts w:hint="eastAsia" w:hAnsi="宋体"/>
          </w:rPr>
          <w:t>As shown in the table below</w:t>
        </w:r>
      </w:ins>
    </w:p>
    <w:tbl>
      <w:tblPr>
        <w:tblStyle w:val="21"/>
        <w:tblW w:w="850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992"/>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D6E3BC" w:themeFill="accent3" w:themeFillTint="66"/>
          </w:tcPr>
          <w:p>
            <w:pPr>
              <w:pStyle w:val="36"/>
              <w:ind w:firstLine="0" w:firstLineChars="0"/>
              <w:jc w:val="center"/>
              <w:rPr>
                <w:rFonts w:hAnsi="宋体"/>
                <w:b/>
                <w:szCs w:val="18"/>
              </w:rPr>
            </w:pPr>
            <w:del w:id="1749" w:author="asus" w:date="2017-10-06T17:35:00Z">
              <w:r>
                <w:rPr>
                  <w:rFonts w:hint="eastAsia" w:hAnsi="宋体"/>
                  <w:b/>
                  <w:szCs w:val="18"/>
                </w:rPr>
                <w:delText>数据段</w:delText>
              </w:r>
            </w:del>
            <w:ins w:id="1750" w:author="asus" w:date="2017-10-06T17:35:00Z">
              <w:r>
                <w:rPr>
                  <w:rFonts w:hint="eastAsia" w:hAnsi="宋体"/>
                  <w:b/>
                  <w:szCs w:val="18"/>
                </w:rPr>
                <w:t>Data segment</w:t>
              </w:r>
            </w:ins>
          </w:p>
        </w:tc>
        <w:tc>
          <w:tcPr>
            <w:tcW w:w="992" w:type="dxa"/>
            <w:shd w:val="clear" w:color="auto" w:fill="D6E3BC" w:themeFill="accent3" w:themeFillTint="66"/>
          </w:tcPr>
          <w:p>
            <w:pPr>
              <w:pStyle w:val="36"/>
              <w:ind w:firstLine="0" w:firstLineChars="0"/>
              <w:jc w:val="center"/>
              <w:rPr>
                <w:b/>
                <w:szCs w:val="18"/>
              </w:rPr>
            </w:pPr>
            <w:del w:id="1751" w:author="asus" w:date="2017-10-06T17:36:00Z">
              <w:r>
                <w:rPr>
                  <w:rFonts w:hint="eastAsia"/>
                  <w:b/>
                  <w:szCs w:val="18"/>
                </w:rPr>
                <w:delText>字节数</w:delText>
              </w:r>
            </w:del>
            <w:ins w:id="1752" w:author="asus" w:date="2017-10-06T17:36:00Z">
              <w:r>
                <w:rPr>
                  <w:rFonts w:hint="eastAsia"/>
                  <w:b/>
                  <w:szCs w:val="18"/>
                </w:rPr>
                <w:t>Bytes</w:t>
              </w:r>
            </w:ins>
          </w:p>
        </w:tc>
        <w:tc>
          <w:tcPr>
            <w:tcW w:w="5812" w:type="dxa"/>
            <w:shd w:val="clear" w:color="auto" w:fill="D6E3BC" w:themeFill="accent3" w:themeFillTint="66"/>
          </w:tcPr>
          <w:p>
            <w:pPr>
              <w:pStyle w:val="36"/>
              <w:ind w:firstLine="0" w:firstLineChars="0"/>
              <w:jc w:val="center"/>
              <w:rPr>
                <w:b/>
                <w:szCs w:val="18"/>
              </w:rPr>
            </w:pPr>
            <w:del w:id="1753" w:author="asus" w:date="2017-10-06T17:37:00Z">
              <w:r>
                <w:rPr>
                  <w:rFonts w:hint="eastAsia"/>
                  <w:b/>
                  <w:szCs w:val="18"/>
                </w:rPr>
                <w:delText>描述</w:delText>
              </w:r>
            </w:del>
            <w:ins w:id="1754"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widowControl w:val="0"/>
              <w:ind w:firstLine="0" w:firstLineChars="0"/>
              <w:jc w:val="center"/>
              <w:rPr>
                <w:del w:id="1755" w:author="asus" w:date="2017-10-07T01:53:00Z"/>
                <w:szCs w:val="18"/>
              </w:rPr>
            </w:pPr>
            <w:del w:id="1756" w:author="asus" w:date="2017-10-07T01:53:00Z">
              <w:r>
                <w:rPr>
                  <w:rFonts w:hint="eastAsia"/>
                  <w:szCs w:val="18"/>
                </w:rPr>
                <w:delText>文件类型</w:delText>
              </w:r>
            </w:del>
          </w:p>
          <w:p>
            <w:pPr>
              <w:pStyle w:val="36"/>
              <w:ind w:firstLine="0" w:firstLineChars="0"/>
              <w:jc w:val="center"/>
              <w:rPr>
                <w:szCs w:val="18"/>
              </w:rPr>
            </w:pPr>
            <w:r>
              <w:rPr>
                <w:rFonts w:hint="eastAsia"/>
                <w:szCs w:val="18"/>
              </w:rPr>
              <w:t>file_type</w:t>
            </w:r>
          </w:p>
        </w:tc>
        <w:tc>
          <w:tcPr>
            <w:tcW w:w="992" w:type="dxa"/>
            <w:shd w:val="clear" w:color="auto" w:fill="auto"/>
            <w:vAlign w:val="center"/>
          </w:tcPr>
          <w:p>
            <w:pPr>
              <w:pStyle w:val="36"/>
              <w:ind w:firstLine="0" w:firstLineChars="0"/>
              <w:jc w:val="center"/>
              <w:rPr>
                <w:szCs w:val="18"/>
              </w:rPr>
            </w:pPr>
            <w:r>
              <w:rPr>
                <w:rFonts w:hint="eastAsia"/>
                <w:szCs w:val="18"/>
              </w:rPr>
              <w:t>1</w:t>
            </w:r>
          </w:p>
        </w:tc>
        <w:tc>
          <w:tcPr>
            <w:tcW w:w="5812" w:type="dxa"/>
            <w:shd w:val="clear" w:color="auto" w:fill="auto"/>
            <w:vAlign w:val="center"/>
          </w:tcPr>
          <w:p>
            <w:pPr>
              <w:pStyle w:val="36"/>
              <w:ind w:firstLine="0" w:firstLineChars="0"/>
              <w:rPr>
                <w:szCs w:val="18"/>
              </w:rPr>
            </w:pPr>
            <w:r>
              <w:rPr>
                <w:b/>
                <w:szCs w:val="18"/>
              </w:rPr>
              <w:t>0x01</w:t>
            </w:r>
            <w:r>
              <w:rPr>
                <w:rFonts w:hint="eastAsia"/>
                <w:b/>
                <w:szCs w:val="18"/>
              </w:rPr>
              <w:t xml:space="preserve"> </w:t>
            </w:r>
            <w:r>
              <w:rPr>
                <w:rFonts w:hint="eastAsia"/>
                <w:szCs w:val="18"/>
              </w:rPr>
              <w:t xml:space="preserve">—— </w:t>
            </w:r>
            <w:ins w:id="1757" w:author="asus" w:date="2017-10-07T01:53:00Z">
              <w:r>
                <w:rPr>
                  <w:rFonts w:hint="eastAsia"/>
                  <w:szCs w:val="18"/>
                </w:rPr>
                <w:t>host f</w:t>
              </w:r>
            </w:ins>
            <w:ins w:id="1758" w:author="asus" w:date="2017-10-07T01:54:00Z">
              <w:r>
                <w:rPr>
                  <w:rFonts w:hint="eastAsia"/>
                  <w:szCs w:val="18"/>
                </w:rPr>
                <w:t>irmware</w:t>
              </w:r>
            </w:ins>
            <w:del w:id="1759" w:author="Edward Lee" w:date="2017-10-16T16:06:00Z">
              <w:r>
                <w:rPr>
                  <w:rFonts w:hint="eastAsia"/>
                  <w:szCs w:val="18"/>
                </w:rPr>
                <w:delText>主机固件</w:delText>
              </w:r>
            </w:del>
          </w:p>
          <w:p>
            <w:pPr>
              <w:pStyle w:val="36"/>
              <w:widowControl w:val="0"/>
              <w:ind w:firstLine="0" w:firstLineChars="0"/>
              <w:rPr>
                <w:rFonts w:hAnsiTheme="minorHAnsi" w:eastAsiaTheme="minorEastAsia" w:cstheme="minorBidi"/>
                <w:kern w:val="2"/>
                <w:szCs w:val="18"/>
              </w:rPr>
            </w:pPr>
            <w:r>
              <w:rPr>
                <w:b/>
                <w:szCs w:val="18"/>
              </w:rPr>
              <w:t>0x02</w:t>
            </w:r>
            <w:r>
              <w:rPr>
                <w:rFonts w:hint="eastAsia"/>
                <w:b/>
                <w:szCs w:val="18"/>
              </w:rPr>
              <w:t xml:space="preserve"> </w:t>
            </w:r>
            <w:r>
              <w:rPr>
                <w:rFonts w:hint="eastAsia"/>
                <w:szCs w:val="18"/>
              </w:rPr>
              <w:t xml:space="preserve">—— </w:t>
            </w:r>
            <w:ins w:id="1760" w:author="asus" w:date="2017-10-07T01:54:00Z">
              <w:r>
                <w:rPr>
                  <w:rFonts w:hint="eastAsia"/>
                  <w:szCs w:val="18"/>
                </w:rPr>
                <w:t>antenna firmware</w:t>
              </w:r>
            </w:ins>
            <w:del w:id="1761" w:author="Edward Lee" w:date="2017-10-16T16:06:00Z">
              <w:r>
                <w:rPr>
                  <w:rFonts w:hint="eastAsia"/>
                  <w:szCs w:val="18"/>
                </w:rPr>
                <w:delText>天线固件</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del w:id="1762" w:author="asus" w:date="2017-10-07T01:53:00Z"/>
                <w:szCs w:val="18"/>
              </w:rPr>
            </w:pPr>
            <w:del w:id="1763" w:author="asus" w:date="2017-10-07T01:53:00Z">
              <w:r>
                <w:rPr>
                  <w:rFonts w:hint="eastAsia"/>
                  <w:szCs w:val="18"/>
                </w:rPr>
                <w:delText>申请数据类别</w:delText>
              </w:r>
            </w:del>
          </w:p>
          <w:p>
            <w:pPr>
              <w:pStyle w:val="36"/>
              <w:ind w:firstLine="0" w:firstLineChars="0"/>
              <w:jc w:val="center"/>
              <w:rPr>
                <w:szCs w:val="18"/>
              </w:rPr>
            </w:pPr>
            <w:r>
              <w:rPr>
                <w:rFonts w:hint="eastAsia"/>
                <w:szCs w:val="18"/>
              </w:rPr>
              <w:t>data_type</w:t>
            </w:r>
          </w:p>
        </w:tc>
        <w:tc>
          <w:tcPr>
            <w:tcW w:w="992" w:type="dxa"/>
            <w:shd w:val="clear" w:color="auto" w:fill="auto"/>
            <w:vAlign w:val="center"/>
          </w:tcPr>
          <w:p>
            <w:pPr>
              <w:pStyle w:val="36"/>
              <w:ind w:firstLine="0" w:firstLineChars="0"/>
              <w:jc w:val="center"/>
              <w:rPr>
                <w:szCs w:val="18"/>
              </w:rPr>
            </w:pPr>
            <w:r>
              <w:rPr>
                <w:rFonts w:hint="eastAsia"/>
                <w:szCs w:val="18"/>
              </w:rPr>
              <w:t>1</w:t>
            </w:r>
          </w:p>
        </w:tc>
        <w:tc>
          <w:tcPr>
            <w:tcW w:w="5812" w:type="dxa"/>
            <w:shd w:val="clear" w:color="auto" w:fill="auto"/>
            <w:vAlign w:val="center"/>
          </w:tcPr>
          <w:p>
            <w:pPr>
              <w:pStyle w:val="36"/>
              <w:ind w:firstLine="0" w:firstLineChars="0"/>
              <w:rPr>
                <w:strike/>
                <w:szCs w:val="18"/>
              </w:rPr>
            </w:pPr>
            <w:r>
              <w:rPr>
                <w:b/>
                <w:szCs w:val="18"/>
              </w:rPr>
              <w:t>0x01</w:t>
            </w:r>
            <w:r>
              <w:rPr>
                <w:rFonts w:hint="eastAsia"/>
                <w:b/>
                <w:szCs w:val="18"/>
              </w:rPr>
              <w:t xml:space="preserve"> </w:t>
            </w:r>
            <w:r>
              <w:rPr>
                <w:rFonts w:hint="eastAsia"/>
                <w:szCs w:val="18"/>
              </w:rPr>
              <w:t xml:space="preserve">—— </w:t>
            </w:r>
            <w:del w:id="1764" w:author="asus" w:date="2017-10-07T01:52:00Z">
              <w:r>
                <w:rPr>
                  <w:rFonts w:hint="eastAsia"/>
                  <w:szCs w:val="18"/>
                </w:rPr>
                <w:delText>申请文件内容</w:delText>
              </w:r>
            </w:del>
            <w:ins w:id="1765" w:author="asus" w:date="2017-10-07T01:52:00Z">
              <w:r>
                <w:rPr>
                  <w:rFonts w:hint="eastAsia"/>
                  <w:szCs w:val="18"/>
                </w:rPr>
                <w:t>Application file content</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del w:id="1766" w:author="Edward Lee" w:date="2017-10-16T16:07:00Z"/>
                <w:szCs w:val="18"/>
              </w:rPr>
            </w:pPr>
            <w:del w:id="1767" w:author="Edward Lee" w:date="2017-10-16T16:07:00Z">
              <w:r>
                <w:rPr>
                  <w:rFonts w:hint="eastAsia"/>
                  <w:szCs w:val="18"/>
                </w:rPr>
                <w:delText>分块大小</w:delText>
              </w:r>
            </w:del>
          </w:p>
          <w:p>
            <w:pPr>
              <w:pStyle w:val="36"/>
              <w:ind w:firstLine="0" w:firstLineChars="0"/>
              <w:rPr>
                <w:szCs w:val="18"/>
              </w:rPr>
            </w:pPr>
            <w:del w:id="1768" w:author="Edward Lee" w:date="2017-10-16T16:07:00Z">
              <w:r>
                <w:rPr>
                  <w:rFonts w:hint="eastAsia"/>
                  <w:szCs w:val="18"/>
                </w:rPr>
                <w:delText xml:space="preserve"> </w:delText>
              </w:r>
            </w:del>
            <w:r>
              <w:rPr>
                <w:rFonts w:hint="eastAsia"/>
                <w:szCs w:val="18"/>
              </w:rPr>
              <w:t>block_size</w:t>
            </w:r>
          </w:p>
        </w:tc>
        <w:tc>
          <w:tcPr>
            <w:tcW w:w="992" w:type="dxa"/>
            <w:shd w:val="clear" w:color="auto" w:fill="auto"/>
            <w:vAlign w:val="center"/>
          </w:tcPr>
          <w:p>
            <w:pPr>
              <w:pStyle w:val="36"/>
              <w:ind w:firstLine="0" w:firstLineChars="0"/>
              <w:jc w:val="center"/>
              <w:rPr>
                <w:szCs w:val="18"/>
              </w:rPr>
            </w:pPr>
            <w:r>
              <w:rPr>
                <w:rFonts w:hint="eastAsia"/>
                <w:szCs w:val="18"/>
              </w:rPr>
              <w:t>2</w:t>
            </w:r>
          </w:p>
        </w:tc>
        <w:tc>
          <w:tcPr>
            <w:tcW w:w="5812" w:type="dxa"/>
            <w:shd w:val="clear" w:color="auto" w:fill="auto"/>
            <w:vAlign w:val="center"/>
          </w:tcPr>
          <w:p>
            <w:pPr>
              <w:pStyle w:val="36"/>
              <w:ind w:firstLine="0" w:firstLineChars="0"/>
              <w:rPr>
                <w:del w:id="1769" w:author="Edward Lee" w:date="2017-10-16T16:07:00Z"/>
                <w:szCs w:val="18"/>
              </w:rPr>
            </w:pPr>
            <w:del w:id="1770" w:author="Edward Lee" w:date="2017-10-16T16:07:00Z">
              <w:r>
                <w:rPr>
                  <w:rFonts w:hint="eastAsia"/>
                  <w:szCs w:val="18"/>
                </w:rPr>
                <w:delText>传输升级文件的数据块大小。</w:delText>
              </w:r>
            </w:del>
          </w:p>
          <w:p>
            <w:pPr>
              <w:pStyle w:val="36"/>
              <w:ind w:firstLine="0" w:firstLineChars="0"/>
              <w:rPr>
                <w:szCs w:val="18"/>
              </w:rPr>
            </w:pPr>
            <w:del w:id="1771" w:author="Edward Lee" w:date="2017-10-16T16:07:00Z">
              <w:r>
                <w:rPr>
                  <w:rFonts w:hint="eastAsia"/>
                  <w:szCs w:val="18"/>
                </w:rPr>
                <w:delText>服务器根据此值，读取block_size大小的数据下发给设备，最后一包不足block_size时，以0填充。</w:delText>
              </w:r>
            </w:del>
            <w:ins w:id="1772" w:author="asus" w:date="2017-10-07T01:56:00Z">
              <w:r>
                <w:rPr>
                  <w:rFonts w:hint="eastAsia"/>
                  <w:szCs w:val="18"/>
                </w:rPr>
                <w:t>Transfer block size of update file.</w:t>
              </w:r>
            </w:ins>
            <w:ins w:id="1773" w:author="asus" w:date="2017-10-07T01:58:00Z">
              <w:r>
                <w:rPr>
                  <w:b w:val="0"/>
                  <w:bCs w:val="0"/>
                  <w:smallCaps w:val="0"/>
                  <w:spacing w:val="0"/>
                  <w:szCs w:val="18"/>
                  <w:rPrChange w:id="1774" w:author="asus" w:date="2017-10-07T01:58:00Z">
                    <w:rPr>
                      <w:b/>
                      <w:bCs/>
                      <w:smallCaps/>
                      <w:spacing w:val="5"/>
                    </w:rPr>
                  </w:rPrChange>
                </w:rPr>
                <w:t>The server according to this value, read the size of the block_size data sent to the device, the last packet is less than block_size, filled with 0.</w:t>
              </w:r>
            </w:ins>
          </w:p>
          <w:p>
            <w:pPr>
              <w:pStyle w:val="36"/>
              <w:ind w:firstLine="0" w:firstLineChars="0"/>
              <w:rPr>
                <w:szCs w:val="18"/>
              </w:rPr>
            </w:pPr>
          </w:p>
          <w:p>
            <w:pPr>
              <w:pStyle w:val="36"/>
              <w:ind w:firstLine="0" w:firstLineChars="0"/>
              <w:rPr>
                <w:szCs w:val="18"/>
              </w:rPr>
            </w:pPr>
            <w:del w:id="1775" w:author="Edward Lee" w:date="2017-10-16T16:07:00Z">
              <w:r>
                <w:rPr>
                  <w:rFonts w:hint="eastAsia"/>
                  <w:szCs w:val="18"/>
                </w:rPr>
                <w:delText xml:space="preserve">V2.9前的版本为 </w:delText>
              </w:r>
            </w:del>
            <w:ins w:id="1776" w:author="asus" w:date="2017-10-07T01:59:00Z">
              <w:r>
                <w:rPr>
                  <w:rFonts w:hint="eastAsia"/>
                  <w:szCs w:val="18"/>
                </w:rPr>
                <w:t xml:space="preserve">The version before V2.9 is </w:t>
              </w:r>
            </w:ins>
            <w:r>
              <w:rPr>
                <w:rFonts w:hint="eastAsia"/>
                <w:szCs w:val="18"/>
              </w:rPr>
              <w:t>20 00 (512Bytes)</w:t>
            </w:r>
          </w:p>
          <w:p>
            <w:pPr>
              <w:pStyle w:val="36"/>
              <w:ind w:firstLine="0" w:firstLineChars="0"/>
              <w:rPr>
                <w:szCs w:val="18"/>
              </w:rPr>
            </w:pPr>
            <w:r>
              <w:rPr>
                <w:rFonts w:hint="eastAsia"/>
                <w:szCs w:val="18"/>
              </w:rPr>
              <w:t>V2.9</w:t>
            </w:r>
            <w:ins w:id="1777" w:author="asus" w:date="2017-10-07T01:59:00Z">
              <w:r>
                <w:rPr>
                  <w:rFonts w:hint="eastAsia"/>
                  <w:szCs w:val="18"/>
                </w:rPr>
                <w:t xml:space="preserve"> and above version is </w:t>
              </w:r>
            </w:ins>
            <w:del w:id="1778" w:author="asus" w:date="2017-10-07T01:59:00Z">
              <w:r>
                <w:rPr>
                  <w:rFonts w:hint="eastAsia"/>
                  <w:szCs w:val="18"/>
                </w:rPr>
                <w:delText>以上的版本（含V2.9）为</w:delText>
              </w:r>
            </w:del>
            <w:r>
              <w:rPr>
                <w:rFonts w:hint="eastAsia"/>
                <w:szCs w:val="18"/>
              </w:rPr>
              <w:t xml:space="preserve"> 01 DD (</w:t>
            </w:r>
            <w:r>
              <w:rPr>
                <w:szCs w:val="18"/>
              </w:rPr>
              <w:t>477</w:t>
            </w:r>
            <w:r>
              <w:rPr>
                <w:rFonts w:hint="eastAsia"/>
                <w:szCs w:val="18"/>
              </w:rPr>
              <w:t xml:space="preserve">Bytes)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del w:id="1779" w:author="Edward Lee" w:date="2017-10-16T16:07:00Z"/>
                <w:szCs w:val="18"/>
              </w:rPr>
            </w:pPr>
            <w:del w:id="1780" w:author="Edward Lee" w:date="2017-10-16T16:07:00Z">
              <w:r>
                <w:rPr>
                  <w:rFonts w:hint="eastAsia"/>
                  <w:szCs w:val="18"/>
                </w:rPr>
                <w:delText>块序号</w:delText>
              </w:r>
            </w:del>
          </w:p>
          <w:p>
            <w:pPr>
              <w:pStyle w:val="36"/>
              <w:ind w:firstLine="0" w:firstLineChars="0"/>
              <w:jc w:val="center"/>
              <w:rPr>
                <w:szCs w:val="18"/>
              </w:rPr>
            </w:pPr>
            <w:r>
              <w:rPr>
                <w:rFonts w:hint="eastAsia"/>
                <w:szCs w:val="18"/>
              </w:rPr>
              <w:t>block_index</w:t>
            </w:r>
          </w:p>
        </w:tc>
        <w:tc>
          <w:tcPr>
            <w:tcW w:w="992" w:type="dxa"/>
            <w:shd w:val="clear" w:color="auto" w:fill="auto"/>
            <w:vAlign w:val="center"/>
          </w:tcPr>
          <w:p>
            <w:pPr>
              <w:pStyle w:val="36"/>
              <w:ind w:firstLine="0" w:firstLineChars="0"/>
              <w:jc w:val="center"/>
              <w:rPr>
                <w:szCs w:val="18"/>
              </w:rPr>
            </w:pPr>
            <w:r>
              <w:rPr>
                <w:rFonts w:hint="eastAsia"/>
                <w:szCs w:val="18"/>
              </w:rPr>
              <w:t>2</w:t>
            </w:r>
          </w:p>
        </w:tc>
        <w:tc>
          <w:tcPr>
            <w:tcW w:w="5812" w:type="dxa"/>
            <w:shd w:val="clear" w:color="auto" w:fill="auto"/>
            <w:vAlign w:val="center"/>
          </w:tcPr>
          <w:p>
            <w:pPr>
              <w:pStyle w:val="36"/>
              <w:ind w:firstLine="0" w:firstLineChars="0"/>
              <w:rPr>
                <w:szCs w:val="18"/>
              </w:rPr>
            </w:pPr>
            <w:del w:id="1781" w:author="Edward Lee" w:date="2017-10-16T16:07:00Z">
              <w:r>
                <w:rPr>
                  <w:rFonts w:hint="eastAsia"/>
                  <w:szCs w:val="18"/>
                </w:rPr>
                <w:delText>文件的块序号。</w:delText>
              </w:r>
            </w:del>
            <w:ins w:id="1782" w:author="asus" w:date="2017-10-07T02:00:00Z">
              <w:r>
                <w:rPr>
                  <w:rFonts w:hint="eastAsia"/>
                  <w:szCs w:val="18"/>
                </w:rPr>
                <w:t>The block index of file</w:t>
              </w:r>
            </w:ins>
          </w:p>
        </w:tc>
      </w:tr>
    </w:tbl>
    <w:p>
      <w:pPr>
        <w:pStyle w:val="36"/>
        <w:spacing w:line="360" w:lineRule="auto"/>
        <w:ind w:left="360" w:firstLine="0" w:firstLineChars="0"/>
        <w:rPr>
          <w:rFonts w:hAnsi="宋体"/>
        </w:rPr>
      </w:pPr>
    </w:p>
    <w:p>
      <w:pPr>
        <w:pStyle w:val="36"/>
        <w:spacing w:line="360" w:lineRule="auto"/>
        <w:ind w:left="360" w:firstLine="0" w:firstLineChars="0"/>
        <w:rPr>
          <w:rFonts w:hAnsi="宋体"/>
        </w:rPr>
      </w:pPr>
      <w:r>
        <w:rPr>
          <w:rFonts w:hint="eastAsia" w:hAnsi="宋体"/>
          <w:b/>
        </w:rPr>
        <w:t>eg2：</w:t>
      </w:r>
      <w:r>
        <w:rPr>
          <w:rFonts w:hAnsi="宋体"/>
        </w:rPr>
        <w:t xml:space="preserve">55 AA </w:t>
      </w:r>
      <w:r>
        <w:rPr>
          <w:rFonts w:hAnsi="宋体"/>
          <w:color w:val="FF0000"/>
          <w:u w:val="single"/>
        </w:rPr>
        <w:t>00 22</w:t>
      </w:r>
      <w:r>
        <w:rPr>
          <w:rFonts w:hAnsi="宋体"/>
          <w:u w:val="single"/>
        </w:rPr>
        <w:t xml:space="preserve"> </w:t>
      </w:r>
      <w:r>
        <w:rPr>
          <w:rFonts w:hAnsi="宋体"/>
          <w:color w:val="FFC000"/>
          <w:u w:val="single"/>
        </w:rPr>
        <w:t>00 0D</w:t>
      </w:r>
      <w:r>
        <w:rPr>
          <w:rFonts w:hAnsi="宋体"/>
          <w:u w:val="single"/>
        </w:rPr>
        <w:t xml:space="preserve"> 00 00 00 02 00 01 00 00 38 36 31 36 39 34 30 33 34 32 30 35 38 39 36 00</w:t>
      </w:r>
      <w:r>
        <w:rPr>
          <w:rFonts w:hAnsi="宋体"/>
        </w:rPr>
        <w:t xml:space="preserve"> </w:t>
      </w:r>
      <w:r>
        <w:rPr>
          <w:rFonts w:hAnsi="宋体"/>
          <w:color w:val="FF33CC"/>
        </w:rPr>
        <w:t>01</w:t>
      </w:r>
      <w:r>
        <w:rPr>
          <w:rFonts w:hAnsi="宋体"/>
        </w:rPr>
        <w:t xml:space="preserve"> </w:t>
      </w:r>
      <w:r>
        <w:rPr>
          <w:rFonts w:hAnsi="宋体" w:cstheme="minorBidi"/>
          <w:color w:val="3333FF"/>
          <w:kern w:val="2"/>
          <w:szCs w:val="22"/>
          <w:shd w:val="clear" w:color="auto" w:fill="FFFFFF" w:themeFill="background1"/>
        </w:rPr>
        <w:t xml:space="preserve">01 </w:t>
      </w:r>
      <w:r>
        <w:rPr>
          <w:rFonts w:hAnsi="宋体"/>
          <w:color w:val="00B050"/>
        </w:rPr>
        <w:t>02 00</w:t>
      </w:r>
      <w:r>
        <w:rPr>
          <w:rFonts w:hAnsi="宋体"/>
        </w:rPr>
        <w:t xml:space="preserve"> </w:t>
      </w:r>
      <w:r>
        <w:rPr>
          <w:rFonts w:hAnsi="宋体"/>
          <w:color w:val="7030A0"/>
        </w:rPr>
        <w:t>00 00</w:t>
      </w:r>
      <w:r>
        <w:rPr>
          <w:rFonts w:hAnsi="宋体"/>
        </w:rPr>
        <w:t xml:space="preserve"> </w:t>
      </w:r>
      <w:r>
        <w:rPr>
          <w:rFonts w:hAnsi="宋体"/>
          <w:color w:val="C00000"/>
        </w:rPr>
        <w:t>26 CD</w:t>
      </w:r>
    </w:p>
    <w:tbl>
      <w:tblPr>
        <w:tblStyle w:val="2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966"/>
        <w:gridCol w:w="994"/>
        <w:gridCol w:w="1092"/>
        <w:gridCol w:w="1092"/>
        <w:gridCol w:w="1054"/>
        <w:gridCol w:w="850"/>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85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55</w:t>
            </w:r>
          </w:p>
        </w:tc>
        <w:tc>
          <w:tcPr>
            <w:tcW w:w="966" w:type="dxa"/>
            <w:vAlign w:val="center"/>
          </w:tcPr>
          <w:p>
            <w:pPr>
              <w:jc w:val="center"/>
              <w:rPr>
                <w:rFonts w:ascii="宋体" w:hAnsi="宋体" w:eastAsia="宋体"/>
              </w:rPr>
            </w:pPr>
            <w:r>
              <w:rPr>
                <w:rFonts w:hint="eastAsia" w:ascii="宋体" w:hAnsi="宋体" w:eastAsia="宋体"/>
              </w:rPr>
              <w:t>AA</w:t>
            </w:r>
          </w:p>
        </w:tc>
        <w:tc>
          <w:tcPr>
            <w:tcW w:w="994" w:type="dxa"/>
            <w:vAlign w:val="center"/>
          </w:tcPr>
          <w:p>
            <w:pPr>
              <w:jc w:val="center"/>
              <w:rPr>
                <w:rFonts w:ascii="宋体" w:hAnsi="宋体" w:eastAsia="宋体"/>
                <w:color w:val="FF0000"/>
              </w:rPr>
            </w:pPr>
            <w:r>
              <w:rPr>
                <w:rFonts w:hint="eastAsia" w:ascii="宋体" w:hAnsi="宋体" w:eastAsia="宋体"/>
                <w:color w:val="FF0000"/>
              </w:rPr>
              <w:t>00</w:t>
            </w:r>
          </w:p>
        </w:tc>
        <w:tc>
          <w:tcPr>
            <w:tcW w:w="1092" w:type="dxa"/>
            <w:vAlign w:val="center"/>
          </w:tcPr>
          <w:p>
            <w:pPr>
              <w:jc w:val="center"/>
              <w:rPr>
                <w:rFonts w:ascii="宋体" w:hAnsi="宋体" w:eastAsia="宋体"/>
                <w:color w:val="FF0000"/>
              </w:rPr>
            </w:pPr>
            <w:r>
              <w:rPr>
                <w:rFonts w:hint="eastAsia" w:ascii="宋体" w:hAnsi="宋体" w:eastAsia="宋体"/>
                <w:color w:val="FF0000"/>
              </w:rPr>
              <w:t>22</w:t>
            </w:r>
          </w:p>
        </w:tc>
        <w:tc>
          <w:tcPr>
            <w:tcW w:w="1092" w:type="dxa"/>
            <w:vAlign w:val="center"/>
          </w:tcPr>
          <w:p>
            <w:pPr>
              <w:jc w:val="center"/>
              <w:rPr>
                <w:rFonts w:ascii="宋体" w:hAnsi="宋体" w:eastAsia="宋体"/>
                <w:color w:val="FFC000"/>
              </w:rPr>
            </w:pPr>
            <w:r>
              <w:rPr>
                <w:rFonts w:hint="eastAsia" w:ascii="宋体" w:hAnsi="宋体" w:eastAsia="宋体"/>
                <w:color w:val="FFC000"/>
              </w:rPr>
              <w:t>00</w:t>
            </w:r>
          </w:p>
        </w:tc>
        <w:tc>
          <w:tcPr>
            <w:tcW w:w="1054" w:type="dxa"/>
            <w:vAlign w:val="center"/>
          </w:tcPr>
          <w:p>
            <w:pPr>
              <w:jc w:val="center"/>
              <w:rPr>
                <w:rFonts w:ascii="宋体" w:hAnsi="宋体" w:eastAsia="宋体"/>
                <w:color w:val="FFC000"/>
              </w:rPr>
            </w:pPr>
            <w:r>
              <w:rPr>
                <w:rFonts w:hint="eastAsia" w:ascii="宋体" w:hAnsi="宋体" w:eastAsia="宋体"/>
                <w:color w:val="FFC000"/>
              </w:rPr>
              <w:t>0D</w:t>
            </w:r>
          </w:p>
        </w:tc>
        <w:tc>
          <w:tcPr>
            <w:tcW w:w="850" w:type="dxa"/>
            <w:vAlign w:val="center"/>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00</w:t>
            </w:r>
          </w:p>
        </w:tc>
        <w:tc>
          <w:tcPr>
            <w:tcW w:w="1134"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02</w:t>
            </w:r>
          </w:p>
        </w:tc>
        <w:tc>
          <w:tcPr>
            <w:tcW w:w="966"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01</w:t>
            </w:r>
          </w:p>
        </w:tc>
        <w:tc>
          <w:tcPr>
            <w:tcW w:w="1092"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rPr>
            </w:pPr>
            <w:r>
              <w:rPr>
                <w:rFonts w:hint="eastAsia" w:ascii="宋体" w:hAnsi="宋体" w:eastAsia="宋体"/>
              </w:rPr>
              <w:t>00</w:t>
            </w:r>
          </w:p>
        </w:tc>
        <w:tc>
          <w:tcPr>
            <w:tcW w:w="1054" w:type="dxa"/>
            <w:vAlign w:val="center"/>
          </w:tcPr>
          <w:p>
            <w:pPr>
              <w:jc w:val="center"/>
              <w:rPr>
                <w:rFonts w:ascii="宋体" w:hAnsi="宋体" w:eastAsia="宋体"/>
              </w:rPr>
            </w:pPr>
            <w:r>
              <w:rPr>
                <w:rFonts w:hint="eastAsia" w:ascii="宋体" w:hAnsi="宋体" w:eastAsia="宋体"/>
              </w:rPr>
              <w:t>38</w:t>
            </w:r>
          </w:p>
        </w:tc>
        <w:tc>
          <w:tcPr>
            <w:tcW w:w="850" w:type="dxa"/>
            <w:vAlign w:val="center"/>
          </w:tcPr>
          <w:p>
            <w:pPr>
              <w:jc w:val="center"/>
              <w:rPr>
                <w:rFonts w:ascii="宋体" w:hAnsi="宋体" w:eastAsia="宋体"/>
              </w:rPr>
            </w:pPr>
            <w:r>
              <w:rPr>
                <w:rFonts w:hint="eastAsia" w:ascii="宋体" w:hAnsi="宋体" w:eastAsia="宋体"/>
              </w:rPr>
              <w:t>36</w:t>
            </w:r>
          </w:p>
        </w:tc>
        <w:tc>
          <w:tcPr>
            <w:tcW w:w="851" w:type="dxa"/>
            <w:vAlign w:val="center"/>
          </w:tcPr>
          <w:p>
            <w:pPr>
              <w:jc w:val="center"/>
              <w:rPr>
                <w:rFonts w:ascii="宋体" w:hAnsi="宋体" w:eastAsia="宋体"/>
              </w:rPr>
            </w:pPr>
            <w:r>
              <w:rPr>
                <w:rFonts w:hint="eastAsia" w:ascii="宋体" w:hAnsi="宋体" w:eastAsia="宋体"/>
              </w:rPr>
              <w:t>31</w:t>
            </w:r>
          </w:p>
        </w:tc>
        <w:tc>
          <w:tcPr>
            <w:tcW w:w="1134"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54" w:type="dxa"/>
            <w:shd w:val="clear" w:color="auto" w:fill="D8D8D8" w:themeFill="background1" w:themeFillShade="D9"/>
            <w:vAlign w:val="center"/>
          </w:tcPr>
          <w:p>
            <w:pPr>
              <w:jc w:val="center"/>
              <w:rPr>
                <w:rFonts w:ascii="宋体" w:hAnsi="宋体" w:eastAsia="宋体"/>
                <w:b/>
              </w:rPr>
            </w:pP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30</w:t>
            </w:r>
          </w:p>
        </w:tc>
        <w:tc>
          <w:tcPr>
            <w:tcW w:w="1092" w:type="dxa"/>
            <w:vAlign w:val="center"/>
          </w:tcPr>
          <w:p>
            <w:pPr>
              <w:jc w:val="center"/>
              <w:rPr>
                <w:rFonts w:ascii="宋体" w:hAnsi="宋体" w:eastAsia="宋体"/>
              </w:rPr>
            </w:pPr>
            <w:r>
              <w:rPr>
                <w:rFonts w:hint="eastAsia" w:ascii="宋体" w:hAnsi="宋体" w:eastAsia="宋体"/>
              </w:rPr>
              <w:t>33</w:t>
            </w:r>
          </w:p>
        </w:tc>
        <w:tc>
          <w:tcPr>
            <w:tcW w:w="1092" w:type="dxa"/>
            <w:vAlign w:val="center"/>
          </w:tcPr>
          <w:p>
            <w:pPr>
              <w:jc w:val="center"/>
              <w:rPr>
                <w:rFonts w:ascii="宋体" w:hAnsi="宋体" w:eastAsia="宋体"/>
              </w:rPr>
            </w:pPr>
            <w:r>
              <w:rPr>
                <w:rFonts w:hint="eastAsia" w:ascii="宋体" w:hAnsi="宋体" w:eastAsia="宋体"/>
              </w:rPr>
              <w:t>34</w:t>
            </w:r>
          </w:p>
        </w:tc>
        <w:tc>
          <w:tcPr>
            <w:tcW w:w="1054" w:type="dxa"/>
            <w:vAlign w:val="center"/>
          </w:tcPr>
          <w:p>
            <w:pPr>
              <w:jc w:val="center"/>
              <w:rPr>
                <w:rFonts w:ascii="宋体" w:hAnsi="宋体" w:eastAsia="宋体"/>
              </w:rPr>
            </w:pPr>
            <w:r>
              <w:rPr>
                <w:rFonts w:hint="eastAsia" w:ascii="宋体" w:hAnsi="宋体" w:eastAsia="宋体"/>
              </w:rPr>
              <w:t>32</w:t>
            </w:r>
          </w:p>
        </w:tc>
        <w:tc>
          <w:tcPr>
            <w:tcW w:w="850" w:type="dxa"/>
            <w:vAlign w:val="center"/>
          </w:tcPr>
          <w:p>
            <w:pPr>
              <w:jc w:val="center"/>
              <w:rPr>
                <w:rFonts w:ascii="宋体" w:hAnsi="宋体" w:eastAsia="宋体"/>
              </w:rPr>
            </w:pPr>
            <w:r>
              <w:rPr>
                <w:rFonts w:hint="eastAsia" w:ascii="宋体" w:hAnsi="宋体" w:eastAsia="宋体"/>
              </w:rPr>
              <w:t>33</w:t>
            </w:r>
          </w:p>
        </w:tc>
        <w:tc>
          <w:tcPr>
            <w:tcW w:w="851" w:type="dxa"/>
            <w:vAlign w:val="center"/>
          </w:tcPr>
          <w:p>
            <w:pPr>
              <w:jc w:val="center"/>
              <w:rPr>
                <w:rFonts w:ascii="宋体" w:hAnsi="宋体" w:eastAsia="宋体"/>
              </w:rPr>
            </w:pPr>
            <w:r>
              <w:rPr>
                <w:rFonts w:hint="eastAsia" w:ascii="宋体" w:hAnsi="宋体" w:eastAsia="宋体"/>
              </w:rPr>
              <w:t>35</w:t>
            </w:r>
          </w:p>
        </w:tc>
        <w:tc>
          <w:tcPr>
            <w:tcW w:w="1134"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file_type</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data_type</w:t>
            </w:r>
          </w:p>
        </w:tc>
        <w:tc>
          <w:tcPr>
            <w:tcW w:w="1054"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block_size(H)</w:t>
            </w:r>
          </w:p>
        </w:tc>
        <w:tc>
          <w:tcPr>
            <w:tcW w:w="850"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block_size(L)</w:t>
            </w:r>
          </w:p>
        </w:tc>
        <w:tc>
          <w:tcPr>
            <w:tcW w:w="851"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block_index(H)</w:t>
            </w:r>
          </w:p>
        </w:tc>
        <w:tc>
          <w:tcPr>
            <w:tcW w:w="1134"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block_index(L)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36</w:t>
            </w:r>
          </w:p>
        </w:tc>
        <w:tc>
          <w:tcPr>
            <w:tcW w:w="994"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01</w:t>
            </w:r>
          </w:p>
        </w:tc>
        <w:tc>
          <w:tcPr>
            <w:tcW w:w="1092" w:type="dxa"/>
            <w:vAlign w:val="center"/>
          </w:tcPr>
          <w:p>
            <w:pPr>
              <w:jc w:val="center"/>
              <w:rPr>
                <w:rFonts w:ascii="宋体" w:hAnsi="宋体" w:eastAsia="宋体"/>
                <w:color w:val="3333FF"/>
                <w:shd w:val="clear" w:color="auto" w:fill="FFFFFF" w:themeFill="background1"/>
              </w:rPr>
            </w:pPr>
            <w:r>
              <w:rPr>
                <w:rFonts w:hint="eastAsia" w:ascii="宋体" w:hAnsi="宋体" w:eastAsia="宋体"/>
                <w:color w:val="3333FF"/>
                <w:shd w:val="clear" w:color="auto" w:fill="FFFFFF" w:themeFill="background1"/>
              </w:rPr>
              <w:t>01</w:t>
            </w:r>
          </w:p>
        </w:tc>
        <w:tc>
          <w:tcPr>
            <w:tcW w:w="1054"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00B050"/>
                <w:shd w:val="clear" w:color="auto" w:fill="FFFFFF" w:themeFill="background1"/>
              </w:rPr>
              <w:t>02</w:t>
            </w:r>
          </w:p>
        </w:tc>
        <w:tc>
          <w:tcPr>
            <w:tcW w:w="850"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00B050"/>
                <w:shd w:val="clear" w:color="auto" w:fill="FFFFFF" w:themeFill="background1"/>
              </w:rPr>
              <w:t>00</w:t>
            </w:r>
          </w:p>
        </w:tc>
        <w:tc>
          <w:tcPr>
            <w:tcW w:w="851" w:type="dxa"/>
            <w:vAlign w:val="center"/>
          </w:tcPr>
          <w:p>
            <w:pPr>
              <w:jc w:val="center"/>
              <w:rPr>
                <w:rFonts w:ascii="宋体" w:hAnsi="宋体" w:eastAsia="宋体" w:cs="Times New Roman"/>
                <w:color w:val="7030A0"/>
                <w:kern w:val="0"/>
                <w:szCs w:val="20"/>
              </w:rPr>
            </w:pPr>
            <w:r>
              <w:rPr>
                <w:rFonts w:hint="eastAsia" w:ascii="宋体" w:hAnsi="宋体" w:eastAsia="宋体" w:cs="Times New Roman"/>
                <w:color w:val="7030A0"/>
                <w:kern w:val="0"/>
                <w:szCs w:val="20"/>
              </w:rPr>
              <w:t>00</w:t>
            </w:r>
          </w:p>
        </w:tc>
        <w:tc>
          <w:tcPr>
            <w:tcW w:w="1134" w:type="dxa"/>
            <w:vAlign w:val="center"/>
          </w:tcPr>
          <w:p>
            <w:pPr>
              <w:jc w:val="center"/>
              <w:rPr>
                <w:rFonts w:ascii="宋体" w:hAnsi="宋体" w:eastAsia="宋体" w:cs="Times New Roman"/>
                <w:color w:val="7030A0"/>
                <w:kern w:val="0"/>
                <w:szCs w:val="20"/>
              </w:rPr>
            </w:pPr>
            <w:r>
              <w:rPr>
                <w:rFonts w:hint="eastAsia" w:ascii="宋体" w:hAnsi="宋体" w:eastAsia="宋体" w:cs="Times New Roman"/>
                <w:color w:val="7030A0"/>
                <w:kern w:val="0"/>
                <w:szCs w:val="20"/>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26</w:t>
            </w:r>
          </w:p>
        </w:tc>
        <w:tc>
          <w:tcPr>
            <w:tcW w:w="966"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CD</w:t>
            </w:r>
          </w:p>
        </w:tc>
      </w:tr>
    </w:tbl>
    <w:p>
      <w:pPr>
        <w:pStyle w:val="36"/>
        <w:ind w:firstLine="422"/>
        <w:rPr>
          <w:rFonts w:hAnsi="宋体"/>
        </w:rPr>
      </w:pPr>
      <w:del w:id="1783" w:author="asus" w:date="2017-10-06T16:09:00Z">
        <w:r>
          <w:rPr>
            <w:rFonts w:hint="eastAsia" w:hAnsi="宋体"/>
            <w:b/>
            <w:bCs/>
            <w:color w:val="000000" w:themeColor="text1"/>
          </w:rPr>
          <w:delText>起始标识</w:delText>
        </w:r>
      </w:del>
      <w:ins w:id="1784" w:author="asus" w:date="2017-10-06T16:09:00Z">
        <w:r>
          <w:rPr>
            <w:rFonts w:hint="eastAsia" w:hAnsi="宋体"/>
            <w:b/>
            <w:bCs/>
            <w:color w:val="000000" w:themeColor="text1"/>
          </w:rPr>
          <w:t>Start flag</w:t>
        </w:r>
      </w:ins>
    </w:p>
    <w:p>
      <w:pPr>
        <w:pStyle w:val="36"/>
        <w:rPr>
          <w:rFonts w:hAnsi="宋体"/>
        </w:rPr>
      </w:pPr>
      <w:del w:id="1785" w:author="asus" w:date="2017-10-06T16:09:00Z">
        <w:r>
          <w:rPr>
            <w:rFonts w:hint="eastAsia" w:hAnsi="宋体"/>
          </w:rPr>
          <w:delText>起始标识</w:delText>
        </w:r>
      </w:del>
      <w:ins w:id="1786" w:author="asus" w:date="2017-10-06T16:09:00Z">
        <w:r>
          <w:rPr>
            <w:rFonts w:hint="eastAsia" w:hAnsi="宋体"/>
          </w:rPr>
          <w:t>Start flag</w:t>
        </w:r>
      </w:ins>
      <w:r>
        <w:rPr>
          <w:rFonts w:hint="eastAsia" w:hAnsi="宋体"/>
        </w:rPr>
        <w:t>sof     ： 0x55AA</w:t>
      </w:r>
    </w:p>
    <w:p>
      <w:pPr>
        <w:pStyle w:val="36"/>
        <w:ind w:firstLine="422"/>
        <w:rPr>
          <w:rFonts w:hAnsi="宋体"/>
          <w:b/>
        </w:rPr>
      </w:pPr>
      <w:del w:id="1787" w:author="asus" w:date="2017-10-06T16:11:00Z">
        <w:r>
          <w:rPr>
            <w:rFonts w:hint="eastAsia" w:hAnsi="宋体"/>
            <w:b/>
          </w:rPr>
          <w:delText>报文头</w:delText>
        </w:r>
      </w:del>
      <w:ins w:id="1788" w:author="asus" w:date="2017-10-06T16:11:00Z">
        <w:r>
          <w:rPr>
            <w:rFonts w:hint="eastAsia" w:hAnsi="宋体"/>
            <w:b/>
          </w:rPr>
          <w:t>Message header</w:t>
        </w:r>
      </w:ins>
    </w:p>
    <w:p>
      <w:pPr>
        <w:pStyle w:val="36"/>
        <w:rPr>
          <w:rFonts w:hAnsi="宋体"/>
        </w:rPr>
      </w:pPr>
      <w:del w:id="1789" w:author="asus" w:date="2017-10-06T16:12:00Z">
        <w:r>
          <w:rPr>
            <w:rFonts w:hint="eastAsia" w:hAnsi="宋体"/>
          </w:rPr>
          <w:delText>报文长度</w:delText>
        </w:r>
      </w:del>
      <w:ins w:id="1790" w:author="asus" w:date="2017-10-06T16:12:00Z">
        <w:r>
          <w:rPr>
            <w:rFonts w:hint="eastAsia" w:hAnsi="宋体"/>
          </w:rPr>
          <w:t>message length</w:t>
        </w:r>
      </w:ins>
      <w:r>
        <w:rPr>
          <w:rFonts w:hint="eastAsia" w:hAnsi="宋体"/>
        </w:rPr>
        <w:t>len     ： 0x</w:t>
      </w:r>
      <w:r>
        <w:rPr>
          <w:rFonts w:hint="eastAsia" w:hAnsi="宋体"/>
          <w:color w:val="FF0000"/>
        </w:rPr>
        <w:t>0022</w:t>
      </w:r>
    </w:p>
    <w:p>
      <w:pPr>
        <w:pStyle w:val="36"/>
        <w:rPr>
          <w:rFonts w:hAnsi="宋体"/>
        </w:rPr>
      </w:pPr>
      <w:del w:id="1791" w:author="asus" w:date="2017-10-06T16:13:00Z">
        <w:r>
          <w:rPr>
            <w:rFonts w:hint="eastAsia" w:hAnsi="宋体"/>
          </w:rPr>
          <w:delText>命令码</w:delText>
        </w:r>
      </w:del>
      <w:ins w:id="1792" w:author="asus" w:date="2017-10-06T16:13:00Z">
        <w:r>
          <w:rPr>
            <w:rFonts w:hint="eastAsia" w:hAnsi="宋体"/>
          </w:rPr>
          <w:t>command code</w:t>
        </w:r>
      </w:ins>
      <w:r>
        <w:rPr>
          <w:rFonts w:hint="eastAsia" w:hAnsi="宋体"/>
        </w:rPr>
        <w:t xml:space="preserve"> cmd      ： 0x</w:t>
      </w:r>
      <w:r>
        <w:rPr>
          <w:rFonts w:hint="eastAsia" w:hAnsi="宋体"/>
          <w:color w:val="FFC000"/>
        </w:rPr>
        <w:t>000D</w:t>
      </w:r>
    </w:p>
    <w:p>
      <w:pPr>
        <w:pStyle w:val="36"/>
        <w:rPr>
          <w:rFonts w:hAnsi="宋体"/>
        </w:rPr>
      </w:pPr>
      <w:del w:id="1793" w:author="asus" w:date="2017-10-06T16:14:00Z">
        <w:r>
          <w:rPr>
            <w:rFonts w:hint="eastAsia" w:hAnsi="宋体"/>
          </w:rPr>
          <w:delText>报文流水号</w:delText>
        </w:r>
      </w:del>
      <w:ins w:id="1794" w:author="asus" w:date="2017-10-06T16:14:00Z">
        <w:r>
          <w:rPr>
            <w:rFonts w:hint="eastAsia" w:hAnsi="宋体"/>
          </w:rPr>
          <w:t xml:space="preserve">Message serial number </w:t>
        </w:r>
      </w:ins>
      <w:r>
        <w:rPr>
          <w:rFonts w:hint="eastAsia" w:hAnsi="宋体"/>
        </w:rPr>
        <w:t>seq   ： 0x00000002</w:t>
      </w:r>
    </w:p>
    <w:p>
      <w:pPr>
        <w:pStyle w:val="36"/>
        <w:rPr>
          <w:rFonts w:hAnsi="宋体"/>
        </w:rPr>
      </w:pPr>
      <w:del w:id="1795" w:author="asus" w:date="2017-10-06T16:16:00Z">
        <w:r>
          <w:rPr>
            <w:rFonts w:hint="eastAsia" w:hAnsi="宋体"/>
          </w:rPr>
          <w:delText>协议版本</w:delText>
        </w:r>
      </w:del>
      <w:ins w:id="1796" w:author="asus" w:date="2017-10-06T16:16:00Z">
        <w:r>
          <w:rPr>
            <w:rFonts w:hint="eastAsia" w:hAnsi="宋体"/>
          </w:rPr>
          <w:t>protocol version</w:t>
        </w:r>
      </w:ins>
      <w:r>
        <w:rPr>
          <w:rFonts w:hint="eastAsia" w:hAnsi="宋体"/>
        </w:rPr>
        <w:t>pro_ver ： 0x0001 (V0.1)</w:t>
      </w:r>
    </w:p>
    <w:p>
      <w:pPr>
        <w:pStyle w:val="36"/>
        <w:rPr>
          <w:rFonts w:hAnsi="宋体"/>
        </w:rPr>
      </w:pPr>
      <w:del w:id="1797" w:author="asus" w:date="2017-10-06T16:17:00Z">
        <w:r>
          <w:rPr>
            <w:rFonts w:hint="eastAsia" w:hAnsi="宋体"/>
          </w:rPr>
          <w:delText>安全标识</w:delText>
        </w:r>
      </w:del>
      <w:ins w:id="1798" w:author="asus" w:date="2017-10-06T16:17:00Z">
        <w:r>
          <w:rPr>
            <w:rFonts w:hint="eastAsia" w:hAnsi="宋体"/>
          </w:rPr>
          <w:t>security flag</w:t>
        </w:r>
      </w:ins>
      <w:r>
        <w:rPr>
          <w:rFonts w:hint="eastAsia" w:hAnsi="宋体"/>
        </w:rPr>
        <w:t>seq_flag： 0x0000</w:t>
      </w:r>
    </w:p>
    <w:p>
      <w:pPr>
        <w:pStyle w:val="36"/>
        <w:rPr>
          <w:rFonts w:hAnsi="宋体"/>
        </w:rPr>
      </w:pPr>
      <w:del w:id="1799" w:author="asus" w:date="2017-10-06T16:18:00Z">
        <w:r>
          <w:rPr>
            <w:rFonts w:hint="eastAsia" w:hAnsi="宋体"/>
          </w:rPr>
          <w:delText>设备ID</w:delText>
        </w:r>
      </w:del>
      <w:ins w:id="1800"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1801" w:author="asus" w:date="2017-10-07T01:10:00Z">
        <w:r>
          <w:rPr>
            <w:rFonts w:hint="eastAsia" w:hAnsi="宋体"/>
          </w:rPr>
          <w:delText>转为字符串为</w:delText>
        </w:r>
      </w:del>
      <w:ins w:id="1802" w:author="asus" w:date="2017-10-07T01:11: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1803" w:author="asus" w:date="2017-10-06T16:20:00Z">
        <w:r>
          <w:rPr>
            <w:rFonts w:hint="eastAsia" w:hAnsi="宋体"/>
            <w:b/>
          </w:rPr>
          <w:delText>报文体</w:delText>
        </w:r>
      </w:del>
      <w:ins w:id="1804" w:author="asus" w:date="2017-10-06T16:20:00Z">
        <w:r>
          <w:rPr>
            <w:rFonts w:hint="eastAsia" w:hAnsi="宋体"/>
            <w:b/>
          </w:rPr>
          <w:t>Service content</w:t>
        </w:r>
      </w:ins>
    </w:p>
    <w:p>
      <w:pPr>
        <w:pStyle w:val="36"/>
        <w:rPr>
          <w:rFonts w:hAnsi="宋体"/>
        </w:rPr>
      </w:pPr>
      <w:del w:id="1805" w:author="Edward Lee" w:date="2017-10-16T16:07:00Z">
        <w:r>
          <w:rPr>
            <w:rFonts w:hint="eastAsia" w:hAnsi="宋体" w:cstheme="minorBidi"/>
            <w:kern w:val="2"/>
            <w:szCs w:val="22"/>
            <w:shd w:val="clear" w:color="auto" w:fill="C2D69B" w:themeFill="accent3" w:themeFillTint="99"/>
          </w:rPr>
          <w:delText>请求升级文件类型</w:delText>
        </w:r>
      </w:del>
      <w:ins w:id="1806" w:author="asus" w:date="2017-10-07T02:00:00Z">
        <w:r>
          <w:rPr>
            <w:rFonts w:hint="eastAsia" w:hAnsi="宋体" w:cstheme="minorBidi"/>
            <w:kern w:val="2"/>
            <w:szCs w:val="22"/>
            <w:shd w:val="clear" w:color="auto" w:fill="C2D69B" w:themeFill="accent3" w:themeFillTint="99"/>
          </w:rPr>
          <w:t xml:space="preserve">request update file </w:t>
        </w:r>
      </w:ins>
      <w:ins w:id="1807" w:author="asus" w:date="2017-10-07T02:01:00Z">
        <w:r>
          <w:rPr>
            <w:rFonts w:hint="eastAsia" w:hAnsi="宋体" w:cstheme="minorBidi"/>
            <w:kern w:val="2"/>
            <w:szCs w:val="22"/>
            <w:shd w:val="clear" w:color="auto" w:fill="C2D69B" w:themeFill="accent3" w:themeFillTint="99"/>
          </w:rPr>
          <w:t xml:space="preserve">type </w:t>
        </w:r>
      </w:ins>
      <w:r>
        <w:rPr>
          <w:rFonts w:hint="eastAsia" w:hAnsi="宋体" w:cstheme="minorBidi"/>
          <w:b/>
          <w:kern w:val="2"/>
          <w:szCs w:val="22"/>
          <w:shd w:val="clear" w:color="auto" w:fill="C2D69B" w:themeFill="accent3" w:themeFillTint="99"/>
        </w:rPr>
        <w:t>file_type</w:t>
      </w:r>
      <w:r>
        <w:rPr>
          <w:rFonts w:hint="eastAsia" w:hAnsi="宋体" w:cstheme="minorBidi"/>
          <w:kern w:val="2"/>
          <w:szCs w:val="22"/>
          <w:shd w:val="clear" w:color="auto" w:fill="C2D69B" w:themeFill="accent3" w:themeFillTint="99"/>
        </w:rPr>
        <w:t xml:space="preserve">  </w:t>
      </w:r>
      <w:r>
        <w:rPr>
          <w:rFonts w:hint="eastAsia" w:hAnsi="宋体"/>
        </w:rPr>
        <w:t xml:space="preserve">: </w:t>
      </w:r>
      <w:r>
        <w:rPr>
          <w:rFonts w:hAnsi="宋体"/>
          <w:color w:val="FF33CC"/>
        </w:rPr>
        <w:t>01</w:t>
      </w:r>
      <w:r>
        <w:rPr>
          <w:rFonts w:hint="eastAsia" w:hAnsi="宋体"/>
        </w:rPr>
        <w:t xml:space="preserve">   (</w:t>
      </w:r>
      <w:ins w:id="1808" w:author="asus" w:date="2017-10-07T02:01:00Z">
        <w:r>
          <w:rPr>
            <w:rFonts w:hint="eastAsia" w:hAnsi="宋体"/>
          </w:rPr>
          <w:t>update host firmware</w:t>
        </w:r>
      </w:ins>
      <w:del w:id="1809" w:author="Edward Lee" w:date="2017-10-16T16:07:00Z">
        <w:r>
          <w:rPr>
            <w:rFonts w:hint="eastAsia" w:hAnsi="宋体"/>
          </w:rPr>
          <w:delText>升级主机固件</w:delText>
        </w:r>
      </w:del>
      <w:r>
        <w:rPr>
          <w:rFonts w:hint="eastAsia" w:hAnsi="宋体"/>
        </w:rPr>
        <w:t>)</w:t>
      </w:r>
    </w:p>
    <w:p>
      <w:pPr>
        <w:pStyle w:val="36"/>
        <w:rPr>
          <w:rFonts w:hAnsi="宋体" w:cstheme="minorBidi"/>
          <w:kern w:val="2"/>
          <w:szCs w:val="22"/>
          <w:shd w:val="clear" w:color="auto" w:fill="FFFFFF" w:themeFill="background1"/>
        </w:rPr>
      </w:pPr>
      <w:del w:id="1810" w:author="Edward Lee" w:date="2017-10-16T16:07:00Z">
        <w:r>
          <w:rPr>
            <w:rFonts w:hint="eastAsia" w:hAnsi="宋体" w:cstheme="minorBidi"/>
            <w:kern w:val="2"/>
            <w:szCs w:val="22"/>
            <w:shd w:val="clear" w:color="auto" w:fill="C2D69B" w:themeFill="accent3" w:themeFillTint="99"/>
          </w:rPr>
          <w:delText>请求数据类别</w:delText>
        </w:r>
      </w:del>
      <w:ins w:id="1811" w:author="asus" w:date="2017-10-07T02:01:00Z">
        <w:r>
          <w:rPr>
            <w:rFonts w:hint="eastAsia" w:hAnsi="宋体" w:cstheme="minorBidi"/>
            <w:kern w:val="2"/>
            <w:szCs w:val="22"/>
            <w:shd w:val="clear" w:color="auto" w:fill="C2D69B" w:themeFill="accent3" w:themeFillTint="99"/>
          </w:rPr>
          <w:t xml:space="preserve">request update data type </w:t>
        </w:r>
      </w:ins>
      <w:r>
        <w:rPr>
          <w:rFonts w:hint="eastAsia" w:hAnsi="宋体" w:cstheme="minorBidi"/>
          <w:kern w:val="2"/>
          <w:szCs w:val="22"/>
          <w:shd w:val="clear" w:color="auto" w:fill="C2D69B" w:themeFill="accent3" w:themeFillTint="99"/>
        </w:rPr>
        <w:t xml:space="preserve">data_type      </w:t>
      </w:r>
      <w:r>
        <w:rPr>
          <w:rFonts w:hint="eastAsia" w:hAnsi="宋体"/>
        </w:rPr>
        <w:t xml:space="preserve">: </w:t>
      </w:r>
      <w:r>
        <w:rPr>
          <w:rFonts w:hAnsi="宋体" w:cstheme="minorBidi"/>
          <w:color w:val="3333FF"/>
          <w:kern w:val="2"/>
          <w:szCs w:val="22"/>
          <w:shd w:val="clear" w:color="auto" w:fill="FFFFFF" w:themeFill="background1"/>
        </w:rPr>
        <w:t>0</w:t>
      </w:r>
      <w:r>
        <w:rPr>
          <w:rFonts w:hint="eastAsia" w:hAnsi="宋体" w:cstheme="minorBidi"/>
          <w:color w:val="3333FF"/>
          <w:kern w:val="2"/>
          <w:szCs w:val="22"/>
          <w:shd w:val="clear" w:color="auto" w:fill="FFFFFF" w:themeFill="background1"/>
        </w:rPr>
        <w:t xml:space="preserve">1 </w:t>
      </w:r>
      <w:r>
        <w:rPr>
          <w:rFonts w:hint="eastAsia" w:hAnsi="宋体" w:cstheme="minorBidi"/>
          <w:kern w:val="2"/>
          <w:szCs w:val="22"/>
          <w:shd w:val="clear" w:color="auto" w:fill="FFFFFF" w:themeFill="background1"/>
        </w:rPr>
        <w:t xml:space="preserve">  (</w:t>
      </w:r>
      <w:del w:id="1812" w:author="Edward Lee" w:date="2017-10-16T16:07:00Z">
        <w:r>
          <w:rPr>
            <w:rFonts w:hint="eastAsia" w:hAnsi="宋体" w:cstheme="minorBidi"/>
            <w:kern w:val="2"/>
            <w:szCs w:val="22"/>
            <w:shd w:val="clear" w:color="auto" w:fill="FFFFFF" w:themeFill="background1"/>
          </w:rPr>
          <w:delText>请求升级文件内容</w:delText>
        </w:r>
      </w:del>
      <w:ins w:id="1813" w:author="asus" w:date="2017-10-07T02:02:00Z">
        <w:r>
          <w:rPr>
            <w:rFonts w:hAnsi="宋体" w:cstheme="minorBidi"/>
            <w:b w:val="0"/>
            <w:bCs w:val="0"/>
            <w:smallCaps w:val="0"/>
            <w:spacing w:val="0"/>
            <w:kern w:val="2"/>
            <w:szCs w:val="22"/>
            <w:shd w:val="clear" w:color="auto" w:fill="FFFFFF" w:themeFill="background1"/>
            <w:rPrChange w:id="1814" w:author="asus" w:date="2017-10-07T02:02:00Z">
              <w:rPr>
                <w:b/>
                <w:bCs/>
                <w:smallCaps/>
                <w:spacing w:val="5"/>
              </w:rPr>
            </w:rPrChange>
          </w:rPr>
          <w:t>Request to upgrade the contents of the file</w:t>
        </w:r>
      </w:ins>
      <w:r>
        <w:rPr>
          <w:rFonts w:hint="eastAsia" w:hAnsi="宋体" w:cstheme="minorBidi"/>
          <w:kern w:val="2"/>
          <w:szCs w:val="22"/>
          <w:shd w:val="clear" w:color="auto" w:fill="FFFFFF" w:themeFill="background1"/>
        </w:rPr>
        <w:t>)</w:t>
      </w:r>
    </w:p>
    <w:p>
      <w:pPr>
        <w:pStyle w:val="36"/>
        <w:rPr>
          <w:rFonts w:hAnsi="宋体"/>
        </w:rPr>
      </w:pPr>
      <w:del w:id="1815" w:author="asus" w:date="2017-10-07T02:02:00Z">
        <w:r>
          <w:rPr>
            <w:rFonts w:hint="eastAsia" w:hAnsi="宋体"/>
            <w:shd w:val="clear" w:color="auto" w:fill="C2D69B" w:themeFill="accent3" w:themeFillTint="99"/>
          </w:rPr>
          <w:delText>分块数据大小</w:delText>
        </w:r>
      </w:del>
      <w:ins w:id="1816" w:author="asus" w:date="2017-10-07T02:02:00Z">
        <w:r>
          <w:rPr>
            <w:rFonts w:hint="eastAsia" w:hAnsi="宋体"/>
            <w:shd w:val="clear" w:color="auto" w:fill="C2D69B" w:themeFill="accent3" w:themeFillTint="99"/>
          </w:rPr>
          <w:t xml:space="preserve">block size </w:t>
        </w:r>
      </w:ins>
      <w:r>
        <w:rPr>
          <w:rFonts w:hint="eastAsia" w:hAnsi="宋体"/>
          <w:shd w:val="clear" w:color="auto" w:fill="C2D69B" w:themeFill="accent3" w:themeFillTint="99"/>
        </w:rPr>
        <w:t xml:space="preserve">block_size     </w:t>
      </w:r>
      <w:r>
        <w:rPr>
          <w:rFonts w:hint="eastAsia" w:hAnsi="宋体"/>
        </w:rPr>
        <w:t>：</w:t>
      </w:r>
      <w:r>
        <w:rPr>
          <w:rFonts w:hint="eastAsia" w:hAnsi="宋体" w:cstheme="minorBidi"/>
          <w:color w:val="00B050"/>
          <w:kern w:val="2"/>
          <w:szCs w:val="22"/>
          <w:shd w:val="clear" w:color="auto" w:fill="FFFFFF" w:themeFill="background1"/>
        </w:rPr>
        <w:t xml:space="preserve">0x0200  </w:t>
      </w:r>
      <w:r>
        <w:rPr>
          <w:rFonts w:hint="eastAsia" w:hAnsi="宋体"/>
        </w:rPr>
        <w:t>（</w:t>
      </w:r>
      <w:ins w:id="1817" w:author="asus" w:date="2017-10-07T02:03:00Z">
        <w:r>
          <w:rPr>
            <w:rFonts w:hint="eastAsia" w:hAnsi="宋体"/>
          </w:rPr>
          <w:t xml:space="preserve">send block size of update file content is </w:t>
        </w:r>
      </w:ins>
      <w:ins w:id="1818" w:author="asus" w:date="2017-10-07T02:04:00Z">
        <w:r>
          <w:rPr>
            <w:rFonts w:hint="eastAsia" w:hAnsi="宋体"/>
          </w:rPr>
          <w:t>0x200Bytes</w:t>
        </w:r>
      </w:ins>
      <w:del w:id="1819" w:author="Edward Lee" w:date="2017-10-16T16:08:00Z">
        <w:r>
          <w:rPr>
            <w:rFonts w:hint="eastAsia" w:hAnsi="宋体"/>
          </w:rPr>
          <w:delText>下发升级文件内容的数据包大小0x200Bytes</w:delText>
        </w:r>
      </w:del>
      <w:r>
        <w:rPr>
          <w:rFonts w:hint="eastAsia" w:hAnsi="宋体"/>
        </w:rPr>
        <w:t>）</w:t>
      </w:r>
    </w:p>
    <w:p>
      <w:pPr>
        <w:ind w:firstLine="420"/>
        <w:rPr>
          <w:rFonts w:ascii="宋体" w:hAnsi="宋体" w:eastAsia="宋体"/>
        </w:rPr>
      </w:pPr>
      <w:ins w:id="1820" w:author="asus" w:date="2017-10-07T02:02:00Z">
        <w:r>
          <w:rPr>
            <w:rFonts w:hint="eastAsia" w:ascii="宋体" w:hAnsi="宋体" w:eastAsia="宋体"/>
            <w:shd w:val="clear" w:color="auto" w:fill="C2D69B" w:themeFill="accent3" w:themeFillTint="99"/>
          </w:rPr>
          <w:t xml:space="preserve">Block index </w:t>
        </w:r>
      </w:ins>
      <w:del w:id="1821" w:author="asus" w:date="2017-10-07T02:02:00Z">
        <w:r>
          <w:rPr>
            <w:rFonts w:hint="eastAsia" w:ascii="宋体" w:hAnsi="宋体" w:eastAsia="宋体"/>
            <w:shd w:val="clear" w:color="auto" w:fill="C2D69B" w:themeFill="accent3" w:themeFillTint="99"/>
          </w:rPr>
          <w:delText>块序号</w:delText>
        </w:r>
      </w:del>
      <w:r>
        <w:rPr>
          <w:rFonts w:hint="eastAsia" w:ascii="宋体" w:hAnsi="宋体" w:eastAsia="宋体"/>
          <w:shd w:val="clear" w:color="auto" w:fill="C2D69B" w:themeFill="accent3" w:themeFillTint="99"/>
        </w:rPr>
        <w:t xml:space="preserve"> block_index         </w:t>
      </w:r>
      <w:r>
        <w:rPr>
          <w:rFonts w:hint="eastAsia" w:ascii="宋体" w:hAnsi="宋体" w:eastAsia="宋体"/>
        </w:rPr>
        <w:t>：</w:t>
      </w:r>
      <w:r>
        <w:rPr>
          <w:rFonts w:hint="eastAsia" w:ascii="宋体" w:hAnsi="宋体" w:eastAsia="宋体" w:cs="Times New Roman"/>
          <w:color w:val="7030A0"/>
          <w:kern w:val="0"/>
          <w:szCs w:val="20"/>
        </w:rPr>
        <w:t xml:space="preserve">0x0000 </w:t>
      </w:r>
      <w:r>
        <w:rPr>
          <w:rFonts w:hint="eastAsia" w:ascii="宋体" w:hAnsi="宋体" w:eastAsia="宋体"/>
        </w:rPr>
        <w:t xml:space="preserve">  (</w:t>
      </w:r>
      <w:del w:id="1822" w:author="Edward Lee" w:date="2017-10-16T16:08:00Z">
        <w:r>
          <w:rPr>
            <w:rFonts w:hint="eastAsia" w:ascii="宋体" w:hAnsi="宋体" w:eastAsia="宋体"/>
          </w:rPr>
          <w:delText>升级文件中第0个块</w:delText>
        </w:r>
      </w:del>
      <w:ins w:id="1823" w:author="asus" w:date="2017-10-07T02:04:00Z">
        <w:r>
          <w:rPr>
            <w:rFonts w:hint="eastAsia" w:ascii="宋体" w:hAnsi="宋体" w:eastAsia="宋体"/>
          </w:rPr>
          <w:t>update block 0 on file</w:t>
        </w:r>
      </w:ins>
      <w:r>
        <w:rPr>
          <w:rFonts w:hint="eastAsia" w:ascii="宋体" w:hAnsi="宋体" w:eastAsia="宋体"/>
        </w:rPr>
        <w:t>）</w:t>
      </w:r>
    </w:p>
    <w:p>
      <w:pPr>
        <w:ind w:left="2977" w:leftChars="200" w:hanging="2557"/>
        <w:rPr>
          <w:rFonts w:ascii="宋体" w:hAnsi="宋体" w:eastAsia="宋体"/>
          <w:b/>
          <w:shd w:val="clear" w:color="auto" w:fill="C2D69B" w:themeFill="accent3" w:themeFillTint="99"/>
        </w:rPr>
      </w:pPr>
      <w:del w:id="1824" w:author="asus" w:date="2017-10-06T17:45:00Z">
        <w:r>
          <w:rPr>
            <w:rFonts w:hint="eastAsia" w:ascii="宋体" w:hAnsi="宋体" w:eastAsia="宋体"/>
            <w:b/>
            <w:shd w:val="clear" w:color="auto" w:fill="FFFFFF" w:themeFill="background1"/>
          </w:rPr>
          <w:delText>校验</w:delText>
        </w:r>
      </w:del>
      <w:ins w:id="1825" w:author="asus" w:date="2017-10-06T17:45:00Z">
        <w:r>
          <w:rPr>
            <w:rFonts w:hint="eastAsia" w:ascii="宋体" w:hAnsi="宋体" w:eastAsia="宋体"/>
            <w:b/>
            <w:shd w:val="clear" w:color="auto" w:fill="FFFFFF" w:themeFill="background1"/>
          </w:rPr>
          <w:t>Check</w:t>
        </w:r>
      </w:ins>
    </w:p>
    <w:p>
      <w:pPr>
        <w:ind w:firstLine="420"/>
        <w:rPr>
          <w:rFonts w:hAnsi="宋体"/>
          <w:b/>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0x26CD </w:t>
      </w:r>
    </w:p>
    <w:p>
      <w:pPr>
        <w:pStyle w:val="36"/>
        <w:numPr>
          <w:ilvl w:val="0"/>
          <w:numId w:val="0"/>
        </w:numPr>
        <w:spacing w:beforeLines="100" w:line="360" w:lineRule="auto"/>
        <w:ind w:left="358" w:firstLine="0" w:firstLineChars="0"/>
        <w:outlineLvl w:val="3"/>
        <w:rPr>
          <w:rFonts w:hAnsi="宋体"/>
          <w:b/>
        </w:rPr>
        <w:pPrChange w:id="1826" w:author="Edward Lee" w:date="2017-10-16T17:08:00Z">
          <w:pPr>
            <w:pStyle w:val="36"/>
            <w:numPr>
              <w:ilvl w:val="0"/>
              <w:numId w:val="7"/>
            </w:numPr>
            <w:spacing w:beforeLines="100" w:line="360" w:lineRule="auto"/>
            <w:ind w:left="358" w:hanging="358" w:hangingChars="170"/>
            <w:outlineLvl w:val="3"/>
          </w:pPr>
        </w:pPrChange>
      </w:pPr>
      <w:ins w:id="1827" w:author="Edward Lee" w:date="2017-10-16T16:08:00Z">
        <w:r>
          <w:rPr>
            <w:rFonts w:hint="eastAsia" w:hAnsi="宋体"/>
            <w:b/>
          </w:rPr>
          <w:t>1，</w:t>
        </w:r>
      </w:ins>
      <w:del w:id="1828" w:author="Edward Lee" w:date="2017-10-16T16:08:00Z">
        <w:r>
          <w:rPr>
            <w:rFonts w:hint="eastAsia" w:hAnsi="宋体"/>
            <w:b/>
          </w:rPr>
          <w:delText>升级完成</w:delText>
        </w:r>
      </w:del>
      <w:ins w:id="1829" w:author="asus" w:date="2017-10-07T02:05:00Z">
        <w:r>
          <w:rPr>
            <w:rFonts w:hAnsi="宋体"/>
            <w:b/>
            <w:bCs w:val="0"/>
            <w:smallCaps w:val="0"/>
            <w:spacing w:val="0"/>
            <w:rPrChange w:id="1830" w:author="asus" w:date="2017-10-07T02:05:00Z">
              <w:rPr>
                <w:b/>
                <w:bCs/>
                <w:smallCaps/>
                <w:spacing w:val="5"/>
              </w:rPr>
            </w:rPrChange>
          </w:rPr>
          <w:t>The upgrade is complete</w:t>
        </w:r>
      </w:ins>
    </w:p>
    <w:p>
      <w:pPr>
        <w:pStyle w:val="36"/>
        <w:spacing w:line="360" w:lineRule="auto"/>
        <w:ind w:left="360"/>
        <w:rPr>
          <w:rFonts w:hAnsi="宋体"/>
        </w:rPr>
      </w:pPr>
      <w:del w:id="1831" w:author="Edward Lee" w:date="2017-10-16T16:08:00Z">
        <w:r>
          <w:rPr>
            <w:rFonts w:hint="eastAsia" w:hAnsi="宋体"/>
          </w:rPr>
          <w:delText>主机与天线的升级文件传输完成后，会向服务器发送升级完成消息（</w:delText>
        </w:r>
      </w:del>
      <w:del w:id="1832" w:author="Edward Lee" w:date="2017-10-16T16:08:00Z">
        <w:r>
          <w:rPr>
            <w:rFonts w:hAnsi="宋体"/>
          </w:rPr>
          <w:delText>V2.7与之前的版本只有天线升级完成后，才发送此消息）</w:delText>
        </w:r>
      </w:del>
      <w:ins w:id="1833" w:author="asus" w:date="2017-10-07T02:10:00Z">
        <w:r>
          <w:rPr>
            <w:rFonts w:hint="eastAsia" w:hAnsi="宋体"/>
          </w:rPr>
          <w:t xml:space="preserve">After host and antenna update file transfer </w:t>
        </w:r>
      </w:ins>
      <w:ins w:id="1834" w:author="asus" w:date="2017-10-07T02:11:00Z">
        <w:r>
          <w:rPr>
            <w:rFonts w:hint="eastAsia" w:hAnsi="宋体"/>
          </w:rPr>
          <w:t xml:space="preserve">are </w:t>
        </w:r>
      </w:ins>
      <w:ins w:id="1835" w:author="asus" w:date="2017-10-07T02:10:00Z">
        <w:r>
          <w:rPr>
            <w:rFonts w:hint="eastAsia" w:hAnsi="宋体"/>
          </w:rPr>
          <w:t>complete</w:t>
        </w:r>
      </w:ins>
      <w:ins w:id="1836" w:author="asus" w:date="2017-10-07T02:11:00Z">
        <w:r>
          <w:rPr>
            <w:rFonts w:hint="eastAsia" w:hAnsi="宋体"/>
          </w:rPr>
          <w:t>d</w:t>
        </w:r>
      </w:ins>
      <w:ins w:id="1837" w:author="asus" w:date="2017-10-07T02:10:00Z">
        <w:r>
          <w:rPr>
            <w:rFonts w:hint="eastAsia" w:hAnsi="宋体"/>
          </w:rPr>
          <w:t xml:space="preserve">, </w:t>
        </w:r>
      </w:ins>
      <w:ins w:id="1838" w:author="asus" w:date="2017-10-07T02:11:00Z">
        <w:r>
          <w:rPr>
            <w:rFonts w:hint="eastAsia" w:hAnsi="宋体"/>
          </w:rPr>
          <w:t>will send update successful message to server.( V2.7 and pre</w:t>
        </w:r>
      </w:ins>
      <w:ins w:id="1839" w:author="asus" w:date="2017-10-07T02:12:00Z">
        <w:r>
          <w:rPr>
            <w:rFonts w:hint="eastAsia" w:hAnsi="宋体"/>
          </w:rPr>
          <w:t>vious version will send this message only antenna update success.</w:t>
        </w:r>
      </w:ins>
    </w:p>
    <w:tbl>
      <w:tblPr>
        <w:tblStyle w:val="21"/>
        <w:tblW w:w="8505" w:type="dxa"/>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992"/>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D6E3BC" w:themeFill="accent3" w:themeFillTint="66"/>
          </w:tcPr>
          <w:p>
            <w:pPr>
              <w:pStyle w:val="36"/>
              <w:ind w:firstLine="0" w:firstLineChars="0"/>
              <w:jc w:val="center"/>
              <w:rPr>
                <w:rFonts w:hAnsi="宋体"/>
                <w:b/>
                <w:szCs w:val="18"/>
              </w:rPr>
            </w:pPr>
            <w:del w:id="1840" w:author="asus" w:date="2017-10-06T17:35:00Z">
              <w:r>
                <w:rPr>
                  <w:rFonts w:hint="eastAsia" w:hAnsi="宋体"/>
                  <w:b/>
                  <w:szCs w:val="18"/>
                </w:rPr>
                <w:delText>数据段</w:delText>
              </w:r>
            </w:del>
            <w:ins w:id="1841" w:author="asus" w:date="2017-10-06T17:35:00Z">
              <w:r>
                <w:rPr>
                  <w:rFonts w:hint="eastAsia" w:hAnsi="宋体"/>
                  <w:b/>
                  <w:szCs w:val="18"/>
                </w:rPr>
                <w:t>Data segment</w:t>
              </w:r>
            </w:ins>
          </w:p>
        </w:tc>
        <w:tc>
          <w:tcPr>
            <w:tcW w:w="992" w:type="dxa"/>
            <w:shd w:val="clear" w:color="auto" w:fill="D6E3BC" w:themeFill="accent3" w:themeFillTint="66"/>
          </w:tcPr>
          <w:p>
            <w:pPr>
              <w:pStyle w:val="36"/>
              <w:ind w:firstLine="0" w:firstLineChars="0"/>
              <w:jc w:val="center"/>
              <w:rPr>
                <w:b/>
                <w:szCs w:val="18"/>
              </w:rPr>
            </w:pPr>
            <w:del w:id="1842" w:author="asus" w:date="2017-10-06T17:36:00Z">
              <w:r>
                <w:rPr>
                  <w:rFonts w:hint="eastAsia"/>
                  <w:b/>
                  <w:szCs w:val="18"/>
                </w:rPr>
                <w:delText>字节数</w:delText>
              </w:r>
            </w:del>
            <w:ins w:id="1843" w:author="asus" w:date="2017-10-06T17:36:00Z">
              <w:r>
                <w:rPr>
                  <w:rFonts w:hint="eastAsia"/>
                  <w:b/>
                  <w:szCs w:val="18"/>
                </w:rPr>
                <w:t>Bytes</w:t>
              </w:r>
            </w:ins>
          </w:p>
        </w:tc>
        <w:tc>
          <w:tcPr>
            <w:tcW w:w="5812" w:type="dxa"/>
            <w:shd w:val="clear" w:color="auto" w:fill="D6E3BC" w:themeFill="accent3" w:themeFillTint="66"/>
          </w:tcPr>
          <w:p>
            <w:pPr>
              <w:pStyle w:val="36"/>
              <w:ind w:firstLine="0" w:firstLineChars="0"/>
              <w:jc w:val="center"/>
              <w:rPr>
                <w:b/>
                <w:szCs w:val="18"/>
              </w:rPr>
            </w:pPr>
            <w:del w:id="1844" w:author="asus" w:date="2017-10-06T17:37:00Z">
              <w:r>
                <w:rPr>
                  <w:rFonts w:hint="eastAsia"/>
                  <w:b/>
                  <w:szCs w:val="18"/>
                </w:rPr>
                <w:delText>描述</w:delText>
              </w:r>
            </w:del>
            <w:ins w:id="1845"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del w:id="1846" w:author="asus" w:date="2017-10-07T02:13:00Z"/>
                <w:szCs w:val="18"/>
              </w:rPr>
            </w:pPr>
            <w:del w:id="1847" w:author="asus" w:date="2017-10-07T02:13:00Z">
              <w:r>
                <w:rPr>
                  <w:rFonts w:hint="eastAsia"/>
                  <w:szCs w:val="18"/>
                </w:rPr>
                <w:delText>文件类型</w:delText>
              </w:r>
            </w:del>
          </w:p>
          <w:p>
            <w:pPr>
              <w:pStyle w:val="36"/>
              <w:ind w:firstLine="0" w:firstLineChars="0"/>
              <w:jc w:val="center"/>
              <w:rPr>
                <w:szCs w:val="18"/>
              </w:rPr>
            </w:pPr>
            <w:r>
              <w:rPr>
                <w:rFonts w:hint="eastAsia"/>
                <w:szCs w:val="18"/>
              </w:rPr>
              <w:t>file_type</w:t>
            </w:r>
          </w:p>
        </w:tc>
        <w:tc>
          <w:tcPr>
            <w:tcW w:w="992" w:type="dxa"/>
            <w:shd w:val="clear" w:color="auto" w:fill="auto"/>
            <w:vAlign w:val="center"/>
          </w:tcPr>
          <w:p>
            <w:pPr>
              <w:pStyle w:val="36"/>
              <w:ind w:firstLine="0" w:firstLineChars="0"/>
              <w:jc w:val="center"/>
              <w:rPr>
                <w:szCs w:val="18"/>
              </w:rPr>
            </w:pPr>
            <w:r>
              <w:rPr>
                <w:rFonts w:hint="eastAsia"/>
                <w:szCs w:val="18"/>
              </w:rPr>
              <w:t>1</w:t>
            </w:r>
          </w:p>
        </w:tc>
        <w:tc>
          <w:tcPr>
            <w:tcW w:w="5812" w:type="dxa"/>
            <w:shd w:val="clear" w:color="auto" w:fill="auto"/>
            <w:vAlign w:val="center"/>
          </w:tcPr>
          <w:p>
            <w:pPr>
              <w:pStyle w:val="36"/>
              <w:ind w:firstLine="0" w:firstLineChars="0"/>
              <w:rPr>
                <w:szCs w:val="18"/>
              </w:rPr>
            </w:pPr>
            <w:r>
              <w:rPr>
                <w:b/>
                <w:szCs w:val="18"/>
              </w:rPr>
              <w:t>0x01</w:t>
            </w:r>
            <w:r>
              <w:rPr>
                <w:rFonts w:hint="eastAsia"/>
                <w:b/>
                <w:szCs w:val="18"/>
              </w:rPr>
              <w:t xml:space="preserve"> </w:t>
            </w:r>
            <w:r>
              <w:rPr>
                <w:rFonts w:hint="eastAsia"/>
                <w:szCs w:val="18"/>
              </w:rPr>
              <w:t>——</w:t>
            </w:r>
            <w:del w:id="1848" w:author="Edward Lee" w:date="2017-10-16T16:08:00Z">
              <w:r>
                <w:rPr>
                  <w:rFonts w:hint="eastAsia"/>
                  <w:szCs w:val="18"/>
                </w:rPr>
                <w:delText xml:space="preserve"> 主机固件</w:delText>
              </w:r>
            </w:del>
            <w:ins w:id="1849" w:author="asus" w:date="2017-10-07T02:13:00Z">
              <w:r>
                <w:rPr>
                  <w:rFonts w:hint="eastAsia"/>
                  <w:szCs w:val="18"/>
                </w:rPr>
                <w:t>host firmware</w:t>
              </w:r>
            </w:ins>
          </w:p>
          <w:p>
            <w:pPr>
              <w:pStyle w:val="36"/>
              <w:widowControl w:val="0"/>
              <w:ind w:firstLine="0" w:firstLineChars="0"/>
              <w:rPr>
                <w:rFonts w:hAnsiTheme="minorHAnsi" w:eastAsiaTheme="minorEastAsia" w:cstheme="minorBidi"/>
                <w:kern w:val="2"/>
                <w:szCs w:val="18"/>
              </w:rPr>
            </w:pPr>
            <w:r>
              <w:rPr>
                <w:b/>
                <w:szCs w:val="18"/>
              </w:rPr>
              <w:t>0x02</w:t>
            </w:r>
            <w:r>
              <w:rPr>
                <w:rFonts w:hint="eastAsia"/>
                <w:b/>
                <w:szCs w:val="18"/>
              </w:rPr>
              <w:t xml:space="preserve"> </w:t>
            </w:r>
            <w:r>
              <w:rPr>
                <w:rFonts w:hint="eastAsia"/>
                <w:szCs w:val="18"/>
              </w:rPr>
              <w:t>——</w:t>
            </w:r>
            <w:del w:id="1850" w:author="Edward Lee" w:date="2017-10-16T16:08:00Z">
              <w:r>
                <w:rPr>
                  <w:rFonts w:hint="eastAsia"/>
                  <w:szCs w:val="18"/>
                </w:rPr>
                <w:delText xml:space="preserve"> 天线固件</w:delText>
              </w:r>
            </w:del>
            <w:ins w:id="1851" w:author="asus" w:date="2017-10-07T02:13:00Z">
              <w:r>
                <w:rPr>
                  <w:rFonts w:hint="eastAsia"/>
                  <w:szCs w:val="18"/>
                </w:rPr>
                <w:t>antenna firmware</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del w:id="1852" w:author="asus" w:date="2017-10-07T02:13:00Z"/>
                <w:szCs w:val="18"/>
              </w:rPr>
            </w:pPr>
            <w:del w:id="1853" w:author="asus" w:date="2017-10-07T02:13:00Z">
              <w:r>
                <w:rPr>
                  <w:rFonts w:hint="eastAsia"/>
                  <w:szCs w:val="18"/>
                </w:rPr>
                <w:delText>申请数据类别</w:delText>
              </w:r>
            </w:del>
          </w:p>
          <w:p>
            <w:pPr>
              <w:pStyle w:val="36"/>
              <w:ind w:firstLine="0" w:firstLineChars="0"/>
              <w:jc w:val="center"/>
              <w:rPr>
                <w:szCs w:val="18"/>
              </w:rPr>
            </w:pPr>
            <w:r>
              <w:rPr>
                <w:rFonts w:hint="eastAsia"/>
                <w:szCs w:val="18"/>
              </w:rPr>
              <w:t>data_type</w:t>
            </w:r>
          </w:p>
        </w:tc>
        <w:tc>
          <w:tcPr>
            <w:tcW w:w="992" w:type="dxa"/>
            <w:shd w:val="clear" w:color="auto" w:fill="auto"/>
            <w:vAlign w:val="center"/>
          </w:tcPr>
          <w:p>
            <w:pPr>
              <w:pStyle w:val="36"/>
              <w:ind w:firstLine="0" w:firstLineChars="0"/>
              <w:jc w:val="center"/>
              <w:rPr>
                <w:szCs w:val="18"/>
              </w:rPr>
            </w:pPr>
            <w:r>
              <w:rPr>
                <w:rFonts w:hint="eastAsia"/>
                <w:szCs w:val="18"/>
              </w:rPr>
              <w:t>1</w:t>
            </w:r>
          </w:p>
        </w:tc>
        <w:tc>
          <w:tcPr>
            <w:tcW w:w="5812" w:type="dxa"/>
            <w:shd w:val="clear" w:color="auto" w:fill="auto"/>
            <w:vAlign w:val="center"/>
          </w:tcPr>
          <w:p>
            <w:pPr>
              <w:pStyle w:val="36"/>
              <w:widowControl w:val="0"/>
              <w:ind w:firstLine="0" w:firstLineChars="0"/>
              <w:rPr>
                <w:rFonts w:hAnsiTheme="minorHAnsi" w:eastAsiaTheme="minorEastAsia" w:cstheme="minorBidi"/>
                <w:strike/>
                <w:kern w:val="2"/>
                <w:szCs w:val="18"/>
              </w:rPr>
            </w:pPr>
            <w:r>
              <w:rPr>
                <w:b/>
                <w:szCs w:val="18"/>
              </w:rPr>
              <w:t>0x02</w:t>
            </w:r>
            <w:r>
              <w:rPr>
                <w:rFonts w:hint="eastAsia"/>
                <w:b/>
                <w:szCs w:val="18"/>
              </w:rPr>
              <w:t xml:space="preserve"> </w:t>
            </w:r>
            <w:r>
              <w:rPr>
                <w:rFonts w:hint="eastAsia"/>
                <w:szCs w:val="18"/>
              </w:rPr>
              <w:t>——</w:t>
            </w:r>
            <w:del w:id="1854" w:author="Edward Lee" w:date="2017-10-16T16:08:00Z">
              <w:r>
                <w:rPr>
                  <w:rFonts w:hint="eastAsia"/>
                  <w:szCs w:val="18"/>
                </w:rPr>
                <w:delText xml:space="preserve"> 升级完成。</w:delText>
              </w:r>
            </w:del>
            <w:ins w:id="1855" w:author="asus" w:date="2017-10-07T02:13:00Z">
              <w:r>
                <w:rPr>
                  <w:b w:val="0"/>
                  <w:bCs w:val="0"/>
                  <w:smallCaps w:val="0"/>
                  <w:spacing w:val="0"/>
                  <w:szCs w:val="18"/>
                  <w:rPrChange w:id="1856" w:author="asus" w:date="2017-10-07T02:13:00Z">
                    <w:rPr>
                      <w:b/>
                      <w:bCs/>
                      <w:smallCaps/>
                      <w:spacing w:val="5"/>
                    </w:rPr>
                  </w:rPrChange>
                </w:rPr>
                <w:t>update completed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del w:id="1857" w:author="asus" w:date="2017-10-07T02:13:00Z"/>
                <w:szCs w:val="18"/>
              </w:rPr>
            </w:pPr>
            <w:del w:id="1858" w:author="asus" w:date="2017-10-07T02:13:00Z">
              <w:r>
                <w:rPr>
                  <w:rFonts w:hint="eastAsia"/>
                  <w:szCs w:val="18"/>
                </w:rPr>
                <w:delText>升级接收完成标识</w:delText>
              </w:r>
            </w:del>
          </w:p>
          <w:p>
            <w:pPr>
              <w:pStyle w:val="36"/>
              <w:ind w:firstLine="0" w:firstLineChars="0"/>
              <w:jc w:val="center"/>
              <w:rPr>
                <w:szCs w:val="18"/>
              </w:rPr>
            </w:pPr>
            <w:r>
              <w:rPr>
                <w:rFonts w:hint="eastAsia"/>
                <w:szCs w:val="18"/>
              </w:rPr>
              <w:t>update_flag</w:t>
            </w:r>
          </w:p>
        </w:tc>
        <w:tc>
          <w:tcPr>
            <w:tcW w:w="992" w:type="dxa"/>
            <w:shd w:val="clear" w:color="auto" w:fill="auto"/>
            <w:vAlign w:val="center"/>
          </w:tcPr>
          <w:p>
            <w:pPr>
              <w:pStyle w:val="36"/>
              <w:ind w:firstLine="0" w:firstLineChars="0"/>
              <w:jc w:val="center"/>
              <w:rPr>
                <w:szCs w:val="18"/>
              </w:rPr>
            </w:pPr>
            <w:r>
              <w:rPr>
                <w:rFonts w:hint="eastAsia"/>
                <w:szCs w:val="18"/>
              </w:rPr>
              <w:t>1</w:t>
            </w:r>
          </w:p>
        </w:tc>
        <w:tc>
          <w:tcPr>
            <w:tcW w:w="5812" w:type="dxa"/>
            <w:shd w:val="clear" w:color="auto" w:fill="auto"/>
            <w:vAlign w:val="center"/>
          </w:tcPr>
          <w:p>
            <w:pPr>
              <w:pStyle w:val="36"/>
              <w:ind w:firstLine="0" w:firstLineChars="0"/>
              <w:rPr>
                <w:szCs w:val="18"/>
              </w:rPr>
            </w:pPr>
            <w:del w:id="1859" w:author="Edward Lee" w:date="2017-10-16T16:08:00Z">
              <w:r>
                <w:rPr>
                  <w:rFonts w:hint="eastAsia"/>
                  <w:szCs w:val="18"/>
                </w:rPr>
                <w:delText>用于标记升级文件是否被设备完整正确接收</w:delText>
              </w:r>
            </w:del>
            <w:ins w:id="1860" w:author="asus" w:date="2017-10-07T02:14:00Z">
              <w:r>
                <w:rPr>
                  <w:b w:val="0"/>
                  <w:bCs w:val="0"/>
                  <w:smallCaps w:val="0"/>
                  <w:spacing w:val="0"/>
                  <w:szCs w:val="18"/>
                  <w:rPrChange w:id="1861" w:author="asus" w:date="2017-10-07T02:14:00Z">
                    <w:rPr>
                      <w:b/>
                      <w:bCs/>
                      <w:smallCaps/>
                      <w:spacing w:val="5"/>
                    </w:rPr>
                  </w:rPrChange>
                </w:rPr>
                <w:t>Used to mark whether the upgrade file is received correctly by the device</w:t>
              </w:r>
            </w:ins>
          </w:p>
          <w:p>
            <w:pPr>
              <w:pStyle w:val="36"/>
              <w:ind w:firstLine="0" w:firstLineChars="0"/>
              <w:rPr>
                <w:szCs w:val="18"/>
              </w:rPr>
            </w:pPr>
            <w:r>
              <w:rPr>
                <w:rFonts w:hint="eastAsia"/>
                <w:szCs w:val="18"/>
              </w:rPr>
              <w:t xml:space="preserve">00 : </w:t>
            </w:r>
            <w:del w:id="1862" w:author="Edward Lee" w:date="2017-10-16T16:08:00Z">
              <w:r>
                <w:rPr>
                  <w:rFonts w:hint="eastAsia"/>
                  <w:szCs w:val="18"/>
                </w:rPr>
                <w:delText>升级失败</w:delText>
              </w:r>
            </w:del>
            <w:ins w:id="1863" w:author="asus" w:date="2017-10-07T02:14:00Z">
              <w:r>
                <w:rPr>
                  <w:b w:val="0"/>
                  <w:bCs w:val="0"/>
                  <w:smallCaps w:val="0"/>
                  <w:spacing w:val="0"/>
                  <w:szCs w:val="18"/>
                  <w:rPrChange w:id="1864" w:author="asus" w:date="2017-10-07T02:14:00Z">
                    <w:rPr>
                      <w:b/>
                      <w:bCs/>
                      <w:smallCaps/>
                      <w:spacing w:val="5"/>
                    </w:rPr>
                  </w:rPrChange>
                </w:rPr>
                <w:t>Upgrade failed</w:t>
              </w:r>
            </w:ins>
          </w:p>
          <w:p>
            <w:pPr>
              <w:pStyle w:val="36"/>
              <w:widowControl w:val="0"/>
              <w:ind w:firstLine="0" w:firstLineChars="0"/>
              <w:rPr>
                <w:rFonts w:hAnsiTheme="minorHAnsi" w:eastAsiaTheme="minorEastAsia" w:cstheme="minorBidi"/>
                <w:kern w:val="2"/>
                <w:szCs w:val="18"/>
              </w:rPr>
            </w:pPr>
            <w:r>
              <w:rPr>
                <w:rFonts w:hint="eastAsia"/>
                <w:szCs w:val="18"/>
              </w:rPr>
              <w:t xml:space="preserve">01 : </w:t>
            </w:r>
            <w:del w:id="1865" w:author="Edward Lee" w:date="2017-10-16T16:08:00Z">
              <w:r>
                <w:rPr>
                  <w:rFonts w:hint="eastAsia"/>
                  <w:szCs w:val="18"/>
                </w:rPr>
                <w:delText>升级成功</w:delText>
              </w:r>
            </w:del>
            <w:ins w:id="1866" w:author="asus" w:date="2017-10-07T02:14:00Z">
              <w:r>
                <w:rPr>
                  <w:b w:val="0"/>
                  <w:bCs w:val="0"/>
                  <w:smallCaps w:val="0"/>
                  <w:spacing w:val="0"/>
                  <w:szCs w:val="18"/>
                  <w:rPrChange w:id="1867" w:author="asus" w:date="2017-10-07T02:14:00Z">
                    <w:rPr>
                      <w:b/>
                      <w:bCs/>
                      <w:smallCaps/>
                      <w:spacing w:val="5"/>
                    </w:rPr>
                  </w:rPrChange>
                </w:rPr>
                <w:t>update successed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del w:id="1868" w:author="asus" w:date="2017-10-07T02:13:00Z"/>
                <w:szCs w:val="18"/>
              </w:rPr>
            </w:pPr>
            <w:del w:id="1869" w:author="asus" w:date="2017-10-07T02:13:00Z">
              <w:r>
                <w:rPr>
                  <w:rFonts w:hint="eastAsia"/>
                  <w:szCs w:val="18"/>
                </w:rPr>
                <w:delText>升级后的固件版本</w:delText>
              </w:r>
            </w:del>
          </w:p>
          <w:p>
            <w:pPr>
              <w:pStyle w:val="36"/>
              <w:ind w:firstLine="0" w:firstLineChars="0"/>
              <w:jc w:val="center"/>
              <w:rPr>
                <w:szCs w:val="18"/>
              </w:rPr>
            </w:pPr>
            <w:r>
              <w:rPr>
                <w:rFonts w:hint="eastAsia"/>
                <w:szCs w:val="18"/>
              </w:rPr>
              <w:t>update_ver</w:t>
            </w:r>
          </w:p>
        </w:tc>
        <w:tc>
          <w:tcPr>
            <w:tcW w:w="992" w:type="dxa"/>
            <w:shd w:val="clear" w:color="auto" w:fill="auto"/>
            <w:vAlign w:val="center"/>
          </w:tcPr>
          <w:p>
            <w:pPr>
              <w:pStyle w:val="36"/>
              <w:ind w:firstLine="0" w:firstLineChars="0"/>
              <w:jc w:val="center"/>
              <w:rPr>
                <w:szCs w:val="18"/>
              </w:rPr>
            </w:pPr>
            <w:r>
              <w:rPr>
                <w:rFonts w:hint="eastAsia"/>
                <w:szCs w:val="18"/>
              </w:rPr>
              <w:t>2</w:t>
            </w:r>
          </w:p>
        </w:tc>
        <w:tc>
          <w:tcPr>
            <w:tcW w:w="5812" w:type="dxa"/>
            <w:shd w:val="clear" w:color="auto" w:fill="auto"/>
            <w:vAlign w:val="center"/>
          </w:tcPr>
          <w:p>
            <w:pPr>
              <w:pStyle w:val="36"/>
              <w:ind w:firstLine="0" w:firstLineChars="0"/>
              <w:rPr>
                <w:szCs w:val="18"/>
              </w:rPr>
            </w:pPr>
            <w:del w:id="1870" w:author="Edward Lee" w:date="2017-10-16T16:08:00Z">
              <w:r>
                <w:rPr>
                  <w:rFonts w:hint="eastAsia"/>
                  <w:szCs w:val="18"/>
                </w:rPr>
                <w:delText>升级后的固件版本（V2.8以上的版本才含有此功能）</w:delText>
              </w:r>
            </w:del>
            <w:ins w:id="1871" w:author="asus" w:date="2017-10-07T02:15:00Z">
              <w:r>
                <w:rPr>
                  <w:b w:val="0"/>
                  <w:bCs w:val="0"/>
                  <w:smallCaps w:val="0"/>
                  <w:spacing w:val="0"/>
                  <w:szCs w:val="18"/>
                  <w:rPrChange w:id="1872" w:author="asus" w:date="2017-10-07T02:15:00Z">
                    <w:rPr>
                      <w:b/>
                      <w:bCs/>
                      <w:smallCaps/>
                      <w:spacing w:val="5"/>
                    </w:rPr>
                  </w:rPrChange>
                </w:rPr>
                <w:t>The firmware version after the upgrade</w:t>
              </w:r>
            </w:ins>
            <w:ins w:id="1873" w:author="asus" w:date="2017-10-07T02:15:00Z">
              <w:r>
                <w:rPr>
                  <w:rFonts w:hint="eastAsia"/>
                  <w:szCs w:val="18"/>
                </w:rPr>
                <w:t>(V2.8 and above version supports this function)</w:t>
              </w:r>
            </w:ins>
          </w:p>
          <w:p>
            <w:pPr>
              <w:pStyle w:val="36"/>
              <w:ind w:firstLine="0" w:firstLineChars="0"/>
              <w:rPr>
                <w:color w:val="00B0F0"/>
                <w:szCs w:val="18"/>
              </w:rPr>
            </w:pPr>
            <w:r>
              <w:rPr>
                <w:color w:val="00B0F0"/>
                <w:szCs w:val="18"/>
              </w:rPr>
              <w:t xml:space="preserve">eg: </w:t>
            </w:r>
          </w:p>
          <w:p>
            <w:pPr>
              <w:pStyle w:val="36"/>
              <w:widowControl w:val="0"/>
              <w:ind w:firstLine="0" w:firstLineChars="0"/>
              <w:rPr>
                <w:rFonts w:hAnsiTheme="minorHAnsi" w:eastAsiaTheme="minorEastAsia" w:cstheme="minorBidi"/>
                <w:kern w:val="2"/>
                <w:szCs w:val="18"/>
              </w:rPr>
            </w:pPr>
            <w:r>
              <w:rPr>
                <w:color w:val="00B0F0"/>
                <w:szCs w:val="18"/>
              </w:rPr>
              <w:t xml:space="preserve">02 09  </w:t>
            </w:r>
            <w:r>
              <w:rPr>
                <w:rFonts w:hint="eastAsia"/>
                <w:color w:val="00B0F0"/>
                <w:szCs w:val="18"/>
              </w:rPr>
              <w:t>：</w:t>
            </w:r>
            <w:r>
              <w:rPr>
                <w:color w:val="00B0F0"/>
                <w:szCs w:val="18"/>
              </w:rPr>
              <w:t xml:space="preserve"> </w:t>
            </w:r>
            <w:ins w:id="1874" w:author="asus" w:date="2017-10-07T02:15:00Z">
              <w:r>
                <w:rPr>
                  <w:rFonts w:hint="eastAsia"/>
                  <w:color w:val="00B0F0"/>
                  <w:szCs w:val="18"/>
                </w:rPr>
                <w:t>updated firmware is V2.9</w:t>
              </w:r>
            </w:ins>
            <w:del w:id="1875" w:author="Edward Lee" w:date="2017-10-16T16:08:00Z">
              <w:r>
                <w:rPr>
                  <w:rFonts w:hint="eastAsia"/>
                  <w:color w:val="00B0F0"/>
                  <w:szCs w:val="18"/>
                </w:rPr>
                <w:delText>升级后的固件版本为V2.9</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auto"/>
            <w:vAlign w:val="center"/>
          </w:tcPr>
          <w:p>
            <w:pPr>
              <w:pStyle w:val="36"/>
              <w:ind w:firstLine="0" w:firstLineChars="0"/>
              <w:jc w:val="center"/>
              <w:rPr>
                <w:del w:id="1876" w:author="asus" w:date="2017-10-07T02:13:00Z"/>
                <w:szCs w:val="18"/>
              </w:rPr>
            </w:pPr>
            <w:del w:id="1877" w:author="asus" w:date="2017-10-07T02:13:00Z">
              <w:r>
                <w:rPr>
                  <w:rFonts w:hint="eastAsia"/>
                  <w:szCs w:val="18"/>
                </w:rPr>
                <w:delText>保留</w:delText>
              </w:r>
            </w:del>
          </w:p>
          <w:p>
            <w:pPr>
              <w:pStyle w:val="36"/>
              <w:ind w:firstLine="0" w:firstLineChars="0"/>
              <w:jc w:val="center"/>
              <w:rPr>
                <w:szCs w:val="18"/>
              </w:rPr>
            </w:pPr>
            <w:r>
              <w:rPr>
                <w:rFonts w:hint="eastAsia"/>
                <w:szCs w:val="18"/>
              </w:rPr>
              <w:t>reserved</w:t>
            </w:r>
          </w:p>
        </w:tc>
        <w:tc>
          <w:tcPr>
            <w:tcW w:w="992" w:type="dxa"/>
            <w:shd w:val="clear" w:color="auto" w:fill="auto"/>
            <w:vAlign w:val="center"/>
          </w:tcPr>
          <w:p>
            <w:pPr>
              <w:pStyle w:val="36"/>
              <w:ind w:firstLine="0" w:firstLineChars="0"/>
              <w:jc w:val="center"/>
              <w:rPr>
                <w:szCs w:val="18"/>
              </w:rPr>
            </w:pPr>
            <w:r>
              <w:rPr>
                <w:rFonts w:hint="eastAsia"/>
                <w:szCs w:val="18"/>
              </w:rPr>
              <w:t>1</w:t>
            </w:r>
          </w:p>
        </w:tc>
        <w:tc>
          <w:tcPr>
            <w:tcW w:w="5812" w:type="dxa"/>
            <w:shd w:val="clear" w:color="auto" w:fill="auto"/>
            <w:vAlign w:val="center"/>
          </w:tcPr>
          <w:p>
            <w:pPr>
              <w:pStyle w:val="36"/>
              <w:ind w:firstLine="0" w:firstLineChars="0"/>
              <w:rPr>
                <w:szCs w:val="18"/>
              </w:rPr>
            </w:pPr>
          </w:p>
        </w:tc>
      </w:tr>
    </w:tbl>
    <w:p>
      <w:pPr>
        <w:pStyle w:val="36"/>
        <w:spacing w:line="360" w:lineRule="auto"/>
        <w:ind w:left="360"/>
        <w:rPr>
          <w:rFonts w:hAnsi="宋体"/>
        </w:rPr>
      </w:pPr>
    </w:p>
    <w:p>
      <w:pPr>
        <w:pStyle w:val="36"/>
        <w:spacing w:line="360" w:lineRule="auto"/>
        <w:ind w:left="360" w:firstLine="422"/>
        <w:rPr>
          <w:rFonts w:hAnsi="宋体"/>
          <w:lang w:val="zh-CN"/>
        </w:rPr>
      </w:pPr>
      <w:r>
        <w:rPr>
          <w:rFonts w:hint="eastAsia" w:hAnsi="宋体"/>
          <w:b/>
        </w:rPr>
        <w:t xml:space="preserve">eg3 : </w:t>
      </w:r>
      <w:r>
        <w:rPr>
          <w:rFonts w:hAnsi="宋体"/>
          <w:lang w:val="zh-CN"/>
        </w:rPr>
        <w:t xml:space="preserve">55 AA </w:t>
      </w:r>
      <w:r>
        <w:rPr>
          <w:rFonts w:hAnsi="宋体"/>
          <w:color w:val="FF0000"/>
          <w:u w:val="single"/>
          <w:lang w:val="zh-CN"/>
        </w:rPr>
        <w:t>00 22</w:t>
      </w:r>
      <w:r>
        <w:rPr>
          <w:rFonts w:hAnsi="宋体"/>
          <w:u w:val="single"/>
          <w:lang w:val="zh-CN"/>
        </w:rPr>
        <w:t xml:space="preserve"> </w:t>
      </w:r>
      <w:r>
        <w:rPr>
          <w:rFonts w:hAnsi="宋体"/>
          <w:color w:val="FFC000"/>
          <w:u w:val="single"/>
          <w:lang w:val="zh-CN"/>
        </w:rPr>
        <w:t>00 0D</w:t>
      </w:r>
      <w:r>
        <w:rPr>
          <w:rFonts w:hAnsi="宋体"/>
          <w:u w:val="single"/>
          <w:lang w:val="zh-CN"/>
        </w:rPr>
        <w:t xml:space="preserve"> 00 00 00 5E 00 01 00 00 38 36 31 36 39 34 30 33 34 32 30 35 38 39 36 00</w:t>
      </w:r>
      <w:r>
        <w:rPr>
          <w:rFonts w:hAnsi="宋体"/>
          <w:lang w:val="zh-CN"/>
        </w:rPr>
        <w:t xml:space="preserve"> </w:t>
      </w:r>
      <w:r>
        <w:rPr>
          <w:rFonts w:hAnsi="宋体"/>
          <w:color w:val="FF33CC"/>
        </w:rPr>
        <w:t>01</w:t>
      </w:r>
      <w:r>
        <w:rPr>
          <w:rFonts w:hAnsi="宋体"/>
          <w:lang w:val="zh-CN"/>
        </w:rPr>
        <w:t xml:space="preserve"> </w:t>
      </w:r>
      <w:r>
        <w:rPr>
          <w:rFonts w:hAnsi="宋体" w:cstheme="minorBidi"/>
          <w:color w:val="3333FF"/>
          <w:kern w:val="2"/>
          <w:szCs w:val="22"/>
          <w:shd w:val="clear" w:color="auto" w:fill="FFFFFF" w:themeFill="background1"/>
        </w:rPr>
        <w:t>02</w:t>
      </w:r>
      <w:r>
        <w:rPr>
          <w:rFonts w:hAnsi="宋体"/>
          <w:lang w:val="zh-CN"/>
        </w:rPr>
        <w:t xml:space="preserve"> </w:t>
      </w:r>
      <w:r>
        <w:rPr>
          <w:rFonts w:hAnsi="宋体" w:cstheme="minorBidi"/>
          <w:color w:val="00B050"/>
          <w:kern w:val="2"/>
          <w:szCs w:val="22"/>
          <w:shd w:val="clear" w:color="auto" w:fill="FFFFFF" w:themeFill="background1"/>
        </w:rPr>
        <w:t>01</w:t>
      </w:r>
      <w:r>
        <w:rPr>
          <w:rFonts w:hAnsi="宋体"/>
          <w:lang w:val="zh-CN"/>
        </w:rPr>
        <w:t xml:space="preserve"> </w:t>
      </w:r>
      <w:r>
        <w:rPr>
          <w:rFonts w:hAnsi="宋体"/>
          <w:color w:val="FF6600"/>
          <w:lang w:val="zh-CN"/>
        </w:rPr>
        <w:t>02 08</w:t>
      </w:r>
      <w:r>
        <w:rPr>
          <w:rFonts w:hAnsi="宋体"/>
          <w:lang w:val="zh-CN"/>
        </w:rPr>
        <w:t xml:space="preserve"> </w:t>
      </w:r>
      <w:r>
        <w:rPr>
          <w:rFonts w:hAnsi="宋体"/>
          <w:color w:val="7030A0"/>
        </w:rPr>
        <w:t xml:space="preserve">00 </w:t>
      </w:r>
      <w:r>
        <w:rPr>
          <w:rFonts w:hAnsi="宋体"/>
          <w:color w:val="C00000"/>
        </w:rPr>
        <w:t>05 C6</w:t>
      </w:r>
    </w:p>
    <w:tbl>
      <w:tblPr>
        <w:tblStyle w:val="2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966"/>
        <w:gridCol w:w="994"/>
        <w:gridCol w:w="1092"/>
        <w:gridCol w:w="1092"/>
        <w:gridCol w:w="1054"/>
        <w:gridCol w:w="850"/>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85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55</w:t>
            </w:r>
          </w:p>
        </w:tc>
        <w:tc>
          <w:tcPr>
            <w:tcW w:w="966" w:type="dxa"/>
            <w:vAlign w:val="center"/>
          </w:tcPr>
          <w:p>
            <w:pPr>
              <w:jc w:val="center"/>
              <w:rPr>
                <w:rFonts w:ascii="宋体" w:hAnsi="宋体" w:eastAsia="宋体"/>
              </w:rPr>
            </w:pPr>
            <w:r>
              <w:rPr>
                <w:rFonts w:hint="eastAsia" w:ascii="宋体" w:hAnsi="宋体" w:eastAsia="宋体"/>
              </w:rPr>
              <w:t>AA</w:t>
            </w:r>
          </w:p>
        </w:tc>
        <w:tc>
          <w:tcPr>
            <w:tcW w:w="994" w:type="dxa"/>
            <w:vAlign w:val="center"/>
          </w:tcPr>
          <w:p>
            <w:pPr>
              <w:jc w:val="center"/>
              <w:rPr>
                <w:rFonts w:ascii="宋体" w:hAnsi="宋体" w:eastAsia="宋体"/>
                <w:color w:val="FF0000"/>
              </w:rPr>
            </w:pPr>
            <w:r>
              <w:rPr>
                <w:rFonts w:hint="eastAsia" w:ascii="宋体" w:hAnsi="宋体" w:eastAsia="宋体"/>
                <w:color w:val="FF0000"/>
              </w:rPr>
              <w:t>00</w:t>
            </w:r>
          </w:p>
        </w:tc>
        <w:tc>
          <w:tcPr>
            <w:tcW w:w="1092" w:type="dxa"/>
            <w:vAlign w:val="center"/>
          </w:tcPr>
          <w:p>
            <w:pPr>
              <w:jc w:val="center"/>
              <w:rPr>
                <w:rFonts w:ascii="宋体" w:hAnsi="宋体" w:eastAsia="宋体"/>
                <w:color w:val="FF0000"/>
              </w:rPr>
            </w:pPr>
            <w:r>
              <w:rPr>
                <w:rFonts w:hint="eastAsia" w:ascii="宋体" w:hAnsi="宋体" w:eastAsia="宋体"/>
                <w:color w:val="FF0000"/>
              </w:rPr>
              <w:t>22</w:t>
            </w:r>
          </w:p>
        </w:tc>
        <w:tc>
          <w:tcPr>
            <w:tcW w:w="1092" w:type="dxa"/>
            <w:vAlign w:val="center"/>
          </w:tcPr>
          <w:p>
            <w:pPr>
              <w:jc w:val="center"/>
              <w:rPr>
                <w:rFonts w:ascii="宋体" w:hAnsi="宋体" w:eastAsia="宋体"/>
                <w:color w:val="FFC000"/>
              </w:rPr>
            </w:pPr>
            <w:r>
              <w:rPr>
                <w:rFonts w:hint="eastAsia" w:ascii="宋体" w:hAnsi="宋体" w:eastAsia="宋体"/>
                <w:color w:val="FFC000"/>
              </w:rPr>
              <w:t>00</w:t>
            </w:r>
          </w:p>
        </w:tc>
        <w:tc>
          <w:tcPr>
            <w:tcW w:w="1054" w:type="dxa"/>
            <w:vAlign w:val="center"/>
          </w:tcPr>
          <w:p>
            <w:pPr>
              <w:jc w:val="center"/>
              <w:rPr>
                <w:rFonts w:ascii="宋体" w:hAnsi="宋体" w:eastAsia="宋体"/>
                <w:color w:val="FFC000"/>
              </w:rPr>
            </w:pPr>
            <w:r>
              <w:rPr>
                <w:rFonts w:hint="eastAsia" w:ascii="宋体" w:hAnsi="宋体" w:eastAsia="宋体"/>
                <w:color w:val="FFC000"/>
              </w:rPr>
              <w:t>0D</w:t>
            </w:r>
          </w:p>
        </w:tc>
        <w:tc>
          <w:tcPr>
            <w:tcW w:w="850" w:type="dxa"/>
            <w:vAlign w:val="center"/>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00</w:t>
            </w:r>
          </w:p>
        </w:tc>
        <w:tc>
          <w:tcPr>
            <w:tcW w:w="1134"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5E</w:t>
            </w:r>
          </w:p>
        </w:tc>
        <w:tc>
          <w:tcPr>
            <w:tcW w:w="966"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01</w:t>
            </w:r>
          </w:p>
        </w:tc>
        <w:tc>
          <w:tcPr>
            <w:tcW w:w="1092"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rPr>
            </w:pPr>
            <w:r>
              <w:rPr>
                <w:rFonts w:hint="eastAsia" w:ascii="宋体" w:hAnsi="宋体" w:eastAsia="宋体"/>
              </w:rPr>
              <w:t>00</w:t>
            </w:r>
          </w:p>
        </w:tc>
        <w:tc>
          <w:tcPr>
            <w:tcW w:w="1054" w:type="dxa"/>
            <w:vAlign w:val="center"/>
          </w:tcPr>
          <w:p>
            <w:pPr>
              <w:jc w:val="center"/>
              <w:rPr>
                <w:rFonts w:ascii="宋体" w:hAnsi="宋体" w:eastAsia="宋体"/>
              </w:rPr>
            </w:pPr>
            <w:r>
              <w:rPr>
                <w:rFonts w:hint="eastAsia" w:ascii="宋体" w:hAnsi="宋体" w:eastAsia="宋体"/>
              </w:rPr>
              <w:t>38</w:t>
            </w:r>
          </w:p>
        </w:tc>
        <w:tc>
          <w:tcPr>
            <w:tcW w:w="850" w:type="dxa"/>
            <w:vAlign w:val="center"/>
          </w:tcPr>
          <w:p>
            <w:pPr>
              <w:jc w:val="center"/>
              <w:rPr>
                <w:rFonts w:ascii="宋体" w:hAnsi="宋体" w:eastAsia="宋体"/>
              </w:rPr>
            </w:pPr>
            <w:r>
              <w:rPr>
                <w:rFonts w:hint="eastAsia" w:ascii="宋体" w:hAnsi="宋体" w:eastAsia="宋体"/>
              </w:rPr>
              <w:t>36</w:t>
            </w:r>
          </w:p>
        </w:tc>
        <w:tc>
          <w:tcPr>
            <w:tcW w:w="851" w:type="dxa"/>
            <w:vAlign w:val="center"/>
          </w:tcPr>
          <w:p>
            <w:pPr>
              <w:jc w:val="center"/>
              <w:rPr>
                <w:rFonts w:ascii="宋体" w:hAnsi="宋体" w:eastAsia="宋体"/>
              </w:rPr>
            </w:pPr>
            <w:r>
              <w:rPr>
                <w:rFonts w:hint="eastAsia" w:ascii="宋体" w:hAnsi="宋体" w:eastAsia="宋体"/>
              </w:rPr>
              <w:t>31</w:t>
            </w:r>
          </w:p>
        </w:tc>
        <w:tc>
          <w:tcPr>
            <w:tcW w:w="1134"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54" w:type="dxa"/>
            <w:shd w:val="clear" w:color="auto" w:fill="D8D8D8" w:themeFill="background1" w:themeFillShade="D9"/>
            <w:vAlign w:val="center"/>
          </w:tcPr>
          <w:p>
            <w:pPr>
              <w:jc w:val="center"/>
              <w:rPr>
                <w:rFonts w:ascii="宋体" w:hAnsi="宋体" w:eastAsia="宋体"/>
                <w:b/>
              </w:rPr>
            </w:pP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30</w:t>
            </w:r>
          </w:p>
        </w:tc>
        <w:tc>
          <w:tcPr>
            <w:tcW w:w="1092" w:type="dxa"/>
            <w:vAlign w:val="center"/>
          </w:tcPr>
          <w:p>
            <w:pPr>
              <w:jc w:val="center"/>
              <w:rPr>
                <w:rFonts w:ascii="宋体" w:hAnsi="宋体" w:eastAsia="宋体"/>
              </w:rPr>
            </w:pPr>
            <w:r>
              <w:rPr>
                <w:rFonts w:hint="eastAsia" w:ascii="宋体" w:hAnsi="宋体" w:eastAsia="宋体"/>
              </w:rPr>
              <w:t>33</w:t>
            </w:r>
          </w:p>
        </w:tc>
        <w:tc>
          <w:tcPr>
            <w:tcW w:w="1092" w:type="dxa"/>
            <w:vAlign w:val="center"/>
          </w:tcPr>
          <w:p>
            <w:pPr>
              <w:jc w:val="center"/>
              <w:rPr>
                <w:rFonts w:ascii="宋体" w:hAnsi="宋体" w:eastAsia="宋体"/>
              </w:rPr>
            </w:pPr>
            <w:r>
              <w:rPr>
                <w:rFonts w:hint="eastAsia" w:ascii="宋体" w:hAnsi="宋体" w:eastAsia="宋体"/>
              </w:rPr>
              <w:t>34</w:t>
            </w:r>
          </w:p>
        </w:tc>
        <w:tc>
          <w:tcPr>
            <w:tcW w:w="1054" w:type="dxa"/>
            <w:vAlign w:val="center"/>
          </w:tcPr>
          <w:p>
            <w:pPr>
              <w:jc w:val="center"/>
              <w:rPr>
                <w:rFonts w:ascii="宋体" w:hAnsi="宋体" w:eastAsia="宋体"/>
              </w:rPr>
            </w:pPr>
            <w:r>
              <w:rPr>
                <w:rFonts w:hint="eastAsia" w:ascii="宋体" w:hAnsi="宋体" w:eastAsia="宋体"/>
              </w:rPr>
              <w:t>32</w:t>
            </w:r>
          </w:p>
        </w:tc>
        <w:tc>
          <w:tcPr>
            <w:tcW w:w="850" w:type="dxa"/>
            <w:vAlign w:val="center"/>
          </w:tcPr>
          <w:p>
            <w:pPr>
              <w:jc w:val="center"/>
              <w:rPr>
                <w:rFonts w:ascii="宋体" w:hAnsi="宋体" w:eastAsia="宋体"/>
              </w:rPr>
            </w:pPr>
            <w:r>
              <w:rPr>
                <w:rFonts w:hint="eastAsia" w:ascii="宋体" w:hAnsi="宋体" w:eastAsia="宋体"/>
              </w:rPr>
              <w:t>33</w:t>
            </w:r>
          </w:p>
        </w:tc>
        <w:tc>
          <w:tcPr>
            <w:tcW w:w="851" w:type="dxa"/>
            <w:vAlign w:val="center"/>
          </w:tcPr>
          <w:p>
            <w:pPr>
              <w:jc w:val="center"/>
              <w:rPr>
                <w:rFonts w:ascii="宋体" w:hAnsi="宋体" w:eastAsia="宋体"/>
              </w:rPr>
            </w:pPr>
            <w:r>
              <w:rPr>
                <w:rFonts w:hint="eastAsia" w:ascii="宋体" w:hAnsi="宋体" w:eastAsia="宋体"/>
              </w:rPr>
              <w:t>35</w:t>
            </w:r>
          </w:p>
        </w:tc>
        <w:tc>
          <w:tcPr>
            <w:tcW w:w="1134"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file_type</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data_type</w:t>
            </w:r>
          </w:p>
        </w:tc>
        <w:tc>
          <w:tcPr>
            <w:tcW w:w="1054" w:type="dxa"/>
            <w:shd w:val="clear" w:color="auto" w:fill="D6E3BC" w:themeFill="accent3" w:themeFillTint="66"/>
            <w:vAlign w:val="center"/>
          </w:tcPr>
          <w:p>
            <w:pPr>
              <w:rPr>
                <w:rFonts w:ascii="宋体" w:hAnsi="宋体" w:eastAsia="宋体"/>
                <w:b/>
              </w:rPr>
            </w:pPr>
            <w:r>
              <w:rPr>
                <w:rFonts w:hint="eastAsia" w:ascii="宋体" w:hAnsi="宋体" w:eastAsia="宋体"/>
                <w:b/>
              </w:rPr>
              <w:t>update_flag</w:t>
            </w:r>
          </w:p>
        </w:tc>
        <w:tc>
          <w:tcPr>
            <w:tcW w:w="850"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update_ver (MSB)</w:t>
            </w:r>
          </w:p>
        </w:tc>
        <w:tc>
          <w:tcPr>
            <w:tcW w:w="851"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update_ver (LSB)</w:t>
            </w:r>
          </w:p>
        </w:tc>
        <w:tc>
          <w:tcPr>
            <w:tcW w:w="1134" w:type="dxa"/>
            <w:shd w:val="clear" w:color="auto" w:fill="D6E3BC" w:themeFill="accent3" w:themeFillTint="66"/>
            <w:vAlign w:val="center"/>
          </w:tcPr>
          <w:p>
            <w:pPr>
              <w:jc w:val="center"/>
              <w:rPr>
                <w:rFonts w:ascii="宋体" w:hAnsi="宋体" w:eastAsia="宋体"/>
                <w:b/>
              </w:rPr>
            </w:pPr>
            <w:r>
              <w:rPr>
                <w:rFonts w:ascii="宋体" w:hAnsi="宋体" w:eastAsia="宋体"/>
                <w:b/>
              </w:rPr>
              <w:t>Reserved</w:t>
            </w:r>
            <w:r>
              <w:rPr>
                <w:rFonts w:hint="eastAsia" w:ascii="宋体" w:hAnsi="宋体" w:eastAsia="宋体"/>
                <w: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36</w:t>
            </w:r>
          </w:p>
        </w:tc>
        <w:tc>
          <w:tcPr>
            <w:tcW w:w="994"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01</w:t>
            </w:r>
          </w:p>
        </w:tc>
        <w:tc>
          <w:tcPr>
            <w:tcW w:w="1092" w:type="dxa"/>
            <w:vAlign w:val="center"/>
          </w:tcPr>
          <w:p>
            <w:pPr>
              <w:jc w:val="center"/>
              <w:rPr>
                <w:rFonts w:ascii="宋体" w:hAnsi="宋体" w:eastAsia="宋体"/>
                <w:color w:val="3333FF"/>
                <w:shd w:val="clear" w:color="auto" w:fill="FFFFFF" w:themeFill="background1"/>
              </w:rPr>
            </w:pPr>
            <w:r>
              <w:rPr>
                <w:rFonts w:hint="eastAsia" w:ascii="宋体" w:hAnsi="宋体" w:eastAsia="宋体"/>
                <w:color w:val="3333FF"/>
                <w:shd w:val="clear" w:color="auto" w:fill="FFFFFF" w:themeFill="background1"/>
              </w:rPr>
              <w:t>02</w:t>
            </w:r>
          </w:p>
        </w:tc>
        <w:tc>
          <w:tcPr>
            <w:tcW w:w="1054"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00B050"/>
                <w:shd w:val="clear" w:color="auto" w:fill="FFFFFF" w:themeFill="background1"/>
              </w:rPr>
              <w:t>01</w:t>
            </w:r>
          </w:p>
        </w:tc>
        <w:tc>
          <w:tcPr>
            <w:tcW w:w="850" w:type="dxa"/>
            <w:vAlign w:val="center"/>
          </w:tcPr>
          <w:p>
            <w:pPr>
              <w:jc w:val="center"/>
              <w:rPr>
                <w:rFonts w:ascii="宋体" w:hAnsi="宋体" w:eastAsia="宋体"/>
                <w:color w:val="00B050"/>
                <w:shd w:val="clear" w:color="auto" w:fill="FFFFFF" w:themeFill="background1"/>
              </w:rPr>
            </w:pPr>
            <w:r>
              <w:rPr>
                <w:rFonts w:hAnsi="宋体"/>
                <w:color w:val="FF6600"/>
                <w:lang w:val="zh-CN"/>
              </w:rPr>
              <w:t>02</w:t>
            </w:r>
          </w:p>
        </w:tc>
        <w:tc>
          <w:tcPr>
            <w:tcW w:w="851" w:type="dxa"/>
            <w:vAlign w:val="center"/>
          </w:tcPr>
          <w:p>
            <w:pPr>
              <w:jc w:val="center"/>
              <w:rPr>
                <w:rFonts w:ascii="宋体" w:hAnsi="宋体" w:eastAsia="宋体" w:cs="Times New Roman"/>
                <w:color w:val="7030A0"/>
                <w:kern w:val="0"/>
                <w:szCs w:val="20"/>
              </w:rPr>
            </w:pPr>
            <w:r>
              <w:rPr>
                <w:rFonts w:hAnsi="宋体"/>
                <w:color w:val="FF6600"/>
              </w:rPr>
              <w:t>0</w:t>
            </w:r>
            <w:r>
              <w:rPr>
                <w:rFonts w:hint="eastAsia" w:hAnsi="宋体"/>
                <w:color w:val="FF6600"/>
              </w:rPr>
              <w:t>8</w:t>
            </w:r>
          </w:p>
        </w:tc>
        <w:tc>
          <w:tcPr>
            <w:tcW w:w="1134" w:type="dxa"/>
            <w:vAlign w:val="center"/>
          </w:tcPr>
          <w:p>
            <w:pPr>
              <w:jc w:val="center"/>
              <w:rPr>
                <w:rFonts w:ascii="宋体" w:hAnsi="宋体" w:eastAsia="宋体" w:cs="Times New Roman"/>
                <w:color w:val="7030A0"/>
                <w:kern w:val="0"/>
                <w:szCs w:val="20"/>
              </w:rPr>
            </w:pPr>
            <w:r>
              <w:rPr>
                <w:rFonts w:hint="eastAsia" w:ascii="宋体" w:hAnsi="宋体" w:eastAsia="宋体" w:cs="Times New Roman"/>
                <w:color w:val="7030A0"/>
                <w:kern w:val="0"/>
                <w:szCs w:val="20"/>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05</w:t>
            </w:r>
          </w:p>
        </w:tc>
        <w:tc>
          <w:tcPr>
            <w:tcW w:w="966"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C6</w:t>
            </w:r>
          </w:p>
        </w:tc>
      </w:tr>
    </w:tbl>
    <w:p>
      <w:pPr>
        <w:pStyle w:val="36"/>
        <w:ind w:firstLine="422"/>
        <w:rPr>
          <w:rFonts w:hAnsi="宋体"/>
        </w:rPr>
      </w:pPr>
      <w:del w:id="1878" w:author="asus" w:date="2017-10-06T16:09:00Z">
        <w:r>
          <w:rPr>
            <w:rFonts w:hint="eastAsia" w:hAnsi="宋体"/>
            <w:b/>
            <w:bCs/>
            <w:color w:val="000000" w:themeColor="text1"/>
          </w:rPr>
          <w:delText>起始标识</w:delText>
        </w:r>
      </w:del>
      <w:ins w:id="1879" w:author="asus" w:date="2017-10-06T16:09:00Z">
        <w:r>
          <w:rPr>
            <w:rFonts w:hint="eastAsia" w:hAnsi="宋体"/>
            <w:b/>
            <w:bCs/>
            <w:color w:val="000000" w:themeColor="text1"/>
          </w:rPr>
          <w:t>Start flag</w:t>
        </w:r>
      </w:ins>
    </w:p>
    <w:p>
      <w:pPr>
        <w:pStyle w:val="36"/>
        <w:rPr>
          <w:rFonts w:hAnsi="宋体"/>
        </w:rPr>
      </w:pPr>
      <w:del w:id="1880" w:author="asus" w:date="2017-10-06T16:09:00Z">
        <w:r>
          <w:rPr>
            <w:rFonts w:hint="eastAsia" w:hAnsi="宋体"/>
          </w:rPr>
          <w:delText>起始标识</w:delText>
        </w:r>
      </w:del>
      <w:ins w:id="1881" w:author="asus" w:date="2017-10-06T16:09:00Z">
        <w:r>
          <w:rPr>
            <w:rFonts w:hint="eastAsia" w:hAnsi="宋体"/>
          </w:rPr>
          <w:t>Start flag</w:t>
        </w:r>
      </w:ins>
      <w:r>
        <w:rPr>
          <w:rFonts w:hint="eastAsia" w:hAnsi="宋体"/>
        </w:rPr>
        <w:t>sof     ： 0x55AA</w:t>
      </w:r>
    </w:p>
    <w:p>
      <w:pPr>
        <w:pStyle w:val="36"/>
        <w:ind w:firstLine="422"/>
        <w:rPr>
          <w:rFonts w:hAnsi="宋体"/>
          <w:b/>
        </w:rPr>
      </w:pPr>
      <w:del w:id="1882" w:author="asus" w:date="2017-10-06T16:11:00Z">
        <w:r>
          <w:rPr>
            <w:rFonts w:hint="eastAsia" w:hAnsi="宋体"/>
            <w:b/>
          </w:rPr>
          <w:delText>报文头</w:delText>
        </w:r>
      </w:del>
      <w:ins w:id="1883" w:author="asus" w:date="2017-10-06T16:11:00Z">
        <w:r>
          <w:rPr>
            <w:rFonts w:hint="eastAsia" w:hAnsi="宋体"/>
            <w:b/>
          </w:rPr>
          <w:t>Message header</w:t>
        </w:r>
      </w:ins>
    </w:p>
    <w:p>
      <w:pPr>
        <w:pStyle w:val="36"/>
        <w:rPr>
          <w:rFonts w:hAnsi="宋体"/>
        </w:rPr>
      </w:pPr>
      <w:del w:id="1884" w:author="asus" w:date="2017-10-06T16:12:00Z">
        <w:r>
          <w:rPr>
            <w:rFonts w:hint="eastAsia" w:hAnsi="宋体"/>
          </w:rPr>
          <w:delText>报文长度</w:delText>
        </w:r>
      </w:del>
      <w:ins w:id="1885" w:author="asus" w:date="2017-10-06T16:12:00Z">
        <w:r>
          <w:rPr>
            <w:rFonts w:hint="eastAsia" w:hAnsi="宋体"/>
          </w:rPr>
          <w:t>message length</w:t>
        </w:r>
      </w:ins>
      <w:r>
        <w:rPr>
          <w:rFonts w:hint="eastAsia" w:hAnsi="宋体"/>
        </w:rPr>
        <w:t>len     ： 0x</w:t>
      </w:r>
      <w:r>
        <w:rPr>
          <w:rFonts w:hint="eastAsia" w:hAnsi="宋体"/>
          <w:color w:val="FF0000"/>
        </w:rPr>
        <w:t>0028</w:t>
      </w:r>
    </w:p>
    <w:p>
      <w:pPr>
        <w:pStyle w:val="36"/>
        <w:rPr>
          <w:rFonts w:hAnsi="宋体"/>
        </w:rPr>
      </w:pPr>
      <w:del w:id="1886" w:author="asus" w:date="2017-10-06T16:13:00Z">
        <w:r>
          <w:rPr>
            <w:rFonts w:hint="eastAsia" w:hAnsi="宋体"/>
          </w:rPr>
          <w:delText>命令码</w:delText>
        </w:r>
      </w:del>
      <w:ins w:id="1887" w:author="asus" w:date="2017-10-06T16:13:00Z">
        <w:r>
          <w:rPr>
            <w:rFonts w:hint="eastAsia" w:hAnsi="宋体"/>
          </w:rPr>
          <w:t>command code</w:t>
        </w:r>
      </w:ins>
      <w:r>
        <w:rPr>
          <w:rFonts w:hint="eastAsia" w:hAnsi="宋体"/>
        </w:rPr>
        <w:t xml:space="preserve"> cmd      ： 0x</w:t>
      </w:r>
      <w:r>
        <w:rPr>
          <w:rFonts w:hint="eastAsia" w:hAnsi="宋体"/>
          <w:color w:val="FFC000"/>
        </w:rPr>
        <w:t>000D</w:t>
      </w:r>
    </w:p>
    <w:p>
      <w:pPr>
        <w:pStyle w:val="36"/>
        <w:rPr>
          <w:rFonts w:hAnsi="宋体"/>
        </w:rPr>
      </w:pPr>
      <w:del w:id="1888" w:author="asus" w:date="2017-10-06T16:15:00Z">
        <w:r>
          <w:rPr>
            <w:rFonts w:hint="eastAsia" w:hAnsi="宋体"/>
          </w:rPr>
          <w:delText>报文流水号</w:delText>
        </w:r>
      </w:del>
      <w:ins w:id="1889" w:author="asus" w:date="2017-10-06T16:15:00Z">
        <w:r>
          <w:rPr>
            <w:rFonts w:hint="eastAsia" w:hAnsi="宋体"/>
          </w:rPr>
          <w:t xml:space="preserve">Message serial number </w:t>
        </w:r>
      </w:ins>
      <w:r>
        <w:rPr>
          <w:rFonts w:hint="eastAsia" w:hAnsi="宋体"/>
        </w:rPr>
        <w:t>seq   ： 0x0000005E</w:t>
      </w:r>
    </w:p>
    <w:p>
      <w:pPr>
        <w:pStyle w:val="36"/>
        <w:rPr>
          <w:rFonts w:hAnsi="宋体"/>
        </w:rPr>
      </w:pPr>
      <w:del w:id="1890" w:author="asus" w:date="2017-10-06T16:16:00Z">
        <w:r>
          <w:rPr>
            <w:rFonts w:hint="eastAsia" w:hAnsi="宋体"/>
          </w:rPr>
          <w:delText>协议版本</w:delText>
        </w:r>
      </w:del>
      <w:ins w:id="1891" w:author="asus" w:date="2017-10-06T16:16:00Z">
        <w:r>
          <w:rPr>
            <w:rFonts w:hint="eastAsia" w:hAnsi="宋体"/>
          </w:rPr>
          <w:t>protocol version</w:t>
        </w:r>
      </w:ins>
      <w:r>
        <w:rPr>
          <w:rFonts w:hint="eastAsia" w:hAnsi="宋体"/>
        </w:rPr>
        <w:t>pro_ver ： 0x0001 (V0.1)</w:t>
      </w:r>
    </w:p>
    <w:p>
      <w:pPr>
        <w:pStyle w:val="36"/>
        <w:rPr>
          <w:rFonts w:hAnsi="宋体"/>
        </w:rPr>
      </w:pPr>
      <w:del w:id="1892" w:author="asus" w:date="2017-10-06T16:17:00Z">
        <w:r>
          <w:rPr>
            <w:rFonts w:hint="eastAsia" w:hAnsi="宋体"/>
          </w:rPr>
          <w:delText>安全标识</w:delText>
        </w:r>
      </w:del>
      <w:ins w:id="1893" w:author="asus" w:date="2017-10-06T16:17:00Z">
        <w:r>
          <w:rPr>
            <w:rFonts w:hint="eastAsia" w:hAnsi="宋体"/>
          </w:rPr>
          <w:t>security flag</w:t>
        </w:r>
      </w:ins>
      <w:r>
        <w:rPr>
          <w:rFonts w:hint="eastAsia" w:hAnsi="宋体"/>
        </w:rPr>
        <w:t>seq_flag： 0x0000</w:t>
      </w:r>
    </w:p>
    <w:p>
      <w:pPr>
        <w:pStyle w:val="36"/>
        <w:rPr>
          <w:rFonts w:hAnsi="宋体"/>
        </w:rPr>
      </w:pPr>
      <w:del w:id="1894" w:author="asus" w:date="2017-10-06T16:18:00Z">
        <w:r>
          <w:rPr>
            <w:rFonts w:hint="eastAsia" w:hAnsi="宋体"/>
          </w:rPr>
          <w:delText>设备ID</w:delText>
        </w:r>
      </w:del>
      <w:ins w:id="1895"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1896" w:author="asus" w:date="2017-10-07T01:10:00Z">
        <w:r>
          <w:rPr>
            <w:rFonts w:hint="eastAsia" w:hAnsi="宋体"/>
          </w:rPr>
          <w:delText>转为字符串为</w:delText>
        </w:r>
      </w:del>
      <w:ins w:id="1897" w:author="asus" w:date="2017-10-07T01:11: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1898" w:author="asus" w:date="2017-10-06T16:20:00Z">
        <w:r>
          <w:rPr>
            <w:rFonts w:hint="eastAsia" w:hAnsi="宋体"/>
            <w:b/>
          </w:rPr>
          <w:delText>报文体</w:delText>
        </w:r>
      </w:del>
      <w:ins w:id="1899" w:author="asus" w:date="2017-10-06T16:20:00Z">
        <w:r>
          <w:rPr>
            <w:rFonts w:hint="eastAsia" w:hAnsi="宋体"/>
            <w:b/>
          </w:rPr>
          <w:t>Service content</w:t>
        </w:r>
      </w:ins>
    </w:p>
    <w:p>
      <w:pPr>
        <w:pStyle w:val="36"/>
        <w:rPr>
          <w:rFonts w:hAnsi="宋体"/>
        </w:rPr>
      </w:pPr>
      <w:del w:id="1900" w:author="Edward Lee" w:date="2017-10-16T16:09:00Z">
        <w:r>
          <w:rPr>
            <w:rFonts w:hint="eastAsia" w:hAnsi="宋体" w:cstheme="minorBidi"/>
            <w:kern w:val="2"/>
            <w:szCs w:val="22"/>
            <w:shd w:val="clear" w:color="auto" w:fill="C2D69B" w:themeFill="accent3" w:themeFillTint="99"/>
          </w:rPr>
          <w:delText>请求升级文件类型</w:delText>
        </w:r>
      </w:del>
      <w:ins w:id="1901" w:author="asus" w:date="2017-10-07T02:16:00Z">
        <w:r>
          <w:rPr>
            <w:rFonts w:hint="eastAsia" w:hAnsi="宋体" w:cstheme="minorBidi"/>
            <w:kern w:val="2"/>
            <w:szCs w:val="22"/>
            <w:shd w:val="clear" w:color="auto" w:fill="C2D69B" w:themeFill="accent3" w:themeFillTint="99"/>
          </w:rPr>
          <w:t xml:space="preserve">request update file type </w:t>
        </w:r>
      </w:ins>
      <w:r>
        <w:rPr>
          <w:rFonts w:hint="eastAsia" w:hAnsi="宋体" w:cstheme="minorBidi"/>
          <w:b/>
          <w:kern w:val="2"/>
          <w:szCs w:val="22"/>
          <w:shd w:val="clear" w:color="auto" w:fill="C2D69B" w:themeFill="accent3" w:themeFillTint="99"/>
        </w:rPr>
        <w:t>file_type</w:t>
      </w:r>
      <w:r>
        <w:rPr>
          <w:rFonts w:hint="eastAsia" w:hAnsi="宋体" w:cstheme="minorBidi"/>
          <w:kern w:val="2"/>
          <w:szCs w:val="22"/>
          <w:shd w:val="clear" w:color="auto" w:fill="C2D69B" w:themeFill="accent3" w:themeFillTint="99"/>
        </w:rPr>
        <w:t xml:space="preserve">   </w:t>
      </w:r>
      <w:r>
        <w:rPr>
          <w:rFonts w:hint="eastAsia" w:hAnsi="宋体"/>
        </w:rPr>
        <w:t xml:space="preserve">: </w:t>
      </w:r>
      <w:r>
        <w:rPr>
          <w:rFonts w:hAnsi="宋体"/>
          <w:color w:val="FF33CC"/>
        </w:rPr>
        <w:t>0</w:t>
      </w:r>
      <w:r>
        <w:rPr>
          <w:rFonts w:hint="eastAsia" w:hAnsi="宋体"/>
          <w:color w:val="FF33CC"/>
        </w:rPr>
        <w:t>1</w:t>
      </w:r>
      <w:r>
        <w:rPr>
          <w:rFonts w:hint="eastAsia" w:hAnsi="宋体"/>
        </w:rPr>
        <w:t xml:space="preserve">   (</w:t>
      </w:r>
      <w:ins w:id="1902" w:author="asus" w:date="2017-10-07T02:16:00Z">
        <w:r>
          <w:rPr>
            <w:rFonts w:hint="eastAsia" w:hAnsi="宋体"/>
          </w:rPr>
          <w:t>update host firmware</w:t>
        </w:r>
      </w:ins>
      <w:del w:id="1903" w:author="Edward Lee" w:date="2017-10-16T16:09:00Z">
        <w:r>
          <w:rPr>
            <w:rFonts w:hint="eastAsia" w:hAnsi="宋体"/>
          </w:rPr>
          <w:delText>升级主机固件</w:delText>
        </w:r>
      </w:del>
      <w:r>
        <w:rPr>
          <w:rFonts w:hint="eastAsia" w:hAnsi="宋体"/>
        </w:rPr>
        <w:t>)</w:t>
      </w:r>
    </w:p>
    <w:p>
      <w:pPr>
        <w:pStyle w:val="36"/>
        <w:rPr>
          <w:ins w:id="1904" w:author="asus" w:date="2017-10-07T02:17:00Z"/>
          <w:del w:id="1905" w:author="Edward Lee" w:date="2017-10-16T16:09:00Z"/>
          <w:rFonts w:hAnsi="宋体" w:cstheme="minorBidi"/>
          <w:kern w:val="2"/>
          <w:szCs w:val="22"/>
          <w:shd w:val="clear" w:color="auto" w:fill="FFFFFF" w:themeFill="background1"/>
          <w:rPrChange w:id="1906" w:author="asus" w:date="2017-10-07T02:17:00Z">
            <w:rPr>
              <w:ins w:id="1907" w:author="asus" w:date="2017-10-07T02:17:00Z"/>
              <w:del w:id="1908" w:author="Edward Lee" w:date="2017-10-16T16:09:00Z"/>
            </w:rPr>
          </w:rPrChange>
        </w:rPr>
      </w:pPr>
      <w:del w:id="1909" w:author="Edward Lee" w:date="2017-10-16T16:09:00Z">
        <w:r>
          <w:rPr>
            <w:rFonts w:hint="eastAsia" w:hAnsi="宋体" w:cstheme="minorBidi"/>
            <w:kern w:val="2"/>
            <w:szCs w:val="22"/>
            <w:shd w:val="clear" w:color="auto" w:fill="C2D69B" w:themeFill="accent3" w:themeFillTint="99"/>
          </w:rPr>
          <w:delText>请求数据类别</w:delText>
        </w:r>
      </w:del>
      <w:ins w:id="1910" w:author="asus" w:date="2017-10-07T02:16:00Z">
        <w:r>
          <w:rPr>
            <w:rFonts w:hint="eastAsia" w:hAnsi="宋体" w:cstheme="minorBidi"/>
            <w:kern w:val="2"/>
            <w:szCs w:val="22"/>
            <w:shd w:val="clear" w:color="auto" w:fill="C2D69B" w:themeFill="accent3" w:themeFillTint="99"/>
          </w:rPr>
          <w:t xml:space="preserve">request update data type </w:t>
        </w:r>
      </w:ins>
      <w:r>
        <w:rPr>
          <w:rFonts w:hint="eastAsia" w:hAnsi="宋体" w:cstheme="minorBidi"/>
          <w:kern w:val="2"/>
          <w:szCs w:val="22"/>
          <w:shd w:val="clear" w:color="auto" w:fill="C2D69B" w:themeFill="accent3" w:themeFillTint="99"/>
        </w:rPr>
        <w:t xml:space="preserve">data_type       </w:t>
      </w:r>
      <w:r>
        <w:rPr>
          <w:rFonts w:hint="eastAsia" w:hAnsi="宋体"/>
        </w:rPr>
        <w:t xml:space="preserve">: </w:t>
      </w:r>
      <w:r>
        <w:rPr>
          <w:rFonts w:hAnsi="宋体" w:cstheme="minorBidi"/>
          <w:color w:val="3333FF"/>
          <w:kern w:val="2"/>
          <w:szCs w:val="22"/>
          <w:shd w:val="clear" w:color="auto" w:fill="FFFFFF" w:themeFill="background1"/>
        </w:rPr>
        <w:t>0</w:t>
      </w:r>
      <w:r>
        <w:rPr>
          <w:rFonts w:hint="eastAsia" w:hAnsi="宋体" w:cstheme="minorBidi"/>
          <w:color w:val="3333FF"/>
          <w:kern w:val="2"/>
          <w:szCs w:val="22"/>
          <w:shd w:val="clear" w:color="auto" w:fill="FFFFFF" w:themeFill="background1"/>
        </w:rPr>
        <w:t xml:space="preserve">2 </w:t>
      </w:r>
      <w:r>
        <w:rPr>
          <w:rFonts w:hint="eastAsia" w:hAnsi="宋体" w:cstheme="minorBidi"/>
          <w:kern w:val="2"/>
          <w:szCs w:val="22"/>
          <w:shd w:val="clear" w:color="auto" w:fill="FFFFFF" w:themeFill="background1"/>
        </w:rPr>
        <w:t xml:space="preserve">  (</w:t>
      </w:r>
      <w:del w:id="1911" w:author="Edward Lee" w:date="2017-10-16T16:09:00Z">
        <w:r>
          <w:rPr>
            <w:rFonts w:hint="eastAsia" w:hAnsi="宋体" w:cstheme="minorBidi"/>
            <w:kern w:val="2"/>
            <w:szCs w:val="22"/>
            <w:shd w:val="clear" w:color="auto" w:fill="FFFFFF" w:themeFill="background1"/>
          </w:rPr>
          <w:delText>升级完成</w:delText>
        </w:r>
      </w:del>
      <w:ins w:id="1912" w:author="asus" w:date="2017-10-07T02:17:00Z">
        <w:r>
          <w:rPr>
            <w:rFonts w:hAnsi="宋体" w:cstheme="minorBidi"/>
            <w:b w:val="0"/>
            <w:bCs w:val="0"/>
            <w:smallCaps w:val="0"/>
            <w:spacing w:val="0"/>
            <w:kern w:val="2"/>
            <w:szCs w:val="22"/>
            <w:shd w:val="clear" w:color="auto" w:fill="FFFFFF" w:themeFill="background1"/>
            <w:rPrChange w:id="1913" w:author="asus" w:date="2017-10-07T02:17:00Z">
              <w:rPr>
                <w:b/>
                <w:bCs/>
                <w:smallCaps/>
                <w:spacing w:val="5"/>
              </w:rPr>
            </w:rPrChange>
          </w:rPr>
          <w:t>update completed</w:t>
        </w:r>
      </w:ins>
    </w:p>
    <w:p>
      <w:pPr>
        <w:pStyle w:val="36"/>
        <w:rPr>
          <w:rFonts w:hAnsi="宋体" w:cstheme="minorBidi"/>
          <w:kern w:val="2"/>
          <w:szCs w:val="22"/>
          <w:shd w:val="clear" w:color="auto" w:fill="FFFFFF" w:themeFill="background1"/>
        </w:rPr>
      </w:pPr>
      <w:r>
        <w:rPr>
          <w:rFonts w:hint="eastAsia" w:hAnsi="宋体" w:cstheme="minorBidi"/>
          <w:kern w:val="2"/>
          <w:szCs w:val="22"/>
          <w:shd w:val="clear" w:color="auto" w:fill="FFFFFF" w:themeFill="background1"/>
        </w:rPr>
        <w:t>)</w:t>
      </w:r>
    </w:p>
    <w:p>
      <w:pPr>
        <w:pStyle w:val="36"/>
        <w:rPr>
          <w:rFonts w:hAnsi="宋体"/>
        </w:rPr>
      </w:pPr>
      <w:del w:id="1914" w:author="Edward Lee" w:date="2017-10-16T16:09:00Z">
        <w:r>
          <w:rPr>
            <w:rFonts w:hint="eastAsia" w:hAnsi="宋体"/>
            <w:shd w:val="clear" w:color="auto" w:fill="C2D69B" w:themeFill="accent3" w:themeFillTint="99"/>
          </w:rPr>
          <w:delText>升级接收完成标识</w:delText>
        </w:r>
      </w:del>
      <w:ins w:id="1915" w:author="asus" w:date="2017-10-07T02:18:00Z">
        <w:r>
          <w:rPr>
            <w:rFonts w:hAnsi="宋体"/>
            <w:b w:val="0"/>
            <w:bCs w:val="0"/>
            <w:smallCaps w:val="0"/>
            <w:spacing w:val="0"/>
            <w:shd w:val="clear" w:color="auto" w:fill="C2D69B" w:themeFill="accent3" w:themeFillTint="99"/>
            <w:rPrChange w:id="1916" w:author="asus" w:date="2017-10-07T02:18:00Z">
              <w:rPr>
                <w:b/>
                <w:bCs/>
                <w:smallCaps/>
                <w:spacing w:val="5"/>
              </w:rPr>
            </w:rPrChange>
          </w:rPr>
          <w:t>Upgrade the reception completion flag</w:t>
        </w:r>
      </w:ins>
      <w:ins w:id="1917" w:author="asus" w:date="2017-10-07T02:18:00Z">
        <w:r>
          <w:rPr>
            <w:rFonts w:hint="eastAsia" w:hAnsi="宋体"/>
            <w:shd w:val="clear" w:color="auto" w:fill="C2D69B" w:themeFill="accent3" w:themeFillTint="99"/>
          </w:rPr>
          <w:t xml:space="preserve"> </w:t>
        </w:r>
      </w:ins>
      <w:r>
        <w:rPr>
          <w:rFonts w:hint="eastAsia" w:hAnsi="宋体"/>
          <w:shd w:val="clear" w:color="auto" w:fill="C2D69B" w:themeFill="accent3" w:themeFillTint="99"/>
        </w:rPr>
        <w:t xml:space="preserve">update_flag </w:t>
      </w:r>
      <w:r>
        <w:rPr>
          <w:rFonts w:hAnsi="宋体"/>
          <w:shd w:val="clear" w:color="auto" w:fill="FFFFFF" w:themeFill="background1"/>
        </w:rPr>
        <w:t>:</w:t>
      </w:r>
      <w:r>
        <w:rPr>
          <w:rFonts w:hint="eastAsia" w:hAnsi="宋体"/>
          <w:shd w:val="clear" w:color="auto" w:fill="FFFFFF" w:themeFill="background1"/>
        </w:rPr>
        <w:t xml:space="preserve"> </w:t>
      </w:r>
      <w:r>
        <w:rPr>
          <w:rFonts w:hint="eastAsia" w:hAnsi="宋体" w:cstheme="minorBidi"/>
          <w:color w:val="00B050"/>
          <w:kern w:val="2"/>
          <w:szCs w:val="22"/>
          <w:shd w:val="clear" w:color="auto" w:fill="FFFFFF" w:themeFill="background1"/>
        </w:rPr>
        <w:t xml:space="preserve">01   </w:t>
      </w:r>
      <w:r>
        <w:rPr>
          <w:rFonts w:hint="eastAsia" w:hAnsi="宋体" w:cstheme="minorBidi"/>
          <w:kern w:val="2"/>
          <w:szCs w:val="22"/>
          <w:shd w:val="clear" w:color="auto" w:fill="FFFFFF" w:themeFill="background1"/>
        </w:rPr>
        <w:t>（</w:t>
      </w:r>
      <w:del w:id="1918" w:author="Edward Lee" w:date="2017-10-16T16:09:00Z">
        <w:r>
          <w:rPr>
            <w:rFonts w:hint="eastAsia" w:hAnsi="宋体"/>
          </w:rPr>
          <w:delText>接收升级文件成功</w:delText>
        </w:r>
      </w:del>
      <w:ins w:id="1919" w:author="asus" w:date="2017-10-07T02:18:00Z">
        <w:r>
          <w:rPr>
            <w:rFonts w:hAnsi="宋体"/>
            <w:b w:val="0"/>
            <w:bCs w:val="0"/>
            <w:smallCaps w:val="0"/>
            <w:spacing w:val="0"/>
            <w:rPrChange w:id="1920" w:author="asus" w:date="2017-10-07T02:18:00Z">
              <w:rPr>
                <w:b/>
                <w:bCs/>
                <w:smallCaps/>
                <w:spacing w:val="5"/>
              </w:rPr>
            </w:rPrChange>
          </w:rPr>
          <w:t>Receive the upgrade file successfully</w:t>
        </w:r>
      </w:ins>
      <w:r>
        <w:rPr>
          <w:rFonts w:hint="eastAsia" w:hAnsi="宋体"/>
        </w:rPr>
        <w:t>）</w:t>
      </w:r>
    </w:p>
    <w:p>
      <w:pPr>
        <w:pStyle w:val="36"/>
        <w:rPr>
          <w:rFonts w:hAnsi="宋体"/>
        </w:rPr>
      </w:pPr>
      <w:del w:id="1921" w:author="Edward Lee" w:date="2017-10-16T16:09:00Z">
        <w:r>
          <w:rPr>
            <w:rFonts w:hint="eastAsia" w:hAnsi="宋体" w:cstheme="minorBidi"/>
            <w:kern w:val="2"/>
            <w:szCs w:val="22"/>
            <w:shd w:val="clear" w:color="auto" w:fill="C2D69B" w:themeFill="accent3" w:themeFillTint="99"/>
          </w:rPr>
          <w:delText>升级后的固件版本</w:delText>
        </w:r>
      </w:del>
      <w:ins w:id="1922" w:author="asus" w:date="2017-10-07T02:18:00Z">
        <w:r>
          <w:rPr>
            <w:rFonts w:hint="eastAsia" w:hAnsi="宋体" w:cstheme="minorBidi"/>
            <w:kern w:val="2"/>
            <w:szCs w:val="22"/>
            <w:shd w:val="clear" w:color="auto" w:fill="C2D69B" w:themeFill="accent3" w:themeFillTint="99"/>
          </w:rPr>
          <w:t xml:space="preserve">updated firmware version </w:t>
        </w:r>
      </w:ins>
      <w:r>
        <w:rPr>
          <w:rFonts w:hint="eastAsia" w:hAnsi="宋体" w:cstheme="minorBidi"/>
          <w:kern w:val="2"/>
          <w:szCs w:val="22"/>
          <w:shd w:val="clear" w:color="auto" w:fill="C2D69B" w:themeFill="accent3" w:themeFillTint="99"/>
        </w:rPr>
        <w:t xml:space="preserve">update_ver </w:t>
      </w:r>
      <w:r>
        <w:rPr>
          <w:rFonts w:hAnsi="宋体" w:cstheme="minorBidi"/>
          <w:kern w:val="2"/>
          <w:szCs w:val="22"/>
          <w:shd w:val="clear" w:color="auto" w:fill="C2D69B" w:themeFill="accent3" w:themeFillTint="99"/>
        </w:rPr>
        <w:t xml:space="preserve"> </w:t>
      </w:r>
      <w:r>
        <w:rPr>
          <w:rFonts w:hint="eastAsia"/>
          <w:szCs w:val="18"/>
        </w:rPr>
        <w:t xml:space="preserve">: </w:t>
      </w:r>
      <w:r>
        <w:rPr>
          <w:rFonts w:hAnsi="宋体"/>
          <w:color w:val="FF6600"/>
        </w:rPr>
        <w:t>02 08</w:t>
      </w:r>
      <w:r>
        <w:rPr>
          <w:rFonts w:hint="eastAsia" w:hAnsi="宋体" w:cstheme="minorBidi"/>
          <w:kern w:val="2"/>
          <w:szCs w:val="22"/>
          <w:shd w:val="clear" w:color="auto" w:fill="FFFFFF" w:themeFill="background1"/>
        </w:rPr>
        <w:t>（</w:t>
      </w:r>
      <w:del w:id="1923" w:author="Edward Lee" w:date="2017-10-16T16:09:00Z">
        <w:r>
          <w:rPr>
            <w:rFonts w:hint="eastAsia" w:hAnsi="宋体"/>
          </w:rPr>
          <w:delText>接收的升级文件版本为V2.8</w:delText>
        </w:r>
      </w:del>
      <w:ins w:id="1924" w:author="asus" w:date="2017-10-07T02:19:00Z">
        <w:r>
          <w:rPr>
            <w:rFonts w:hAnsi="宋体"/>
            <w:b w:val="0"/>
            <w:bCs w:val="0"/>
            <w:smallCaps w:val="0"/>
            <w:spacing w:val="0"/>
            <w:rPrChange w:id="1925" w:author="asus" w:date="2017-10-07T02:19:00Z">
              <w:rPr>
                <w:b/>
                <w:bCs/>
                <w:smallCaps/>
                <w:spacing w:val="5"/>
              </w:rPr>
            </w:rPrChange>
          </w:rPr>
          <w:t>The version of the upgrade file received is V2.8</w:t>
        </w:r>
      </w:ins>
      <w:r>
        <w:rPr>
          <w:rFonts w:hint="eastAsia" w:hAnsi="宋体"/>
        </w:rPr>
        <w:t>）</w:t>
      </w:r>
    </w:p>
    <w:p>
      <w:pPr>
        <w:ind w:firstLine="420"/>
        <w:rPr>
          <w:rFonts w:ascii="宋体" w:hAnsi="宋体" w:eastAsia="宋体"/>
        </w:rPr>
      </w:pPr>
      <w:ins w:id="1926" w:author="asus" w:date="2017-10-07T02:19:00Z">
        <w:r>
          <w:rPr>
            <w:rFonts w:hint="eastAsia" w:ascii="宋体" w:hAnsi="宋体" w:eastAsia="宋体"/>
            <w:shd w:val="clear" w:color="auto" w:fill="C2D69B" w:themeFill="accent3" w:themeFillTint="99"/>
          </w:rPr>
          <w:t xml:space="preserve">Reserve </w:t>
        </w:r>
      </w:ins>
      <w:del w:id="1927" w:author="asus" w:date="2017-10-07T02:19:00Z">
        <w:r>
          <w:rPr>
            <w:rFonts w:hint="eastAsia" w:ascii="宋体" w:hAnsi="宋体" w:eastAsia="宋体"/>
            <w:shd w:val="clear" w:color="auto" w:fill="C2D69B" w:themeFill="accent3" w:themeFillTint="99"/>
          </w:rPr>
          <w:delText>预留</w:delText>
        </w:r>
      </w:del>
      <w:r>
        <w:rPr>
          <w:rFonts w:ascii="宋体" w:hAnsi="宋体" w:eastAsia="宋体"/>
          <w:b/>
          <w:shd w:val="clear" w:color="auto" w:fill="C2D69B" w:themeFill="accent3" w:themeFillTint="99"/>
        </w:rPr>
        <w:t>Reserved</w:t>
      </w:r>
      <w:r>
        <w:rPr>
          <w:rFonts w:hint="eastAsia" w:ascii="宋体" w:hAnsi="宋体" w:eastAsia="宋体"/>
          <w:shd w:val="clear" w:color="auto" w:fill="C2D69B" w:themeFill="accent3" w:themeFillTint="99"/>
        </w:rPr>
        <w:t xml:space="preserve">                </w:t>
      </w:r>
      <w:r>
        <w:rPr>
          <w:rFonts w:hint="eastAsia"/>
          <w:szCs w:val="18"/>
        </w:rPr>
        <w:t>:</w:t>
      </w:r>
      <w:r>
        <w:rPr>
          <w:rFonts w:hint="eastAsia" w:ascii="宋体" w:hAnsi="宋体" w:eastAsia="宋体"/>
        </w:rPr>
        <w:t xml:space="preserve"> </w:t>
      </w:r>
      <w:r>
        <w:rPr>
          <w:rFonts w:hint="eastAsia" w:ascii="宋体" w:hAnsi="宋体" w:eastAsia="宋体" w:cs="Times New Roman"/>
          <w:color w:val="7030A0"/>
          <w:kern w:val="0"/>
          <w:szCs w:val="20"/>
        </w:rPr>
        <w:t xml:space="preserve">00 </w:t>
      </w:r>
      <w:r>
        <w:rPr>
          <w:rFonts w:hint="eastAsia" w:ascii="宋体" w:hAnsi="宋体" w:eastAsia="宋体"/>
        </w:rPr>
        <w:t xml:space="preserve">  (</w:t>
      </w:r>
      <w:del w:id="1928" w:author="Edward Lee" w:date="2017-10-16T16:09:00Z">
        <w:r>
          <w:rPr>
            <w:rFonts w:hint="eastAsia" w:ascii="宋体" w:hAnsi="宋体" w:eastAsia="宋体"/>
          </w:rPr>
          <w:delText>预留</w:delText>
        </w:r>
      </w:del>
      <w:ins w:id="1929" w:author="asus" w:date="2017-10-07T02:19:00Z">
        <w:r>
          <w:rPr>
            <w:rFonts w:hint="eastAsia" w:ascii="宋体" w:hAnsi="宋体" w:eastAsia="宋体"/>
          </w:rPr>
          <w:t>reserve</w:t>
        </w:r>
      </w:ins>
      <w:r>
        <w:rPr>
          <w:rFonts w:hint="eastAsia" w:ascii="宋体" w:hAnsi="宋体" w:eastAsia="宋体"/>
        </w:rPr>
        <w:t>）</w:t>
      </w:r>
    </w:p>
    <w:p>
      <w:pPr>
        <w:ind w:left="2977" w:leftChars="200" w:hanging="2557"/>
        <w:rPr>
          <w:rFonts w:ascii="宋体" w:hAnsi="宋体" w:eastAsia="宋体"/>
          <w:b/>
          <w:shd w:val="clear" w:color="auto" w:fill="C2D69B" w:themeFill="accent3" w:themeFillTint="99"/>
        </w:rPr>
      </w:pPr>
      <w:del w:id="1930" w:author="asus" w:date="2017-10-06T17:45:00Z">
        <w:r>
          <w:rPr>
            <w:rFonts w:hint="eastAsia" w:ascii="宋体" w:hAnsi="宋体" w:eastAsia="宋体"/>
            <w:b/>
            <w:shd w:val="clear" w:color="auto" w:fill="FFFFFF" w:themeFill="background1"/>
          </w:rPr>
          <w:delText>校验</w:delText>
        </w:r>
      </w:del>
      <w:ins w:id="1931" w:author="asus" w:date="2017-10-06T17:45:00Z">
        <w:r>
          <w:rPr>
            <w:rFonts w:hint="eastAsia" w:ascii="宋体" w:hAnsi="宋体" w:eastAsia="宋体"/>
            <w:b/>
            <w:shd w:val="clear" w:color="auto" w:fill="FFFFFF" w:themeFill="background1"/>
          </w:rPr>
          <w:t>Check</w:t>
        </w:r>
      </w:ins>
    </w:p>
    <w:p>
      <w:pPr>
        <w:ind w:firstLine="420"/>
        <w:rPr>
          <w:rFonts w:hAnsi="宋体"/>
          <w:b/>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0x05C6 </w:t>
      </w:r>
    </w:p>
    <w:p>
      <w:pPr>
        <w:pStyle w:val="4"/>
        <w:numPr>
          <w:ilvl w:val="2"/>
          <w:numId w:val="3"/>
        </w:numPr>
        <w:rPr>
          <w:sz w:val="30"/>
          <w:szCs w:val="30"/>
        </w:rPr>
      </w:pPr>
      <w:del w:id="1932" w:author="Edward Lee" w:date="2017-10-16T16:10:00Z">
        <w:r>
          <w:rPr>
            <w:rFonts w:hint="eastAsia"/>
            <w:sz w:val="30"/>
            <w:szCs w:val="30"/>
          </w:rPr>
          <w:delText>平台确认包定义</w:delText>
        </w:r>
      </w:del>
      <w:ins w:id="1933" w:author="asus" w:date="2017-10-07T02:20:00Z">
        <w:r>
          <w:rPr>
            <w:b/>
            <w:bCs/>
            <w:smallCaps w:val="0"/>
            <w:spacing w:val="0"/>
            <w:sz w:val="30"/>
            <w:szCs w:val="30"/>
            <w:rPrChange w:id="1934" w:author="asus" w:date="2017-10-07T02:20:00Z">
              <w:rPr>
                <w:b w:val="0"/>
                <w:bCs w:val="0"/>
                <w:smallCaps/>
                <w:spacing w:val="5"/>
              </w:rPr>
            </w:rPrChange>
          </w:rPr>
          <w:t>Platform validation package definition</w:t>
        </w:r>
      </w:ins>
    </w:p>
    <w:p>
      <w:pPr>
        <w:pStyle w:val="36"/>
        <w:rPr>
          <w:rFonts w:hAnsi="宋体"/>
        </w:rPr>
      </w:pPr>
      <w:del w:id="1935" w:author="Edward Lee" w:date="2017-10-16T16:10:00Z">
        <w:r>
          <w:rPr>
            <w:rFonts w:hint="eastAsia" w:hAnsi="宋体"/>
          </w:rPr>
          <w:delText>平台确认报文体根据申请的内容而定。</w:delText>
        </w:r>
      </w:del>
      <w:ins w:id="1936" w:author="asus" w:date="2017-10-07T02:20:00Z">
        <w:r>
          <w:rPr>
            <w:rFonts w:hint="eastAsia" w:hAnsi="宋体"/>
          </w:rPr>
          <w:t>Platform validation service content based on content application</w:t>
        </w:r>
      </w:ins>
    </w:p>
    <w:p>
      <w:pPr>
        <w:pStyle w:val="36"/>
        <w:spacing w:line="360" w:lineRule="auto"/>
        <w:ind w:firstLine="422"/>
        <w:rPr>
          <w:rFonts w:hAnsi="宋体"/>
        </w:rPr>
      </w:pPr>
      <w:del w:id="1937" w:author="Edward Lee" w:date="2017-10-16T16:10:00Z">
        <w:r>
          <w:rPr>
            <w:rFonts w:hint="eastAsia" w:hAnsi="宋体"/>
            <w:b/>
          </w:rPr>
          <w:delText>确认码</w:delText>
        </w:r>
      </w:del>
      <w:ins w:id="1938" w:author="asus" w:date="2017-10-07T02:21:00Z">
        <w:r>
          <w:rPr>
            <w:rFonts w:hint="eastAsia" w:hAnsi="宋体"/>
            <w:b/>
          </w:rPr>
          <w:t>validation code</w:t>
        </w:r>
      </w:ins>
      <w:r>
        <w:rPr>
          <w:rFonts w:hint="eastAsia" w:hAnsi="宋体"/>
        </w:rPr>
        <w:t>： 0x800D</w:t>
      </w:r>
    </w:p>
    <w:p>
      <w:pPr>
        <w:pStyle w:val="36"/>
        <w:spacing w:line="360" w:lineRule="auto"/>
        <w:ind w:firstLine="422"/>
        <w:rPr>
          <w:rFonts w:hAnsi="宋体"/>
        </w:rPr>
      </w:pPr>
      <w:del w:id="1939" w:author="asus" w:date="2017-10-06T16:20:00Z">
        <w:r>
          <w:rPr>
            <w:rFonts w:hint="eastAsia" w:hAnsi="宋体"/>
            <w:b/>
          </w:rPr>
          <w:delText>报文体</w:delText>
        </w:r>
      </w:del>
      <w:ins w:id="1940" w:author="asus" w:date="2017-10-06T16:20:00Z">
        <w:r>
          <w:rPr>
            <w:rFonts w:hint="eastAsia" w:hAnsi="宋体"/>
            <w:b/>
          </w:rPr>
          <w:t>Service content</w:t>
        </w:r>
      </w:ins>
      <w:r>
        <w:rPr>
          <w:rFonts w:hint="eastAsia" w:hAnsi="宋体"/>
        </w:rPr>
        <w:t>：</w:t>
      </w:r>
      <w:del w:id="1941" w:author="asus" w:date="2017-10-06T17:34:00Z">
        <w:r>
          <w:rPr>
            <w:rFonts w:hint="eastAsia" w:hAnsi="宋体"/>
          </w:rPr>
          <w:delText>如下表</w:delText>
        </w:r>
      </w:del>
      <w:ins w:id="1942" w:author="asus" w:date="2017-10-06T17:34:00Z">
        <w:r>
          <w:rPr>
            <w:rFonts w:hint="eastAsia" w:hAnsi="宋体"/>
          </w:rPr>
          <w:t>As shown in the table below</w:t>
        </w:r>
      </w:ins>
    </w:p>
    <w:tbl>
      <w:tblPr>
        <w:tblStyle w:val="21"/>
        <w:tblW w:w="8258" w:type="dxa"/>
        <w:jc w:val="center"/>
        <w:tblInd w:w="13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7"/>
        <w:gridCol w:w="1276"/>
        <w:gridCol w:w="5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D6E3BC" w:themeFill="accent3" w:themeFillTint="66"/>
          </w:tcPr>
          <w:p>
            <w:pPr>
              <w:pStyle w:val="36"/>
              <w:ind w:firstLine="0" w:firstLineChars="0"/>
              <w:jc w:val="center"/>
              <w:rPr>
                <w:b/>
                <w:szCs w:val="18"/>
              </w:rPr>
            </w:pPr>
            <w:del w:id="1943" w:author="asus" w:date="2017-10-06T17:35:00Z">
              <w:r>
                <w:rPr>
                  <w:rFonts w:hint="eastAsia"/>
                  <w:b/>
                  <w:szCs w:val="18"/>
                </w:rPr>
                <w:delText>数据段</w:delText>
              </w:r>
            </w:del>
            <w:ins w:id="1944" w:author="asus" w:date="2017-10-06T17:35:00Z">
              <w:r>
                <w:rPr>
                  <w:rFonts w:hint="eastAsia"/>
                  <w:b/>
                  <w:szCs w:val="18"/>
                </w:rPr>
                <w:t>Data segment</w:t>
              </w:r>
            </w:ins>
          </w:p>
        </w:tc>
        <w:tc>
          <w:tcPr>
            <w:tcW w:w="1276" w:type="dxa"/>
            <w:shd w:val="clear" w:color="auto" w:fill="D6E3BC" w:themeFill="accent3" w:themeFillTint="66"/>
          </w:tcPr>
          <w:p>
            <w:pPr>
              <w:pStyle w:val="36"/>
              <w:ind w:firstLine="0" w:firstLineChars="0"/>
              <w:jc w:val="center"/>
              <w:rPr>
                <w:b/>
                <w:szCs w:val="18"/>
              </w:rPr>
            </w:pPr>
            <w:del w:id="1945" w:author="asus" w:date="2017-10-06T17:36:00Z">
              <w:r>
                <w:rPr>
                  <w:rFonts w:hint="eastAsia"/>
                  <w:b/>
                  <w:szCs w:val="18"/>
                </w:rPr>
                <w:delText>字节数</w:delText>
              </w:r>
            </w:del>
            <w:ins w:id="1946" w:author="asus" w:date="2017-10-06T17:36:00Z">
              <w:r>
                <w:rPr>
                  <w:rFonts w:hint="eastAsia"/>
                  <w:b/>
                  <w:szCs w:val="18"/>
                </w:rPr>
                <w:t>Bytes</w:t>
              </w:r>
            </w:ins>
          </w:p>
        </w:tc>
        <w:tc>
          <w:tcPr>
            <w:tcW w:w="5475" w:type="dxa"/>
            <w:shd w:val="clear" w:color="auto" w:fill="D6E3BC" w:themeFill="accent3" w:themeFillTint="66"/>
          </w:tcPr>
          <w:p>
            <w:pPr>
              <w:pStyle w:val="36"/>
              <w:ind w:firstLine="0" w:firstLineChars="0"/>
              <w:jc w:val="center"/>
              <w:rPr>
                <w:b/>
                <w:szCs w:val="18"/>
              </w:rPr>
            </w:pPr>
            <w:del w:id="1947" w:author="asus" w:date="2017-10-06T17:37:00Z">
              <w:r>
                <w:rPr>
                  <w:rFonts w:hint="eastAsia"/>
                  <w:b/>
                  <w:szCs w:val="18"/>
                </w:rPr>
                <w:delText>描述</w:delText>
              </w:r>
            </w:del>
            <w:ins w:id="1948"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auto"/>
            <w:vAlign w:val="center"/>
          </w:tcPr>
          <w:p>
            <w:pPr>
              <w:pStyle w:val="36"/>
              <w:ind w:firstLine="0" w:firstLineChars="0"/>
              <w:jc w:val="center"/>
              <w:rPr>
                <w:del w:id="1949" w:author="asus" w:date="2017-10-07T02:21:00Z"/>
                <w:szCs w:val="18"/>
              </w:rPr>
            </w:pPr>
            <w:del w:id="1950" w:author="asus" w:date="2017-10-07T02:21:00Z">
              <w:r>
                <w:rPr>
                  <w:rFonts w:hint="eastAsia"/>
                  <w:szCs w:val="18"/>
                </w:rPr>
                <w:delText>数据类别</w:delText>
              </w:r>
            </w:del>
          </w:p>
          <w:p>
            <w:pPr>
              <w:pStyle w:val="36"/>
              <w:ind w:firstLine="0" w:firstLineChars="0"/>
              <w:jc w:val="center"/>
              <w:rPr>
                <w:szCs w:val="18"/>
              </w:rPr>
            </w:pPr>
            <w:r>
              <w:rPr>
                <w:rFonts w:hint="eastAsia"/>
                <w:szCs w:val="18"/>
              </w:rPr>
              <w:t>data_type</w:t>
            </w:r>
          </w:p>
        </w:tc>
        <w:tc>
          <w:tcPr>
            <w:tcW w:w="1276" w:type="dxa"/>
            <w:shd w:val="clear" w:color="auto" w:fill="auto"/>
            <w:vAlign w:val="center"/>
          </w:tcPr>
          <w:p>
            <w:pPr>
              <w:pStyle w:val="36"/>
              <w:ind w:firstLine="0" w:firstLineChars="0"/>
              <w:jc w:val="center"/>
              <w:rPr>
                <w:szCs w:val="18"/>
              </w:rPr>
            </w:pPr>
            <w:r>
              <w:rPr>
                <w:rFonts w:hint="eastAsia"/>
                <w:szCs w:val="18"/>
              </w:rPr>
              <w:t>1</w:t>
            </w:r>
          </w:p>
        </w:tc>
        <w:tc>
          <w:tcPr>
            <w:tcW w:w="5475" w:type="dxa"/>
            <w:shd w:val="clear" w:color="auto" w:fill="auto"/>
          </w:tcPr>
          <w:p>
            <w:pPr>
              <w:pStyle w:val="36"/>
              <w:ind w:firstLine="0" w:firstLineChars="0"/>
              <w:rPr>
                <w:del w:id="1951" w:author="asus" w:date="2017-10-07T02:22:00Z"/>
                <w:szCs w:val="18"/>
              </w:rPr>
            </w:pPr>
            <w:r>
              <w:rPr>
                <w:rFonts w:hint="eastAsia"/>
                <w:szCs w:val="18"/>
              </w:rPr>
              <w:t xml:space="preserve"> </w:t>
            </w:r>
            <w:r>
              <w:rPr>
                <w:b/>
                <w:szCs w:val="18"/>
              </w:rPr>
              <w:t>0x01</w:t>
            </w:r>
            <w:r>
              <w:rPr>
                <w:rFonts w:hint="eastAsia"/>
                <w:b/>
                <w:szCs w:val="18"/>
              </w:rPr>
              <w:t xml:space="preserve"> </w:t>
            </w:r>
            <w:r>
              <w:rPr>
                <w:rFonts w:hint="eastAsia"/>
                <w:szCs w:val="18"/>
              </w:rPr>
              <w:t>——</w:t>
            </w:r>
            <w:del w:id="1952" w:author="Edward Lee" w:date="2017-10-16T16:10:00Z">
              <w:r>
                <w:rPr>
                  <w:rFonts w:hint="eastAsia"/>
                  <w:szCs w:val="18"/>
                </w:rPr>
                <w:delText xml:space="preserve"> 主机文件基本信息</w:delText>
              </w:r>
            </w:del>
            <w:ins w:id="1953" w:author="asus" w:date="2017-10-07T02:22:00Z">
              <w:r>
                <w:rPr>
                  <w:b w:val="0"/>
                  <w:bCs w:val="0"/>
                  <w:smallCaps w:val="0"/>
                  <w:spacing w:val="0"/>
                  <w:szCs w:val="18"/>
                  <w:rPrChange w:id="1954" w:author="asus" w:date="2017-10-07T02:22:00Z">
                    <w:rPr>
                      <w:b/>
                      <w:bCs/>
                      <w:smallCaps/>
                      <w:spacing w:val="5"/>
                    </w:rPr>
                  </w:rPrChange>
                </w:rPr>
                <w:t>Host file basic information</w:t>
              </w:r>
            </w:ins>
          </w:p>
          <w:p>
            <w:pPr>
              <w:pStyle w:val="36"/>
              <w:ind w:firstLine="0" w:firstLineChars="0"/>
              <w:rPr>
                <w:ins w:id="1955" w:author="asus" w:date="2017-10-07T02:22:00Z"/>
                <w:szCs w:val="18"/>
              </w:rPr>
            </w:pPr>
          </w:p>
          <w:p>
            <w:pPr>
              <w:pStyle w:val="36"/>
              <w:ind w:firstLine="0" w:firstLineChars="0"/>
              <w:rPr>
                <w:szCs w:val="18"/>
              </w:rPr>
            </w:pPr>
            <w:r>
              <w:rPr>
                <w:rFonts w:hint="eastAsia"/>
                <w:szCs w:val="18"/>
              </w:rPr>
              <w:t xml:space="preserve"> </w:t>
            </w:r>
            <w:r>
              <w:rPr>
                <w:b/>
                <w:szCs w:val="18"/>
              </w:rPr>
              <w:t>0x02</w:t>
            </w:r>
            <w:r>
              <w:rPr>
                <w:rFonts w:hint="eastAsia"/>
                <w:b/>
                <w:szCs w:val="18"/>
              </w:rPr>
              <w:t xml:space="preserve"> </w:t>
            </w:r>
            <w:r>
              <w:rPr>
                <w:rFonts w:hint="eastAsia"/>
                <w:szCs w:val="18"/>
              </w:rPr>
              <w:t>——</w:t>
            </w:r>
            <w:del w:id="1956" w:author="Edward Lee" w:date="2017-10-16T16:10:00Z">
              <w:r>
                <w:rPr>
                  <w:rFonts w:hint="eastAsia"/>
                  <w:szCs w:val="18"/>
                </w:rPr>
                <w:delText xml:space="preserve"> 主机文件内容数据</w:delText>
              </w:r>
            </w:del>
            <w:ins w:id="1957" w:author="asus" w:date="2017-10-07T02:22:00Z">
              <w:r>
                <w:rPr>
                  <w:b w:val="0"/>
                  <w:bCs w:val="0"/>
                  <w:smallCaps w:val="0"/>
                  <w:spacing w:val="0"/>
                  <w:szCs w:val="18"/>
                  <w:rPrChange w:id="1958" w:author="asus" w:date="2017-10-07T02:22:00Z">
                    <w:rPr>
                      <w:b/>
                      <w:bCs/>
                      <w:smallCaps/>
                      <w:spacing w:val="5"/>
                    </w:rPr>
                  </w:rPrChange>
                </w:rPr>
                <w:t>Host file content data</w:t>
              </w:r>
            </w:ins>
          </w:p>
          <w:p>
            <w:pPr>
              <w:pStyle w:val="36"/>
              <w:ind w:firstLine="105" w:firstLineChars="50"/>
              <w:rPr>
                <w:color w:val="00B0F0"/>
                <w:szCs w:val="18"/>
              </w:rPr>
            </w:pPr>
            <w:r>
              <w:rPr>
                <w:b/>
                <w:szCs w:val="18"/>
              </w:rPr>
              <w:t>0x03</w:t>
            </w:r>
            <w:r>
              <w:rPr>
                <w:rFonts w:hint="eastAsia"/>
                <w:b/>
                <w:szCs w:val="18"/>
              </w:rPr>
              <w:t xml:space="preserve"> </w:t>
            </w:r>
            <w:r>
              <w:rPr>
                <w:rFonts w:hint="eastAsia"/>
                <w:szCs w:val="18"/>
              </w:rPr>
              <w:t>——</w:t>
            </w:r>
            <w:del w:id="1959" w:author="Edward Lee" w:date="2017-10-16T16:10:00Z">
              <w:r>
                <w:rPr>
                  <w:rFonts w:hint="eastAsia"/>
                  <w:szCs w:val="18"/>
                </w:rPr>
                <w:delText xml:space="preserve"> 天线文件基本信息</w:delText>
              </w:r>
            </w:del>
            <w:ins w:id="1960" w:author="asus" w:date="2017-10-07T02:22:00Z">
              <w:r>
                <w:rPr>
                  <w:b w:val="0"/>
                  <w:bCs w:val="0"/>
                  <w:smallCaps w:val="0"/>
                  <w:spacing w:val="0"/>
                  <w:szCs w:val="18"/>
                  <w:rPrChange w:id="1961" w:author="asus" w:date="2017-10-07T02:22:00Z">
                    <w:rPr>
                      <w:b/>
                      <w:bCs/>
                      <w:smallCaps/>
                      <w:spacing w:val="5"/>
                    </w:rPr>
                  </w:rPrChange>
                </w:rPr>
                <w:t>Antenna file basic information</w:t>
              </w:r>
            </w:ins>
          </w:p>
          <w:p>
            <w:pPr>
              <w:pStyle w:val="36"/>
              <w:ind w:firstLine="105" w:firstLineChars="50"/>
              <w:rPr>
                <w:color w:val="00B0F0"/>
                <w:szCs w:val="18"/>
              </w:rPr>
            </w:pPr>
            <w:r>
              <w:rPr>
                <w:b/>
                <w:szCs w:val="18"/>
              </w:rPr>
              <w:t>0x04</w:t>
            </w:r>
            <w:r>
              <w:rPr>
                <w:rFonts w:hint="eastAsia"/>
                <w:b/>
                <w:szCs w:val="18"/>
              </w:rPr>
              <w:t xml:space="preserve"> </w:t>
            </w:r>
            <w:r>
              <w:rPr>
                <w:rFonts w:hint="eastAsia"/>
                <w:szCs w:val="18"/>
              </w:rPr>
              <w:t>——</w:t>
            </w:r>
            <w:del w:id="1962" w:author="Edward Lee" w:date="2017-10-16T16:10:00Z">
              <w:r>
                <w:rPr>
                  <w:rFonts w:hint="eastAsia"/>
                  <w:szCs w:val="18"/>
                </w:rPr>
                <w:delText xml:space="preserve"> 天线文件内容数据</w:delText>
              </w:r>
            </w:del>
            <w:ins w:id="1963" w:author="asus" w:date="2017-10-07T02:23:00Z">
              <w:r>
                <w:rPr>
                  <w:b w:val="0"/>
                  <w:bCs w:val="0"/>
                  <w:smallCaps w:val="0"/>
                  <w:spacing w:val="0"/>
                  <w:szCs w:val="18"/>
                  <w:rPrChange w:id="1964" w:author="asus" w:date="2017-10-07T02:23:00Z">
                    <w:rPr>
                      <w:b/>
                      <w:bCs/>
                      <w:smallCaps/>
                      <w:spacing w:val="5"/>
                    </w:rPr>
                  </w:rPrChange>
                </w:rPr>
                <w:t>Antenna file content data</w:t>
              </w:r>
            </w:ins>
          </w:p>
          <w:p>
            <w:pPr>
              <w:pStyle w:val="36"/>
              <w:widowControl w:val="0"/>
              <w:ind w:firstLine="105" w:firstLineChars="50"/>
              <w:rPr>
                <w:rFonts w:hAnsiTheme="minorHAnsi" w:eastAsiaTheme="minorEastAsia" w:cstheme="minorBidi"/>
                <w:kern w:val="2"/>
                <w:szCs w:val="18"/>
              </w:rPr>
            </w:pPr>
            <w:r>
              <w:rPr>
                <w:b/>
                <w:szCs w:val="18"/>
              </w:rPr>
              <w:t>0x05</w:t>
            </w:r>
            <w:r>
              <w:rPr>
                <w:rFonts w:hint="eastAsia"/>
                <w:b/>
                <w:szCs w:val="18"/>
              </w:rPr>
              <w:t xml:space="preserve"> </w:t>
            </w:r>
            <w:r>
              <w:rPr>
                <w:rFonts w:hint="eastAsia"/>
                <w:szCs w:val="18"/>
              </w:rPr>
              <w:t>——</w:t>
            </w:r>
            <w:del w:id="1965" w:author="Edward Lee" w:date="2017-10-16T16:10:00Z">
              <w:r>
                <w:rPr>
                  <w:rFonts w:hint="eastAsia"/>
                  <w:szCs w:val="18"/>
                </w:rPr>
                <w:delText xml:space="preserve"> 升级文件结束</w:delText>
              </w:r>
            </w:del>
            <w:ins w:id="1966" w:author="asus" w:date="2017-10-07T02:23:00Z">
              <w:r>
                <w:rPr>
                  <w:b w:val="0"/>
                  <w:bCs w:val="0"/>
                  <w:smallCaps w:val="0"/>
                  <w:spacing w:val="0"/>
                  <w:szCs w:val="18"/>
                  <w:rPrChange w:id="1967" w:author="asus" w:date="2017-10-07T02:23:00Z">
                    <w:rPr>
                      <w:b/>
                      <w:bCs/>
                      <w:smallCaps/>
                      <w:spacing w:val="5"/>
                    </w:rPr>
                  </w:rPrChange>
                </w:rPr>
                <w:t>The upgrade file ends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auto"/>
            <w:vAlign w:val="center"/>
          </w:tcPr>
          <w:p>
            <w:pPr>
              <w:pStyle w:val="36"/>
              <w:ind w:firstLine="0" w:firstLineChars="0"/>
              <w:jc w:val="center"/>
              <w:rPr>
                <w:szCs w:val="18"/>
              </w:rPr>
            </w:pPr>
            <w:del w:id="1968" w:author="Edward Lee" w:date="2017-10-16T16:10:00Z">
              <w:r>
                <w:rPr>
                  <w:rFonts w:hint="eastAsia"/>
                  <w:szCs w:val="18"/>
                </w:rPr>
                <w:delText>文件基本信息</w:delText>
              </w:r>
            </w:del>
            <w:ins w:id="1969" w:author="asus" w:date="2017-10-07T02:21:00Z">
              <w:r>
                <w:rPr>
                  <w:b w:val="0"/>
                  <w:bCs w:val="0"/>
                  <w:smallCaps w:val="0"/>
                  <w:spacing w:val="0"/>
                  <w:szCs w:val="18"/>
                  <w:rPrChange w:id="1970" w:author="asus" w:date="2017-10-07T02:21:00Z">
                    <w:rPr>
                      <w:b/>
                      <w:bCs/>
                      <w:smallCaps/>
                      <w:spacing w:val="5"/>
                    </w:rPr>
                  </w:rPrChange>
                </w:rPr>
                <w:t>File basic information</w:t>
              </w:r>
            </w:ins>
          </w:p>
        </w:tc>
        <w:tc>
          <w:tcPr>
            <w:tcW w:w="1276" w:type="dxa"/>
            <w:shd w:val="clear" w:color="auto" w:fill="auto"/>
            <w:vAlign w:val="center"/>
          </w:tcPr>
          <w:p>
            <w:pPr>
              <w:pStyle w:val="36"/>
              <w:ind w:firstLine="0" w:firstLineChars="0"/>
              <w:jc w:val="center"/>
              <w:rPr>
                <w:szCs w:val="18"/>
              </w:rPr>
            </w:pPr>
            <w:r>
              <w:rPr>
                <w:rFonts w:hint="eastAsia"/>
                <w:szCs w:val="18"/>
              </w:rPr>
              <w:t>16</w:t>
            </w:r>
          </w:p>
        </w:tc>
        <w:tc>
          <w:tcPr>
            <w:tcW w:w="5475" w:type="dxa"/>
            <w:shd w:val="clear" w:color="auto" w:fill="auto"/>
          </w:tcPr>
          <w:p>
            <w:pPr>
              <w:pStyle w:val="36"/>
              <w:ind w:firstLine="0" w:firstLineChars="0"/>
              <w:rPr>
                <w:color w:val="FF0000"/>
                <w:szCs w:val="18"/>
              </w:rPr>
            </w:pPr>
            <w:del w:id="1971" w:author="Edward Lee" w:date="2017-10-16T16:10:00Z">
              <w:r>
                <w:rPr>
                  <w:rFonts w:hint="eastAsia"/>
                  <w:color w:val="FF0000"/>
                  <w:szCs w:val="18"/>
                </w:rPr>
                <w:delText>当数据类别为0x01/0x03时，此数据段存在</w:delText>
              </w:r>
            </w:del>
            <w:ins w:id="1972" w:author="asus" w:date="2017-10-07T02:23:00Z">
              <w:r>
                <w:rPr>
                  <w:b w:val="0"/>
                  <w:bCs w:val="0"/>
                  <w:smallCaps w:val="0"/>
                  <w:color w:val="FF0000"/>
                  <w:spacing w:val="0"/>
                  <w:szCs w:val="18"/>
                  <w:rPrChange w:id="1973" w:author="asus" w:date="2017-10-07T02:23:00Z">
                    <w:rPr>
                      <w:b/>
                      <w:bCs/>
                      <w:smallCaps/>
                      <w:spacing w:val="5"/>
                    </w:rPr>
                  </w:rPrChange>
                </w:rPr>
                <w:t xml:space="preserve">When the data </w:t>
              </w:r>
            </w:ins>
            <w:ins w:id="1974" w:author="asus" w:date="2017-10-07T02:23:00Z">
              <w:r>
                <w:rPr>
                  <w:rFonts w:hint="eastAsia"/>
                  <w:color w:val="FF0000"/>
                  <w:szCs w:val="18"/>
                </w:rPr>
                <w:t>type</w:t>
              </w:r>
            </w:ins>
            <w:ins w:id="1975" w:author="asus" w:date="2017-10-07T02:23:00Z">
              <w:r>
                <w:rPr>
                  <w:b w:val="0"/>
                  <w:bCs w:val="0"/>
                  <w:smallCaps w:val="0"/>
                  <w:color w:val="FF0000"/>
                  <w:spacing w:val="0"/>
                  <w:szCs w:val="18"/>
                  <w:rPrChange w:id="1976" w:author="asus" w:date="2017-10-07T02:23:00Z">
                    <w:rPr>
                      <w:b/>
                      <w:bCs/>
                      <w:smallCaps/>
                      <w:spacing w:val="5"/>
                    </w:rPr>
                  </w:rPrChange>
                </w:rPr>
                <w:t xml:space="preserve"> is 0x01 / 0x03, this data segment exists</w:t>
              </w:r>
            </w:ins>
          </w:p>
          <w:p>
            <w:pPr>
              <w:pStyle w:val="36"/>
              <w:ind w:firstLine="0" w:firstLineChars="0"/>
              <w:rPr>
                <w:szCs w:val="18"/>
              </w:rPr>
            </w:pPr>
            <w:del w:id="1977" w:author="Edward Lee" w:date="2017-10-16T16:10:00Z">
              <w:r>
                <w:rPr>
                  <w:rFonts w:hint="eastAsia"/>
                  <w:szCs w:val="18"/>
                </w:rPr>
                <w:delText>5字节文件名称，3字节扩展名,2字节文件版本，2字节文件crc16校验(保留</w:delText>
              </w:r>
            </w:del>
            <w:ins w:id="1978" w:author="asus" w:date="2017-10-06T17:56:00Z">
              <w:del w:id="1979" w:author="Edward Lee" w:date="2017-10-16T16:10:00Z">
                <w:r>
                  <w:rPr>
                    <w:rFonts w:hint="eastAsia"/>
                    <w:szCs w:val="18"/>
                  </w:rPr>
                  <w:delText>reserved</w:delText>
                </w:r>
              </w:del>
            </w:ins>
            <w:del w:id="1980" w:author="Edward Lee" w:date="2017-10-16T16:10:00Z">
              <w:r>
                <w:rPr>
                  <w:rFonts w:hint="eastAsia"/>
                  <w:szCs w:val="18"/>
                </w:rPr>
                <w:delText>)，4字节文件大小</w:delText>
              </w:r>
            </w:del>
            <w:ins w:id="1981" w:author="asus" w:date="2017-10-07T02:24:00Z">
              <w:r>
                <w:rPr>
                  <w:b w:val="0"/>
                  <w:bCs w:val="0"/>
                  <w:smallCaps w:val="0"/>
                  <w:spacing w:val="0"/>
                  <w:szCs w:val="18"/>
                  <w:rPrChange w:id="1982" w:author="asus" w:date="2017-10-07T02:24:00Z">
                    <w:rPr>
                      <w:b/>
                      <w:bCs/>
                      <w:smallCaps/>
                      <w:spacing w:val="5"/>
                    </w:rPr>
                  </w:rPrChange>
                </w:rPr>
                <w:t>5 bytes file name, 3 byte extension, 2 byte file version, 2 byte file crc16 check (reserved), 4 byte file size</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auto"/>
            <w:vAlign w:val="center"/>
          </w:tcPr>
          <w:p>
            <w:pPr>
              <w:pStyle w:val="36"/>
              <w:ind w:firstLine="0" w:firstLineChars="0"/>
              <w:jc w:val="center"/>
              <w:rPr>
                <w:szCs w:val="18"/>
              </w:rPr>
            </w:pPr>
            <w:del w:id="1983" w:author="Edward Lee" w:date="2017-10-16T16:10:00Z">
              <w:r>
                <w:rPr>
                  <w:rFonts w:hint="eastAsia"/>
                  <w:szCs w:val="18"/>
                </w:rPr>
                <w:delText>数据长度</w:delText>
              </w:r>
            </w:del>
            <w:ins w:id="1984" w:author="asus" w:date="2017-10-07T02:21:00Z">
              <w:r>
                <w:rPr>
                  <w:rFonts w:hint="eastAsia"/>
                  <w:szCs w:val="18"/>
                </w:rPr>
                <w:t>data length</w:t>
              </w:r>
            </w:ins>
          </w:p>
        </w:tc>
        <w:tc>
          <w:tcPr>
            <w:tcW w:w="1276" w:type="dxa"/>
            <w:shd w:val="clear" w:color="auto" w:fill="auto"/>
            <w:vAlign w:val="center"/>
          </w:tcPr>
          <w:p>
            <w:pPr>
              <w:pStyle w:val="36"/>
              <w:ind w:firstLine="0" w:firstLineChars="0"/>
              <w:jc w:val="center"/>
              <w:rPr>
                <w:szCs w:val="18"/>
              </w:rPr>
            </w:pPr>
            <w:r>
              <w:rPr>
                <w:rFonts w:hint="eastAsia"/>
                <w:szCs w:val="18"/>
              </w:rPr>
              <w:t>2</w:t>
            </w:r>
          </w:p>
        </w:tc>
        <w:tc>
          <w:tcPr>
            <w:tcW w:w="5475" w:type="dxa"/>
            <w:shd w:val="clear" w:color="auto" w:fill="auto"/>
          </w:tcPr>
          <w:p>
            <w:pPr>
              <w:pStyle w:val="36"/>
              <w:ind w:firstLine="0" w:firstLineChars="0"/>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auto"/>
            <w:vAlign w:val="center"/>
          </w:tcPr>
          <w:p>
            <w:pPr>
              <w:pStyle w:val="36"/>
              <w:ind w:firstLine="0" w:firstLineChars="0"/>
              <w:jc w:val="center"/>
              <w:rPr>
                <w:szCs w:val="18"/>
              </w:rPr>
            </w:pPr>
            <w:del w:id="1985" w:author="Edward Lee" w:date="2017-10-16T16:10:00Z">
              <w:r>
                <w:rPr>
                  <w:rFonts w:hint="eastAsia"/>
                  <w:szCs w:val="18"/>
                </w:rPr>
                <w:delText>数据</w:delText>
              </w:r>
            </w:del>
            <w:ins w:id="1986" w:author="asus" w:date="2017-10-07T02:21:00Z">
              <w:r>
                <w:rPr>
                  <w:rFonts w:hint="eastAsia"/>
                  <w:szCs w:val="18"/>
                </w:rPr>
                <w:t>data</w:t>
              </w:r>
            </w:ins>
          </w:p>
        </w:tc>
        <w:tc>
          <w:tcPr>
            <w:tcW w:w="1276" w:type="dxa"/>
            <w:shd w:val="clear" w:color="auto" w:fill="auto"/>
            <w:vAlign w:val="center"/>
          </w:tcPr>
          <w:p>
            <w:pPr>
              <w:pStyle w:val="36"/>
              <w:ind w:firstLine="0" w:firstLineChars="0"/>
              <w:jc w:val="center"/>
              <w:rPr>
                <w:szCs w:val="18"/>
              </w:rPr>
            </w:pPr>
          </w:p>
        </w:tc>
        <w:tc>
          <w:tcPr>
            <w:tcW w:w="5475" w:type="dxa"/>
            <w:shd w:val="clear" w:color="auto" w:fill="auto"/>
          </w:tcPr>
          <w:p>
            <w:pPr>
              <w:pStyle w:val="36"/>
              <w:ind w:firstLine="0" w:firstLineChars="0"/>
              <w:rPr>
                <w:szCs w:val="18"/>
              </w:rPr>
            </w:pPr>
          </w:p>
        </w:tc>
      </w:tr>
    </w:tbl>
    <w:p>
      <w:pPr>
        <w:pStyle w:val="36"/>
        <w:numPr>
          <w:ilvl w:val="0"/>
          <w:numId w:val="0"/>
        </w:numPr>
        <w:spacing w:beforeLines="100" w:line="360" w:lineRule="auto"/>
        <w:ind w:left="360" w:firstLine="0" w:firstLineChars="0"/>
        <w:outlineLvl w:val="3"/>
        <w:rPr>
          <w:rFonts w:hAnsi="宋体"/>
          <w:b/>
        </w:rPr>
        <w:pPrChange w:id="1987" w:author="Edward Lee" w:date="2017-10-16T17:08:00Z">
          <w:pPr>
            <w:pStyle w:val="36"/>
            <w:numPr>
              <w:ilvl w:val="0"/>
              <w:numId w:val="8"/>
            </w:numPr>
            <w:spacing w:beforeLines="100" w:line="360" w:lineRule="auto"/>
            <w:ind w:left="360" w:hanging="360" w:firstLineChars="0"/>
            <w:outlineLvl w:val="3"/>
          </w:pPr>
        </w:pPrChange>
      </w:pPr>
      <w:ins w:id="1988" w:author="Edward Lee" w:date="2017-10-16T16:11:00Z">
        <w:r>
          <w:rPr>
            <w:rFonts w:hint="eastAsia" w:hAnsi="宋体"/>
            <w:b/>
          </w:rPr>
          <w:t>1，</w:t>
        </w:r>
      </w:ins>
      <w:del w:id="1989" w:author="Edward Lee" w:date="2017-10-16T16:10:00Z">
        <w:r>
          <w:rPr>
            <w:rFonts w:hint="eastAsia" w:hAnsi="宋体"/>
            <w:b/>
          </w:rPr>
          <w:delText>回应申请文件信息</w:delText>
        </w:r>
      </w:del>
      <w:ins w:id="1990" w:author="asus" w:date="2017-10-07T02:24:00Z">
        <w:r>
          <w:rPr>
            <w:rFonts w:hint="eastAsia" w:hAnsi="宋体"/>
            <w:b/>
          </w:rPr>
          <w:t>Response</w:t>
        </w:r>
      </w:ins>
      <w:ins w:id="1991" w:author="asus" w:date="2017-10-07T02:25:00Z">
        <w:r>
          <w:rPr>
            <w:rFonts w:hint="eastAsia" w:hAnsi="宋体"/>
            <w:b/>
          </w:rPr>
          <w:t xml:space="preserve"> to application file information</w:t>
        </w:r>
      </w:ins>
    </w:p>
    <w:p>
      <w:pPr>
        <w:spacing w:line="360" w:lineRule="auto"/>
        <w:ind w:firstLine="360"/>
      </w:pPr>
      <w:del w:id="1992" w:author="Edward Lee" w:date="2017-10-16T16:11:00Z">
        <w:r>
          <w:rPr>
            <w:rFonts w:hint="eastAsia"/>
          </w:rPr>
          <w:delText>平台收到设备上发过来的“请求文件消息”时，将升级文件的信息下发给设备。</w:delText>
        </w:r>
      </w:del>
      <w:ins w:id="1993" w:author="asus" w:date="2017-10-07T02:25:00Z">
        <w:r>
          <w:rPr>
            <w:rFonts w:hint="eastAsia"/>
          </w:rPr>
          <w:t>When the platform receives the "Request File Message" sent from the device, the information of the upgrade file is sent to the device.</w:t>
        </w:r>
      </w:ins>
    </w:p>
    <w:p>
      <w:pPr>
        <w:pStyle w:val="36"/>
        <w:spacing w:line="360" w:lineRule="auto"/>
        <w:ind w:firstLine="422"/>
        <w:rPr>
          <w:rFonts w:hAnsi="宋体"/>
        </w:rPr>
      </w:pPr>
      <w:del w:id="1994" w:author="asus" w:date="2017-10-06T16:20:00Z">
        <w:r>
          <w:rPr>
            <w:rFonts w:hint="eastAsia" w:hAnsi="宋体"/>
            <w:b/>
          </w:rPr>
          <w:delText>报文体</w:delText>
        </w:r>
      </w:del>
      <w:ins w:id="1995" w:author="asus" w:date="2017-10-06T16:20:00Z">
        <w:r>
          <w:rPr>
            <w:rFonts w:hint="eastAsia" w:hAnsi="宋体"/>
            <w:b/>
          </w:rPr>
          <w:t>Service content</w:t>
        </w:r>
      </w:ins>
      <w:r>
        <w:rPr>
          <w:rFonts w:hint="eastAsia" w:hAnsi="宋体"/>
        </w:rPr>
        <w:t>：</w:t>
      </w:r>
      <w:del w:id="1996" w:author="asus" w:date="2017-10-06T17:34:00Z">
        <w:r>
          <w:rPr>
            <w:rFonts w:hint="eastAsia" w:hAnsi="宋体"/>
          </w:rPr>
          <w:delText>如下表</w:delText>
        </w:r>
      </w:del>
      <w:ins w:id="1997" w:author="asus" w:date="2017-10-06T17:34:00Z">
        <w:r>
          <w:rPr>
            <w:rFonts w:hint="eastAsia" w:hAnsi="宋体"/>
          </w:rPr>
          <w:t>As shown in the table below</w:t>
        </w:r>
      </w:ins>
    </w:p>
    <w:tbl>
      <w:tblPr>
        <w:tblStyle w:val="21"/>
        <w:tblW w:w="8595" w:type="dxa"/>
        <w:jc w:val="center"/>
        <w:tblInd w:w="13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43"/>
        <w:gridCol w:w="1249"/>
        <w:gridCol w:w="51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43" w:type="dxa"/>
            <w:shd w:val="clear" w:color="auto" w:fill="D6E3BC" w:themeFill="accent3" w:themeFillTint="66"/>
          </w:tcPr>
          <w:p>
            <w:pPr>
              <w:pStyle w:val="36"/>
              <w:ind w:firstLine="0" w:firstLineChars="0"/>
              <w:jc w:val="center"/>
              <w:rPr>
                <w:b/>
                <w:szCs w:val="18"/>
              </w:rPr>
            </w:pPr>
            <w:del w:id="1998" w:author="asus" w:date="2017-10-06T17:35:00Z">
              <w:r>
                <w:rPr>
                  <w:rFonts w:hint="eastAsia"/>
                  <w:b/>
                  <w:szCs w:val="18"/>
                </w:rPr>
                <w:delText>数据段</w:delText>
              </w:r>
            </w:del>
            <w:ins w:id="1999" w:author="asus" w:date="2017-10-06T17:35:00Z">
              <w:r>
                <w:rPr>
                  <w:rFonts w:hint="eastAsia"/>
                  <w:b/>
                  <w:szCs w:val="18"/>
                </w:rPr>
                <w:t>Data segment</w:t>
              </w:r>
            </w:ins>
          </w:p>
        </w:tc>
        <w:tc>
          <w:tcPr>
            <w:tcW w:w="1249" w:type="dxa"/>
            <w:shd w:val="clear" w:color="auto" w:fill="D6E3BC" w:themeFill="accent3" w:themeFillTint="66"/>
          </w:tcPr>
          <w:p>
            <w:pPr>
              <w:pStyle w:val="36"/>
              <w:ind w:firstLine="0" w:firstLineChars="0"/>
              <w:jc w:val="center"/>
              <w:rPr>
                <w:b/>
                <w:szCs w:val="18"/>
              </w:rPr>
            </w:pPr>
            <w:del w:id="2000" w:author="asus" w:date="2017-10-06T17:36:00Z">
              <w:r>
                <w:rPr>
                  <w:rFonts w:hint="eastAsia"/>
                  <w:b/>
                  <w:szCs w:val="18"/>
                </w:rPr>
                <w:delText>字节数</w:delText>
              </w:r>
            </w:del>
            <w:ins w:id="2001" w:author="asus" w:date="2017-10-06T17:36:00Z">
              <w:r>
                <w:rPr>
                  <w:rFonts w:hint="eastAsia"/>
                  <w:b/>
                  <w:szCs w:val="18"/>
                </w:rPr>
                <w:t>Bytes</w:t>
              </w:r>
            </w:ins>
          </w:p>
        </w:tc>
        <w:tc>
          <w:tcPr>
            <w:tcW w:w="5103" w:type="dxa"/>
            <w:shd w:val="clear" w:color="auto" w:fill="D6E3BC" w:themeFill="accent3" w:themeFillTint="66"/>
          </w:tcPr>
          <w:p>
            <w:pPr>
              <w:pStyle w:val="36"/>
              <w:ind w:firstLine="0" w:firstLineChars="0"/>
              <w:jc w:val="center"/>
              <w:rPr>
                <w:b/>
                <w:szCs w:val="18"/>
              </w:rPr>
            </w:pPr>
            <w:del w:id="2002" w:author="asus" w:date="2017-10-06T17:37:00Z">
              <w:r>
                <w:rPr>
                  <w:rFonts w:hint="eastAsia"/>
                  <w:b/>
                  <w:szCs w:val="18"/>
                </w:rPr>
                <w:delText>描述</w:delText>
              </w:r>
            </w:del>
            <w:ins w:id="2003"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43" w:type="dxa"/>
            <w:shd w:val="clear" w:color="auto" w:fill="auto"/>
            <w:vAlign w:val="center"/>
          </w:tcPr>
          <w:p>
            <w:pPr>
              <w:pStyle w:val="36"/>
              <w:ind w:firstLine="0" w:firstLineChars="0"/>
              <w:jc w:val="center"/>
              <w:rPr>
                <w:del w:id="2004" w:author="asus" w:date="2017-10-07T02:25:00Z"/>
                <w:szCs w:val="18"/>
              </w:rPr>
            </w:pPr>
            <w:del w:id="2005" w:author="asus" w:date="2017-10-07T02:25:00Z">
              <w:r>
                <w:rPr>
                  <w:rFonts w:hint="eastAsia"/>
                  <w:szCs w:val="18"/>
                </w:rPr>
                <w:delText>数据类别</w:delText>
              </w:r>
            </w:del>
          </w:p>
          <w:p>
            <w:pPr>
              <w:pStyle w:val="36"/>
              <w:ind w:firstLine="0" w:firstLineChars="0"/>
              <w:jc w:val="center"/>
              <w:rPr>
                <w:szCs w:val="18"/>
              </w:rPr>
            </w:pPr>
            <w:r>
              <w:rPr>
                <w:rFonts w:hint="eastAsia"/>
                <w:szCs w:val="18"/>
              </w:rPr>
              <w:t>data_type</w:t>
            </w:r>
          </w:p>
        </w:tc>
        <w:tc>
          <w:tcPr>
            <w:tcW w:w="1249" w:type="dxa"/>
            <w:shd w:val="clear" w:color="auto" w:fill="auto"/>
            <w:vAlign w:val="center"/>
          </w:tcPr>
          <w:p>
            <w:pPr>
              <w:pStyle w:val="36"/>
              <w:ind w:firstLine="0" w:firstLineChars="0"/>
              <w:jc w:val="center"/>
              <w:rPr>
                <w:szCs w:val="18"/>
              </w:rPr>
            </w:pPr>
            <w:r>
              <w:rPr>
                <w:rFonts w:hint="eastAsia"/>
                <w:szCs w:val="18"/>
              </w:rPr>
              <w:t>1</w:t>
            </w:r>
          </w:p>
        </w:tc>
        <w:tc>
          <w:tcPr>
            <w:tcW w:w="5103" w:type="dxa"/>
            <w:shd w:val="clear" w:color="auto" w:fill="auto"/>
            <w:vAlign w:val="center"/>
          </w:tcPr>
          <w:p>
            <w:pPr>
              <w:pStyle w:val="36"/>
              <w:ind w:firstLine="0" w:firstLineChars="0"/>
              <w:rPr>
                <w:szCs w:val="18"/>
              </w:rPr>
            </w:pPr>
            <w:r>
              <w:rPr>
                <w:rFonts w:hint="eastAsia"/>
                <w:szCs w:val="18"/>
              </w:rPr>
              <w:t xml:space="preserve"> </w:t>
            </w:r>
            <w:r>
              <w:rPr>
                <w:b/>
                <w:szCs w:val="18"/>
              </w:rPr>
              <w:t>0x01</w:t>
            </w:r>
            <w:r>
              <w:rPr>
                <w:rFonts w:hint="eastAsia"/>
                <w:b/>
                <w:szCs w:val="18"/>
              </w:rPr>
              <w:t xml:space="preserve"> </w:t>
            </w:r>
            <w:r>
              <w:rPr>
                <w:rFonts w:hint="eastAsia"/>
                <w:szCs w:val="18"/>
              </w:rPr>
              <w:t>——</w:t>
            </w:r>
            <w:del w:id="2006" w:author="Edward Lee" w:date="2017-10-16T16:11:00Z">
              <w:r>
                <w:rPr>
                  <w:rFonts w:hint="eastAsia"/>
                  <w:szCs w:val="18"/>
                </w:rPr>
                <w:delText xml:space="preserve"> 主机固件文件基本信息</w:delText>
              </w:r>
            </w:del>
            <w:ins w:id="2007" w:author="asus" w:date="2017-10-07T02:26:00Z">
              <w:r>
                <w:rPr>
                  <w:b w:val="0"/>
                  <w:bCs w:val="0"/>
                  <w:smallCaps w:val="0"/>
                  <w:spacing w:val="0"/>
                  <w:szCs w:val="18"/>
                  <w:rPrChange w:id="2008" w:author="asus" w:date="2017-10-07T02:26:00Z">
                    <w:rPr>
                      <w:b/>
                      <w:bCs/>
                      <w:smallCaps/>
                      <w:spacing w:val="5"/>
                    </w:rPr>
                  </w:rPrChange>
                </w:rPr>
                <w:t>Host firmware file basic information</w:t>
              </w:r>
            </w:ins>
          </w:p>
          <w:p>
            <w:pPr>
              <w:pStyle w:val="36"/>
              <w:widowControl w:val="0"/>
              <w:ind w:firstLine="105" w:firstLineChars="50"/>
              <w:rPr>
                <w:rFonts w:hAnsiTheme="minorHAnsi" w:eastAsiaTheme="minorEastAsia" w:cstheme="minorBidi"/>
                <w:color w:val="00B0F0"/>
                <w:kern w:val="2"/>
                <w:szCs w:val="18"/>
              </w:rPr>
            </w:pPr>
            <w:r>
              <w:rPr>
                <w:b/>
                <w:color w:val="00B0F0"/>
                <w:szCs w:val="18"/>
              </w:rPr>
              <w:t>0x03</w:t>
            </w:r>
            <w:r>
              <w:rPr>
                <w:rFonts w:hint="eastAsia"/>
                <w:b/>
                <w:color w:val="00B0F0"/>
                <w:szCs w:val="18"/>
              </w:rPr>
              <w:t xml:space="preserve"> </w:t>
            </w:r>
            <w:r>
              <w:rPr>
                <w:rFonts w:hint="eastAsia"/>
                <w:szCs w:val="18"/>
              </w:rPr>
              <w:t>——</w:t>
            </w:r>
            <w:del w:id="2009" w:author="Edward Lee" w:date="2017-10-16T16:11:00Z">
              <w:r>
                <w:rPr>
                  <w:rFonts w:hint="eastAsia"/>
                  <w:szCs w:val="18"/>
                </w:rPr>
                <w:delText xml:space="preserve"> 天线固件文件基本信息</w:delText>
              </w:r>
            </w:del>
            <w:ins w:id="2010" w:author="asus" w:date="2017-10-07T02:26:00Z">
              <w:r>
                <w:rPr>
                  <w:b w:val="0"/>
                  <w:bCs w:val="0"/>
                  <w:smallCaps w:val="0"/>
                  <w:spacing w:val="0"/>
                  <w:szCs w:val="18"/>
                  <w:rPrChange w:id="2011" w:author="asus" w:date="2017-10-07T02:26:00Z">
                    <w:rPr>
                      <w:b/>
                      <w:bCs/>
                      <w:smallCaps/>
                      <w:spacing w:val="5"/>
                    </w:rPr>
                  </w:rPrChange>
                </w:rPr>
                <w:t>Antenna firmware file basic information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43" w:type="dxa"/>
            <w:shd w:val="clear" w:color="auto" w:fill="auto"/>
            <w:vAlign w:val="center"/>
          </w:tcPr>
          <w:p>
            <w:pPr>
              <w:pStyle w:val="36"/>
              <w:ind w:firstLine="0" w:firstLineChars="0"/>
              <w:jc w:val="center"/>
              <w:rPr>
                <w:del w:id="2012" w:author="asus" w:date="2017-10-07T02:25:00Z"/>
                <w:szCs w:val="18"/>
              </w:rPr>
            </w:pPr>
            <w:del w:id="2013" w:author="asus" w:date="2017-10-07T02:25:00Z">
              <w:r>
                <w:rPr>
                  <w:rFonts w:hint="eastAsia"/>
                  <w:szCs w:val="18"/>
                </w:rPr>
                <w:delText>升级文件名称</w:delText>
              </w:r>
            </w:del>
          </w:p>
          <w:p>
            <w:pPr>
              <w:pStyle w:val="36"/>
              <w:ind w:firstLine="0" w:firstLineChars="0"/>
              <w:jc w:val="center"/>
              <w:rPr>
                <w:szCs w:val="18"/>
              </w:rPr>
            </w:pPr>
            <w:r>
              <w:rPr>
                <w:rFonts w:hint="eastAsia"/>
                <w:szCs w:val="18"/>
              </w:rPr>
              <w:t>file_name</w:t>
            </w:r>
          </w:p>
        </w:tc>
        <w:tc>
          <w:tcPr>
            <w:tcW w:w="1249" w:type="dxa"/>
            <w:shd w:val="clear" w:color="auto" w:fill="auto"/>
            <w:vAlign w:val="center"/>
          </w:tcPr>
          <w:p>
            <w:pPr>
              <w:pStyle w:val="36"/>
              <w:ind w:firstLine="0" w:firstLineChars="0"/>
              <w:jc w:val="center"/>
              <w:rPr>
                <w:szCs w:val="18"/>
              </w:rPr>
            </w:pPr>
            <w:r>
              <w:rPr>
                <w:rFonts w:hint="eastAsia"/>
                <w:szCs w:val="18"/>
              </w:rPr>
              <w:t>5</w:t>
            </w:r>
          </w:p>
        </w:tc>
        <w:tc>
          <w:tcPr>
            <w:tcW w:w="5103" w:type="dxa"/>
            <w:shd w:val="clear" w:color="auto" w:fill="auto"/>
            <w:vAlign w:val="center"/>
          </w:tcPr>
          <w:p>
            <w:pPr>
              <w:pStyle w:val="36"/>
              <w:ind w:firstLine="0" w:firstLineChars="0"/>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43" w:type="dxa"/>
            <w:shd w:val="clear" w:color="auto" w:fill="auto"/>
            <w:vAlign w:val="center"/>
          </w:tcPr>
          <w:p>
            <w:pPr>
              <w:pStyle w:val="36"/>
              <w:ind w:firstLine="0" w:firstLineChars="0"/>
              <w:jc w:val="center"/>
              <w:rPr>
                <w:del w:id="2014" w:author="asus" w:date="2017-10-07T02:26:00Z"/>
                <w:szCs w:val="18"/>
              </w:rPr>
            </w:pPr>
            <w:del w:id="2015" w:author="asus" w:date="2017-10-07T02:26:00Z">
              <w:r>
                <w:rPr>
                  <w:rFonts w:hint="eastAsia"/>
                  <w:szCs w:val="18"/>
                </w:rPr>
                <w:delText>升级文件扩展名</w:delText>
              </w:r>
            </w:del>
          </w:p>
          <w:p>
            <w:pPr>
              <w:pStyle w:val="36"/>
              <w:ind w:firstLine="0" w:firstLineChars="0"/>
              <w:jc w:val="center"/>
              <w:rPr>
                <w:szCs w:val="18"/>
              </w:rPr>
            </w:pPr>
            <w:r>
              <w:rPr>
                <w:rFonts w:hint="eastAsia"/>
                <w:szCs w:val="18"/>
              </w:rPr>
              <w:t>file_ext</w:t>
            </w:r>
          </w:p>
        </w:tc>
        <w:tc>
          <w:tcPr>
            <w:tcW w:w="1249" w:type="dxa"/>
            <w:shd w:val="clear" w:color="auto" w:fill="auto"/>
            <w:vAlign w:val="center"/>
          </w:tcPr>
          <w:p>
            <w:pPr>
              <w:pStyle w:val="36"/>
              <w:ind w:firstLine="0" w:firstLineChars="0"/>
              <w:jc w:val="center"/>
              <w:rPr>
                <w:szCs w:val="18"/>
              </w:rPr>
            </w:pPr>
            <w:r>
              <w:rPr>
                <w:rFonts w:hint="eastAsia"/>
                <w:szCs w:val="18"/>
              </w:rPr>
              <w:t>3</w:t>
            </w:r>
          </w:p>
        </w:tc>
        <w:tc>
          <w:tcPr>
            <w:tcW w:w="5103" w:type="dxa"/>
            <w:shd w:val="clear" w:color="auto" w:fill="auto"/>
            <w:vAlign w:val="center"/>
          </w:tcPr>
          <w:p>
            <w:pPr>
              <w:pStyle w:val="36"/>
              <w:ind w:firstLine="0" w:firstLineChars="0"/>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43" w:type="dxa"/>
            <w:shd w:val="clear" w:color="auto" w:fill="auto"/>
            <w:vAlign w:val="center"/>
          </w:tcPr>
          <w:p>
            <w:pPr>
              <w:pStyle w:val="36"/>
              <w:ind w:firstLine="0" w:firstLineChars="0"/>
              <w:jc w:val="center"/>
              <w:rPr>
                <w:del w:id="2016" w:author="asus" w:date="2017-10-07T02:26:00Z"/>
                <w:szCs w:val="18"/>
              </w:rPr>
            </w:pPr>
            <w:del w:id="2017" w:author="asus" w:date="2017-10-07T02:26:00Z">
              <w:r>
                <w:rPr>
                  <w:rFonts w:hint="eastAsia"/>
                  <w:szCs w:val="18"/>
                </w:rPr>
                <w:delText>升级文件版本</w:delText>
              </w:r>
            </w:del>
          </w:p>
          <w:p>
            <w:pPr>
              <w:pStyle w:val="36"/>
              <w:ind w:firstLine="0" w:firstLineChars="0"/>
              <w:jc w:val="center"/>
              <w:rPr>
                <w:szCs w:val="18"/>
              </w:rPr>
            </w:pPr>
            <w:r>
              <w:rPr>
                <w:rFonts w:hint="eastAsia"/>
                <w:szCs w:val="18"/>
              </w:rPr>
              <w:t>file_version</w:t>
            </w:r>
          </w:p>
        </w:tc>
        <w:tc>
          <w:tcPr>
            <w:tcW w:w="1249" w:type="dxa"/>
            <w:shd w:val="clear" w:color="auto" w:fill="auto"/>
            <w:vAlign w:val="center"/>
          </w:tcPr>
          <w:p>
            <w:pPr>
              <w:pStyle w:val="36"/>
              <w:ind w:firstLine="0" w:firstLineChars="0"/>
              <w:jc w:val="center"/>
              <w:rPr>
                <w:szCs w:val="18"/>
              </w:rPr>
            </w:pPr>
            <w:r>
              <w:rPr>
                <w:rFonts w:hint="eastAsia"/>
                <w:szCs w:val="18"/>
              </w:rPr>
              <w:t>2</w:t>
            </w:r>
          </w:p>
        </w:tc>
        <w:tc>
          <w:tcPr>
            <w:tcW w:w="5103" w:type="dxa"/>
            <w:shd w:val="clear" w:color="auto" w:fill="auto"/>
            <w:vAlign w:val="center"/>
          </w:tcPr>
          <w:p>
            <w:pPr>
              <w:pStyle w:val="36"/>
              <w:ind w:firstLine="0" w:firstLineChars="0"/>
              <w:rPr>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43" w:type="dxa"/>
            <w:shd w:val="clear" w:color="auto" w:fill="auto"/>
            <w:vAlign w:val="center"/>
          </w:tcPr>
          <w:p>
            <w:pPr>
              <w:pStyle w:val="36"/>
              <w:ind w:firstLine="0" w:firstLineChars="0"/>
              <w:jc w:val="center"/>
              <w:rPr>
                <w:del w:id="2018" w:author="asus" w:date="2017-10-07T02:26:00Z"/>
                <w:szCs w:val="18"/>
              </w:rPr>
            </w:pPr>
            <w:del w:id="2019" w:author="asus" w:date="2017-10-07T02:26:00Z">
              <w:r>
                <w:rPr>
                  <w:rFonts w:hint="eastAsia"/>
                  <w:szCs w:val="18"/>
                </w:rPr>
                <w:delText>升级文件crc16校验</w:delText>
              </w:r>
            </w:del>
          </w:p>
          <w:p>
            <w:pPr>
              <w:pStyle w:val="36"/>
              <w:ind w:firstLine="0" w:firstLineChars="0"/>
              <w:jc w:val="center"/>
              <w:rPr>
                <w:szCs w:val="18"/>
              </w:rPr>
            </w:pPr>
            <w:r>
              <w:rPr>
                <w:rFonts w:hint="eastAsia"/>
                <w:szCs w:val="18"/>
              </w:rPr>
              <w:t>file_crc16</w:t>
            </w:r>
          </w:p>
        </w:tc>
        <w:tc>
          <w:tcPr>
            <w:tcW w:w="1249" w:type="dxa"/>
            <w:shd w:val="clear" w:color="auto" w:fill="auto"/>
            <w:vAlign w:val="center"/>
          </w:tcPr>
          <w:p>
            <w:pPr>
              <w:pStyle w:val="36"/>
              <w:ind w:firstLine="0" w:firstLineChars="0"/>
              <w:jc w:val="center"/>
              <w:rPr>
                <w:szCs w:val="18"/>
              </w:rPr>
            </w:pPr>
            <w:r>
              <w:rPr>
                <w:rFonts w:hint="eastAsia"/>
                <w:szCs w:val="18"/>
              </w:rPr>
              <w:t>2</w:t>
            </w:r>
          </w:p>
        </w:tc>
        <w:tc>
          <w:tcPr>
            <w:tcW w:w="5103" w:type="dxa"/>
            <w:shd w:val="clear" w:color="auto" w:fill="auto"/>
            <w:vAlign w:val="center"/>
          </w:tcPr>
          <w:p>
            <w:pPr>
              <w:pStyle w:val="36"/>
              <w:widowControl w:val="0"/>
              <w:ind w:firstLine="0" w:firstLineChars="0"/>
              <w:rPr>
                <w:ins w:id="2020" w:author="asus" w:date="2017-10-07T02:27:00Z"/>
                <w:szCs w:val="18"/>
              </w:rPr>
            </w:pPr>
            <w:del w:id="2021" w:author="Edward Lee" w:date="2017-10-16T16:11:00Z">
              <w:r>
                <w:rPr>
                  <w:rFonts w:hint="eastAsia"/>
                  <w:szCs w:val="18"/>
                </w:rPr>
                <w:delText>位升级文件的整体CRC16校验值（校验算法请参照第9章）</w:delText>
              </w:r>
            </w:del>
            <w:ins w:id="2022" w:author="asus" w:date="2017-10-07T02:27:00Z">
              <w:r>
                <w:rPr>
                  <w:b w:val="0"/>
                  <w:bCs w:val="0"/>
                  <w:smallCaps w:val="0"/>
                  <w:spacing w:val="0"/>
                  <w:szCs w:val="18"/>
                  <w:rPrChange w:id="2023" w:author="asus" w:date="2017-10-07T02:27:00Z">
                    <w:rPr>
                      <w:b/>
                      <w:bCs/>
                      <w:smallCaps/>
                      <w:spacing w:val="5"/>
                    </w:rPr>
                  </w:rPrChange>
                </w:rPr>
                <w:t>The overall CRC16 checksum for the bit upgrade file</w:t>
              </w:r>
            </w:ins>
          </w:p>
          <w:p>
            <w:pPr>
              <w:pStyle w:val="36"/>
              <w:ind w:firstLine="0" w:firstLineChars="0"/>
              <w:rPr>
                <w:szCs w:val="18"/>
              </w:rPr>
            </w:pPr>
            <w:ins w:id="2024" w:author="asus" w:date="2017-10-07T02:27:00Z">
              <w:r>
                <w:rPr>
                  <w:b w:val="0"/>
                  <w:bCs w:val="0"/>
                  <w:smallCaps w:val="0"/>
                  <w:spacing w:val="0"/>
                  <w:szCs w:val="18"/>
                  <w:rPrChange w:id="2025" w:author="asus" w:date="2017-10-07T02:27:00Z">
                    <w:rPr>
                      <w:b/>
                      <w:bCs/>
                      <w:smallCaps/>
                      <w:spacing w:val="5"/>
                    </w:rPr>
                  </w:rPrChange>
                </w:rPr>
                <w:t>(See Chapter 9 for the calibration algorithm)</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243" w:type="dxa"/>
            <w:shd w:val="clear" w:color="auto" w:fill="auto"/>
            <w:vAlign w:val="center"/>
          </w:tcPr>
          <w:p>
            <w:pPr>
              <w:pStyle w:val="36"/>
              <w:ind w:firstLine="0" w:firstLineChars="0"/>
              <w:jc w:val="center"/>
              <w:rPr>
                <w:szCs w:val="18"/>
              </w:rPr>
            </w:pPr>
            <w:del w:id="2026" w:author="asus" w:date="2017-10-07T02:26:00Z">
              <w:r>
                <w:rPr>
                  <w:rFonts w:hint="eastAsia"/>
                  <w:szCs w:val="18"/>
                </w:rPr>
                <w:delText>升级文件大小</w:delText>
              </w:r>
            </w:del>
            <w:r>
              <w:rPr>
                <w:rFonts w:hint="eastAsia"/>
                <w:szCs w:val="18"/>
              </w:rPr>
              <w:t>file_size</w:t>
            </w:r>
          </w:p>
        </w:tc>
        <w:tc>
          <w:tcPr>
            <w:tcW w:w="1249" w:type="dxa"/>
            <w:shd w:val="clear" w:color="auto" w:fill="auto"/>
            <w:vAlign w:val="center"/>
          </w:tcPr>
          <w:p>
            <w:pPr>
              <w:pStyle w:val="36"/>
              <w:ind w:firstLine="0" w:firstLineChars="0"/>
              <w:jc w:val="center"/>
              <w:rPr>
                <w:szCs w:val="18"/>
              </w:rPr>
            </w:pPr>
            <w:r>
              <w:rPr>
                <w:rFonts w:hint="eastAsia"/>
                <w:szCs w:val="18"/>
              </w:rPr>
              <w:t>4</w:t>
            </w:r>
          </w:p>
        </w:tc>
        <w:tc>
          <w:tcPr>
            <w:tcW w:w="5103" w:type="dxa"/>
            <w:shd w:val="clear" w:color="auto" w:fill="auto"/>
            <w:vAlign w:val="center"/>
          </w:tcPr>
          <w:p>
            <w:pPr>
              <w:pStyle w:val="36"/>
              <w:ind w:firstLine="0" w:firstLineChars="0"/>
              <w:rPr>
                <w:szCs w:val="18"/>
              </w:rPr>
            </w:pPr>
            <w:del w:id="2027" w:author="Edward Lee" w:date="2017-10-16T16:11:00Z">
              <w:r>
                <w:rPr>
                  <w:rFonts w:hint="eastAsia"/>
                  <w:szCs w:val="18"/>
                </w:rPr>
                <w:delText>高字节在前</w:delText>
              </w:r>
            </w:del>
            <w:ins w:id="2028" w:author="asus" w:date="2017-10-07T02:28:00Z">
              <w:r>
                <w:rPr>
                  <w:b w:val="0"/>
                  <w:bCs w:val="0"/>
                  <w:smallCaps w:val="0"/>
                  <w:spacing w:val="0"/>
                  <w:szCs w:val="18"/>
                  <w:rPrChange w:id="2029" w:author="asus" w:date="2017-10-07T02:28:00Z">
                    <w:rPr>
                      <w:b/>
                      <w:bCs/>
                      <w:smallCaps/>
                      <w:spacing w:val="5"/>
                    </w:rPr>
                  </w:rPrChange>
                </w:rPr>
                <w:t>High byte first</w:t>
              </w:r>
            </w:ins>
          </w:p>
        </w:tc>
      </w:tr>
    </w:tbl>
    <w:p>
      <w:pPr>
        <w:ind w:left="360"/>
      </w:pPr>
    </w:p>
    <w:p>
      <w:pPr>
        <w:pStyle w:val="36"/>
        <w:spacing w:line="360" w:lineRule="auto"/>
        <w:ind w:left="360" w:firstLine="0" w:firstLineChars="0"/>
        <w:rPr>
          <w:rFonts w:hAnsi="宋体"/>
        </w:rPr>
      </w:pPr>
      <w:r>
        <w:rPr>
          <w:rFonts w:hint="eastAsia" w:hAnsi="宋体"/>
          <w:b/>
        </w:rPr>
        <w:t>eg1：</w:t>
      </w:r>
      <w:r>
        <w:rPr>
          <w:rFonts w:hAnsi="宋体"/>
        </w:rPr>
        <w:t xml:space="preserve">55 AA </w:t>
      </w:r>
      <w:r>
        <w:rPr>
          <w:rFonts w:hAnsi="宋体"/>
          <w:color w:val="FF0000"/>
          <w:u w:val="single"/>
        </w:rPr>
        <w:t>00 2D</w:t>
      </w:r>
      <w:r>
        <w:rPr>
          <w:rFonts w:hAnsi="宋体"/>
          <w:u w:val="single"/>
        </w:rPr>
        <w:t xml:space="preserve"> </w:t>
      </w:r>
      <w:r>
        <w:rPr>
          <w:rFonts w:hAnsi="宋体"/>
          <w:color w:val="FFC000"/>
          <w:u w:val="single"/>
        </w:rPr>
        <w:t>80 0D</w:t>
      </w:r>
      <w:r>
        <w:rPr>
          <w:rFonts w:hAnsi="宋体"/>
          <w:u w:val="single"/>
        </w:rPr>
        <w:t xml:space="preserve"> 00 00 00 01 00 01 00 00 38 36 31 36 39 34 30 33 34 32 30 35 38 39 36 00</w:t>
      </w:r>
      <w:r>
        <w:rPr>
          <w:rFonts w:hAnsi="宋体"/>
        </w:rPr>
        <w:t xml:space="preserve"> </w:t>
      </w:r>
      <w:r>
        <w:rPr>
          <w:rFonts w:hAnsi="宋体"/>
          <w:color w:val="FF33CC"/>
        </w:rPr>
        <w:t xml:space="preserve">01 </w:t>
      </w:r>
      <w:r>
        <w:rPr>
          <w:rFonts w:hAnsi="宋体" w:cstheme="minorBidi"/>
          <w:color w:val="3333FF"/>
          <w:kern w:val="2"/>
          <w:szCs w:val="22"/>
          <w:shd w:val="clear" w:color="auto" w:fill="FFFFFF" w:themeFill="background1"/>
        </w:rPr>
        <w:t>00 00</w:t>
      </w:r>
      <w:r>
        <w:rPr>
          <w:rFonts w:hAnsi="宋体"/>
        </w:rPr>
        <w:t xml:space="preserve"> </w:t>
      </w:r>
      <w:r>
        <w:rPr>
          <w:rFonts w:hAnsi="宋体" w:cstheme="minorBidi"/>
          <w:color w:val="3333FF"/>
          <w:kern w:val="2"/>
          <w:szCs w:val="22"/>
          <w:shd w:val="clear" w:color="auto" w:fill="FFFFFF" w:themeFill="background1"/>
        </w:rPr>
        <w:t>00 00 00</w:t>
      </w:r>
      <w:r>
        <w:rPr>
          <w:rFonts w:hAnsi="宋体"/>
        </w:rPr>
        <w:t xml:space="preserve"> </w:t>
      </w:r>
      <w:r>
        <w:rPr>
          <w:rFonts w:hAnsi="宋体"/>
          <w:color w:val="00B050"/>
        </w:rPr>
        <w:t>00 00 00</w:t>
      </w:r>
      <w:r>
        <w:rPr>
          <w:rFonts w:hAnsi="宋体"/>
        </w:rPr>
        <w:t xml:space="preserve"> </w:t>
      </w:r>
      <w:r>
        <w:rPr>
          <w:rFonts w:hAnsi="宋体"/>
          <w:color w:val="7030A0"/>
        </w:rPr>
        <w:t>00 00</w:t>
      </w:r>
      <w:r>
        <w:rPr>
          <w:rFonts w:hAnsi="宋体"/>
        </w:rPr>
        <w:t xml:space="preserve"> </w:t>
      </w:r>
      <w:r>
        <w:rPr>
          <w:rFonts w:hAnsi="宋体"/>
          <w:color w:val="FF5050"/>
        </w:rPr>
        <w:t>B5 87</w:t>
      </w:r>
      <w:r>
        <w:rPr>
          <w:rFonts w:hAnsi="宋体"/>
        </w:rPr>
        <w:t xml:space="preserve"> </w:t>
      </w:r>
      <w:r>
        <w:rPr>
          <w:rFonts w:hAnsi="宋体"/>
          <w:color w:val="92D050"/>
        </w:rPr>
        <w:t>00 01 0A EE</w:t>
      </w:r>
      <w:r>
        <w:rPr>
          <w:rFonts w:hAnsi="宋体"/>
        </w:rPr>
        <w:t xml:space="preserve"> </w:t>
      </w:r>
      <w:r>
        <w:rPr>
          <w:rFonts w:hAnsi="宋体"/>
          <w:color w:val="C00000"/>
        </w:rPr>
        <w:t>5F 29</w:t>
      </w:r>
    </w:p>
    <w:tbl>
      <w:tblPr>
        <w:tblStyle w:val="2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966"/>
        <w:gridCol w:w="994"/>
        <w:gridCol w:w="1092"/>
        <w:gridCol w:w="1092"/>
        <w:gridCol w:w="1054"/>
        <w:gridCol w:w="850"/>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85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55</w:t>
            </w:r>
          </w:p>
        </w:tc>
        <w:tc>
          <w:tcPr>
            <w:tcW w:w="966" w:type="dxa"/>
            <w:vAlign w:val="center"/>
          </w:tcPr>
          <w:p>
            <w:pPr>
              <w:jc w:val="center"/>
              <w:rPr>
                <w:rFonts w:ascii="宋体" w:hAnsi="宋体" w:eastAsia="宋体"/>
              </w:rPr>
            </w:pPr>
            <w:r>
              <w:rPr>
                <w:rFonts w:hint="eastAsia" w:ascii="宋体" w:hAnsi="宋体" w:eastAsia="宋体"/>
              </w:rPr>
              <w:t>AA</w:t>
            </w:r>
          </w:p>
        </w:tc>
        <w:tc>
          <w:tcPr>
            <w:tcW w:w="994" w:type="dxa"/>
            <w:vAlign w:val="center"/>
          </w:tcPr>
          <w:p>
            <w:pPr>
              <w:jc w:val="center"/>
              <w:rPr>
                <w:rFonts w:ascii="宋体" w:hAnsi="宋体" w:eastAsia="宋体"/>
                <w:color w:val="FF0000"/>
              </w:rPr>
            </w:pPr>
            <w:r>
              <w:rPr>
                <w:rFonts w:hint="eastAsia" w:ascii="宋体" w:hAnsi="宋体" w:eastAsia="宋体"/>
                <w:color w:val="FF0000"/>
              </w:rPr>
              <w:t>00</w:t>
            </w:r>
          </w:p>
        </w:tc>
        <w:tc>
          <w:tcPr>
            <w:tcW w:w="1092" w:type="dxa"/>
            <w:vAlign w:val="center"/>
          </w:tcPr>
          <w:p>
            <w:pPr>
              <w:jc w:val="center"/>
              <w:rPr>
                <w:rFonts w:ascii="宋体" w:hAnsi="宋体" w:eastAsia="宋体"/>
                <w:color w:val="FF0000"/>
              </w:rPr>
            </w:pPr>
            <w:r>
              <w:rPr>
                <w:rFonts w:hint="eastAsia" w:ascii="宋体" w:hAnsi="宋体" w:eastAsia="宋体"/>
                <w:color w:val="FF0000"/>
              </w:rPr>
              <w:t>2D</w:t>
            </w:r>
          </w:p>
        </w:tc>
        <w:tc>
          <w:tcPr>
            <w:tcW w:w="1092" w:type="dxa"/>
            <w:vAlign w:val="center"/>
          </w:tcPr>
          <w:p>
            <w:pPr>
              <w:jc w:val="center"/>
              <w:rPr>
                <w:rFonts w:ascii="宋体" w:hAnsi="宋体" w:eastAsia="宋体"/>
                <w:color w:val="FFC000"/>
              </w:rPr>
            </w:pPr>
            <w:r>
              <w:rPr>
                <w:rFonts w:hint="eastAsia" w:ascii="宋体" w:hAnsi="宋体" w:eastAsia="宋体"/>
                <w:color w:val="FFC000"/>
              </w:rPr>
              <w:t>80</w:t>
            </w:r>
          </w:p>
        </w:tc>
        <w:tc>
          <w:tcPr>
            <w:tcW w:w="1054" w:type="dxa"/>
            <w:vAlign w:val="center"/>
          </w:tcPr>
          <w:p>
            <w:pPr>
              <w:jc w:val="center"/>
              <w:rPr>
                <w:rFonts w:ascii="宋体" w:hAnsi="宋体" w:eastAsia="宋体"/>
                <w:color w:val="FFC000"/>
              </w:rPr>
            </w:pPr>
            <w:r>
              <w:rPr>
                <w:rFonts w:hint="eastAsia" w:ascii="宋体" w:hAnsi="宋体" w:eastAsia="宋体"/>
                <w:color w:val="FFC000"/>
              </w:rPr>
              <w:t>0D</w:t>
            </w:r>
          </w:p>
        </w:tc>
        <w:tc>
          <w:tcPr>
            <w:tcW w:w="850" w:type="dxa"/>
            <w:vAlign w:val="center"/>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00</w:t>
            </w:r>
          </w:p>
        </w:tc>
        <w:tc>
          <w:tcPr>
            <w:tcW w:w="1134"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01</w:t>
            </w:r>
          </w:p>
        </w:tc>
        <w:tc>
          <w:tcPr>
            <w:tcW w:w="966"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01</w:t>
            </w:r>
          </w:p>
        </w:tc>
        <w:tc>
          <w:tcPr>
            <w:tcW w:w="1092"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rPr>
            </w:pPr>
            <w:r>
              <w:rPr>
                <w:rFonts w:hint="eastAsia" w:ascii="宋体" w:hAnsi="宋体" w:eastAsia="宋体"/>
              </w:rPr>
              <w:t>00</w:t>
            </w:r>
          </w:p>
        </w:tc>
        <w:tc>
          <w:tcPr>
            <w:tcW w:w="1054" w:type="dxa"/>
            <w:vAlign w:val="center"/>
          </w:tcPr>
          <w:p>
            <w:pPr>
              <w:jc w:val="center"/>
              <w:rPr>
                <w:rFonts w:ascii="宋体" w:hAnsi="宋体" w:eastAsia="宋体"/>
              </w:rPr>
            </w:pPr>
            <w:r>
              <w:rPr>
                <w:rFonts w:hint="eastAsia" w:ascii="宋体" w:hAnsi="宋体" w:eastAsia="宋体"/>
              </w:rPr>
              <w:t>38</w:t>
            </w:r>
          </w:p>
        </w:tc>
        <w:tc>
          <w:tcPr>
            <w:tcW w:w="850" w:type="dxa"/>
            <w:vAlign w:val="center"/>
          </w:tcPr>
          <w:p>
            <w:pPr>
              <w:jc w:val="center"/>
              <w:rPr>
                <w:rFonts w:ascii="宋体" w:hAnsi="宋体" w:eastAsia="宋体"/>
              </w:rPr>
            </w:pPr>
            <w:r>
              <w:rPr>
                <w:rFonts w:hint="eastAsia" w:ascii="宋体" w:hAnsi="宋体" w:eastAsia="宋体"/>
              </w:rPr>
              <w:t>36</w:t>
            </w:r>
          </w:p>
        </w:tc>
        <w:tc>
          <w:tcPr>
            <w:tcW w:w="851" w:type="dxa"/>
            <w:vAlign w:val="center"/>
          </w:tcPr>
          <w:p>
            <w:pPr>
              <w:jc w:val="center"/>
              <w:rPr>
                <w:rFonts w:ascii="宋体" w:hAnsi="宋体" w:eastAsia="宋体"/>
              </w:rPr>
            </w:pPr>
            <w:r>
              <w:rPr>
                <w:rFonts w:hint="eastAsia" w:ascii="宋体" w:hAnsi="宋体" w:eastAsia="宋体"/>
              </w:rPr>
              <w:t>31</w:t>
            </w:r>
          </w:p>
        </w:tc>
        <w:tc>
          <w:tcPr>
            <w:tcW w:w="1134"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54" w:type="dxa"/>
            <w:shd w:val="clear" w:color="auto" w:fill="D8D8D8" w:themeFill="background1" w:themeFillShade="D9"/>
            <w:vAlign w:val="center"/>
          </w:tcPr>
          <w:p>
            <w:pPr>
              <w:jc w:val="center"/>
              <w:rPr>
                <w:rFonts w:ascii="宋体" w:hAnsi="宋体" w:eastAsia="宋体"/>
                <w:b/>
              </w:rPr>
            </w:pP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30</w:t>
            </w:r>
          </w:p>
        </w:tc>
        <w:tc>
          <w:tcPr>
            <w:tcW w:w="1092" w:type="dxa"/>
            <w:vAlign w:val="center"/>
          </w:tcPr>
          <w:p>
            <w:pPr>
              <w:jc w:val="center"/>
              <w:rPr>
                <w:rFonts w:ascii="宋体" w:hAnsi="宋体" w:eastAsia="宋体"/>
              </w:rPr>
            </w:pPr>
            <w:r>
              <w:rPr>
                <w:rFonts w:hint="eastAsia" w:ascii="宋体" w:hAnsi="宋体" w:eastAsia="宋体"/>
              </w:rPr>
              <w:t>33</w:t>
            </w:r>
          </w:p>
        </w:tc>
        <w:tc>
          <w:tcPr>
            <w:tcW w:w="1092" w:type="dxa"/>
            <w:vAlign w:val="center"/>
          </w:tcPr>
          <w:p>
            <w:pPr>
              <w:jc w:val="center"/>
              <w:rPr>
                <w:rFonts w:ascii="宋体" w:hAnsi="宋体" w:eastAsia="宋体"/>
              </w:rPr>
            </w:pPr>
            <w:r>
              <w:rPr>
                <w:rFonts w:hint="eastAsia" w:ascii="宋体" w:hAnsi="宋体" w:eastAsia="宋体"/>
              </w:rPr>
              <w:t>34</w:t>
            </w:r>
          </w:p>
        </w:tc>
        <w:tc>
          <w:tcPr>
            <w:tcW w:w="1054" w:type="dxa"/>
            <w:vAlign w:val="center"/>
          </w:tcPr>
          <w:p>
            <w:pPr>
              <w:jc w:val="center"/>
              <w:rPr>
                <w:rFonts w:ascii="宋体" w:hAnsi="宋体" w:eastAsia="宋体"/>
              </w:rPr>
            </w:pPr>
            <w:r>
              <w:rPr>
                <w:rFonts w:hint="eastAsia" w:ascii="宋体" w:hAnsi="宋体" w:eastAsia="宋体"/>
              </w:rPr>
              <w:t>32</w:t>
            </w:r>
          </w:p>
        </w:tc>
        <w:tc>
          <w:tcPr>
            <w:tcW w:w="850" w:type="dxa"/>
            <w:vAlign w:val="center"/>
          </w:tcPr>
          <w:p>
            <w:pPr>
              <w:jc w:val="center"/>
              <w:rPr>
                <w:rFonts w:ascii="宋体" w:hAnsi="宋体" w:eastAsia="宋体"/>
              </w:rPr>
            </w:pPr>
            <w:r>
              <w:rPr>
                <w:rFonts w:hint="eastAsia" w:ascii="宋体" w:hAnsi="宋体" w:eastAsia="宋体"/>
              </w:rPr>
              <w:t>33</w:t>
            </w:r>
          </w:p>
        </w:tc>
        <w:tc>
          <w:tcPr>
            <w:tcW w:w="851" w:type="dxa"/>
            <w:vAlign w:val="center"/>
          </w:tcPr>
          <w:p>
            <w:pPr>
              <w:jc w:val="center"/>
              <w:rPr>
                <w:rFonts w:ascii="宋体" w:hAnsi="宋体" w:eastAsia="宋体"/>
              </w:rPr>
            </w:pPr>
            <w:r>
              <w:rPr>
                <w:rFonts w:hint="eastAsia" w:ascii="宋体" w:hAnsi="宋体" w:eastAsia="宋体"/>
              </w:rPr>
              <w:t>35</w:t>
            </w:r>
          </w:p>
        </w:tc>
        <w:tc>
          <w:tcPr>
            <w:tcW w:w="1134"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data_type</w:t>
            </w:r>
          </w:p>
        </w:tc>
        <w:tc>
          <w:tcPr>
            <w:tcW w:w="1092" w:type="dxa"/>
            <w:shd w:val="clear" w:color="auto" w:fill="D6E3BC" w:themeFill="accent3" w:themeFillTint="66"/>
            <w:vAlign w:val="center"/>
          </w:tcPr>
          <w:p>
            <w:pPr>
              <w:rPr>
                <w:rFonts w:ascii="宋体" w:hAnsi="宋体" w:eastAsia="宋体"/>
                <w:b/>
              </w:rPr>
            </w:pPr>
            <w:r>
              <w:rPr>
                <w:rFonts w:hint="eastAsia" w:ascii="宋体" w:hAnsi="宋体" w:eastAsia="宋体"/>
                <w:b/>
              </w:rPr>
              <w:t>file_name</w:t>
            </w:r>
          </w:p>
        </w:tc>
        <w:tc>
          <w:tcPr>
            <w:tcW w:w="1054"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file_ext</w:t>
            </w:r>
          </w:p>
        </w:tc>
        <w:tc>
          <w:tcPr>
            <w:tcW w:w="850"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file_version</w:t>
            </w:r>
          </w:p>
        </w:tc>
        <w:tc>
          <w:tcPr>
            <w:tcW w:w="851"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file_crc16</w:t>
            </w:r>
          </w:p>
        </w:tc>
        <w:tc>
          <w:tcPr>
            <w:tcW w:w="1134"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file_size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36</w:t>
            </w:r>
          </w:p>
        </w:tc>
        <w:tc>
          <w:tcPr>
            <w:tcW w:w="994"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01</w:t>
            </w:r>
          </w:p>
        </w:tc>
        <w:tc>
          <w:tcPr>
            <w:tcW w:w="1092" w:type="dxa"/>
            <w:vAlign w:val="center"/>
          </w:tcPr>
          <w:p>
            <w:pPr>
              <w:jc w:val="center"/>
              <w:rPr>
                <w:rFonts w:ascii="宋体" w:hAnsi="宋体" w:eastAsia="宋体"/>
                <w:color w:val="3333FF"/>
                <w:shd w:val="clear" w:color="auto" w:fill="FFFFFF" w:themeFill="background1"/>
              </w:rPr>
            </w:pPr>
            <w:r>
              <w:rPr>
                <w:rFonts w:hint="eastAsia" w:ascii="宋体" w:hAnsi="宋体" w:eastAsia="宋体"/>
                <w:color w:val="3333FF"/>
                <w:shd w:val="clear" w:color="auto" w:fill="FFFFFF" w:themeFill="background1"/>
              </w:rPr>
              <w:t>00 00 00 00 00</w:t>
            </w:r>
          </w:p>
        </w:tc>
        <w:tc>
          <w:tcPr>
            <w:tcW w:w="1054"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00B050"/>
                <w:shd w:val="clear" w:color="auto" w:fill="FFFFFF" w:themeFill="background1"/>
              </w:rPr>
              <w:t>00 00 00</w:t>
            </w:r>
          </w:p>
        </w:tc>
        <w:tc>
          <w:tcPr>
            <w:tcW w:w="850" w:type="dxa"/>
            <w:vAlign w:val="center"/>
          </w:tcPr>
          <w:p>
            <w:pPr>
              <w:jc w:val="center"/>
              <w:rPr>
                <w:rFonts w:ascii="宋体" w:hAnsi="宋体" w:eastAsia="宋体"/>
                <w:color w:val="00B050"/>
                <w:shd w:val="clear" w:color="auto" w:fill="FFFFFF" w:themeFill="background1"/>
              </w:rPr>
            </w:pPr>
            <w:r>
              <w:rPr>
                <w:rFonts w:hint="eastAsia" w:ascii="宋体" w:hAnsi="宋体" w:eastAsia="宋体" w:cs="Times New Roman"/>
                <w:color w:val="7030A0"/>
                <w:kern w:val="0"/>
                <w:szCs w:val="20"/>
              </w:rPr>
              <w:t>00 00</w:t>
            </w:r>
          </w:p>
        </w:tc>
        <w:tc>
          <w:tcPr>
            <w:tcW w:w="851" w:type="dxa"/>
            <w:vAlign w:val="center"/>
          </w:tcPr>
          <w:p>
            <w:pPr>
              <w:jc w:val="center"/>
              <w:rPr>
                <w:rFonts w:ascii="宋体" w:hAnsi="宋体" w:eastAsia="宋体" w:cs="Times New Roman"/>
                <w:color w:val="7030A0"/>
                <w:kern w:val="0"/>
                <w:szCs w:val="20"/>
              </w:rPr>
            </w:pPr>
            <w:r>
              <w:rPr>
                <w:rFonts w:hAnsi="宋体"/>
                <w:color w:val="FF5050"/>
              </w:rPr>
              <w:t>B5 87</w:t>
            </w:r>
          </w:p>
        </w:tc>
        <w:tc>
          <w:tcPr>
            <w:tcW w:w="1134" w:type="dxa"/>
            <w:vAlign w:val="center"/>
          </w:tcPr>
          <w:p>
            <w:pPr>
              <w:jc w:val="center"/>
              <w:rPr>
                <w:rFonts w:ascii="宋体" w:hAnsi="宋体" w:eastAsia="宋体" w:cs="Times New Roman"/>
                <w:color w:val="7030A0"/>
                <w:kern w:val="0"/>
                <w:szCs w:val="20"/>
              </w:rPr>
            </w:pPr>
            <w:r>
              <w:rPr>
                <w:rFonts w:hAnsi="宋体"/>
                <w:color w:val="92D050"/>
              </w:rPr>
              <w:t>00 01 0A 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5F</w:t>
            </w:r>
          </w:p>
        </w:tc>
        <w:tc>
          <w:tcPr>
            <w:tcW w:w="966"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29</w:t>
            </w:r>
          </w:p>
        </w:tc>
      </w:tr>
    </w:tbl>
    <w:p>
      <w:pPr>
        <w:pStyle w:val="36"/>
        <w:ind w:firstLine="422"/>
        <w:rPr>
          <w:rFonts w:hAnsi="宋体"/>
        </w:rPr>
      </w:pPr>
      <w:del w:id="2030" w:author="asus" w:date="2017-10-06T16:09:00Z">
        <w:r>
          <w:rPr>
            <w:rFonts w:hint="eastAsia" w:hAnsi="宋体"/>
            <w:b/>
            <w:bCs/>
            <w:color w:val="000000" w:themeColor="text1"/>
          </w:rPr>
          <w:delText>起始标识</w:delText>
        </w:r>
      </w:del>
      <w:ins w:id="2031" w:author="asus" w:date="2017-10-06T16:09:00Z">
        <w:r>
          <w:rPr>
            <w:rFonts w:hint="eastAsia" w:hAnsi="宋体"/>
            <w:b/>
            <w:bCs/>
            <w:color w:val="000000" w:themeColor="text1"/>
          </w:rPr>
          <w:t>Start flag</w:t>
        </w:r>
      </w:ins>
    </w:p>
    <w:p>
      <w:pPr>
        <w:pStyle w:val="36"/>
        <w:rPr>
          <w:rFonts w:hAnsi="宋体"/>
        </w:rPr>
      </w:pPr>
      <w:del w:id="2032" w:author="asus" w:date="2017-10-06T16:09:00Z">
        <w:r>
          <w:rPr>
            <w:rFonts w:hint="eastAsia" w:hAnsi="宋体"/>
          </w:rPr>
          <w:delText>起始标识</w:delText>
        </w:r>
      </w:del>
      <w:ins w:id="2033" w:author="asus" w:date="2017-10-06T16:09:00Z">
        <w:r>
          <w:rPr>
            <w:rFonts w:hint="eastAsia" w:hAnsi="宋体"/>
          </w:rPr>
          <w:t>Start flag</w:t>
        </w:r>
      </w:ins>
      <w:r>
        <w:rPr>
          <w:rFonts w:hint="eastAsia" w:hAnsi="宋体"/>
        </w:rPr>
        <w:t>sof     ： 0x55AA</w:t>
      </w:r>
    </w:p>
    <w:p>
      <w:pPr>
        <w:pStyle w:val="36"/>
        <w:ind w:firstLine="422"/>
        <w:rPr>
          <w:rFonts w:hAnsi="宋体"/>
          <w:b/>
        </w:rPr>
      </w:pPr>
      <w:del w:id="2034" w:author="asus" w:date="2017-10-06T16:11:00Z">
        <w:r>
          <w:rPr>
            <w:rFonts w:hint="eastAsia" w:hAnsi="宋体"/>
            <w:b/>
          </w:rPr>
          <w:delText>报文头</w:delText>
        </w:r>
      </w:del>
      <w:ins w:id="2035" w:author="asus" w:date="2017-10-06T16:11:00Z">
        <w:r>
          <w:rPr>
            <w:rFonts w:hint="eastAsia" w:hAnsi="宋体"/>
            <w:b/>
          </w:rPr>
          <w:t>Message header</w:t>
        </w:r>
      </w:ins>
    </w:p>
    <w:p>
      <w:pPr>
        <w:pStyle w:val="36"/>
        <w:rPr>
          <w:rFonts w:hAnsi="宋体"/>
        </w:rPr>
      </w:pPr>
      <w:del w:id="2036" w:author="asus" w:date="2017-10-06T16:12:00Z">
        <w:r>
          <w:rPr>
            <w:rFonts w:hint="eastAsia" w:hAnsi="宋体"/>
          </w:rPr>
          <w:delText>报文长度</w:delText>
        </w:r>
      </w:del>
      <w:ins w:id="2037" w:author="asus" w:date="2017-10-06T16:12:00Z">
        <w:r>
          <w:rPr>
            <w:rFonts w:hint="eastAsia" w:hAnsi="宋体"/>
          </w:rPr>
          <w:t>message length</w:t>
        </w:r>
      </w:ins>
      <w:r>
        <w:rPr>
          <w:rFonts w:hint="eastAsia" w:hAnsi="宋体"/>
        </w:rPr>
        <w:t>len     ： 0x</w:t>
      </w:r>
      <w:r>
        <w:rPr>
          <w:rFonts w:hint="eastAsia" w:hAnsi="宋体"/>
          <w:color w:val="FF0000"/>
        </w:rPr>
        <w:t>002D</w:t>
      </w:r>
    </w:p>
    <w:p>
      <w:pPr>
        <w:pStyle w:val="36"/>
        <w:rPr>
          <w:rFonts w:hAnsi="宋体"/>
        </w:rPr>
      </w:pPr>
      <w:del w:id="2038" w:author="asus" w:date="2017-10-06T16:13:00Z">
        <w:r>
          <w:rPr>
            <w:rFonts w:hint="eastAsia" w:hAnsi="宋体"/>
          </w:rPr>
          <w:delText>命令码</w:delText>
        </w:r>
      </w:del>
      <w:ins w:id="2039" w:author="asus" w:date="2017-10-06T16:13:00Z">
        <w:r>
          <w:rPr>
            <w:rFonts w:hint="eastAsia" w:hAnsi="宋体"/>
          </w:rPr>
          <w:t>command code</w:t>
        </w:r>
      </w:ins>
      <w:r>
        <w:rPr>
          <w:rFonts w:hint="eastAsia" w:hAnsi="宋体"/>
        </w:rPr>
        <w:t xml:space="preserve"> cmd      ： 0x</w:t>
      </w:r>
      <w:r>
        <w:rPr>
          <w:rFonts w:hint="eastAsia" w:hAnsi="宋体"/>
          <w:color w:val="FFC000"/>
        </w:rPr>
        <w:t>800D</w:t>
      </w:r>
    </w:p>
    <w:p>
      <w:pPr>
        <w:pStyle w:val="36"/>
        <w:rPr>
          <w:rFonts w:hAnsi="宋体"/>
        </w:rPr>
      </w:pPr>
      <w:del w:id="2040" w:author="asus" w:date="2017-10-06T16:15:00Z">
        <w:r>
          <w:rPr>
            <w:rFonts w:hint="eastAsia" w:hAnsi="宋体"/>
          </w:rPr>
          <w:delText>报文流水号</w:delText>
        </w:r>
      </w:del>
      <w:ins w:id="2041" w:author="asus" w:date="2017-10-06T16:15:00Z">
        <w:r>
          <w:rPr>
            <w:rFonts w:hint="eastAsia" w:hAnsi="宋体"/>
          </w:rPr>
          <w:t xml:space="preserve">Message serial number </w:t>
        </w:r>
      </w:ins>
      <w:r>
        <w:rPr>
          <w:rFonts w:hint="eastAsia" w:hAnsi="宋体"/>
        </w:rPr>
        <w:t>seq   ： 0x00000001</w:t>
      </w:r>
    </w:p>
    <w:p>
      <w:pPr>
        <w:pStyle w:val="36"/>
        <w:rPr>
          <w:rFonts w:hAnsi="宋体"/>
        </w:rPr>
      </w:pPr>
      <w:del w:id="2042" w:author="asus" w:date="2017-10-06T16:16:00Z">
        <w:r>
          <w:rPr>
            <w:rFonts w:hint="eastAsia" w:hAnsi="宋体"/>
          </w:rPr>
          <w:delText>协议版本</w:delText>
        </w:r>
      </w:del>
      <w:ins w:id="2043" w:author="asus" w:date="2017-10-06T16:16:00Z">
        <w:r>
          <w:rPr>
            <w:rFonts w:hint="eastAsia" w:hAnsi="宋体"/>
          </w:rPr>
          <w:t>protocol version</w:t>
        </w:r>
      </w:ins>
      <w:r>
        <w:rPr>
          <w:rFonts w:hint="eastAsia" w:hAnsi="宋体"/>
        </w:rPr>
        <w:t>pro_ver ： 0x0001 (V0.1)</w:t>
      </w:r>
    </w:p>
    <w:p>
      <w:pPr>
        <w:pStyle w:val="36"/>
        <w:rPr>
          <w:rFonts w:hAnsi="宋体"/>
        </w:rPr>
      </w:pPr>
      <w:del w:id="2044" w:author="asus" w:date="2017-10-06T16:17:00Z">
        <w:r>
          <w:rPr>
            <w:rFonts w:hint="eastAsia" w:hAnsi="宋体"/>
          </w:rPr>
          <w:delText>安全标识</w:delText>
        </w:r>
      </w:del>
      <w:ins w:id="2045" w:author="asus" w:date="2017-10-06T16:17:00Z">
        <w:r>
          <w:rPr>
            <w:rFonts w:hint="eastAsia" w:hAnsi="宋体"/>
          </w:rPr>
          <w:t>security flag</w:t>
        </w:r>
      </w:ins>
      <w:r>
        <w:rPr>
          <w:rFonts w:hint="eastAsia" w:hAnsi="宋体"/>
        </w:rPr>
        <w:t>seq_flag： 0x0000</w:t>
      </w:r>
    </w:p>
    <w:p>
      <w:pPr>
        <w:pStyle w:val="36"/>
        <w:rPr>
          <w:rFonts w:hAnsi="宋体"/>
        </w:rPr>
      </w:pPr>
      <w:del w:id="2046" w:author="asus" w:date="2017-10-06T16:18:00Z">
        <w:r>
          <w:rPr>
            <w:rFonts w:hint="eastAsia" w:hAnsi="宋体"/>
          </w:rPr>
          <w:delText>设备ID</w:delText>
        </w:r>
      </w:del>
      <w:ins w:id="2047"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2048" w:author="asus" w:date="2017-10-07T01:10:00Z">
        <w:r>
          <w:rPr>
            <w:rFonts w:hint="eastAsia" w:hAnsi="宋体"/>
          </w:rPr>
          <w:delText>转为字符串为</w:delText>
        </w:r>
      </w:del>
      <w:ins w:id="2049" w:author="asus" w:date="2017-10-07T01:11: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2050" w:author="asus" w:date="2017-10-06T16:20:00Z">
        <w:r>
          <w:rPr>
            <w:rFonts w:hint="eastAsia" w:hAnsi="宋体"/>
            <w:b/>
          </w:rPr>
          <w:delText>报文体</w:delText>
        </w:r>
      </w:del>
      <w:ins w:id="2051" w:author="asus" w:date="2017-10-06T16:20:00Z">
        <w:r>
          <w:rPr>
            <w:rFonts w:hint="eastAsia" w:hAnsi="宋体"/>
            <w:b/>
          </w:rPr>
          <w:t>Service content</w:t>
        </w:r>
      </w:ins>
    </w:p>
    <w:p>
      <w:pPr>
        <w:pStyle w:val="36"/>
        <w:rPr>
          <w:rFonts w:hAnsi="宋体"/>
        </w:rPr>
      </w:pPr>
      <w:del w:id="2052" w:author="Edward Lee" w:date="2017-10-16T16:11:00Z">
        <w:r>
          <w:rPr>
            <w:rFonts w:hint="eastAsia" w:hAnsi="宋体" w:cstheme="minorBidi"/>
            <w:kern w:val="2"/>
            <w:szCs w:val="22"/>
            <w:shd w:val="clear" w:color="auto" w:fill="C2D69B" w:themeFill="accent3" w:themeFillTint="99"/>
          </w:rPr>
          <w:delText>请求升级文件类型</w:delText>
        </w:r>
      </w:del>
      <w:ins w:id="2053" w:author="asus" w:date="2017-10-07T02:29:00Z">
        <w:r>
          <w:rPr>
            <w:rFonts w:hint="eastAsia" w:hAnsi="宋体" w:cstheme="minorBidi"/>
            <w:kern w:val="2"/>
            <w:szCs w:val="22"/>
            <w:shd w:val="clear" w:color="auto" w:fill="C2D69B" w:themeFill="accent3" w:themeFillTint="99"/>
          </w:rPr>
          <w:t>requ</w:t>
        </w:r>
      </w:ins>
      <w:ins w:id="2054" w:author="asus" w:date="2017-10-07T02:30:00Z">
        <w:r>
          <w:rPr>
            <w:rFonts w:hint="eastAsia" w:hAnsi="宋体" w:cstheme="minorBidi"/>
            <w:kern w:val="2"/>
            <w:szCs w:val="22"/>
            <w:shd w:val="clear" w:color="auto" w:fill="C2D69B" w:themeFill="accent3" w:themeFillTint="99"/>
          </w:rPr>
          <w:t xml:space="preserve">est update file type </w:t>
        </w:r>
      </w:ins>
      <w:r>
        <w:rPr>
          <w:rFonts w:hint="eastAsia" w:hAnsi="宋体" w:cstheme="minorBidi"/>
          <w:b/>
          <w:kern w:val="2"/>
          <w:szCs w:val="22"/>
          <w:shd w:val="clear" w:color="auto" w:fill="C2D69B" w:themeFill="accent3" w:themeFillTint="99"/>
        </w:rPr>
        <w:t>file_type</w:t>
      </w:r>
      <w:r>
        <w:rPr>
          <w:rFonts w:hint="eastAsia" w:hAnsi="宋体" w:cstheme="minorBidi"/>
          <w:kern w:val="2"/>
          <w:szCs w:val="22"/>
          <w:shd w:val="clear" w:color="auto" w:fill="C2D69B" w:themeFill="accent3" w:themeFillTint="99"/>
        </w:rPr>
        <w:t xml:space="preserve">    </w:t>
      </w:r>
      <w:r>
        <w:rPr>
          <w:rFonts w:hint="eastAsia" w:hAnsi="宋体"/>
        </w:rPr>
        <w:t xml:space="preserve">: </w:t>
      </w:r>
      <w:r>
        <w:rPr>
          <w:rFonts w:hAnsi="宋体"/>
          <w:color w:val="FF33CC"/>
        </w:rPr>
        <w:t>01</w:t>
      </w:r>
      <w:r>
        <w:rPr>
          <w:rFonts w:hint="eastAsia" w:hAnsi="宋体"/>
        </w:rPr>
        <w:t xml:space="preserve">   (</w:t>
      </w:r>
      <w:ins w:id="2055" w:author="asus" w:date="2017-10-07T02:30:00Z">
        <w:r>
          <w:rPr>
            <w:rFonts w:hint="eastAsia" w:hAnsi="宋体"/>
          </w:rPr>
          <w:t>update host firmware</w:t>
        </w:r>
      </w:ins>
      <w:del w:id="2056" w:author="Edward Lee" w:date="2017-10-16T16:11:00Z">
        <w:r>
          <w:rPr>
            <w:rFonts w:hint="eastAsia" w:hAnsi="宋体"/>
          </w:rPr>
          <w:delText>升级主机固件</w:delText>
        </w:r>
      </w:del>
      <w:r>
        <w:rPr>
          <w:rFonts w:hint="eastAsia" w:hAnsi="宋体"/>
        </w:rPr>
        <w:t>)</w:t>
      </w:r>
    </w:p>
    <w:p>
      <w:pPr>
        <w:pStyle w:val="36"/>
        <w:rPr>
          <w:rFonts w:hAnsi="宋体" w:cstheme="minorBidi"/>
          <w:kern w:val="2"/>
          <w:szCs w:val="22"/>
          <w:shd w:val="clear" w:color="auto" w:fill="FFFFFF" w:themeFill="background1"/>
        </w:rPr>
      </w:pPr>
      <w:del w:id="2057" w:author="Edward Lee" w:date="2017-10-16T16:12:00Z">
        <w:r>
          <w:rPr>
            <w:rFonts w:hint="eastAsia" w:hAnsi="宋体" w:cstheme="minorBidi"/>
            <w:kern w:val="2"/>
            <w:szCs w:val="22"/>
            <w:shd w:val="clear" w:color="auto" w:fill="C2D69B" w:themeFill="accent3" w:themeFillTint="99"/>
          </w:rPr>
          <w:delText>升级文件名</w:delText>
        </w:r>
      </w:del>
      <w:ins w:id="2058" w:author="asus" w:date="2017-10-07T02:30:00Z">
        <w:r>
          <w:rPr>
            <w:rFonts w:hint="eastAsia" w:hAnsi="宋体" w:cstheme="minorBidi"/>
            <w:kern w:val="2"/>
            <w:szCs w:val="22"/>
            <w:shd w:val="clear" w:color="auto" w:fill="C2D69B" w:themeFill="accent3" w:themeFillTint="99"/>
          </w:rPr>
          <w:t xml:space="preserve">update file name </w:t>
        </w:r>
      </w:ins>
      <w:r>
        <w:rPr>
          <w:rFonts w:hint="eastAsia" w:hAnsi="宋体" w:cstheme="minorBidi"/>
          <w:kern w:val="2"/>
          <w:szCs w:val="22"/>
          <w:shd w:val="clear" w:color="auto" w:fill="C2D69B" w:themeFill="accent3" w:themeFillTint="99"/>
        </w:rPr>
        <w:t xml:space="preserve">file_name          </w:t>
      </w:r>
      <w:r>
        <w:rPr>
          <w:rFonts w:hint="eastAsia" w:hAnsi="宋体"/>
        </w:rPr>
        <w:t xml:space="preserve">: </w:t>
      </w:r>
      <w:r>
        <w:rPr>
          <w:rFonts w:hAnsi="宋体" w:cstheme="minorBidi"/>
          <w:color w:val="3333FF"/>
          <w:kern w:val="2"/>
          <w:szCs w:val="22"/>
          <w:shd w:val="clear" w:color="auto" w:fill="FFFFFF" w:themeFill="background1"/>
        </w:rPr>
        <w:t>0</w:t>
      </w:r>
      <w:r>
        <w:rPr>
          <w:rFonts w:hint="eastAsia" w:hAnsi="宋体" w:cstheme="minorBidi"/>
          <w:color w:val="3333FF"/>
          <w:kern w:val="2"/>
          <w:szCs w:val="22"/>
          <w:shd w:val="clear" w:color="auto" w:fill="FFFFFF" w:themeFill="background1"/>
        </w:rPr>
        <w:t xml:space="preserve">0 00 00 00 00 </w:t>
      </w:r>
      <w:r>
        <w:rPr>
          <w:rFonts w:hint="eastAsia" w:hAnsi="宋体" w:cstheme="minorBidi"/>
          <w:kern w:val="2"/>
          <w:szCs w:val="22"/>
          <w:shd w:val="clear" w:color="auto" w:fill="FFFFFF" w:themeFill="background1"/>
        </w:rPr>
        <w:t xml:space="preserve">  (5Byes,</w:t>
      </w:r>
      <w:ins w:id="2059" w:author="Edward Lee" w:date="2017-10-16T16:12:00Z">
        <w:r>
          <w:rPr>
            <w:rFonts w:hint="eastAsia" w:hAnsi="宋体" w:cstheme="minorBidi"/>
            <w:kern w:val="2"/>
            <w:szCs w:val="22"/>
            <w:shd w:val="clear" w:color="auto" w:fill="FFFFFF" w:themeFill="background1"/>
          </w:rPr>
          <w:t xml:space="preserve"> </w:t>
        </w:r>
      </w:ins>
      <w:del w:id="2060" w:author="Edward Lee" w:date="2017-10-16T16:12:00Z">
        <w:r>
          <w:rPr>
            <w:rFonts w:hint="eastAsia" w:hAnsi="宋体" w:cstheme="minorBidi"/>
            <w:kern w:val="2"/>
            <w:szCs w:val="22"/>
            <w:shd w:val="clear" w:color="auto" w:fill="FFFFFF" w:themeFill="background1"/>
          </w:rPr>
          <w:delText>升级文件名</w:delText>
        </w:r>
      </w:del>
      <w:ins w:id="2061" w:author="asus" w:date="2017-10-07T02:30:00Z">
        <w:r>
          <w:rPr>
            <w:rFonts w:hAnsi="宋体" w:cstheme="minorBidi"/>
            <w:b w:val="0"/>
            <w:bCs w:val="0"/>
            <w:smallCaps w:val="0"/>
            <w:spacing w:val="0"/>
            <w:kern w:val="2"/>
            <w:szCs w:val="22"/>
            <w:shd w:val="clear" w:color="auto" w:fill="FFFFFF" w:themeFill="background1"/>
            <w:rPrChange w:id="2062" w:author="asus" w:date="2017-10-07T02:30:00Z">
              <w:rPr>
                <w:rFonts w:hAnsi="宋体" w:cstheme="minorBidi"/>
                <w:b/>
                <w:bCs/>
                <w:smallCaps/>
                <w:spacing w:val="5"/>
                <w:kern w:val="2"/>
                <w:szCs w:val="22"/>
                <w:shd w:val="clear" w:color="auto" w:fill="C2D69B" w:themeFill="accent3" w:themeFillTint="99"/>
              </w:rPr>
            </w:rPrChange>
          </w:rPr>
          <w:t>update file name</w:t>
        </w:r>
      </w:ins>
      <w:r>
        <w:rPr>
          <w:rFonts w:hint="eastAsia" w:hAnsi="宋体" w:cstheme="minorBidi"/>
          <w:kern w:val="2"/>
          <w:szCs w:val="22"/>
          <w:shd w:val="clear" w:color="auto" w:fill="FFFFFF" w:themeFill="background1"/>
        </w:rPr>
        <w:t>)</w:t>
      </w:r>
    </w:p>
    <w:p>
      <w:pPr>
        <w:pStyle w:val="36"/>
        <w:rPr>
          <w:rFonts w:hAnsi="宋体"/>
        </w:rPr>
      </w:pPr>
      <w:del w:id="2063" w:author="Edward Lee" w:date="2017-10-16T16:12:00Z">
        <w:r>
          <w:rPr>
            <w:rFonts w:hint="eastAsia" w:hAnsi="宋体"/>
            <w:shd w:val="clear" w:color="auto" w:fill="C2D69B" w:themeFill="accent3" w:themeFillTint="99"/>
          </w:rPr>
          <w:delText>升级文件扩展名</w:delText>
        </w:r>
      </w:del>
      <w:ins w:id="2064" w:author="asus" w:date="2017-10-07T02:31:00Z">
        <w:r>
          <w:rPr>
            <w:rFonts w:hAnsi="宋体"/>
            <w:b w:val="0"/>
            <w:bCs w:val="0"/>
            <w:smallCaps w:val="0"/>
            <w:spacing w:val="0"/>
            <w:shd w:val="clear" w:color="auto" w:fill="C2D69B" w:themeFill="accent3" w:themeFillTint="99"/>
            <w:rPrChange w:id="2065" w:author="asus" w:date="2017-10-07T02:31:00Z">
              <w:rPr>
                <w:b/>
                <w:bCs/>
                <w:smallCaps/>
                <w:spacing w:val="5"/>
              </w:rPr>
            </w:rPrChange>
          </w:rPr>
          <w:t>Upgrade file extension</w:t>
        </w:r>
      </w:ins>
      <w:ins w:id="2066" w:author="asus" w:date="2017-10-07T02:31:00Z">
        <w:r>
          <w:rPr>
            <w:rFonts w:hint="eastAsia" w:hAnsi="宋体"/>
            <w:shd w:val="clear" w:color="auto" w:fill="C2D69B" w:themeFill="accent3" w:themeFillTint="99"/>
          </w:rPr>
          <w:t xml:space="preserve"> </w:t>
        </w:r>
      </w:ins>
      <w:r>
        <w:rPr>
          <w:rFonts w:hint="eastAsia" w:hAnsi="宋体"/>
          <w:shd w:val="clear" w:color="auto" w:fill="C2D69B" w:themeFill="accent3" w:themeFillTint="99"/>
        </w:rPr>
        <w:t xml:space="preserve">file_ext       </w:t>
      </w:r>
      <w:r>
        <w:rPr>
          <w:rFonts w:hint="eastAsia" w:hAnsi="宋体"/>
        </w:rPr>
        <w:t>：</w:t>
      </w:r>
      <w:r>
        <w:rPr>
          <w:rFonts w:hint="eastAsia" w:hAnsi="宋体" w:cstheme="minorBidi"/>
          <w:color w:val="00B050"/>
          <w:kern w:val="2"/>
          <w:szCs w:val="22"/>
          <w:shd w:val="clear" w:color="auto" w:fill="FFFFFF" w:themeFill="background1"/>
        </w:rPr>
        <w:t xml:space="preserve">00 00 00    </w:t>
      </w:r>
      <w:r>
        <w:rPr>
          <w:rFonts w:hint="eastAsia" w:hAnsi="宋体"/>
        </w:rPr>
        <w:t>（3Byes,</w:t>
      </w:r>
      <w:ins w:id="2067" w:author="Edward Lee" w:date="2017-10-16T16:12:00Z">
        <w:r>
          <w:rPr>
            <w:rFonts w:hint="eastAsia" w:hAnsi="宋体"/>
          </w:rPr>
          <w:t xml:space="preserve"> </w:t>
        </w:r>
      </w:ins>
      <w:del w:id="2068" w:author="Edward Lee" w:date="2017-10-16T16:12:00Z">
        <w:r>
          <w:rPr>
            <w:rFonts w:hint="eastAsia" w:hAnsi="宋体"/>
          </w:rPr>
          <w:delText>升级文件扩展名</w:delText>
        </w:r>
      </w:del>
      <w:ins w:id="2069" w:author="asus" w:date="2017-10-07T02:31:00Z">
        <w:r>
          <w:rPr>
            <w:rFonts w:hAnsi="宋体"/>
            <w:b w:val="0"/>
            <w:bCs w:val="0"/>
            <w:smallCaps w:val="0"/>
            <w:spacing w:val="0"/>
            <w:rPrChange w:id="2070" w:author="asus" w:date="2017-10-07T02:31:00Z">
              <w:rPr>
                <w:b/>
                <w:bCs/>
                <w:smallCaps/>
                <w:spacing w:val="5"/>
              </w:rPr>
            </w:rPrChange>
          </w:rPr>
          <w:t>Upgrade the file extension</w:t>
        </w:r>
      </w:ins>
      <w:r>
        <w:rPr>
          <w:rFonts w:hint="eastAsia" w:hAnsi="宋体"/>
        </w:rPr>
        <w:t>）</w:t>
      </w:r>
    </w:p>
    <w:p>
      <w:pPr>
        <w:pStyle w:val="36"/>
        <w:rPr>
          <w:rFonts w:hAnsi="宋体"/>
        </w:rPr>
      </w:pPr>
      <w:del w:id="2071" w:author="Edward Lee" w:date="2017-10-16T16:12:00Z">
        <w:r>
          <w:rPr>
            <w:rFonts w:hint="eastAsia" w:hAnsi="宋体"/>
            <w:shd w:val="clear" w:color="auto" w:fill="C2D69B" w:themeFill="accent3" w:themeFillTint="99"/>
          </w:rPr>
          <w:delText>升级文件版本</w:delText>
        </w:r>
      </w:del>
      <w:ins w:id="2072" w:author="asus" w:date="2017-10-07T02:31:00Z">
        <w:r>
          <w:rPr>
            <w:rFonts w:hAnsi="宋体"/>
            <w:b w:val="0"/>
            <w:bCs w:val="0"/>
            <w:smallCaps w:val="0"/>
            <w:spacing w:val="0"/>
            <w:shd w:val="clear" w:color="auto" w:fill="C2D69B" w:themeFill="accent3" w:themeFillTint="99"/>
            <w:rPrChange w:id="2073" w:author="asus" w:date="2017-10-07T02:31:00Z">
              <w:rPr>
                <w:b/>
                <w:bCs/>
                <w:smallCaps/>
                <w:spacing w:val="5"/>
              </w:rPr>
            </w:rPrChange>
          </w:rPr>
          <w:t>Upgrade the file version</w:t>
        </w:r>
      </w:ins>
      <w:ins w:id="2074" w:author="asus" w:date="2017-10-07T02:31:00Z">
        <w:r>
          <w:rPr>
            <w:rFonts w:hint="eastAsia" w:hAnsi="宋体"/>
            <w:shd w:val="clear" w:color="auto" w:fill="C2D69B" w:themeFill="accent3" w:themeFillTint="99"/>
          </w:rPr>
          <w:t xml:space="preserve"> </w:t>
        </w:r>
      </w:ins>
      <w:r>
        <w:rPr>
          <w:rFonts w:hint="eastAsia"/>
          <w:szCs w:val="18"/>
        </w:rPr>
        <w:t>file_version</w:t>
      </w:r>
      <w:r>
        <w:rPr>
          <w:rFonts w:hint="eastAsia" w:hAnsi="宋体"/>
          <w:shd w:val="clear" w:color="auto" w:fill="C2D69B" w:themeFill="accent3" w:themeFillTint="99"/>
        </w:rPr>
        <w:t xml:space="preserve">     </w:t>
      </w:r>
      <w:r>
        <w:rPr>
          <w:rFonts w:hint="eastAsia" w:hAnsi="宋体"/>
        </w:rPr>
        <w:t>：</w:t>
      </w:r>
      <w:r>
        <w:rPr>
          <w:rFonts w:hint="eastAsia" w:hAnsi="宋体"/>
          <w:color w:val="7030A0"/>
        </w:rPr>
        <w:t>00 00</w:t>
      </w:r>
      <w:r>
        <w:rPr>
          <w:rFonts w:hint="eastAsia" w:hAnsi="宋体" w:cstheme="minorBidi"/>
          <w:color w:val="00B050"/>
          <w:kern w:val="2"/>
          <w:szCs w:val="22"/>
          <w:shd w:val="clear" w:color="auto" w:fill="FFFFFF" w:themeFill="background1"/>
        </w:rPr>
        <w:t xml:space="preserve">       </w:t>
      </w:r>
      <w:r>
        <w:rPr>
          <w:rFonts w:hint="eastAsia" w:hAnsi="宋体"/>
        </w:rPr>
        <w:t>（2Byes,</w:t>
      </w:r>
      <w:ins w:id="2075" w:author="Edward Lee" w:date="2017-10-16T16:12:00Z">
        <w:r>
          <w:rPr>
            <w:rFonts w:hint="eastAsia" w:hAnsi="宋体"/>
          </w:rPr>
          <w:t xml:space="preserve"> </w:t>
        </w:r>
      </w:ins>
      <w:del w:id="2076" w:author="Edward Lee" w:date="2017-10-16T16:12:00Z">
        <w:r>
          <w:rPr>
            <w:rFonts w:hint="eastAsia" w:hAnsi="宋体"/>
          </w:rPr>
          <w:delText>升级文件版本</w:delText>
        </w:r>
      </w:del>
      <w:ins w:id="2077" w:author="asus" w:date="2017-10-07T02:31:00Z">
        <w:r>
          <w:rPr>
            <w:rFonts w:hAnsi="宋体"/>
            <w:b w:val="0"/>
            <w:bCs w:val="0"/>
            <w:smallCaps w:val="0"/>
            <w:spacing w:val="0"/>
            <w:rPrChange w:id="2078" w:author="asus" w:date="2017-10-07T02:31:00Z">
              <w:rPr>
                <w:b/>
                <w:bCs/>
                <w:smallCaps/>
                <w:spacing w:val="5"/>
              </w:rPr>
            </w:rPrChange>
          </w:rPr>
          <w:t>Upgrade the file version</w:t>
        </w:r>
      </w:ins>
      <w:r>
        <w:rPr>
          <w:rFonts w:hint="eastAsia" w:hAnsi="宋体"/>
        </w:rPr>
        <w:t>）</w:t>
      </w:r>
    </w:p>
    <w:p>
      <w:pPr>
        <w:ind w:firstLine="420"/>
        <w:rPr>
          <w:rFonts w:ascii="宋体" w:hAnsi="宋体" w:eastAsia="宋体"/>
        </w:rPr>
      </w:pPr>
      <w:del w:id="2079" w:author="Edward Lee" w:date="2017-10-16T16:12:00Z">
        <w:r>
          <w:rPr>
            <w:rFonts w:hint="eastAsia" w:ascii="宋体" w:hAnsi="宋体" w:eastAsia="宋体"/>
            <w:shd w:val="clear" w:color="auto" w:fill="C2D69B" w:themeFill="accent3" w:themeFillTint="99"/>
          </w:rPr>
          <w:delText>升级文件crc16校验</w:delText>
        </w:r>
      </w:del>
      <w:ins w:id="2080" w:author="asus" w:date="2017-10-07T02:32:00Z">
        <w:r>
          <w:rPr>
            <w:rFonts w:ascii="宋体" w:hAnsi="宋体" w:eastAsia="宋体"/>
            <w:b w:val="0"/>
            <w:bCs w:val="0"/>
            <w:smallCaps w:val="0"/>
            <w:spacing w:val="0"/>
            <w:shd w:val="clear" w:color="auto" w:fill="C2D69B" w:themeFill="accent3" w:themeFillTint="99"/>
            <w:rPrChange w:id="2081" w:author="asus" w:date="2017-10-07T02:32:00Z">
              <w:rPr>
                <w:b/>
                <w:bCs/>
                <w:smallCaps/>
                <w:spacing w:val="5"/>
              </w:rPr>
            </w:rPrChange>
          </w:rPr>
          <w:t>Upgrade file crc16 check</w:t>
        </w:r>
      </w:ins>
      <w:ins w:id="2082" w:author="asus" w:date="2017-10-07T02:32:00Z">
        <w:r>
          <w:rPr>
            <w:rFonts w:hint="eastAsia" w:ascii="宋体" w:hAnsi="宋体" w:eastAsia="宋体"/>
            <w:shd w:val="clear" w:color="auto" w:fill="C2D69B" w:themeFill="accent3" w:themeFillTint="99"/>
          </w:rPr>
          <w:t xml:space="preserve"> </w:t>
        </w:r>
      </w:ins>
      <w:r>
        <w:rPr>
          <w:rFonts w:hint="eastAsia" w:ascii="宋体" w:hAnsi="宋体" w:eastAsia="宋体"/>
          <w:shd w:val="clear" w:color="auto" w:fill="C2D69B" w:themeFill="accent3" w:themeFillTint="99"/>
        </w:rPr>
        <w:t>file_crc16</w:t>
      </w:r>
      <w:r>
        <w:rPr>
          <w:rFonts w:hint="eastAsia" w:ascii="宋体" w:hAnsi="宋体" w:eastAsia="宋体"/>
        </w:rPr>
        <w:t>：</w:t>
      </w:r>
      <w:r>
        <w:rPr>
          <w:rFonts w:hAnsi="宋体"/>
          <w:color w:val="FF5050"/>
        </w:rPr>
        <w:t>B5 87</w:t>
      </w:r>
      <w:r>
        <w:rPr>
          <w:rFonts w:hint="eastAsia" w:hAnsi="宋体"/>
          <w:color w:val="FF5050"/>
        </w:rPr>
        <w:t xml:space="preserve">   </w:t>
      </w:r>
      <w:r>
        <w:rPr>
          <w:rFonts w:hint="eastAsia" w:ascii="宋体" w:hAnsi="宋体" w:eastAsia="宋体"/>
        </w:rPr>
        <w:t xml:space="preserve">     (2Byes, </w:t>
      </w:r>
      <w:del w:id="2083" w:author="Edward Lee" w:date="2017-10-16T16:12:00Z">
        <w:r>
          <w:rPr>
            <w:rFonts w:hint="eastAsia" w:ascii="宋体" w:hAnsi="宋体" w:eastAsia="宋体"/>
          </w:rPr>
          <w:delText>升级文件crc16校验为</w:delText>
        </w:r>
      </w:del>
      <w:ins w:id="2084" w:author="asus" w:date="2017-10-07T02:32:00Z">
        <w:r>
          <w:rPr>
            <w:rFonts w:ascii="宋体" w:hAnsi="宋体" w:eastAsia="宋体"/>
            <w:b w:val="0"/>
            <w:bCs w:val="0"/>
            <w:smallCaps w:val="0"/>
            <w:spacing w:val="0"/>
            <w:rPrChange w:id="2085" w:author="asus" w:date="2017-10-07T02:32:00Z">
              <w:rPr>
                <w:b/>
                <w:bCs/>
                <w:smallCaps/>
                <w:spacing w:val="5"/>
              </w:rPr>
            </w:rPrChange>
          </w:rPr>
          <w:t>Upgrade file crc16 check</w:t>
        </w:r>
      </w:ins>
      <w:ins w:id="2086" w:author="asus" w:date="2017-10-07T02:32:00Z">
        <w:r>
          <w:rPr>
            <w:rFonts w:hint="eastAsia" w:ascii="宋体" w:hAnsi="宋体" w:eastAsia="宋体"/>
          </w:rPr>
          <w:t xml:space="preserve"> is </w:t>
        </w:r>
      </w:ins>
      <w:r>
        <w:rPr>
          <w:rFonts w:hint="eastAsia" w:hAnsi="宋体"/>
          <w:color w:val="FF5050"/>
        </w:rPr>
        <w:t>0xB587</w:t>
      </w:r>
      <w:r>
        <w:rPr>
          <w:rFonts w:hint="eastAsia" w:ascii="宋体" w:hAnsi="宋体" w:eastAsia="宋体"/>
        </w:rPr>
        <w:t>）</w:t>
      </w:r>
    </w:p>
    <w:p>
      <w:pPr>
        <w:ind w:firstLine="420"/>
        <w:rPr>
          <w:rFonts w:ascii="宋体" w:hAnsi="宋体" w:eastAsia="宋体"/>
        </w:rPr>
      </w:pPr>
      <w:del w:id="2087" w:author="Edward Lee" w:date="2017-10-16T16:12:00Z">
        <w:r>
          <w:rPr>
            <w:rFonts w:hint="eastAsia" w:hAnsi="宋体"/>
            <w:shd w:val="clear" w:color="auto" w:fill="C2D69B" w:themeFill="accent3" w:themeFillTint="99"/>
          </w:rPr>
          <w:delText>升级文件大小</w:delText>
        </w:r>
      </w:del>
      <w:ins w:id="2088" w:author="asus" w:date="2017-10-07T02:32:00Z">
        <w:r>
          <w:rPr>
            <w:rFonts w:hAnsi="宋体"/>
            <w:b w:val="0"/>
            <w:bCs w:val="0"/>
            <w:smallCaps w:val="0"/>
            <w:spacing w:val="0"/>
            <w:shd w:val="clear" w:color="auto" w:fill="C2D69B" w:themeFill="accent3" w:themeFillTint="99"/>
            <w:rPrChange w:id="2089" w:author="asus" w:date="2017-10-07T02:32:00Z">
              <w:rPr>
                <w:b/>
                <w:bCs/>
                <w:smallCaps/>
                <w:spacing w:val="5"/>
              </w:rPr>
            </w:rPrChange>
          </w:rPr>
          <w:t>Upgrade file size</w:t>
        </w:r>
      </w:ins>
      <w:ins w:id="2090" w:author="asus" w:date="2017-10-07T02:32:00Z">
        <w:r>
          <w:rPr>
            <w:rFonts w:hint="eastAsia" w:hAnsi="宋体"/>
            <w:shd w:val="clear" w:color="auto" w:fill="C2D69B" w:themeFill="accent3" w:themeFillTint="99"/>
          </w:rPr>
          <w:t xml:space="preserve"> </w:t>
        </w:r>
      </w:ins>
      <w:r>
        <w:rPr>
          <w:rFonts w:hint="eastAsia" w:hAnsi="宋体"/>
          <w:shd w:val="clear" w:color="auto" w:fill="C2D69B" w:themeFill="accent3" w:themeFillTint="99"/>
        </w:rPr>
        <w:t xml:space="preserve">file_size </w:t>
      </w:r>
      <w:r>
        <w:rPr>
          <w:rFonts w:hint="eastAsia" w:ascii="宋体" w:hAnsi="宋体" w:eastAsia="宋体"/>
          <w:shd w:val="clear" w:color="auto" w:fill="C2D69B" w:themeFill="accent3" w:themeFillTint="99"/>
        </w:rPr>
        <w:t xml:space="preserve">         </w:t>
      </w:r>
      <w:r>
        <w:rPr>
          <w:rFonts w:hint="eastAsia" w:ascii="宋体" w:hAnsi="宋体" w:eastAsia="宋体"/>
        </w:rPr>
        <w:t>：</w:t>
      </w:r>
      <w:r>
        <w:rPr>
          <w:rFonts w:hAnsi="宋体"/>
          <w:color w:val="92D050"/>
        </w:rPr>
        <w:t>00 01 0A EE</w:t>
      </w:r>
      <w:r>
        <w:rPr>
          <w:rFonts w:hint="eastAsia" w:ascii="宋体" w:hAnsi="宋体" w:eastAsia="宋体"/>
          <w:color w:val="00B050"/>
          <w:shd w:val="clear" w:color="auto" w:fill="FFFFFF" w:themeFill="background1"/>
        </w:rPr>
        <w:t xml:space="preserve">  </w:t>
      </w:r>
      <w:r>
        <w:rPr>
          <w:rFonts w:hint="eastAsia" w:ascii="宋体" w:hAnsi="宋体" w:eastAsia="宋体"/>
        </w:rPr>
        <w:t>（</w:t>
      </w:r>
      <w:r>
        <w:rPr>
          <w:rFonts w:hint="eastAsia" w:hAnsi="宋体"/>
        </w:rPr>
        <w:t>4Byes,</w:t>
      </w:r>
      <w:ins w:id="2091" w:author="Edward Lee" w:date="2017-10-16T16:12:00Z">
        <w:r>
          <w:rPr>
            <w:rFonts w:hint="eastAsia" w:hAnsi="宋体"/>
          </w:rPr>
          <w:t xml:space="preserve"> </w:t>
        </w:r>
      </w:ins>
      <w:del w:id="2092" w:author="Edward Lee" w:date="2017-10-16T16:12:00Z">
        <w:r>
          <w:rPr>
            <w:rFonts w:hint="eastAsia" w:hAnsi="宋体"/>
          </w:rPr>
          <w:delText>升级文件大小为</w:delText>
        </w:r>
      </w:del>
      <w:ins w:id="2093" w:author="asus" w:date="2017-10-07T02:32:00Z">
        <w:r>
          <w:rPr>
            <w:rFonts w:hAnsi="宋体"/>
            <w:b w:val="0"/>
            <w:bCs w:val="0"/>
            <w:smallCaps w:val="0"/>
            <w:spacing w:val="0"/>
            <w:rPrChange w:id="2094" w:author="asus" w:date="2017-10-07T02:32:00Z">
              <w:rPr>
                <w:b/>
                <w:bCs/>
                <w:smallCaps/>
                <w:spacing w:val="5"/>
              </w:rPr>
            </w:rPrChange>
          </w:rPr>
          <w:t>Upgrade file size</w:t>
        </w:r>
      </w:ins>
      <w:ins w:id="2095" w:author="asus" w:date="2017-10-07T02:32:00Z">
        <w:r>
          <w:rPr>
            <w:rFonts w:hint="eastAsia" w:hAnsi="宋体"/>
          </w:rPr>
          <w:t xml:space="preserve"> is </w:t>
        </w:r>
      </w:ins>
      <w:r>
        <w:rPr>
          <w:rFonts w:hint="eastAsia" w:hAnsi="宋体"/>
          <w:color w:val="92D050"/>
        </w:rPr>
        <w:t>0x</w:t>
      </w:r>
      <w:r>
        <w:rPr>
          <w:rFonts w:hAnsi="宋体"/>
          <w:color w:val="92D050"/>
        </w:rPr>
        <w:t>00010AEE</w:t>
      </w:r>
      <w:r>
        <w:rPr>
          <w:rFonts w:hint="eastAsia" w:ascii="宋体" w:hAnsi="宋体" w:eastAsia="宋体"/>
        </w:rPr>
        <w:t>）</w:t>
      </w:r>
    </w:p>
    <w:p>
      <w:pPr>
        <w:ind w:left="2977" w:leftChars="200" w:hanging="2557"/>
        <w:rPr>
          <w:rFonts w:ascii="宋体" w:hAnsi="宋体" w:eastAsia="宋体"/>
          <w:b/>
          <w:shd w:val="clear" w:color="auto" w:fill="C2D69B" w:themeFill="accent3" w:themeFillTint="99"/>
        </w:rPr>
      </w:pPr>
      <w:del w:id="2096" w:author="asus" w:date="2017-10-06T17:45:00Z">
        <w:r>
          <w:rPr>
            <w:rFonts w:hint="eastAsia" w:ascii="宋体" w:hAnsi="宋体" w:eastAsia="宋体"/>
            <w:b/>
            <w:shd w:val="clear" w:color="auto" w:fill="FFFFFF" w:themeFill="background1"/>
          </w:rPr>
          <w:delText>校验</w:delText>
        </w:r>
      </w:del>
      <w:ins w:id="2097" w:author="asus" w:date="2017-10-06T17:45:00Z">
        <w:r>
          <w:rPr>
            <w:rFonts w:hint="eastAsia" w:ascii="宋体" w:hAnsi="宋体" w:eastAsia="宋体"/>
            <w:b/>
            <w:shd w:val="clear" w:color="auto" w:fill="FFFFFF" w:themeFill="background1"/>
          </w:rPr>
          <w:t>Check</w:t>
        </w:r>
      </w:ins>
    </w:p>
    <w:p>
      <w:pPr>
        <w:ind w:firstLine="420"/>
        <w:rPr>
          <w:rFonts w:hAnsi="宋体"/>
          <w:b/>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w:t>
      </w:r>
      <w:r>
        <w:rPr>
          <w:rFonts w:hAnsi="宋体"/>
        </w:rPr>
        <w:t>5F29</w:t>
      </w:r>
      <w:r>
        <w:rPr>
          <w:rFonts w:hint="eastAsia" w:ascii="宋体" w:hAnsi="宋体" w:eastAsia="宋体"/>
        </w:rPr>
        <w:t xml:space="preserve"> </w:t>
      </w:r>
    </w:p>
    <w:p>
      <w:pPr>
        <w:pStyle w:val="36"/>
        <w:numPr>
          <w:ilvl w:val="0"/>
          <w:numId w:val="0"/>
        </w:numPr>
        <w:spacing w:beforeLines="100" w:line="360" w:lineRule="auto"/>
        <w:ind w:left="360" w:firstLine="105" w:firstLineChars="50"/>
        <w:outlineLvl w:val="3"/>
        <w:rPr>
          <w:rFonts w:hAnsi="宋体"/>
          <w:b/>
        </w:rPr>
        <w:pPrChange w:id="2098" w:author="Edward Lee" w:date="2017-10-16T17:08:00Z">
          <w:pPr>
            <w:pStyle w:val="36"/>
            <w:numPr>
              <w:ilvl w:val="0"/>
              <w:numId w:val="8"/>
            </w:numPr>
            <w:spacing w:beforeLines="100" w:line="360" w:lineRule="auto"/>
            <w:ind w:left="360" w:hanging="360" w:firstLineChars="0"/>
            <w:outlineLvl w:val="3"/>
          </w:pPr>
        </w:pPrChange>
      </w:pPr>
      <w:del w:id="2099" w:author="Edward Lee" w:date="2017-10-16T16:12:00Z">
        <w:r>
          <w:rPr>
            <w:rFonts w:hint="eastAsia" w:hAnsi="宋体"/>
            <w:b/>
          </w:rPr>
          <w:delText>回应申请文件内容</w:delText>
        </w:r>
      </w:del>
      <w:ins w:id="2100" w:author="asus" w:date="2017-10-07T02:33:00Z">
        <w:r>
          <w:rPr>
            <w:rFonts w:hint="eastAsia" w:hAnsi="宋体"/>
            <w:b/>
          </w:rPr>
          <w:t>response application file content</w:t>
        </w:r>
      </w:ins>
    </w:p>
    <w:p>
      <w:pPr>
        <w:ind w:firstLine="360"/>
      </w:pPr>
      <w:del w:id="2101" w:author="Edward Lee" w:date="2017-10-16T16:13:00Z">
        <w:r>
          <w:rPr>
            <w:rFonts w:hint="eastAsia"/>
          </w:rPr>
          <w:delText>平台收到设备上发请求的“申请文件内容”的消息时，根据申请文件块大小，下发升级文件内容。</w:delText>
        </w:r>
      </w:del>
      <w:ins w:id="2102" w:author="asus" w:date="2017-10-07T02:33:00Z">
        <w:r>
          <w:rPr>
            <w:rFonts w:hint="eastAsia"/>
          </w:rPr>
          <w:t>When the platform receives the "Request File Content" message from the device, the content of the upgrade file is issued according to the application file block size.</w:t>
        </w:r>
      </w:ins>
    </w:p>
    <w:tbl>
      <w:tblPr>
        <w:tblStyle w:val="21"/>
        <w:tblW w:w="8258" w:type="dxa"/>
        <w:jc w:val="center"/>
        <w:tblInd w:w="13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7"/>
        <w:gridCol w:w="1276"/>
        <w:gridCol w:w="5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D6E3BC" w:themeFill="accent3" w:themeFillTint="66"/>
          </w:tcPr>
          <w:p>
            <w:pPr>
              <w:pStyle w:val="36"/>
              <w:ind w:firstLine="0" w:firstLineChars="0"/>
              <w:jc w:val="center"/>
              <w:rPr>
                <w:b/>
                <w:szCs w:val="18"/>
              </w:rPr>
            </w:pPr>
            <w:del w:id="2103" w:author="asus" w:date="2017-10-06T17:35:00Z">
              <w:r>
                <w:rPr>
                  <w:rFonts w:hint="eastAsia"/>
                  <w:b/>
                  <w:szCs w:val="18"/>
                </w:rPr>
                <w:delText>数据段</w:delText>
              </w:r>
            </w:del>
            <w:ins w:id="2104" w:author="asus" w:date="2017-10-06T17:35:00Z">
              <w:r>
                <w:rPr>
                  <w:rFonts w:hint="eastAsia"/>
                  <w:b/>
                  <w:szCs w:val="18"/>
                </w:rPr>
                <w:t>Data segment</w:t>
              </w:r>
            </w:ins>
          </w:p>
        </w:tc>
        <w:tc>
          <w:tcPr>
            <w:tcW w:w="1276" w:type="dxa"/>
            <w:shd w:val="clear" w:color="auto" w:fill="D6E3BC" w:themeFill="accent3" w:themeFillTint="66"/>
          </w:tcPr>
          <w:p>
            <w:pPr>
              <w:pStyle w:val="36"/>
              <w:ind w:firstLine="0" w:firstLineChars="0"/>
              <w:jc w:val="center"/>
              <w:rPr>
                <w:b/>
                <w:szCs w:val="18"/>
              </w:rPr>
            </w:pPr>
            <w:del w:id="2105" w:author="asus" w:date="2017-10-06T17:36:00Z">
              <w:r>
                <w:rPr>
                  <w:rFonts w:hint="eastAsia"/>
                  <w:b/>
                  <w:szCs w:val="18"/>
                </w:rPr>
                <w:delText>字节数</w:delText>
              </w:r>
            </w:del>
            <w:ins w:id="2106" w:author="asus" w:date="2017-10-06T17:36:00Z">
              <w:r>
                <w:rPr>
                  <w:rFonts w:hint="eastAsia"/>
                  <w:b/>
                  <w:szCs w:val="18"/>
                </w:rPr>
                <w:t>Bytes</w:t>
              </w:r>
            </w:ins>
          </w:p>
        </w:tc>
        <w:tc>
          <w:tcPr>
            <w:tcW w:w="5475" w:type="dxa"/>
            <w:shd w:val="clear" w:color="auto" w:fill="D6E3BC" w:themeFill="accent3" w:themeFillTint="66"/>
          </w:tcPr>
          <w:p>
            <w:pPr>
              <w:pStyle w:val="36"/>
              <w:ind w:firstLine="0" w:firstLineChars="0"/>
              <w:jc w:val="center"/>
              <w:rPr>
                <w:b/>
                <w:szCs w:val="18"/>
              </w:rPr>
            </w:pPr>
            <w:del w:id="2107" w:author="asus" w:date="2017-10-06T17:37:00Z">
              <w:r>
                <w:rPr>
                  <w:rFonts w:hint="eastAsia"/>
                  <w:b/>
                  <w:szCs w:val="18"/>
                </w:rPr>
                <w:delText>描述</w:delText>
              </w:r>
            </w:del>
            <w:ins w:id="2108"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auto"/>
            <w:vAlign w:val="center"/>
          </w:tcPr>
          <w:p>
            <w:pPr>
              <w:pStyle w:val="36"/>
              <w:ind w:firstLine="0" w:firstLineChars="0"/>
              <w:jc w:val="center"/>
              <w:rPr>
                <w:del w:id="2109" w:author="asus" w:date="2017-10-07T02:34:00Z"/>
                <w:szCs w:val="18"/>
              </w:rPr>
            </w:pPr>
            <w:del w:id="2110" w:author="asus" w:date="2017-10-07T02:34:00Z">
              <w:r>
                <w:rPr>
                  <w:rFonts w:hint="eastAsia"/>
                  <w:szCs w:val="18"/>
                </w:rPr>
                <w:delText>数据类别</w:delText>
              </w:r>
            </w:del>
          </w:p>
          <w:p>
            <w:pPr>
              <w:pStyle w:val="36"/>
              <w:ind w:firstLine="0" w:firstLineChars="0"/>
              <w:jc w:val="center"/>
              <w:rPr>
                <w:szCs w:val="18"/>
              </w:rPr>
            </w:pPr>
            <w:r>
              <w:rPr>
                <w:rFonts w:hint="eastAsia"/>
                <w:szCs w:val="18"/>
              </w:rPr>
              <w:t>data_type</w:t>
            </w:r>
          </w:p>
        </w:tc>
        <w:tc>
          <w:tcPr>
            <w:tcW w:w="1276" w:type="dxa"/>
            <w:shd w:val="clear" w:color="auto" w:fill="auto"/>
            <w:vAlign w:val="center"/>
          </w:tcPr>
          <w:p>
            <w:pPr>
              <w:pStyle w:val="36"/>
              <w:ind w:firstLine="0" w:firstLineChars="0"/>
              <w:jc w:val="center"/>
              <w:rPr>
                <w:szCs w:val="18"/>
              </w:rPr>
            </w:pPr>
            <w:r>
              <w:rPr>
                <w:rFonts w:hint="eastAsia"/>
                <w:szCs w:val="18"/>
              </w:rPr>
              <w:t>1</w:t>
            </w:r>
          </w:p>
        </w:tc>
        <w:tc>
          <w:tcPr>
            <w:tcW w:w="5475" w:type="dxa"/>
            <w:shd w:val="clear" w:color="auto" w:fill="auto"/>
          </w:tcPr>
          <w:p>
            <w:pPr>
              <w:pStyle w:val="36"/>
              <w:ind w:firstLine="0" w:firstLineChars="0"/>
              <w:rPr>
                <w:szCs w:val="18"/>
              </w:rPr>
            </w:pPr>
            <w:r>
              <w:rPr>
                <w:rFonts w:hint="eastAsia"/>
                <w:szCs w:val="18"/>
              </w:rPr>
              <w:t xml:space="preserve"> </w:t>
            </w:r>
            <w:r>
              <w:rPr>
                <w:b/>
                <w:szCs w:val="18"/>
              </w:rPr>
              <w:t>0x02</w:t>
            </w:r>
            <w:r>
              <w:rPr>
                <w:rFonts w:hint="eastAsia"/>
                <w:b/>
                <w:szCs w:val="18"/>
              </w:rPr>
              <w:t xml:space="preserve"> </w:t>
            </w:r>
            <w:r>
              <w:rPr>
                <w:rFonts w:hint="eastAsia"/>
                <w:szCs w:val="18"/>
              </w:rPr>
              <w:t>——</w:t>
            </w:r>
            <w:del w:id="2111" w:author="Edward Lee" w:date="2017-10-16T16:13:00Z">
              <w:r>
                <w:rPr>
                  <w:rFonts w:hint="eastAsia"/>
                  <w:szCs w:val="18"/>
                </w:rPr>
                <w:delText xml:space="preserve"> 主机固件文件内容数据</w:delText>
              </w:r>
            </w:del>
            <w:ins w:id="2112" w:author="asus" w:date="2017-10-07T02:37:00Z">
              <w:r>
                <w:rPr>
                  <w:b w:val="0"/>
                  <w:bCs w:val="0"/>
                  <w:smallCaps w:val="0"/>
                  <w:spacing w:val="0"/>
                  <w:szCs w:val="18"/>
                  <w:rPrChange w:id="2113" w:author="asus" w:date="2017-10-07T02:37:00Z">
                    <w:rPr>
                      <w:b/>
                      <w:bCs/>
                      <w:smallCaps/>
                      <w:spacing w:val="5"/>
                    </w:rPr>
                  </w:rPrChange>
                </w:rPr>
                <w:t>Host firmware file content data</w:t>
              </w:r>
            </w:ins>
          </w:p>
          <w:p>
            <w:pPr>
              <w:pStyle w:val="36"/>
              <w:widowControl w:val="0"/>
              <w:ind w:firstLine="105" w:firstLineChars="50"/>
              <w:rPr>
                <w:rFonts w:hAnsiTheme="minorHAnsi" w:eastAsiaTheme="minorEastAsia" w:cstheme="minorBidi"/>
                <w:color w:val="00B0F0"/>
                <w:kern w:val="2"/>
                <w:szCs w:val="18"/>
              </w:rPr>
            </w:pPr>
            <w:r>
              <w:rPr>
                <w:b/>
                <w:szCs w:val="18"/>
              </w:rPr>
              <w:t>0x04</w:t>
            </w:r>
            <w:r>
              <w:rPr>
                <w:rFonts w:hint="eastAsia"/>
                <w:b/>
                <w:szCs w:val="18"/>
              </w:rPr>
              <w:t xml:space="preserve"> </w:t>
            </w:r>
            <w:r>
              <w:rPr>
                <w:rFonts w:hint="eastAsia"/>
                <w:szCs w:val="18"/>
              </w:rPr>
              <w:t>——</w:t>
            </w:r>
            <w:del w:id="2114" w:author="Edward Lee" w:date="2017-10-16T16:13:00Z">
              <w:r>
                <w:rPr>
                  <w:rFonts w:hint="eastAsia"/>
                  <w:szCs w:val="18"/>
                </w:rPr>
                <w:delText xml:space="preserve"> 天线固件文件内容数据</w:delText>
              </w:r>
            </w:del>
            <w:ins w:id="2115" w:author="asus" w:date="2017-10-07T02:37:00Z">
              <w:r>
                <w:rPr>
                  <w:b w:val="0"/>
                  <w:bCs w:val="0"/>
                  <w:smallCaps w:val="0"/>
                  <w:spacing w:val="0"/>
                  <w:szCs w:val="18"/>
                  <w:rPrChange w:id="2116" w:author="asus" w:date="2017-10-07T02:37:00Z">
                    <w:rPr>
                      <w:b/>
                      <w:bCs/>
                      <w:smallCaps/>
                      <w:spacing w:val="5"/>
                    </w:rPr>
                  </w:rPrChange>
                </w:rPr>
                <w:t>Antenna firmware file content data</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1" w:hRule="atLeast"/>
          <w:jc w:val="center"/>
        </w:trPr>
        <w:tc>
          <w:tcPr>
            <w:tcW w:w="1507" w:type="dxa"/>
            <w:shd w:val="clear" w:color="auto" w:fill="auto"/>
            <w:vAlign w:val="center"/>
          </w:tcPr>
          <w:p>
            <w:pPr>
              <w:pStyle w:val="36"/>
              <w:ind w:firstLine="0" w:firstLineChars="0"/>
              <w:jc w:val="center"/>
              <w:rPr>
                <w:del w:id="2117" w:author="asus" w:date="2017-10-07T02:34:00Z"/>
                <w:szCs w:val="18"/>
              </w:rPr>
            </w:pPr>
            <w:del w:id="2118" w:author="asus" w:date="2017-10-07T02:34:00Z">
              <w:r>
                <w:rPr>
                  <w:rFonts w:hint="eastAsia"/>
                  <w:szCs w:val="18"/>
                </w:rPr>
                <w:delText>数据长度</w:delText>
              </w:r>
            </w:del>
          </w:p>
          <w:p>
            <w:pPr>
              <w:pStyle w:val="36"/>
              <w:ind w:firstLine="0" w:firstLineChars="0"/>
              <w:jc w:val="center"/>
              <w:rPr>
                <w:szCs w:val="18"/>
              </w:rPr>
            </w:pPr>
            <w:r>
              <w:rPr>
                <w:rFonts w:hint="eastAsia"/>
                <w:szCs w:val="18"/>
              </w:rPr>
              <w:t>block_size</w:t>
            </w:r>
          </w:p>
        </w:tc>
        <w:tc>
          <w:tcPr>
            <w:tcW w:w="1276" w:type="dxa"/>
            <w:shd w:val="clear" w:color="auto" w:fill="auto"/>
            <w:vAlign w:val="center"/>
          </w:tcPr>
          <w:p>
            <w:pPr>
              <w:pStyle w:val="36"/>
              <w:ind w:firstLine="0" w:firstLineChars="0"/>
              <w:jc w:val="center"/>
              <w:rPr>
                <w:szCs w:val="18"/>
              </w:rPr>
            </w:pPr>
            <w:r>
              <w:rPr>
                <w:rFonts w:hint="eastAsia"/>
                <w:szCs w:val="18"/>
              </w:rPr>
              <w:t>2</w:t>
            </w:r>
          </w:p>
        </w:tc>
        <w:tc>
          <w:tcPr>
            <w:tcW w:w="5475" w:type="dxa"/>
            <w:shd w:val="clear" w:color="auto" w:fill="auto"/>
          </w:tcPr>
          <w:p>
            <w:pPr>
              <w:pStyle w:val="36"/>
              <w:ind w:firstLine="0" w:firstLineChars="0"/>
              <w:rPr>
                <w:szCs w:val="18"/>
              </w:rPr>
            </w:pPr>
            <w:r>
              <w:rPr>
                <w:rFonts w:hint="eastAsia"/>
                <w:szCs w:val="18"/>
              </w:rPr>
              <w:t xml:space="preserve"> </w:t>
            </w:r>
            <w:del w:id="2119" w:author="Edward Lee" w:date="2017-10-16T16:13:00Z">
              <w:r>
                <w:rPr>
                  <w:rFonts w:hint="eastAsia"/>
                  <w:szCs w:val="18"/>
                </w:rPr>
                <w:delText>本数据包中含升级文件数据的块大小</w:delText>
              </w:r>
            </w:del>
            <w:ins w:id="2120" w:author="asus" w:date="2017-10-07T02:37:00Z">
              <w:r>
                <w:rPr>
                  <w:b w:val="0"/>
                  <w:bCs w:val="0"/>
                  <w:smallCaps w:val="0"/>
                  <w:spacing w:val="0"/>
                  <w:szCs w:val="18"/>
                  <w:rPrChange w:id="2121" w:author="asus" w:date="2017-10-07T02:37:00Z">
                    <w:rPr>
                      <w:b/>
                      <w:bCs/>
                      <w:smallCaps/>
                      <w:spacing w:val="5"/>
                    </w:rPr>
                  </w:rPrChange>
                </w:rPr>
                <w:t>This package contains the block size of the upgrade file data</w:t>
              </w:r>
            </w:ins>
          </w:p>
          <w:p>
            <w:pPr>
              <w:pStyle w:val="36"/>
              <w:ind w:firstLine="0" w:firstLineChars="0"/>
              <w:rPr>
                <w:szCs w:val="18"/>
              </w:rPr>
            </w:pPr>
          </w:p>
          <w:p>
            <w:pPr>
              <w:pStyle w:val="36"/>
              <w:ind w:firstLine="0" w:firstLineChars="0"/>
              <w:rPr>
                <w:del w:id="2122" w:author="asus" w:date="2017-10-07T02:40:00Z"/>
                <w:szCs w:val="18"/>
              </w:rPr>
            </w:pPr>
            <w:ins w:id="2123" w:author="asus" w:date="2017-10-07T02:40:00Z">
              <w:r>
                <w:rPr>
                  <w:rFonts w:hint="eastAsia"/>
                  <w:szCs w:val="18"/>
                </w:rPr>
                <w:t>The version before V2.9 is 20 00 (512Bytes)</w:t>
              </w:r>
            </w:ins>
            <w:del w:id="2124" w:author="asus" w:date="2017-10-07T02:40:00Z">
              <w:r>
                <w:rPr>
                  <w:rFonts w:hint="eastAsia"/>
                  <w:szCs w:val="18"/>
                </w:rPr>
                <w:delText>V2.9前的版本为 20 00 (512Bytes)</w:delText>
              </w:r>
            </w:del>
          </w:p>
          <w:p>
            <w:pPr>
              <w:pStyle w:val="36"/>
              <w:widowControl w:val="0"/>
              <w:ind w:left="840" w:hanging="840" w:hangingChars="400"/>
              <w:rPr>
                <w:rFonts w:hAnsiTheme="minorHAnsi" w:eastAsiaTheme="minorEastAsia" w:cstheme="minorBidi"/>
                <w:kern w:val="2"/>
                <w:szCs w:val="18"/>
              </w:rPr>
              <w:pPrChange w:id="2125" w:author="asus" w:date="2017-10-07T02:40:00Z">
                <w:pPr>
                  <w:pStyle w:val="36"/>
                  <w:widowControl w:val="0"/>
                  <w:ind w:firstLine="0" w:firstLineChars="0"/>
                </w:pPr>
              </w:pPrChange>
            </w:pPr>
            <w:ins w:id="2126" w:author="asus" w:date="2017-10-07T02:40:00Z">
              <w:r>
                <w:rPr>
                  <w:rFonts w:hint="eastAsia"/>
                  <w:szCs w:val="18"/>
                </w:rPr>
                <w:t xml:space="preserve">       V2.9 and above version is  01 DD (</w:t>
              </w:r>
            </w:ins>
            <w:ins w:id="2127" w:author="asus" w:date="2017-10-07T02:40:00Z">
              <w:r>
                <w:rPr>
                  <w:szCs w:val="18"/>
                </w:rPr>
                <w:t>477</w:t>
              </w:r>
            </w:ins>
            <w:ins w:id="2128" w:author="asus" w:date="2017-10-07T02:40:00Z">
              <w:r>
                <w:rPr>
                  <w:rFonts w:hint="eastAsia"/>
                  <w:szCs w:val="18"/>
                </w:rPr>
                <w:t>Bytes)</w:t>
              </w:r>
            </w:ins>
            <w:del w:id="2129" w:author="asus" w:date="2017-10-07T02:40:00Z">
              <w:r>
                <w:rPr>
                  <w:rFonts w:hint="eastAsia"/>
                  <w:szCs w:val="18"/>
                </w:rPr>
                <w:delText>V2.9以上的版本（含V2.9）为 01 DD (</w:delText>
              </w:r>
            </w:del>
            <w:del w:id="2130" w:author="asus" w:date="2017-10-07T02:40:00Z">
              <w:r>
                <w:rPr>
                  <w:szCs w:val="18"/>
                </w:rPr>
                <w:delText>477</w:delText>
              </w:r>
            </w:del>
            <w:del w:id="2131" w:author="asus" w:date="2017-10-07T02:40:00Z">
              <w:r>
                <w:rPr>
                  <w:rFonts w:hint="eastAsia"/>
                  <w:szCs w:val="18"/>
                </w:rPr>
                <w:delText>Bytes)</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auto"/>
            <w:vAlign w:val="center"/>
          </w:tcPr>
          <w:p>
            <w:pPr>
              <w:pStyle w:val="36"/>
              <w:ind w:firstLine="0" w:firstLineChars="0"/>
              <w:jc w:val="center"/>
              <w:rPr>
                <w:szCs w:val="18"/>
              </w:rPr>
            </w:pPr>
            <w:ins w:id="2132" w:author="asus" w:date="2017-10-07T02:34:00Z">
              <w:r>
                <w:rPr>
                  <w:rFonts w:hint="eastAsia"/>
                  <w:szCs w:val="18"/>
                </w:rPr>
                <w:t>data</w:t>
              </w:r>
            </w:ins>
            <w:del w:id="2133" w:author="asus" w:date="2017-10-07T02:34:00Z">
              <w:r>
                <w:rPr>
                  <w:rFonts w:hint="eastAsia"/>
                  <w:szCs w:val="18"/>
                </w:rPr>
                <w:delText>数据</w:delText>
              </w:r>
            </w:del>
          </w:p>
          <w:p>
            <w:pPr>
              <w:pStyle w:val="36"/>
              <w:ind w:firstLine="0" w:firstLineChars="0"/>
              <w:jc w:val="center"/>
              <w:rPr>
                <w:szCs w:val="18"/>
              </w:rPr>
            </w:pPr>
            <w:r>
              <w:rPr>
                <w:rFonts w:hint="eastAsia"/>
                <w:szCs w:val="18"/>
              </w:rPr>
              <w:t>update_data</w:t>
            </w:r>
          </w:p>
        </w:tc>
        <w:tc>
          <w:tcPr>
            <w:tcW w:w="1276" w:type="dxa"/>
            <w:shd w:val="clear" w:color="auto" w:fill="auto"/>
          </w:tcPr>
          <w:p>
            <w:pPr>
              <w:pStyle w:val="36"/>
              <w:ind w:firstLine="0" w:firstLineChars="0"/>
              <w:jc w:val="center"/>
              <w:rPr>
                <w:szCs w:val="18"/>
              </w:rPr>
            </w:pPr>
            <w:r>
              <w:rPr>
                <w:rFonts w:hint="eastAsia"/>
                <w:szCs w:val="18"/>
              </w:rPr>
              <w:t>block</w:t>
            </w:r>
            <w:r>
              <w:commentReference w:id="1"/>
            </w:r>
            <w:r>
              <w:rPr>
                <w:rFonts w:hint="eastAsia"/>
                <w:szCs w:val="18"/>
              </w:rPr>
              <w:t>_size</w:t>
            </w:r>
            <w:r>
              <w:commentReference w:id="2"/>
            </w:r>
            <w:r>
              <w:commentReference w:id="3"/>
            </w:r>
          </w:p>
        </w:tc>
        <w:tc>
          <w:tcPr>
            <w:tcW w:w="5475" w:type="dxa"/>
            <w:shd w:val="clear" w:color="auto" w:fill="auto"/>
          </w:tcPr>
          <w:p>
            <w:pPr>
              <w:pStyle w:val="36"/>
              <w:ind w:firstLine="0" w:firstLineChars="0"/>
              <w:rPr>
                <w:szCs w:val="18"/>
              </w:rPr>
            </w:pPr>
            <w:del w:id="2134" w:author="Edward Lee" w:date="2017-10-16T16:13:00Z">
              <w:r>
                <w:rPr>
                  <w:rFonts w:hint="eastAsia"/>
                  <w:szCs w:val="18"/>
                </w:rPr>
                <w:delText>升级文件数据</w:delText>
              </w:r>
            </w:del>
            <w:ins w:id="2135" w:author="asus" w:date="2017-10-07T02:40:00Z">
              <w:r>
                <w:rPr>
                  <w:rFonts w:hint="eastAsia"/>
                  <w:szCs w:val="18"/>
                </w:rPr>
                <w:t>update file d</w:t>
              </w:r>
            </w:ins>
            <w:ins w:id="2136" w:author="asus" w:date="2017-10-07T02:41:00Z">
              <w:r>
                <w:rPr>
                  <w:rFonts w:hint="eastAsia"/>
                  <w:szCs w:val="18"/>
                </w:rPr>
                <w:t>ata</w:t>
              </w:r>
            </w:ins>
          </w:p>
          <w:p>
            <w:pPr>
              <w:pStyle w:val="36"/>
              <w:ind w:firstLine="0" w:firstLineChars="0"/>
              <w:rPr>
                <w:szCs w:val="18"/>
              </w:rPr>
            </w:pPr>
            <w:del w:id="2137" w:author="Edward Lee" w:date="2017-10-16T16:13:00Z">
              <w:r>
                <w:rPr>
                  <w:rFonts w:hint="eastAsia"/>
                  <w:szCs w:val="18"/>
                </w:rPr>
                <w:delText>数据长度有block_size确定</w:delText>
              </w:r>
            </w:del>
            <w:ins w:id="2138" w:author="asus" w:date="2017-10-07T02:41:00Z">
              <w:r>
                <w:rPr>
                  <w:b w:val="0"/>
                  <w:bCs w:val="0"/>
                  <w:smallCaps w:val="0"/>
                  <w:spacing w:val="0"/>
                  <w:szCs w:val="18"/>
                  <w:rPrChange w:id="2139" w:author="asus" w:date="2017-10-07T02:41:00Z">
                    <w:rPr>
                      <w:b/>
                      <w:bCs/>
                      <w:smallCaps/>
                      <w:spacing w:val="5"/>
                    </w:rPr>
                  </w:rPrChange>
                </w:rPr>
                <w:t>The data length is determined by block_size</w:t>
              </w:r>
            </w:ins>
          </w:p>
        </w:tc>
      </w:tr>
    </w:tbl>
    <w:p>
      <w:pPr>
        <w:ind w:firstLine="360"/>
      </w:pPr>
    </w:p>
    <w:p>
      <w:pPr>
        <w:pStyle w:val="36"/>
        <w:spacing w:line="360" w:lineRule="auto"/>
        <w:ind w:left="360" w:firstLine="0" w:firstLineChars="0"/>
        <w:rPr>
          <w:rFonts w:hAnsi="宋体"/>
        </w:rPr>
      </w:pPr>
      <w:r>
        <w:rPr>
          <w:rFonts w:hint="eastAsia" w:hAnsi="宋体"/>
          <w:b/>
        </w:rPr>
        <w:t>eg2：</w:t>
      </w:r>
      <w:r>
        <w:rPr>
          <w:rFonts w:hAnsi="宋体"/>
        </w:rPr>
        <w:t xml:space="preserve">55 AA </w:t>
      </w:r>
      <w:r>
        <w:rPr>
          <w:rFonts w:hAnsi="宋体"/>
          <w:color w:val="FF0000"/>
          <w:u w:val="single"/>
        </w:rPr>
        <w:t>0</w:t>
      </w:r>
      <w:r>
        <w:rPr>
          <w:rFonts w:hint="eastAsia" w:hAnsi="宋体"/>
          <w:color w:val="FF0000"/>
          <w:u w:val="single"/>
        </w:rPr>
        <w:t>2</w:t>
      </w:r>
      <w:r>
        <w:rPr>
          <w:rFonts w:hAnsi="宋体"/>
          <w:color w:val="FF0000"/>
          <w:u w:val="single"/>
        </w:rPr>
        <w:t xml:space="preserve"> </w:t>
      </w:r>
      <w:r>
        <w:rPr>
          <w:rFonts w:hint="eastAsia" w:hAnsi="宋体"/>
          <w:color w:val="FF0000"/>
          <w:u w:val="single"/>
        </w:rPr>
        <w:t>1F</w:t>
      </w:r>
      <w:r>
        <w:rPr>
          <w:rFonts w:hAnsi="宋体"/>
          <w:u w:val="single"/>
        </w:rPr>
        <w:t xml:space="preserve"> </w:t>
      </w:r>
      <w:r>
        <w:rPr>
          <w:rFonts w:hint="eastAsia" w:hAnsi="宋体"/>
          <w:color w:val="FFC000"/>
          <w:u w:val="single"/>
        </w:rPr>
        <w:t>8</w:t>
      </w:r>
      <w:r>
        <w:rPr>
          <w:rFonts w:hAnsi="宋体"/>
          <w:color w:val="FFC000"/>
          <w:u w:val="single"/>
        </w:rPr>
        <w:t>0 0D</w:t>
      </w:r>
      <w:r>
        <w:rPr>
          <w:rFonts w:hAnsi="宋体"/>
          <w:u w:val="single"/>
        </w:rPr>
        <w:t xml:space="preserve"> 00 00 00 0</w:t>
      </w:r>
      <w:r>
        <w:rPr>
          <w:rFonts w:hint="eastAsia" w:hAnsi="宋体"/>
          <w:u w:val="single"/>
        </w:rPr>
        <w:t>2</w:t>
      </w:r>
      <w:r>
        <w:rPr>
          <w:rFonts w:hAnsi="宋体"/>
          <w:u w:val="single"/>
        </w:rPr>
        <w:t xml:space="preserve"> 00 01 00 00 38 36 31 36 39 34 30 33 34 32 30 35 38 39 36 00</w:t>
      </w:r>
      <w:r>
        <w:rPr>
          <w:rFonts w:hAnsi="宋体"/>
        </w:rPr>
        <w:t xml:space="preserve"> </w:t>
      </w:r>
      <w:r>
        <w:rPr>
          <w:rFonts w:hAnsi="宋体"/>
          <w:color w:val="FF33CC"/>
        </w:rPr>
        <w:t xml:space="preserve">02 </w:t>
      </w:r>
      <w:r>
        <w:rPr>
          <w:rFonts w:hAnsi="宋体" w:cstheme="minorBidi"/>
          <w:color w:val="3333FF"/>
          <w:kern w:val="2"/>
          <w:szCs w:val="22"/>
          <w:shd w:val="clear" w:color="auto" w:fill="FFFFFF" w:themeFill="background1"/>
        </w:rPr>
        <w:t>02 00</w:t>
      </w:r>
      <w:r>
        <w:rPr>
          <w:rFonts w:hAnsi="宋体"/>
        </w:rPr>
        <w:t xml:space="preserve"> </w:t>
      </w:r>
      <w:r>
        <w:rPr>
          <w:rFonts w:hAnsi="宋体" w:cstheme="minorBidi"/>
          <w:color w:val="00B050"/>
          <w:kern w:val="2"/>
          <w:szCs w:val="22"/>
          <w:shd w:val="clear" w:color="auto" w:fill="FFFFFF" w:themeFill="background1"/>
        </w:rPr>
        <w:t>F0 17</w:t>
      </w:r>
      <w:r>
        <w:rPr>
          <w:rFonts w:hint="eastAsia" w:hAnsi="宋体" w:cstheme="minorBidi"/>
          <w:color w:val="00B050"/>
          <w:kern w:val="2"/>
          <w:szCs w:val="22"/>
          <w:shd w:val="clear" w:color="auto" w:fill="FFFFFF" w:themeFill="background1"/>
        </w:rPr>
        <w:t xml:space="preserve"> </w:t>
      </w:r>
      <w:r>
        <w:rPr>
          <w:rFonts w:hAnsi="宋体" w:cstheme="minorBidi"/>
          <w:color w:val="00B050"/>
          <w:kern w:val="2"/>
          <w:szCs w:val="22"/>
          <w:shd w:val="clear" w:color="auto" w:fill="FFFFFF" w:themeFill="background1"/>
        </w:rPr>
        <w:t>…</w:t>
      </w:r>
      <w:r>
        <w:rPr>
          <w:rFonts w:hint="eastAsia" w:hAnsi="宋体"/>
        </w:rPr>
        <w:t xml:space="preserve"> </w:t>
      </w:r>
      <w:r>
        <w:rPr>
          <w:rFonts w:hint="eastAsia" w:hAnsi="宋体" w:cstheme="minorBidi"/>
          <w:color w:val="00B050"/>
          <w:kern w:val="2"/>
          <w:szCs w:val="22"/>
          <w:shd w:val="clear" w:color="auto" w:fill="FFFFFF" w:themeFill="background1"/>
        </w:rPr>
        <w:t>11</w:t>
      </w:r>
      <w:r>
        <w:rPr>
          <w:rFonts w:hAnsi="宋体" w:cstheme="minorBidi"/>
          <w:color w:val="00B050"/>
          <w:kern w:val="2"/>
          <w:szCs w:val="22"/>
          <w:shd w:val="clear" w:color="auto" w:fill="FFFFFF" w:themeFill="background1"/>
        </w:rPr>
        <w:t xml:space="preserve"> </w:t>
      </w:r>
      <w:r>
        <w:rPr>
          <w:rFonts w:hAnsi="宋体"/>
          <w:color w:val="C00000"/>
        </w:rPr>
        <w:t>3C</w:t>
      </w:r>
      <w:r>
        <w:rPr>
          <w:rFonts w:hint="eastAsia" w:hAnsi="宋体"/>
          <w:color w:val="C00000"/>
        </w:rPr>
        <w:t xml:space="preserve"> </w:t>
      </w:r>
      <w:r>
        <w:rPr>
          <w:rFonts w:hAnsi="宋体"/>
          <w:color w:val="C00000"/>
        </w:rPr>
        <w:t>49</w:t>
      </w:r>
    </w:p>
    <w:tbl>
      <w:tblPr>
        <w:tblStyle w:val="2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966"/>
        <w:gridCol w:w="994"/>
        <w:gridCol w:w="1092"/>
        <w:gridCol w:w="1092"/>
        <w:gridCol w:w="1054"/>
        <w:gridCol w:w="850"/>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85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55</w:t>
            </w:r>
          </w:p>
        </w:tc>
        <w:tc>
          <w:tcPr>
            <w:tcW w:w="966" w:type="dxa"/>
            <w:vAlign w:val="center"/>
          </w:tcPr>
          <w:p>
            <w:pPr>
              <w:jc w:val="center"/>
              <w:rPr>
                <w:rFonts w:ascii="宋体" w:hAnsi="宋体" w:eastAsia="宋体"/>
              </w:rPr>
            </w:pPr>
            <w:r>
              <w:rPr>
                <w:rFonts w:hint="eastAsia" w:ascii="宋体" w:hAnsi="宋体" w:eastAsia="宋体"/>
              </w:rPr>
              <w:t>AA</w:t>
            </w:r>
          </w:p>
        </w:tc>
        <w:tc>
          <w:tcPr>
            <w:tcW w:w="994" w:type="dxa"/>
            <w:vAlign w:val="center"/>
          </w:tcPr>
          <w:p>
            <w:pPr>
              <w:jc w:val="center"/>
              <w:rPr>
                <w:rFonts w:ascii="宋体" w:hAnsi="宋体" w:eastAsia="宋体"/>
                <w:color w:val="FF0000"/>
              </w:rPr>
            </w:pPr>
            <w:r>
              <w:rPr>
                <w:rFonts w:hint="eastAsia" w:ascii="宋体" w:hAnsi="宋体" w:eastAsia="宋体"/>
                <w:color w:val="FF0000"/>
              </w:rPr>
              <w:t>02</w:t>
            </w:r>
          </w:p>
        </w:tc>
        <w:tc>
          <w:tcPr>
            <w:tcW w:w="1092" w:type="dxa"/>
            <w:vAlign w:val="center"/>
          </w:tcPr>
          <w:p>
            <w:pPr>
              <w:jc w:val="center"/>
              <w:rPr>
                <w:rFonts w:ascii="宋体" w:hAnsi="宋体" w:eastAsia="宋体"/>
                <w:color w:val="FF0000"/>
              </w:rPr>
            </w:pPr>
            <w:r>
              <w:rPr>
                <w:rFonts w:hint="eastAsia" w:ascii="宋体" w:hAnsi="宋体" w:eastAsia="宋体"/>
                <w:color w:val="FF0000"/>
              </w:rPr>
              <w:t>1F</w:t>
            </w:r>
          </w:p>
        </w:tc>
        <w:tc>
          <w:tcPr>
            <w:tcW w:w="1092" w:type="dxa"/>
            <w:vAlign w:val="center"/>
          </w:tcPr>
          <w:p>
            <w:pPr>
              <w:jc w:val="center"/>
              <w:rPr>
                <w:rFonts w:ascii="宋体" w:hAnsi="宋体" w:eastAsia="宋体"/>
                <w:color w:val="FFC000"/>
              </w:rPr>
            </w:pPr>
            <w:r>
              <w:rPr>
                <w:rFonts w:hint="eastAsia" w:ascii="宋体" w:hAnsi="宋体" w:eastAsia="宋体"/>
                <w:color w:val="FFC000"/>
              </w:rPr>
              <w:t>80</w:t>
            </w:r>
          </w:p>
        </w:tc>
        <w:tc>
          <w:tcPr>
            <w:tcW w:w="1054" w:type="dxa"/>
            <w:vAlign w:val="center"/>
          </w:tcPr>
          <w:p>
            <w:pPr>
              <w:jc w:val="center"/>
              <w:rPr>
                <w:rFonts w:ascii="宋体" w:hAnsi="宋体" w:eastAsia="宋体"/>
                <w:color w:val="FFC000"/>
              </w:rPr>
            </w:pPr>
            <w:r>
              <w:rPr>
                <w:rFonts w:hint="eastAsia" w:ascii="宋体" w:hAnsi="宋体" w:eastAsia="宋体"/>
                <w:color w:val="FFC000"/>
              </w:rPr>
              <w:t>0D</w:t>
            </w:r>
          </w:p>
        </w:tc>
        <w:tc>
          <w:tcPr>
            <w:tcW w:w="850" w:type="dxa"/>
            <w:vAlign w:val="center"/>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00</w:t>
            </w:r>
          </w:p>
        </w:tc>
        <w:tc>
          <w:tcPr>
            <w:tcW w:w="1134"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02</w:t>
            </w:r>
          </w:p>
        </w:tc>
        <w:tc>
          <w:tcPr>
            <w:tcW w:w="966"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01</w:t>
            </w:r>
          </w:p>
        </w:tc>
        <w:tc>
          <w:tcPr>
            <w:tcW w:w="1092"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rPr>
            </w:pPr>
            <w:r>
              <w:rPr>
                <w:rFonts w:hint="eastAsia" w:ascii="宋体" w:hAnsi="宋体" w:eastAsia="宋体"/>
              </w:rPr>
              <w:t>00</w:t>
            </w:r>
          </w:p>
        </w:tc>
        <w:tc>
          <w:tcPr>
            <w:tcW w:w="1054" w:type="dxa"/>
            <w:vAlign w:val="center"/>
          </w:tcPr>
          <w:p>
            <w:pPr>
              <w:jc w:val="center"/>
              <w:rPr>
                <w:rFonts w:ascii="宋体" w:hAnsi="宋体" w:eastAsia="宋体"/>
              </w:rPr>
            </w:pPr>
            <w:r>
              <w:rPr>
                <w:rFonts w:hint="eastAsia" w:ascii="宋体" w:hAnsi="宋体" w:eastAsia="宋体"/>
              </w:rPr>
              <w:t>38</w:t>
            </w:r>
          </w:p>
        </w:tc>
        <w:tc>
          <w:tcPr>
            <w:tcW w:w="850" w:type="dxa"/>
            <w:vAlign w:val="center"/>
          </w:tcPr>
          <w:p>
            <w:pPr>
              <w:jc w:val="center"/>
              <w:rPr>
                <w:rFonts w:ascii="宋体" w:hAnsi="宋体" w:eastAsia="宋体"/>
              </w:rPr>
            </w:pPr>
            <w:r>
              <w:rPr>
                <w:rFonts w:hint="eastAsia" w:ascii="宋体" w:hAnsi="宋体" w:eastAsia="宋体"/>
              </w:rPr>
              <w:t>36</w:t>
            </w:r>
          </w:p>
        </w:tc>
        <w:tc>
          <w:tcPr>
            <w:tcW w:w="851" w:type="dxa"/>
            <w:vAlign w:val="center"/>
          </w:tcPr>
          <w:p>
            <w:pPr>
              <w:jc w:val="center"/>
              <w:rPr>
                <w:rFonts w:ascii="宋体" w:hAnsi="宋体" w:eastAsia="宋体"/>
              </w:rPr>
            </w:pPr>
            <w:r>
              <w:rPr>
                <w:rFonts w:hint="eastAsia" w:ascii="宋体" w:hAnsi="宋体" w:eastAsia="宋体"/>
              </w:rPr>
              <w:t>31</w:t>
            </w:r>
          </w:p>
        </w:tc>
        <w:tc>
          <w:tcPr>
            <w:tcW w:w="1134"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54" w:type="dxa"/>
            <w:shd w:val="clear" w:color="auto" w:fill="D8D8D8" w:themeFill="background1" w:themeFillShade="D9"/>
            <w:vAlign w:val="center"/>
          </w:tcPr>
          <w:p>
            <w:pPr>
              <w:jc w:val="center"/>
              <w:rPr>
                <w:rFonts w:ascii="宋体" w:hAnsi="宋体" w:eastAsia="宋体"/>
                <w:b/>
              </w:rPr>
            </w:pP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30</w:t>
            </w:r>
          </w:p>
        </w:tc>
        <w:tc>
          <w:tcPr>
            <w:tcW w:w="1092" w:type="dxa"/>
            <w:vAlign w:val="center"/>
          </w:tcPr>
          <w:p>
            <w:pPr>
              <w:jc w:val="center"/>
              <w:rPr>
                <w:rFonts w:ascii="宋体" w:hAnsi="宋体" w:eastAsia="宋体"/>
              </w:rPr>
            </w:pPr>
            <w:r>
              <w:rPr>
                <w:rFonts w:hint="eastAsia" w:ascii="宋体" w:hAnsi="宋体" w:eastAsia="宋体"/>
              </w:rPr>
              <w:t>33</w:t>
            </w:r>
          </w:p>
        </w:tc>
        <w:tc>
          <w:tcPr>
            <w:tcW w:w="1092" w:type="dxa"/>
            <w:vAlign w:val="center"/>
          </w:tcPr>
          <w:p>
            <w:pPr>
              <w:jc w:val="center"/>
              <w:rPr>
                <w:rFonts w:ascii="宋体" w:hAnsi="宋体" w:eastAsia="宋体"/>
              </w:rPr>
            </w:pPr>
            <w:r>
              <w:rPr>
                <w:rFonts w:hint="eastAsia" w:ascii="宋体" w:hAnsi="宋体" w:eastAsia="宋体"/>
              </w:rPr>
              <w:t>34</w:t>
            </w:r>
          </w:p>
        </w:tc>
        <w:tc>
          <w:tcPr>
            <w:tcW w:w="1054" w:type="dxa"/>
            <w:vAlign w:val="center"/>
          </w:tcPr>
          <w:p>
            <w:pPr>
              <w:jc w:val="center"/>
              <w:rPr>
                <w:rFonts w:ascii="宋体" w:hAnsi="宋体" w:eastAsia="宋体"/>
              </w:rPr>
            </w:pPr>
            <w:r>
              <w:rPr>
                <w:rFonts w:hint="eastAsia" w:ascii="宋体" w:hAnsi="宋体" w:eastAsia="宋体"/>
              </w:rPr>
              <w:t>32</w:t>
            </w:r>
          </w:p>
        </w:tc>
        <w:tc>
          <w:tcPr>
            <w:tcW w:w="850" w:type="dxa"/>
            <w:vAlign w:val="center"/>
          </w:tcPr>
          <w:p>
            <w:pPr>
              <w:jc w:val="center"/>
              <w:rPr>
                <w:rFonts w:ascii="宋体" w:hAnsi="宋体" w:eastAsia="宋体"/>
              </w:rPr>
            </w:pPr>
            <w:r>
              <w:rPr>
                <w:rFonts w:hint="eastAsia" w:ascii="宋体" w:hAnsi="宋体" w:eastAsia="宋体"/>
              </w:rPr>
              <w:t>33</w:t>
            </w:r>
          </w:p>
        </w:tc>
        <w:tc>
          <w:tcPr>
            <w:tcW w:w="851" w:type="dxa"/>
            <w:vAlign w:val="center"/>
          </w:tcPr>
          <w:p>
            <w:pPr>
              <w:jc w:val="center"/>
              <w:rPr>
                <w:rFonts w:ascii="宋体" w:hAnsi="宋体" w:eastAsia="宋体"/>
              </w:rPr>
            </w:pPr>
            <w:r>
              <w:rPr>
                <w:rFonts w:hint="eastAsia" w:ascii="宋体" w:hAnsi="宋体" w:eastAsia="宋体"/>
              </w:rPr>
              <w:t>35</w:t>
            </w:r>
          </w:p>
        </w:tc>
        <w:tc>
          <w:tcPr>
            <w:tcW w:w="1134"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data_type</w:t>
            </w:r>
          </w:p>
        </w:tc>
        <w:tc>
          <w:tcPr>
            <w:tcW w:w="1092" w:type="dxa"/>
            <w:shd w:val="clear" w:color="auto" w:fill="D6E3BC" w:themeFill="accent3" w:themeFillTint="66"/>
            <w:vAlign w:val="center"/>
          </w:tcPr>
          <w:p>
            <w:pPr>
              <w:rPr>
                <w:rFonts w:ascii="宋体" w:hAnsi="宋体" w:eastAsia="宋体"/>
                <w:b/>
              </w:rPr>
            </w:pPr>
            <w:r>
              <w:rPr>
                <w:rFonts w:hint="eastAsia" w:ascii="宋体" w:hAnsi="宋体" w:eastAsia="宋体"/>
                <w:b/>
              </w:rPr>
              <w:t>block_size(H)</w:t>
            </w:r>
          </w:p>
        </w:tc>
        <w:tc>
          <w:tcPr>
            <w:tcW w:w="1054"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block_size(L)</w:t>
            </w:r>
          </w:p>
        </w:tc>
        <w:tc>
          <w:tcPr>
            <w:tcW w:w="850" w:type="dxa"/>
            <w:shd w:val="clear" w:color="auto" w:fill="D6E3BC" w:themeFill="accent3" w:themeFillTint="66"/>
            <w:vAlign w:val="center"/>
          </w:tcPr>
          <w:p>
            <w:pPr>
              <w:jc w:val="center"/>
              <w:rPr>
                <w:rFonts w:ascii="宋体" w:hAnsi="宋体" w:eastAsia="宋体"/>
                <w:b/>
              </w:rPr>
            </w:pPr>
            <w:r>
              <w:rPr>
                <w:rFonts w:hint="eastAsia"/>
                <w:szCs w:val="18"/>
              </w:rPr>
              <w:t>update_data</w:t>
            </w:r>
            <w:r>
              <w:rPr>
                <w:rFonts w:hint="eastAsia" w:ascii="宋体" w:hAnsi="宋体" w:eastAsia="宋体"/>
                <w:b/>
              </w:rPr>
              <w:t>（MSB）</w:t>
            </w:r>
          </w:p>
        </w:tc>
        <w:tc>
          <w:tcPr>
            <w:tcW w:w="851" w:type="dxa"/>
            <w:shd w:val="clear" w:color="auto" w:fill="D6E3BC" w:themeFill="accent3" w:themeFillTint="66"/>
            <w:vAlign w:val="center"/>
          </w:tcPr>
          <w:p>
            <w:pPr>
              <w:jc w:val="center"/>
              <w:rPr>
                <w:rFonts w:ascii="宋体" w:hAnsi="宋体" w:eastAsia="宋体"/>
                <w:b/>
              </w:rPr>
            </w:pPr>
            <w:r>
              <w:rPr>
                <w:rFonts w:ascii="宋体" w:hAnsi="宋体" w:eastAsia="宋体"/>
                <w:b/>
              </w:rPr>
              <w:t>…</w:t>
            </w:r>
          </w:p>
        </w:tc>
        <w:tc>
          <w:tcPr>
            <w:tcW w:w="1134" w:type="dxa"/>
            <w:shd w:val="clear" w:color="auto" w:fill="D6E3BC" w:themeFill="accent3" w:themeFillTint="66"/>
            <w:vAlign w:val="center"/>
          </w:tcPr>
          <w:p>
            <w:pPr>
              <w:jc w:val="center"/>
              <w:rPr>
                <w:rFonts w:ascii="宋体" w:hAnsi="宋体" w:eastAsia="宋体"/>
                <w:b/>
              </w:rPr>
            </w:pPr>
            <w:r>
              <w:rPr>
                <w:rFonts w:hint="eastAsia"/>
                <w:szCs w:val="18"/>
              </w:rPr>
              <w:t>update_data</w:t>
            </w:r>
            <w:r>
              <w:rPr>
                <w:rFonts w:hint="eastAsia" w:ascii="宋体" w:hAnsi="宋体" w:eastAsia="宋体"/>
                <w:b/>
              </w:rPr>
              <w:t xml:space="preserve"> (LSB)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36</w:t>
            </w:r>
          </w:p>
        </w:tc>
        <w:tc>
          <w:tcPr>
            <w:tcW w:w="994"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01</w:t>
            </w:r>
          </w:p>
        </w:tc>
        <w:tc>
          <w:tcPr>
            <w:tcW w:w="1092" w:type="dxa"/>
            <w:vAlign w:val="center"/>
          </w:tcPr>
          <w:p>
            <w:pPr>
              <w:jc w:val="center"/>
              <w:rPr>
                <w:rFonts w:ascii="宋体" w:hAnsi="宋体" w:eastAsia="宋体"/>
                <w:color w:val="3333FF"/>
                <w:shd w:val="clear" w:color="auto" w:fill="FFFFFF" w:themeFill="background1"/>
              </w:rPr>
            </w:pPr>
            <w:r>
              <w:rPr>
                <w:rFonts w:hint="eastAsia" w:ascii="宋体" w:hAnsi="宋体" w:eastAsia="宋体"/>
                <w:color w:val="3333FF"/>
                <w:shd w:val="clear" w:color="auto" w:fill="FFFFFF" w:themeFill="background1"/>
              </w:rPr>
              <w:t>02</w:t>
            </w:r>
          </w:p>
        </w:tc>
        <w:tc>
          <w:tcPr>
            <w:tcW w:w="1054" w:type="dxa"/>
            <w:vAlign w:val="center"/>
          </w:tcPr>
          <w:p>
            <w:pPr>
              <w:jc w:val="center"/>
              <w:rPr>
                <w:rFonts w:ascii="宋体" w:hAnsi="宋体" w:eastAsia="宋体"/>
                <w:color w:val="00B050"/>
                <w:shd w:val="clear" w:color="auto" w:fill="FFFFFF" w:themeFill="background1"/>
              </w:rPr>
            </w:pPr>
            <w:r>
              <w:rPr>
                <w:rFonts w:hint="eastAsia" w:ascii="宋体" w:hAnsi="宋体" w:eastAsia="宋体"/>
                <w:color w:val="3333FF"/>
                <w:shd w:val="clear" w:color="auto" w:fill="FFFFFF" w:themeFill="background1"/>
              </w:rPr>
              <w:t>00</w:t>
            </w:r>
          </w:p>
        </w:tc>
        <w:tc>
          <w:tcPr>
            <w:tcW w:w="850" w:type="dxa"/>
            <w:vAlign w:val="center"/>
          </w:tcPr>
          <w:p>
            <w:pPr>
              <w:jc w:val="center"/>
              <w:rPr>
                <w:rFonts w:ascii="宋体" w:hAnsi="宋体" w:eastAsia="宋体"/>
                <w:color w:val="00B050"/>
                <w:shd w:val="clear" w:color="auto" w:fill="FFFFFF" w:themeFill="background1"/>
              </w:rPr>
            </w:pPr>
            <w:r>
              <w:rPr>
                <w:rFonts w:hint="eastAsia" w:ascii="宋体" w:hAnsi="宋体" w:eastAsia="宋体" w:cs="Times New Roman"/>
                <w:color w:val="7030A0"/>
                <w:kern w:val="0"/>
                <w:szCs w:val="20"/>
              </w:rPr>
              <w:t>F0</w:t>
            </w:r>
          </w:p>
        </w:tc>
        <w:tc>
          <w:tcPr>
            <w:tcW w:w="851" w:type="dxa"/>
            <w:vAlign w:val="center"/>
          </w:tcPr>
          <w:p>
            <w:pPr>
              <w:jc w:val="center"/>
              <w:rPr>
                <w:rFonts w:ascii="宋体" w:hAnsi="宋体" w:eastAsia="宋体" w:cs="Times New Roman"/>
                <w:color w:val="7030A0"/>
                <w:kern w:val="0"/>
                <w:szCs w:val="20"/>
              </w:rPr>
            </w:pPr>
            <w:r>
              <w:rPr>
                <w:rFonts w:hAnsi="宋体"/>
                <w:color w:val="FF5050"/>
              </w:rPr>
              <w:t>…</w:t>
            </w:r>
          </w:p>
        </w:tc>
        <w:tc>
          <w:tcPr>
            <w:tcW w:w="1134" w:type="dxa"/>
            <w:vAlign w:val="center"/>
          </w:tcPr>
          <w:p>
            <w:pPr>
              <w:jc w:val="center"/>
              <w:rPr>
                <w:rFonts w:ascii="宋体" w:hAnsi="宋体" w:eastAsia="宋体" w:cs="Times New Roman"/>
                <w:color w:val="7030A0"/>
                <w:kern w:val="0"/>
                <w:szCs w:val="20"/>
              </w:rPr>
            </w:pPr>
            <w:r>
              <w:rPr>
                <w:rFonts w:hint="eastAsia" w:hAnsi="宋体"/>
                <w:color w:val="92D05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067" w:type="dxa"/>
        </w:trPr>
        <w:tc>
          <w:tcPr>
            <w:tcW w:w="864" w:type="dxa"/>
          </w:tcPr>
          <w:p>
            <w:pPr>
              <w:jc w:val="center"/>
            </w:pPr>
            <w:r>
              <w:rPr>
                <w:rFonts w:hAnsi="宋体"/>
                <w:color w:val="C00000"/>
              </w:rPr>
              <w:t>3C</w:t>
            </w:r>
          </w:p>
        </w:tc>
        <w:tc>
          <w:tcPr>
            <w:tcW w:w="966" w:type="dxa"/>
          </w:tcPr>
          <w:p>
            <w:pPr>
              <w:jc w:val="center"/>
            </w:pPr>
            <w:r>
              <w:rPr>
                <w:rFonts w:hAnsi="宋体"/>
                <w:color w:val="C00000"/>
              </w:rPr>
              <w:t>49</w:t>
            </w:r>
          </w:p>
        </w:tc>
      </w:tr>
    </w:tbl>
    <w:p>
      <w:pPr>
        <w:pStyle w:val="36"/>
        <w:ind w:firstLine="422"/>
        <w:rPr>
          <w:rFonts w:hAnsi="宋体"/>
        </w:rPr>
      </w:pPr>
      <w:del w:id="2140" w:author="asus" w:date="2017-10-06T16:09:00Z">
        <w:r>
          <w:rPr>
            <w:rFonts w:hint="eastAsia" w:hAnsi="宋体"/>
            <w:b/>
            <w:bCs/>
            <w:color w:val="000000" w:themeColor="text1"/>
          </w:rPr>
          <w:delText>起始标识</w:delText>
        </w:r>
      </w:del>
      <w:ins w:id="2141" w:author="asus" w:date="2017-10-06T16:09:00Z">
        <w:r>
          <w:rPr>
            <w:rFonts w:hint="eastAsia" w:hAnsi="宋体"/>
            <w:b/>
            <w:bCs/>
            <w:color w:val="000000" w:themeColor="text1"/>
          </w:rPr>
          <w:t>Start flag</w:t>
        </w:r>
      </w:ins>
    </w:p>
    <w:p>
      <w:pPr>
        <w:pStyle w:val="36"/>
        <w:rPr>
          <w:rFonts w:hAnsi="宋体"/>
        </w:rPr>
      </w:pPr>
      <w:del w:id="2142" w:author="asus" w:date="2017-10-06T16:09:00Z">
        <w:r>
          <w:rPr>
            <w:rFonts w:hint="eastAsia" w:hAnsi="宋体"/>
          </w:rPr>
          <w:delText>起始标识</w:delText>
        </w:r>
      </w:del>
      <w:ins w:id="2143" w:author="asus" w:date="2017-10-06T16:09:00Z">
        <w:r>
          <w:rPr>
            <w:rFonts w:hint="eastAsia" w:hAnsi="宋体"/>
          </w:rPr>
          <w:t>Start flag</w:t>
        </w:r>
      </w:ins>
      <w:r>
        <w:rPr>
          <w:rFonts w:hint="eastAsia" w:hAnsi="宋体"/>
        </w:rPr>
        <w:t>sof     ： 0x55AA</w:t>
      </w:r>
    </w:p>
    <w:p>
      <w:pPr>
        <w:pStyle w:val="36"/>
        <w:ind w:firstLine="422"/>
        <w:rPr>
          <w:rFonts w:hAnsi="宋体"/>
          <w:b/>
        </w:rPr>
      </w:pPr>
      <w:del w:id="2144" w:author="asus" w:date="2017-10-06T16:11:00Z">
        <w:r>
          <w:rPr>
            <w:rFonts w:hint="eastAsia" w:hAnsi="宋体"/>
            <w:b/>
          </w:rPr>
          <w:delText>报文头</w:delText>
        </w:r>
      </w:del>
      <w:ins w:id="2145" w:author="asus" w:date="2017-10-06T16:11:00Z">
        <w:r>
          <w:rPr>
            <w:rFonts w:hint="eastAsia" w:hAnsi="宋体"/>
            <w:b/>
          </w:rPr>
          <w:t>Message header</w:t>
        </w:r>
      </w:ins>
    </w:p>
    <w:p>
      <w:pPr>
        <w:pStyle w:val="36"/>
        <w:rPr>
          <w:rFonts w:hAnsi="宋体"/>
        </w:rPr>
      </w:pPr>
      <w:del w:id="2146" w:author="asus" w:date="2017-10-06T16:12:00Z">
        <w:r>
          <w:rPr>
            <w:rFonts w:hint="eastAsia" w:hAnsi="宋体"/>
          </w:rPr>
          <w:delText>报文长度</w:delText>
        </w:r>
      </w:del>
      <w:ins w:id="2147" w:author="asus" w:date="2017-10-06T16:12:00Z">
        <w:r>
          <w:rPr>
            <w:rFonts w:hint="eastAsia" w:hAnsi="宋体"/>
          </w:rPr>
          <w:t>message length</w:t>
        </w:r>
      </w:ins>
      <w:r>
        <w:rPr>
          <w:rFonts w:hint="eastAsia" w:hAnsi="宋体"/>
        </w:rPr>
        <w:t>len     ： 0x</w:t>
      </w:r>
      <w:r>
        <w:rPr>
          <w:rFonts w:hint="eastAsia" w:hAnsi="宋体"/>
          <w:color w:val="FF0000"/>
        </w:rPr>
        <w:t>021F</w:t>
      </w:r>
    </w:p>
    <w:p>
      <w:pPr>
        <w:pStyle w:val="36"/>
        <w:rPr>
          <w:rFonts w:hAnsi="宋体"/>
        </w:rPr>
      </w:pPr>
      <w:del w:id="2148" w:author="asus" w:date="2017-10-06T16:13:00Z">
        <w:r>
          <w:rPr>
            <w:rFonts w:hint="eastAsia" w:hAnsi="宋体"/>
          </w:rPr>
          <w:delText>命令码</w:delText>
        </w:r>
      </w:del>
      <w:ins w:id="2149" w:author="asus" w:date="2017-10-06T16:13:00Z">
        <w:r>
          <w:rPr>
            <w:rFonts w:hint="eastAsia" w:hAnsi="宋体"/>
          </w:rPr>
          <w:t>command code</w:t>
        </w:r>
      </w:ins>
      <w:r>
        <w:rPr>
          <w:rFonts w:hint="eastAsia" w:hAnsi="宋体"/>
        </w:rPr>
        <w:t xml:space="preserve"> cmd      ： 0x</w:t>
      </w:r>
      <w:r>
        <w:rPr>
          <w:rFonts w:hint="eastAsia" w:hAnsi="宋体"/>
          <w:color w:val="FFC000"/>
        </w:rPr>
        <w:t>800D</w:t>
      </w:r>
    </w:p>
    <w:p>
      <w:pPr>
        <w:pStyle w:val="36"/>
        <w:rPr>
          <w:rFonts w:hAnsi="宋体"/>
        </w:rPr>
      </w:pPr>
      <w:del w:id="2150" w:author="asus" w:date="2017-10-06T16:15:00Z">
        <w:r>
          <w:rPr>
            <w:rFonts w:hint="eastAsia" w:hAnsi="宋体"/>
          </w:rPr>
          <w:delText>报文流水号</w:delText>
        </w:r>
      </w:del>
      <w:ins w:id="2151" w:author="asus" w:date="2017-10-06T16:15:00Z">
        <w:r>
          <w:rPr>
            <w:rFonts w:hint="eastAsia" w:hAnsi="宋体"/>
          </w:rPr>
          <w:t xml:space="preserve">Message serial number </w:t>
        </w:r>
      </w:ins>
      <w:r>
        <w:rPr>
          <w:rFonts w:hint="eastAsia" w:hAnsi="宋体"/>
        </w:rPr>
        <w:t>seq   ： 0x00000002</w:t>
      </w:r>
    </w:p>
    <w:p>
      <w:pPr>
        <w:pStyle w:val="36"/>
        <w:rPr>
          <w:rFonts w:hAnsi="宋体"/>
        </w:rPr>
      </w:pPr>
      <w:del w:id="2152" w:author="asus" w:date="2017-10-06T16:16:00Z">
        <w:r>
          <w:rPr>
            <w:rFonts w:hint="eastAsia" w:hAnsi="宋体"/>
          </w:rPr>
          <w:delText>协议版本</w:delText>
        </w:r>
      </w:del>
      <w:ins w:id="2153" w:author="asus" w:date="2017-10-06T16:16:00Z">
        <w:r>
          <w:rPr>
            <w:rFonts w:hint="eastAsia" w:hAnsi="宋体"/>
          </w:rPr>
          <w:t>protocol version</w:t>
        </w:r>
      </w:ins>
      <w:r>
        <w:rPr>
          <w:rFonts w:hint="eastAsia" w:hAnsi="宋体"/>
        </w:rPr>
        <w:t>pro_ver ： 0x0001 (V0.1)</w:t>
      </w:r>
    </w:p>
    <w:p>
      <w:pPr>
        <w:pStyle w:val="36"/>
        <w:rPr>
          <w:rFonts w:hAnsi="宋体"/>
        </w:rPr>
      </w:pPr>
      <w:del w:id="2154" w:author="asus" w:date="2017-10-06T16:17:00Z">
        <w:r>
          <w:rPr>
            <w:rFonts w:hint="eastAsia" w:hAnsi="宋体"/>
          </w:rPr>
          <w:delText>安全标识</w:delText>
        </w:r>
      </w:del>
      <w:ins w:id="2155" w:author="asus" w:date="2017-10-06T16:17:00Z">
        <w:r>
          <w:rPr>
            <w:rFonts w:hint="eastAsia" w:hAnsi="宋体"/>
          </w:rPr>
          <w:t>security flag</w:t>
        </w:r>
      </w:ins>
      <w:r>
        <w:rPr>
          <w:rFonts w:hint="eastAsia" w:hAnsi="宋体"/>
        </w:rPr>
        <w:t>seq_flag： 0x0000</w:t>
      </w:r>
    </w:p>
    <w:p>
      <w:pPr>
        <w:pStyle w:val="36"/>
        <w:rPr>
          <w:rFonts w:hAnsi="宋体"/>
        </w:rPr>
      </w:pPr>
      <w:del w:id="2156" w:author="asus" w:date="2017-10-06T16:18:00Z">
        <w:r>
          <w:rPr>
            <w:rFonts w:hint="eastAsia" w:hAnsi="宋体"/>
          </w:rPr>
          <w:delText>设备ID</w:delText>
        </w:r>
      </w:del>
      <w:ins w:id="2157"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2158" w:author="asus" w:date="2017-10-07T01:11:00Z">
        <w:r>
          <w:rPr>
            <w:rFonts w:hint="eastAsia" w:hAnsi="宋体"/>
          </w:rPr>
          <w:delText>转为字符串为</w:delText>
        </w:r>
      </w:del>
      <w:ins w:id="2159" w:author="asus" w:date="2017-10-07T01:11: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2160" w:author="asus" w:date="2017-10-06T16:20:00Z">
        <w:r>
          <w:rPr>
            <w:rFonts w:hint="eastAsia" w:hAnsi="宋体"/>
            <w:b/>
          </w:rPr>
          <w:delText>报文体</w:delText>
        </w:r>
      </w:del>
      <w:ins w:id="2161" w:author="asus" w:date="2017-10-06T16:20:00Z">
        <w:r>
          <w:rPr>
            <w:rFonts w:hint="eastAsia" w:hAnsi="宋体"/>
            <w:b/>
          </w:rPr>
          <w:t>Service content</w:t>
        </w:r>
      </w:ins>
    </w:p>
    <w:p>
      <w:pPr>
        <w:pStyle w:val="36"/>
        <w:rPr>
          <w:rFonts w:hAnsi="宋体"/>
        </w:rPr>
      </w:pPr>
      <w:del w:id="2162" w:author="Edward Lee" w:date="2017-10-16T16:13:00Z">
        <w:r>
          <w:rPr>
            <w:rFonts w:hint="eastAsia" w:hAnsi="宋体" w:cstheme="minorBidi"/>
            <w:kern w:val="2"/>
            <w:szCs w:val="22"/>
            <w:shd w:val="clear" w:color="auto" w:fill="C2D69B" w:themeFill="accent3" w:themeFillTint="99"/>
          </w:rPr>
          <w:delText>回应请求的数据类型</w:delText>
        </w:r>
      </w:del>
      <w:ins w:id="2163" w:author="asus" w:date="2017-10-07T02:42:00Z">
        <w:r>
          <w:rPr>
            <w:rFonts w:hAnsi="宋体" w:cstheme="minorBidi"/>
            <w:b w:val="0"/>
            <w:bCs w:val="0"/>
            <w:smallCaps w:val="0"/>
            <w:spacing w:val="0"/>
            <w:kern w:val="2"/>
            <w:szCs w:val="22"/>
            <w:shd w:val="clear" w:color="auto" w:fill="C2D69B" w:themeFill="accent3" w:themeFillTint="99"/>
            <w:rPrChange w:id="2164" w:author="asus" w:date="2017-10-07T02:42:00Z">
              <w:rPr>
                <w:b/>
                <w:bCs/>
                <w:smallCaps/>
                <w:spacing w:val="5"/>
              </w:rPr>
            </w:rPrChange>
          </w:rPr>
          <w:t>Respond to the requested data type</w:t>
        </w:r>
      </w:ins>
      <w:ins w:id="2165" w:author="asus" w:date="2017-10-07T02:41:00Z">
        <w:r>
          <w:rPr>
            <w:rFonts w:hint="eastAsia" w:hAnsi="宋体" w:cstheme="minorBidi"/>
            <w:kern w:val="2"/>
            <w:szCs w:val="22"/>
            <w:shd w:val="clear" w:color="auto" w:fill="C2D69B" w:themeFill="accent3" w:themeFillTint="99"/>
          </w:rPr>
          <w:t xml:space="preserve"> </w:t>
        </w:r>
      </w:ins>
      <w:r>
        <w:rPr>
          <w:rFonts w:hint="eastAsia" w:hAnsi="宋体" w:cstheme="minorBidi"/>
          <w:b/>
          <w:kern w:val="2"/>
          <w:szCs w:val="22"/>
          <w:shd w:val="clear" w:color="auto" w:fill="C2D69B" w:themeFill="accent3" w:themeFillTint="99"/>
        </w:rPr>
        <w:t>data_type</w:t>
      </w:r>
      <w:r>
        <w:rPr>
          <w:rFonts w:hint="eastAsia" w:hAnsi="宋体" w:cstheme="minorBidi"/>
          <w:kern w:val="2"/>
          <w:szCs w:val="22"/>
          <w:shd w:val="clear" w:color="auto" w:fill="C2D69B" w:themeFill="accent3" w:themeFillTint="99"/>
        </w:rPr>
        <w:t xml:space="preserve">  </w:t>
      </w:r>
      <w:r>
        <w:rPr>
          <w:rFonts w:hint="eastAsia" w:hAnsi="宋体"/>
        </w:rPr>
        <w:t xml:space="preserve">: </w:t>
      </w:r>
      <w:r>
        <w:rPr>
          <w:rFonts w:hAnsi="宋体"/>
          <w:color w:val="FF33CC"/>
        </w:rPr>
        <w:t>0</w:t>
      </w:r>
      <w:r>
        <w:rPr>
          <w:rFonts w:hint="eastAsia" w:hAnsi="宋体"/>
          <w:color w:val="FF33CC"/>
        </w:rPr>
        <w:t>2</w:t>
      </w:r>
      <w:r>
        <w:rPr>
          <w:rFonts w:hint="eastAsia" w:hAnsi="宋体"/>
        </w:rPr>
        <w:t xml:space="preserve">   (</w:t>
      </w:r>
      <w:del w:id="2166" w:author="Edward Lee" w:date="2017-10-16T16:13:00Z">
        <w:r>
          <w:rPr>
            <w:rFonts w:hint="eastAsia" w:hAnsi="宋体"/>
          </w:rPr>
          <w:delText>主机固件文件内容</w:delText>
        </w:r>
      </w:del>
      <w:ins w:id="2167" w:author="asus" w:date="2017-10-07T02:42:00Z">
        <w:r>
          <w:rPr>
            <w:rFonts w:hAnsi="宋体"/>
            <w:b w:val="0"/>
            <w:bCs w:val="0"/>
            <w:smallCaps w:val="0"/>
            <w:spacing w:val="0"/>
            <w:rPrChange w:id="2168" w:author="asus" w:date="2017-10-07T02:42:00Z">
              <w:rPr>
                <w:b/>
                <w:bCs/>
                <w:smallCaps/>
                <w:spacing w:val="5"/>
              </w:rPr>
            </w:rPrChange>
          </w:rPr>
          <w:t>Host firmware file contents</w:t>
        </w:r>
      </w:ins>
      <w:r>
        <w:rPr>
          <w:rFonts w:hint="eastAsia" w:hAnsi="宋体"/>
        </w:rPr>
        <w:t>)</w:t>
      </w:r>
    </w:p>
    <w:p>
      <w:pPr>
        <w:pStyle w:val="36"/>
        <w:rPr>
          <w:rFonts w:hAnsi="宋体" w:cstheme="minorBidi"/>
          <w:kern w:val="2"/>
          <w:szCs w:val="22"/>
          <w:shd w:val="clear" w:color="auto" w:fill="FFFFFF" w:themeFill="background1"/>
        </w:rPr>
      </w:pPr>
      <w:del w:id="2169" w:author="Edward Lee" w:date="2017-10-16T16:38:00Z">
        <w:r>
          <w:rPr>
            <w:rFonts w:hint="eastAsia" w:hAnsi="宋体" w:cstheme="minorBidi"/>
            <w:kern w:val="2"/>
            <w:szCs w:val="22"/>
            <w:shd w:val="clear" w:color="auto" w:fill="C2D69B" w:themeFill="accent3" w:themeFillTint="99"/>
          </w:rPr>
          <w:delText>数据包大小</w:delText>
        </w:r>
      </w:del>
      <w:ins w:id="2170" w:author="asus" w:date="2017-10-07T02:44:00Z">
        <w:r>
          <w:rPr>
            <w:rFonts w:hint="eastAsia" w:hAnsi="宋体" w:cstheme="minorBidi"/>
            <w:kern w:val="2"/>
            <w:szCs w:val="22"/>
            <w:shd w:val="clear" w:color="auto" w:fill="C2D69B" w:themeFill="accent3" w:themeFillTint="99"/>
          </w:rPr>
          <w:t>Block</w:t>
        </w:r>
      </w:ins>
      <w:ins w:id="2171" w:author="asus" w:date="2017-10-07T02:43:00Z">
        <w:r>
          <w:rPr>
            <w:rFonts w:hint="eastAsia" w:hAnsi="宋体" w:cstheme="minorBidi"/>
            <w:kern w:val="2"/>
            <w:szCs w:val="22"/>
            <w:shd w:val="clear" w:color="auto" w:fill="C2D69B" w:themeFill="accent3" w:themeFillTint="99"/>
          </w:rPr>
          <w:t xml:space="preserve"> size </w:t>
        </w:r>
      </w:ins>
      <w:r>
        <w:rPr>
          <w:rFonts w:hint="eastAsia" w:hAnsi="宋体" w:cstheme="minorBidi"/>
          <w:kern w:val="2"/>
          <w:szCs w:val="22"/>
          <w:shd w:val="clear" w:color="auto" w:fill="C2D69B" w:themeFill="accent3" w:themeFillTint="99"/>
        </w:rPr>
        <w:t xml:space="preserve">block_size         </w:t>
      </w:r>
      <w:r>
        <w:rPr>
          <w:rFonts w:hint="eastAsia" w:hAnsi="宋体"/>
        </w:rPr>
        <w:t xml:space="preserve">: </w:t>
      </w:r>
      <w:r>
        <w:rPr>
          <w:rFonts w:hAnsi="宋体" w:cstheme="minorBidi"/>
          <w:color w:val="3333FF"/>
          <w:kern w:val="2"/>
          <w:szCs w:val="22"/>
          <w:shd w:val="clear" w:color="auto" w:fill="FFFFFF" w:themeFill="background1"/>
        </w:rPr>
        <w:t>02 00</w:t>
      </w:r>
      <w:r>
        <w:rPr>
          <w:rFonts w:hint="eastAsia" w:hAnsi="宋体"/>
        </w:rPr>
        <w:t xml:space="preserve"> </w:t>
      </w:r>
      <w:r>
        <w:rPr>
          <w:rFonts w:hint="eastAsia" w:hAnsi="宋体" w:cstheme="minorBidi"/>
          <w:kern w:val="2"/>
          <w:szCs w:val="22"/>
          <w:shd w:val="clear" w:color="auto" w:fill="FFFFFF" w:themeFill="background1"/>
        </w:rPr>
        <w:t xml:space="preserve">  (2Byes,</w:t>
      </w:r>
      <w:ins w:id="2172" w:author="Edward Lee" w:date="2017-10-16T16:13:00Z">
        <w:r>
          <w:rPr>
            <w:rFonts w:hint="eastAsia" w:hAnsi="宋体" w:cstheme="minorBidi"/>
            <w:kern w:val="2"/>
            <w:szCs w:val="22"/>
            <w:shd w:val="clear" w:color="auto" w:fill="FFFFFF" w:themeFill="background1"/>
          </w:rPr>
          <w:t xml:space="preserve"> </w:t>
        </w:r>
      </w:ins>
      <w:del w:id="2173" w:author="Edward Lee" w:date="2017-10-16T16:13:00Z">
        <w:r>
          <w:rPr>
            <w:rFonts w:hint="eastAsia" w:hAnsi="宋体" w:cstheme="minorBidi"/>
            <w:kern w:val="2"/>
            <w:szCs w:val="22"/>
            <w:shd w:val="clear" w:color="auto" w:fill="FFFFFF" w:themeFill="background1"/>
          </w:rPr>
          <w:delText>升级文件包大小为</w:delText>
        </w:r>
      </w:del>
      <w:ins w:id="2174" w:author="asus" w:date="2017-10-07T02:43:00Z">
        <w:r>
          <w:rPr>
            <w:rFonts w:hAnsi="宋体" w:cstheme="minorBidi"/>
            <w:b w:val="0"/>
            <w:bCs w:val="0"/>
            <w:smallCaps w:val="0"/>
            <w:spacing w:val="0"/>
            <w:kern w:val="2"/>
            <w:szCs w:val="22"/>
            <w:shd w:val="clear" w:color="auto" w:fill="FFFFFF" w:themeFill="background1"/>
            <w:rPrChange w:id="2175" w:author="asus" w:date="2017-10-07T02:43:00Z">
              <w:rPr>
                <w:b/>
                <w:bCs/>
                <w:smallCaps/>
                <w:spacing w:val="5"/>
              </w:rPr>
            </w:rPrChange>
          </w:rPr>
          <w:t>The upgrade package size is</w:t>
        </w:r>
      </w:ins>
      <w:ins w:id="2176" w:author="asus" w:date="2017-10-07T02:43:00Z">
        <w:r>
          <w:rPr>
            <w:rFonts w:hint="eastAsia" w:hAnsi="宋体" w:cstheme="minorBidi"/>
            <w:kern w:val="2"/>
            <w:szCs w:val="22"/>
            <w:shd w:val="clear" w:color="auto" w:fill="FFFFFF" w:themeFill="background1"/>
          </w:rPr>
          <w:t xml:space="preserve"> </w:t>
        </w:r>
      </w:ins>
      <w:r>
        <w:rPr>
          <w:rFonts w:hint="eastAsia" w:hAnsi="宋体" w:cstheme="minorBidi"/>
          <w:color w:val="3333FF"/>
          <w:kern w:val="2"/>
          <w:szCs w:val="22"/>
          <w:shd w:val="clear" w:color="auto" w:fill="FFFFFF" w:themeFill="background1"/>
        </w:rPr>
        <w:t>0x0200</w:t>
      </w:r>
      <w:r>
        <w:rPr>
          <w:rFonts w:hint="eastAsia" w:hAnsi="宋体" w:cstheme="minorBidi"/>
          <w:kern w:val="2"/>
          <w:szCs w:val="22"/>
          <w:shd w:val="clear" w:color="auto" w:fill="FFFFFF" w:themeFill="background1"/>
        </w:rPr>
        <w:t>)</w:t>
      </w:r>
    </w:p>
    <w:p>
      <w:pPr>
        <w:pStyle w:val="36"/>
        <w:ind w:left="3570" w:leftChars="1700" w:firstLine="0" w:firstLineChars="0"/>
        <w:rPr>
          <w:rFonts w:hAnsi="宋体" w:cstheme="minorBidi"/>
          <w:b/>
          <w:kern w:val="2"/>
          <w:szCs w:val="22"/>
          <w:shd w:val="clear" w:color="auto" w:fill="FFFFFF" w:themeFill="background1"/>
        </w:rPr>
      </w:pPr>
      <w:del w:id="2177" w:author="asus" w:date="2017-10-06T17:49:00Z">
        <w:r>
          <w:rPr>
            <w:rFonts w:hint="eastAsia" w:hAnsi="宋体" w:cstheme="minorBidi"/>
            <w:b/>
            <w:kern w:val="2"/>
            <w:szCs w:val="22"/>
            <w:shd w:val="clear" w:color="auto" w:fill="FFFFFF" w:themeFill="background1"/>
          </w:rPr>
          <w:delText>注意</w:delText>
        </w:r>
      </w:del>
      <w:ins w:id="2178" w:author="asus" w:date="2017-10-06T17:49:00Z">
        <w:r>
          <w:rPr>
            <w:rFonts w:hint="eastAsia" w:hAnsi="宋体" w:cstheme="minorBidi"/>
            <w:b/>
            <w:kern w:val="2"/>
            <w:szCs w:val="22"/>
            <w:shd w:val="clear" w:color="auto" w:fill="FFFFFF" w:themeFill="background1"/>
          </w:rPr>
          <w:t>Note</w:t>
        </w:r>
      </w:ins>
      <w:r>
        <w:rPr>
          <w:rFonts w:hint="eastAsia" w:hAnsi="宋体" w:cstheme="minorBidi"/>
          <w:b/>
          <w:kern w:val="2"/>
          <w:szCs w:val="22"/>
          <w:shd w:val="clear" w:color="auto" w:fill="FFFFFF" w:themeFill="background1"/>
        </w:rPr>
        <w:t>：</w:t>
      </w:r>
      <w:r>
        <w:rPr>
          <w:rFonts w:hAnsi="宋体" w:cstheme="minorBidi"/>
          <w:b/>
          <w:kern w:val="2"/>
          <w:szCs w:val="22"/>
          <w:shd w:val="clear" w:color="auto" w:fill="FFFFFF" w:themeFill="background1"/>
        </w:rPr>
        <w:t xml:space="preserve"> </w:t>
      </w:r>
    </w:p>
    <w:p>
      <w:pPr>
        <w:pStyle w:val="36"/>
        <w:ind w:firstLine="3780" w:firstLineChars="1800"/>
        <w:rPr>
          <w:ins w:id="2180" w:author="asus" w:date="2017-10-07T02:38:00Z"/>
          <w:szCs w:val="18"/>
        </w:rPr>
        <w:pPrChange w:id="2179" w:author="asus" w:date="2017-10-07T02:38:00Z">
          <w:pPr>
            <w:pStyle w:val="36"/>
            <w:ind w:firstLine="0" w:firstLineChars="0"/>
          </w:pPr>
        </w:pPrChange>
      </w:pPr>
      <w:r>
        <w:rPr>
          <w:rFonts w:hint="eastAsia" w:hAnsi="宋体"/>
          <w:shd w:val="clear" w:color="auto" w:fill="FFFFFF" w:themeFill="background1"/>
        </w:rPr>
        <w:t>1.</w:t>
      </w:r>
      <w:del w:id="2181" w:author="Edward Lee" w:date="2017-10-16T16:13:00Z">
        <w:r>
          <w:rPr>
            <w:rFonts w:hint="eastAsia" w:hAnsi="宋体"/>
            <w:shd w:val="clear" w:color="auto" w:fill="FFFFFF" w:themeFill="background1"/>
          </w:rPr>
          <w:delText xml:space="preserve"> V2.9前的版本为 20 00 (512Bytes)</w:delText>
        </w:r>
      </w:del>
      <w:ins w:id="2182" w:author="asus" w:date="2017-10-07T02:40:00Z">
        <w:r>
          <w:rPr>
            <w:rFonts w:hint="eastAsia" w:hAnsi="宋体"/>
            <w:shd w:val="clear" w:color="auto" w:fill="FFFFFF" w:themeFill="background1"/>
          </w:rPr>
          <w:t xml:space="preserve">              </w:t>
        </w:r>
      </w:ins>
      <w:ins w:id="2183" w:author="asus" w:date="2017-10-07T02:38:00Z">
        <w:r>
          <w:rPr>
            <w:rFonts w:hint="eastAsia"/>
            <w:szCs w:val="18"/>
          </w:rPr>
          <w:t>The version before V2.9 is 20 00 (512Bytes)</w:t>
        </w:r>
      </w:ins>
    </w:p>
    <w:p>
      <w:pPr>
        <w:pStyle w:val="36"/>
        <w:ind w:left="3570" w:leftChars="1700"/>
        <w:rPr>
          <w:rFonts w:hAnsi="宋体"/>
          <w:shd w:val="clear" w:color="auto" w:fill="FFFFFF" w:themeFill="background1"/>
        </w:rPr>
      </w:pPr>
    </w:p>
    <w:p>
      <w:pPr>
        <w:pStyle w:val="36"/>
        <w:ind w:left="4179" w:leftChars="1890" w:hanging="210" w:hangingChars="100"/>
        <w:rPr>
          <w:rFonts w:hAnsi="宋体"/>
          <w:shd w:val="clear" w:color="auto" w:fill="FFFFFF" w:themeFill="background1"/>
        </w:rPr>
        <w:pPrChange w:id="2184" w:author="asus" w:date="2017-10-07T02:39:00Z">
          <w:pPr>
            <w:pStyle w:val="36"/>
            <w:ind w:left="3570" w:leftChars="1700"/>
          </w:pPr>
        </w:pPrChange>
      </w:pPr>
      <w:r>
        <w:rPr>
          <w:rFonts w:hint="eastAsia"/>
          <w:szCs w:val="18"/>
        </w:rPr>
        <w:t>2.</w:t>
      </w:r>
      <w:del w:id="2185" w:author="Edward Lee" w:date="2017-10-16T16:14:00Z">
        <w:r>
          <w:rPr>
            <w:rFonts w:hint="eastAsia"/>
            <w:szCs w:val="18"/>
          </w:rPr>
          <w:delText xml:space="preserve"> V2.9以上的版本（含V2.9）为 01 DD (</w:delText>
        </w:r>
      </w:del>
      <w:del w:id="2186" w:author="Edward Lee" w:date="2017-10-16T16:14:00Z">
        <w:r>
          <w:rPr>
            <w:szCs w:val="18"/>
          </w:rPr>
          <w:delText>477</w:delText>
        </w:r>
      </w:del>
      <w:del w:id="2187" w:author="Edward Lee" w:date="2017-10-16T16:14:00Z">
        <w:r>
          <w:rPr>
            <w:rFonts w:hint="eastAsia"/>
            <w:szCs w:val="18"/>
          </w:rPr>
          <w:delText>Bytes)</w:delText>
        </w:r>
      </w:del>
      <w:ins w:id="2188" w:author="asus" w:date="2017-10-07T02:39:00Z">
        <w:r>
          <w:rPr>
            <w:rFonts w:hint="eastAsia"/>
            <w:szCs w:val="18"/>
          </w:rPr>
          <w:t xml:space="preserve">  V2.9 and above version is  01 DD (</w:t>
        </w:r>
      </w:ins>
      <w:ins w:id="2189" w:author="asus" w:date="2017-10-07T02:39:00Z">
        <w:r>
          <w:rPr>
            <w:szCs w:val="18"/>
          </w:rPr>
          <w:t>477</w:t>
        </w:r>
      </w:ins>
      <w:ins w:id="2190" w:author="asus" w:date="2017-10-07T02:39:00Z">
        <w:r>
          <w:rPr>
            <w:rFonts w:hint="eastAsia"/>
            <w:szCs w:val="18"/>
          </w:rPr>
          <w:t xml:space="preserve">Bytes) </w:t>
        </w:r>
      </w:ins>
    </w:p>
    <w:p>
      <w:pPr>
        <w:pStyle w:val="36"/>
        <w:rPr>
          <w:rFonts w:hAnsi="宋体"/>
        </w:rPr>
      </w:pPr>
      <w:del w:id="2191" w:author="Edward Lee" w:date="2017-10-16T16:14:00Z">
        <w:r>
          <w:rPr>
            <w:rFonts w:hint="eastAsia" w:hAnsi="宋体"/>
            <w:shd w:val="clear" w:color="auto" w:fill="C2D69B" w:themeFill="accent3" w:themeFillTint="99"/>
          </w:rPr>
          <w:delText>升级文件数据</w:delText>
        </w:r>
      </w:del>
      <w:ins w:id="2192" w:author="asus" w:date="2017-10-07T02:44:00Z">
        <w:r>
          <w:rPr>
            <w:rFonts w:hint="eastAsia" w:hAnsi="宋体"/>
            <w:shd w:val="clear" w:color="auto" w:fill="C2D69B" w:themeFill="accent3" w:themeFillTint="99"/>
          </w:rPr>
          <w:t xml:space="preserve">update file data </w:t>
        </w:r>
      </w:ins>
      <w:r>
        <w:rPr>
          <w:rFonts w:hAnsi="宋体"/>
          <w:shd w:val="clear" w:color="auto" w:fill="C2D69B" w:themeFill="accent3" w:themeFillTint="99"/>
        </w:rPr>
        <w:t>update_data</w:t>
      </w:r>
      <w:r>
        <w:rPr>
          <w:rFonts w:hint="eastAsia" w:hAnsi="宋体"/>
          <w:shd w:val="clear" w:color="auto" w:fill="C2D69B" w:themeFill="accent3" w:themeFillTint="99"/>
        </w:rPr>
        <w:t xml:space="preserve">      </w:t>
      </w:r>
      <w:r>
        <w:rPr>
          <w:rFonts w:hint="eastAsia" w:hAnsi="宋体"/>
        </w:rPr>
        <w:t>：</w:t>
      </w:r>
      <w:r>
        <w:rPr>
          <w:rFonts w:hint="eastAsia" w:hAnsi="宋体" w:cstheme="minorBidi"/>
          <w:color w:val="00B050"/>
          <w:kern w:val="2"/>
          <w:szCs w:val="22"/>
          <w:shd w:val="clear" w:color="auto" w:fill="FFFFFF" w:themeFill="background1"/>
        </w:rPr>
        <w:t xml:space="preserve">F0 </w:t>
      </w:r>
      <w:r>
        <w:rPr>
          <w:rFonts w:hAnsi="宋体" w:cstheme="minorBidi"/>
          <w:color w:val="00B050"/>
          <w:kern w:val="2"/>
          <w:szCs w:val="22"/>
          <w:shd w:val="clear" w:color="auto" w:fill="FFFFFF" w:themeFill="background1"/>
        </w:rPr>
        <w:t>…</w:t>
      </w:r>
      <w:r>
        <w:rPr>
          <w:rFonts w:hint="eastAsia" w:hAnsi="宋体" w:cstheme="minorBidi"/>
          <w:color w:val="00B050"/>
          <w:kern w:val="2"/>
          <w:szCs w:val="22"/>
          <w:shd w:val="clear" w:color="auto" w:fill="FFFFFF" w:themeFill="background1"/>
        </w:rPr>
        <w:t xml:space="preserve"> 11</w:t>
      </w:r>
      <w:r>
        <w:rPr>
          <w:rFonts w:hint="eastAsia" w:hAnsi="宋体"/>
        </w:rPr>
        <w:t>（</w:t>
      </w:r>
      <w:del w:id="2193" w:author="Edward Lee" w:date="2017-10-16T16:14:00Z">
        <w:r>
          <w:rPr>
            <w:rFonts w:hint="eastAsia" w:hAnsi="宋体"/>
          </w:rPr>
          <w:delText>升级文件内容</w:delText>
        </w:r>
      </w:del>
      <w:ins w:id="2194" w:author="asus" w:date="2017-10-07T02:44:00Z">
        <w:r>
          <w:rPr>
            <w:rFonts w:hAnsi="宋体"/>
            <w:b w:val="0"/>
            <w:bCs w:val="0"/>
            <w:smallCaps w:val="0"/>
            <w:spacing w:val="0"/>
            <w:rPrChange w:id="2195" w:author="asus" w:date="2017-10-07T02:44:00Z">
              <w:rPr>
                <w:b/>
                <w:bCs/>
                <w:smallCaps/>
                <w:spacing w:val="5"/>
              </w:rPr>
            </w:rPrChange>
          </w:rPr>
          <w:t>Upgrade the contents of the file</w:t>
        </w:r>
      </w:ins>
      <w:r>
        <w:rPr>
          <w:rFonts w:hint="eastAsia" w:hAnsi="宋体"/>
        </w:rPr>
        <w:t>）</w:t>
      </w:r>
    </w:p>
    <w:p>
      <w:pPr>
        <w:ind w:left="2977" w:leftChars="200" w:hanging="2557"/>
        <w:rPr>
          <w:rFonts w:ascii="宋体" w:hAnsi="宋体" w:eastAsia="宋体"/>
          <w:b/>
          <w:shd w:val="clear" w:color="auto" w:fill="C2D69B" w:themeFill="accent3" w:themeFillTint="99"/>
        </w:rPr>
      </w:pPr>
      <w:del w:id="2196" w:author="asus" w:date="2017-10-06T17:45:00Z">
        <w:r>
          <w:rPr>
            <w:rFonts w:hint="eastAsia" w:ascii="宋体" w:hAnsi="宋体" w:eastAsia="宋体"/>
            <w:b/>
            <w:shd w:val="clear" w:color="auto" w:fill="FFFFFF" w:themeFill="background1"/>
          </w:rPr>
          <w:delText>校验</w:delText>
        </w:r>
      </w:del>
      <w:ins w:id="2197" w:author="asus" w:date="2017-10-06T17:45:00Z">
        <w:r>
          <w:rPr>
            <w:rFonts w:hint="eastAsia" w:ascii="宋体" w:hAnsi="宋体" w:eastAsia="宋体"/>
            <w:b/>
            <w:shd w:val="clear" w:color="auto" w:fill="FFFFFF" w:themeFill="background1"/>
          </w:rPr>
          <w:t>Check</w:t>
        </w:r>
      </w:ins>
    </w:p>
    <w:p>
      <w:pPr>
        <w:ind w:firstLine="420"/>
        <w:rPr>
          <w:rFonts w:hAnsi="宋体"/>
          <w:b/>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w:t>
      </w:r>
      <w:r>
        <w:rPr>
          <w:rFonts w:hint="eastAsia" w:hAnsi="宋体"/>
        </w:rPr>
        <w:t>3C49</w:t>
      </w:r>
      <w:r>
        <w:rPr>
          <w:rFonts w:hint="eastAsia" w:ascii="宋体" w:hAnsi="宋体" w:eastAsia="宋体"/>
        </w:rPr>
        <w:t xml:space="preserve"> </w:t>
      </w:r>
    </w:p>
    <w:p>
      <w:pPr>
        <w:pStyle w:val="36"/>
        <w:numPr>
          <w:ilvl w:val="0"/>
          <w:numId w:val="8"/>
        </w:numPr>
        <w:spacing w:beforeLines="100" w:line="360" w:lineRule="auto"/>
        <w:ind w:left="360" w:hanging="360" w:firstLineChars="0"/>
        <w:outlineLvl w:val="3"/>
        <w:rPr>
          <w:rFonts w:hAnsi="宋体"/>
          <w:b/>
        </w:rPr>
      </w:pPr>
      <w:del w:id="2198" w:author="Edward Lee" w:date="2017-10-16T16:14:00Z">
        <w:r>
          <w:rPr>
            <w:rFonts w:hint="eastAsia" w:hAnsi="宋体"/>
            <w:b/>
          </w:rPr>
          <w:delText>回应升级完成</w:delText>
        </w:r>
      </w:del>
      <w:ins w:id="2199" w:author="asus" w:date="2017-10-07T02:45:00Z">
        <w:r>
          <w:rPr>
            <w:rFonts w:hAnsi="宋体"/>
            <w:b/>
            <w:bCs w:val="0"/>
            <w:smallCaps w:val="0"/>
            <w:spacing w:val="0"/>
            <w:rPrChange w:id="2200" w:author="asus" w:date="2017-10-07T02:45:00Z">
              <w:rPr>
                <w:b/>
                <w:bCs/>
                <w:smallCaps/>
                <w:spacing w:val="5"/>
              </w:rPr>
            </w:rPrChange>
          </w:rPr>
          <w:t>Respond to upgrade complete</w:t>
        </w:r>
      </w:ins>
    </w:p>
    <w:p>
      <w:pPr>
        <w:pStyle w:val="36"/>
        <w:spacing w:line="360" w:lineRule="auto"/>
        <w:ind w:left="360" w:firstLine="0" w:firstLineChars="0"/>
        <w:rPr>
          <w:rFonts w:hAnsi="宋体"/>
        </w:rPr>
      </w:pPr>
      <w:del w:id="2201" w:author="Edward Lee" w:date="2017-10-16T16:14:00Z">
        <w:r>
          <w:rPr>
            <w:rFonts w:hint="eastAsia" w:hAnsi="宋体"/>
          </w:rPr>
          <w:delText>设备接收完升级文件后，会向平台发送升级完成的消息，平台收到下发确认消息。</w:delText>
        </w:r>
      </w:del>
      <w:ins w:id="2202" w:author="asus" w:date="2017-10-07T02:46:00Z">
        <w:r>
          <w:rPr>
            <w:rFonts w:hAnsi="宋体"/>
            <w:b w:val="0"/>
            <w:bCs w:val="0"/>
            <w:smallCaps w:val="0"/>
            <w:spacing w:val="0"/>
            <w:rPrChange w:id="2203" w:author="asus" w:date="2017-10-07T02:46:00Z">
              <w:rPr>
                <w:b/>
                <w:bCs/>
                <w:smallCaps/>
                <w:spacing w:val="5"/>
              </w:rPr>
            </w:rPrChange>
          </w:rPr>
          <w:t>After the device receives the upgrade file, it will send the upgrade complete message to the platform,The platform receives a confirmation message.</w:t>
        </w:r>
      </w:ins>
    </w:p>
    <w:tbl>
      <w:tblPr>
        <w:tblStyle w:val="21"/>
        <w:tblW w:w="8258" w:type="dxa"/>
        <w:jc w:val="center"/>
        <w:tblInd w:w="13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7"/>
        <w:gridCol w:w="1276"/>
        <w:gridCol w:w="5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D6E3BC" w:themeFill="accent3" w:themeFillTint="66"/>
          </w:tcPr>
          <w:p>
            <w:pPr>
              <w:pStyle w:val="36"/>
              <w:ind w:firstLine="0" w:firstLineChars="0"/>
              <w:jc w:val="center"/>
              <w:rPr>
                <w:b/>
                <w:szCs w:val="18"/>
              </w:rPr>
            </w:pPr>
            <w:del w:id="2204" w:author="asus" w:date="2017-10-06T17:35:00Z">
              <w:r>
                <w:rPr>
                  <w:rFonts w:hint="eastAsia"/>
                  <w:b/>
                  <w:szCs w:val="18"/>
                </w:rPr>
                <w:delText>数据段</w:delText>
              </w:r>
            </w:del>
            <w:ins w:id="2205" w:author="asus" w:date="2017-10-06T17:35:00Z">
              <w:r>
                <w:rPr>
                  <w:rFonts w:hint="eastAsia"/>
                  <w:b/>
                  <w:szCs w:val="18"/>
                </w:rPr>
                <w:t>Data segment</w:t>
              </w:r>
            </w:ins>
          </w:p>
        </w:tc>
        <w:tc>
          <w:tcPr>
            <w:tcW w:w="1276" w:type="dxa"/>
            <w:shd w:val="clear" w:color="auto" w:fill="D6E3BC" w:themeFill="accent3" w:themeFillTint="66"/>
          </w:tcPr>
          <w:p>
            <w:pPr>
              <w:pStyle w:val="36"/>
              <w:ind w:firstLine="0" w:firstLineChars="0"/>
              <w:jc w:val="center"/>
              <w:rPr>
                <w:b/>
                <w:szCs w:val="18"/>
              </w:rPr>
            </w:pPr>
            <w:del w:id="2206" w:author="asus" w:date="2017-10-06T17:36:00Z">
              <w:r>
                <w:rPr>
                  <w:rFonts w:hint="eastAsia"/>
                  <w:b/>
                  <w:szCs w:val="18"/>
                </w:rPr>
                <w:delText>字节数</w:delText>
              </w:r>
            </w:del>
            <w:ins w:id="2207" w:author="asus" w:date="2017-10-06T17:36:00Z">
              <w:r>
                <w:rPr>
                  <w:rFonts w:hint="eastAsia"/>
                  <w:b/>
                  <w:szCs w:val="18"/>
                </w:rPr>
                <w:t>Bytes</w:t>
              </w:r>
            </w:ins>
          </w:p>
        </w:tc>
        <w:tc>
          <w:tcPr>
            <w:tcW w:w="5475" w:type="dxa"/>
            <w:shd w:val="clear" w:color="auto" w:fill="D6E3BC" w:themeFill="accent3" w:themeFillTint="66"/>
          </w:tcPr>
          <w:p>
            <w:pPr>
              <w:pStyle w:val="36"/>
              <w:ind w:firstLine="0" w:firstLineChars="0"/>
              <w:jc w:val="center"/>
              <w:rPr>
                <w:b/>
                <w:szCs w:val="18"/>
              </w:rPr>
            </w:pPr>
            <w:del w:id="2208" w:author="asus" w:date="2017-10-06T17:37:00Z">
              <w:r>
                <w:rPr>
                  <w:rFonts w:hint="eastAsia"/>
                  <w:b/>
                  <w:szCs w:val="18"/>
                </w:rPr>
                <w:delText>描述</w:delText>
              </w:r>
            </w:del>
            <w:ins w:id="2209"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507" w:type="dxa"/>
            <w:shd w:val="clear" w:color="auto" w:fill="auto"/>
            <w:vAlign w:val="center"/>
          </w:tcPr>
          <w:p>
            <w:pPr>
              <w:pStyle w:val="36"/>
              <w:ind w:firstLine="0" w:firstLineChars="0"/>
              <w:jc w:val="center"/>
              <w:rPr>
                <w:del w:id="2210" w:author="asus" w:date="2017-10-07T02:46:00Z"/>
                <w:szCs w:val="18"/>
              </w:rPr>
            </w:pPr>
            <w:del w:id="2211" w:author="asus" w:date="2017-10-07T02:46:00Z">
              <w:r>
                <w:rPr>
                  <w:rFonts w:hint="eastAsia"/>
                  <w:szCs w:val="18"/>
                </w:rPr>
                <w:delText>数据类别</w:delText>
              </w:r>
            </w:del>
          </w:p>
          <w:p>
            <w:pPr>
              <w:pStyle w:val="36"/>
              <w:ind w:firstLine="0" w:firstLineChars="0"/>
              <w:jc w:val="center"/>
              <w:rPr>
                <w:szCs w:val="18"/>
              </w:rPr>
            </w:pPr>
            <w:r>
              <w:rPr>
                <w:rFonts w:hint="eastAsia"/>
                <w:szCs w:val="18"/>
              </w:rPr>
              <w:t>data_type</w:t>
            </w:r>
          </w:p>
        </w:tc>
        <w:tc>
          <w:tcPr>
            <w:tcW w:w="1276" w:type="dxa"/>
            <w:shd w:val="clear" w:color="auto" w:fill="auto"/>
            <w:vAlign w:val="center"/>
          </w:tcPr>
          <w:p>
            <w:pPr>
              <w:pStyle w:val="36"/>
              <w:ind w:firstLine="0" w:firstLineChars="0"/>
              <w:jc w:val="center"/>
              <w:rPr>
                <w:szCs w:val="18"/>
              </w:rPr>
            </w:pPr>
            <w:r>
              <w:rPr>
                <w:rFonts w:hint="eastAsia"/>
                <w:szCs w:val="18"/>
              </w:rPr>
              <w:t>1</w:t>
            </w:r>
          </w:p>
        </w:tc>
        <w:tc>
          <w:tcPr>
            <w:tcW w:w="5475" w:type="dxa"/>
            <w:shd w:val="clear" w:color="auto" w:fill="auto"/>
            <w:vAlign w:val="center"/>
          </w:tcPr>
          <w:p>
            <w:pPr>
              <w:pStyle w:val="36"/>
              <w:widowControl w:val="0"/>
              <w:ind w:firstLine="0" w:firstLineChars="0"/>
              <w:rPr>
                <w:rFonts w:hAnsiTheme="minorHAnsi" w:eastAsiaTheme="minorEastAsia" w:cstheme="minorBidi"/>
                <w:kern w:val="2"/>
                <w:szCs w:val="18"/>
              </w:rPr>
            </w:pPr>
            <w:r>
              <w:rPr>
                <w:b/>
                <w:szCs w:val="18"/>
              </w:rPr>
              <w:t xml:space="preserve"> 0x05</w:t>
            </w:r>
            <w:r>
              <w:rPr>
                <w:rFonts w:hint="eastAsia"/>
                <w:szCs w:val="18"/>
              </w:rPr>
              <w:t>——</w:t>
            </w:r>
            <w:del w:id="2212" w:author="Edward Lee" w:date="2017-10-16T16:14:00Z">
              <w:r>
                <w:rPr>
                  <w:rFonts w:hint="eastAsia"/>
                  <w:szCs w:val="18"/>
                </w:rPr>
                <w:delText>升级文件结束</w:delText>
              </w:r>
            </w:del>
            <w:ins w:id="2213" w:author="asus" w:date="2017-10-07T02:46:00Z">
              <w:r>
                <w:rPr>
                  <w:b w:val="0"/>
                  <w:bCs w:val="0"/>
                  <w:smallCaps w:val="0"/>
                  <w:spacing w:val="0"/>
                  <w:szCs w:val="18"/>
                  <w:rPrChange w:id="2214" w:author="asus" w:date="2017-10-07T02:46:00Z">
                    <w:rPr>
                      <w:b/>
                      <w:bCs/>
                      <w:smallCaps/>
                      <w:spacing w:val="5"/>
                    </w:rPr>
                  </w:rPrChange>
                </w:rPr>
                <w:t>The upgrade file ends</w:t>
              </w:r>
            </w:ins>
          </w:p>
        </w:tc>
      </w:tr>
    </w:tbl>
    <w:p>
      <w:pPr>
        <w:pStyle w:val="36"/>
        <w:spacing w:line="360" w:lineRule="auto"/>
        <w:ind w:left="360" w:firstLine="0" w:firstLineChars="0"/>
        <w:rPr>
          <w:rFonts w:hAnsi="宋体"/>
          <w:b/>
        </w:rPr>
      </w:pPr>
    </w:p>
    <w:p>
      <w:pPr>
        <w:pStyle w:val="36"/>
        <w:spacing w:line="360" w:lineRule="auto"/>
        <w:ind w:left="360" w:firstLine="0" w:firstLineChars="0"/>
        <w:rPr>
          <w:rFonts w:hAnsi="宋体"/>
        </w:rPr>
      </w:pPr>
      <w:r>
        <w:rPr>
          <w:rFonts w:hint="eastAsia" w:hAnsi="宋体"/>
          <w:b/>
        </w:rPr>
        <w:t>eg3：</w:t>
      </w:r>
      <w:r>
        <w:rPr>
          <w:rFonts w:hAnsi="宋体"/>
        </w:rPr>
        <w:t xml:space="preserve">55 AA </w:t>
      </w:r>
      <w:r>
        <w:rPr>
          <w:rFonts w:hAnsi="宋体"/>
          <w:color w:val="FF0000"/>
          <w:u w:val="single"/>
        </w:rPr>
        <w:t>00 1D</w:t>
      </w:r>
      <w:r>
        <w:rPr>
          <w:rFonts w:hAnsi="宋体"/>
          <w:u w:val="single"/>
        </w:rPr>
        <w:t xml:space="preserve"> </w:t>
      </w:r>
      <w:r>
        <w:rPr>
          <w:rFonts w:hAnsi="宋体"/>
          <w:color w:val="FFC000"/>
          <w:u w:val="single"/>
        </w:rPr>
        <w:t>80 0D</w:t>
      </w:r>
      <w:r>
        <w:rPr>
          <w:rFonts w:hAnsi="宋体"/>
          <w:u w:val="single"/>
        </w:rPr>
        <w:t xml:space="preserve"> 00 00 00 18 00 01 00 00 38 36 31 36 39 34 30 33 34 32 30 35 38 39 36 00</w:t>
      </w:r>
      <w:r>
        <w:rPr>
          <w:rFonts w:hAnsi="宋体"/>
        </w:rPr>
        <w:t xml:space="preserve"> </w:t>
      </w:r>
      <w:r>
        <w:rPr>
          <w:rFonts w:hAnsi="宋体"/>
          <w:color w:val="FF33CC"/>
        </w:rPr>
        <w:t>05</w:t>
      </w:r>
      <w:r>
        <w:rPr>
          <w:rFonts w:hAnsi="宋体"/>
        </w:rPr>
        <w:t xml:space="preserve"> </w:t>
      </w:r>
      <w:r>
        <w:rPr>
          <w:rFonts w:hAnsi="宋体"/>
          <w:color w:val="C00000"/>
        </w:rPr>
        <w:t>47 04</w:t>
      </w:r>
    </w:p>
    <w:tbl>
      <w:tblPr>
        <w:tblStyle w:val="22"/>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
        <w:gridCol w:w="966"/>
        <w:gridCol w:w="994"/>
        <w:gridCol w:w="1092"/>
        <w:gridCol w:w="966"/>
        <w:gridCol w:w="126"/>
        <w:gridCol w:w="840"/>
        <w:gridCol w:w="214"/>
        <w:gridCol w:w="850"/>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2" w:type="dxa"/>
            <w:gridSpan w:val="2"/>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54" w:type="dxa"/>
            <w:gridSpan w:val="2"/>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850"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55</w:t>
            </w:r>
          </w:p>
        </w:tc>
        <w:tc>
          <w:tcPr>
            <w:tcW w:w="966" w:type="dxa"/>
            <w:vAlign w:val="center"/>
          </w:tcPr>
          <w:p>
            <w:pPr>
              <w:jc w:val="center"/>
              <w:rPr>
                <w:rFonts w:ascii="宋体" w:hAnsi="宋体" w:eastAsia="宋体"/>
              </w:rPr>
            </w:pPr>
            <w:r>
              <w:rPr>
                <w:rFonts w:hint="eastAsia" w:ascii="宋体" w:hAnsi="宋体" w:eastAsia="宋体"/>
              </w:rPr>
              <w:t>AA</w:t>
            </w:r>
          </w:p>
        </w:tc>
        <w:tc>
          <w:tcPr>
            <w:tcW w:w="994" w:type="dxa"/>
            <w:vAlign w:val="center"/>
          </w:tcPr>
          <w:p>
            <w:pPr>
              <w:jc w:val="center"/>
              <w:rPr>
                <w:rFonts w:ascii="宋体" w:hAnsi="宋体" w:eastAsia="宋体"/>
                <w:color w:val="FF0000"/>
              </w:rPr>
            </w:pPr>
            <w:r>
              <w:rPr>
                <w:rFonts w:hint="eastAsia" w:ascii="宋体" w:hAnsi="宋体" w:eastAsia="宋体"/>
                <w:color w:val="FF0000"/>
              </w:rPr>
              <w:t>00</w:t>
            </w:r>
          </w:p>
        </w:tc>
        <w:tc>
          <w:tcPr>
            <w:tcW w:w="1092" w:type="dxa"/>
            <w:vAlign w:val="center"/>
          </w:tcPr>
          <w:p>
            <w:pPr>
              <w:jc w:val="center"/>
              <w:rPr>
                <w:rFonts w:ascii="宋体" w:hAnsi="宋体" w:eastAsia="宋体"/>
                <w:color w:val="FF0000"/>
              </w:rPr>
            </w:pPr>
            <w:r>
              <w:rPr>
                <w:rFonts w:hint="eastAsia" w:ascii="宋体" w:hAnsi="宋体" w:eastAsia="宋体"/>
                <w:color w:val="FF0000"/>
              </w:rPr>
              <w:t>1D</w:t>
            </w:r>
          </w:p>
        </w:tc>
        <w:tc>
          <w:tcPr>
            <w:tcW w:w="1092" w:type="dxa"/>
            <w:gridSpan w:val="2"/>
            <w:vAlign w:val="center"/>
          </w:tcPr>
          <w:p>
            <w:pPr>
              <w:jc w:val="center"/>
              <w:rPr>
                <w:rFonts w:ascii="宋体" w:hAnsi="宋体" w:eastAsia="宋体"/>
                <w:color w:val="FFC000"/>
              </w:rPr>
            </w:pPr>
            <w:r>
              <w:rPr>
                <w:rFonts w:hint="eastAsia" w:ascii="宋体" w:hAnsi="宋体" w:eastAsia="宋体"/>
                <w:color w:val="FFC000"/>
              </w:rPr>
              <w:t>80</w:t>
            </w:r>
          </w:p>
        </w:tc>
        <w:tc>
          <w:tcPr>
            <w:tcW w:w="1054" w:type="dxa"/>
            <w:gridSpan w:val="2"/>
            <w:vAlign w:val="center"/>
          </w:tcPr>
          <w:p>
            <w:pPr>
              <w:jc w:val="center"/>
              <w:rPr>
                <w:rFonts w:ascii="宋体" w:hAnsi="宋体" w:eastAsia="宋体"/>
                <w:color w:val="FFC000"/>
              </w:rPr>
            </w:pPr>
            <w:r>
              <w:rPr>
                <w:rFonts w:hint="eastAsia" w:ascii="宋体" w:hAnsi="宋体" w:eastAsia="宋体"/>
                <w:color w:val="FFC000"/>
              </w:rPr>
              <w:t>0D</w:t>
            </w:r>
          </w:p>
        </w:tc>
        <w:tc>
          <w:tcPr>
            <w:tcW w:w="850" w:type="dxa"/>
            <w:vAlign w:val="center"/>
          </w:tcPr>
          <w:p>
            <w:pPr>
              <w:jc w:val="center"/>
              <w:rPr>
                <w:rFonts w:ascii="宋体" w:hAnsi="宋体" w:eastAsia="宋体"/>
              </w:rPr>
            </w:pPr>
            <w:r>
              <w:rPr>
                <w:rFonts w:hint="eastAsia" w:ascii="宋体" w:hAnsi="宋体" w:eastAsia="宋体"/>
              </w:rPr>
              <w:t>00</w:t>
            </w:r>
          </w:p>
        </w:tc>
        <w:tc>
          <w:tcPr>
            <w:tcW w:w="851" w:type="dxa"/>
            <w:vAlign w:val="center"/>
          </w:tcPr>
          <w:p>
            <w:pPr>
              <w:jc w:val="center"/>
              <w:rPr>
                <w:rFonts w:ascii="宋体" w:hAnsi="宋体" w:eastAsia="宋体"/>
              </w:rPr>
            </w:pPr>
            <w:r>
              <w:rPr>
                <w:rFonts w:hint="eastAsia" w:ascii="宋体" w:hAnsi="宋体" w:eastAsia="宋体"/>
              </w:rPr>
              <w:t>00</w:t>
            </w:r>
          </w:p>
        </w:tc>
        <w:tc>
          <w:tcPr>
            <w:tcW w:w="1134"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2" w:type="dxa"/>
            <w:gridSpan w:val="2"/>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54" w:type="dxa"/>
            <w:gridSpan w:val="2"/>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18</w:t>
            </w:r>
          </w:p>
        </w:tc>
        <w:tc>
          <w:tcPr>
            <w:tcW w:w="966"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01</w:t>
            </w:r>
          </w:p>
        </w:tc>
        <w:tc>
          <w:tcPr>
            <w:tcW w:w="1092" w:type="dxa"/>
            <w:vAlign w:val="center"/>
          </w:tcPr>
          <w:p>
            <w:pPr>
              <w:jc w:val="center"/>
              <w:rPr>
                <w:rFonts w:ascii="宋体" w:hAnsi="宋体" w:eastAsia="宋体"/>
              </w:rPr>
            </w:pPr>
            <w:r>
              <w:rPr>
                <w:rFonts w:hint="eastAsia" w:ascii="宋体" w:hAnsi="宋体" w:eastAsia="宋体"/>
              </w:rPr>
              <w:t>00</w:t>
            </w:r>
          </w:p>
        </w:tc>
        <w:tc>
          <w:tcPr>
            <w:tcW w:w="1092" w:type="dxa"/>
            <w:gridSpan w:val="2"/>
            <w:vAlign w:val="center"/>
          </w:tcPr>
          <w:p>
            <w:pPr>
              <w:jc w:val="center"/>
              <w:rPr>
                <w:rFonts w:ascii="宋体" w:hAnsi="宋体" w:eastAsia="宋体"/>
              </w:rPr>
            </w:pPr>
            <w:r>
              <w:rPr>
                <w:rFonts w:hint="eastAsia" w:ascii="宋体" w:hAnsi="宋体" w:eastAsia="宋体"/>
              </w:rPr>
              <w:t>00</w:t>
            </w:r>
          </w:p>
        </w:tc>
        <w:tc>
          <w:tcPr>
            <w:tcW w:w="1054" w:type="dxa"/>
            <w:gridSpan w:val="2"/>
            <w:vAlign w:val="center"/>
          </w:tcPr>
          <w:p>
            <w:pPr>
              <w:jc w:val="center"/>
              <w:rPr>
                <w:rFonts w:ascii="宋体" w:hAnsi="宋体" w:eastAsia="宋体"/>
              </w:rPr>
            </w:pPr>
            <w:r>
              <w:rPr>
                <w:rFonts w:hint="eastAsia" w:ascii="宋体" w:hAnsi="宋体" w:eastAsia="宋体"/>
              </w:rPr>
              <w:t>38</w:t>
            </w:r>
          </w:p>
        </w:tc>
        <w:tc>
          <w:tcPr>
            <w:tcW w:w="850" w:type="dxa"/>
            <w:vAlign w:val="center"/>
          </w:tcPr>
          <w:p>
            <w:pPr>
              <w:jc w:val="center"/>
              <w:rPr>
                <w:rFonts w:ascii="宋体" w:hAnsi="宋体" w:eastAsia="宋体"/>
              </w:rPr>
            </w:pPr>
            <w:r>
              <w:rPr>
                <w:rFonts w:hint="eastAsia" w:ascii="宋体" w:hAnsi="宋体" w:eastAsia="宋体"/>
              </w:rPr>
              <w:t>36</w:t>
            </w:r>
          </w:p>
        </w:tc>
        <w:tc>
          <w:tcPr>
            <w:tcW w:w="851" w:type="dxa"/>
            <w:vAlign w:val="center"/>
          </w:tcPr>
          <w:p>
            <w:pPr>
              <w:jc w:val="center"/>
              <w:rPr>
                <w:rFonts w:ascii="宋体" w:hAnsi="宋体" w:eastAsia="宋体"/>
              </w:rPr>
            </w:pPr>
            <w:r>
              <w:rPr>
                <w:rFonts w:hint="eastAsia" w:ascii="宋体" w:hAnsi="宋体" w:eastAsia="宋体"/>
              </w:rPr>
              <w:t>31</w:t>
            </w:r>
          </w:p>
        </w:tc>
        <w:tc>
          <w:tcPr>
            <w:tcW w:w="1134"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shd w:val="clear" w:color="auto" w:fill="D8D8D8" w:themeFill="background1" w:themeFillShade="D9"/>
            <w:vAlign w:val="center"/>
          </w:tcPr>
          <w:p>
            <w:pPr>
              <w:jc w:val="center"/>
              <w:rPr>
                <w:rFonts w:ascii="宋体" w:hAnsi="宋体" w:eastAsia="宋体"/>
                <w:b/>
              </w:rPr>
            </w:pPr>
          </w:p>
        </w:tc>
        <w:tc>
          <w:tcPr>
            <w:tcW w:w="966"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92" w:type="dxa"/>
            <w:gridSpan w:val="2"/>
            <w:shd w:val="clear" w:color="auto" w:fill="D8D8D8" w:themeFill="background1" w:themeFillShade="D9"/>
            <w:vAlign w:val="center"/>
          </w:tcPr>
          <w:p>
            <w:pPr>
              <w:jc w:val="center"/>
              <w:rPr>
                <w:rFonts w:ascii="宋体" w:hAnsi="宋体" w:eastAsia="宋体"/>
                <w:b/>
              </w:rPr>
            </w:pPr>
          </w:p>
        </w:tc>
        <w:tc>
          <w:tcPr>
            <w:tcW w:w="1054" w:type="dxa"/>
            <w:gridSpan w:val="2"/>
            <w:shd w:val="clear" w:color="auto" w:fill="D8D8D8" w:themeFill="background1" w:themeFillShade="D9"/>
            <w:vAlign w:val="center"/>
          </w:tcPr>
          <w:p>
            <w:pPr>
              <w:jc w:val="center"/>
              <w:rPr>
                <w:rFonts w:ascii="宋体" w:hAnsi="宋体" w:eastAsia="宋体"/>
                <w:b/>
              </w:rPr>
            </w:pPr>
          </w:p>
        </w:tc>
        <w:tc>
          <w:tcPr>
            <w:tcW w:w="850" w:type="dxa"/>
            <w:shd w:val="clear" w:color="auto" w:fill="D8D8D8" w:themeFill="background1" w:themeFillShade="D9"/>
            <w:vAlign w:val="center"/>
          </w:tcPr>
          <w:p>
            <w:pPr>
              <w:jc w:val="center"/>
              <w:rPr>
                <w:rFonts w:ascii="宋体" w:hAnsi="宋体" w:eastAsia="宋体"/>
                <w:b/>
              </w:rPr>
            </w:pPr>
          </w:p>
        </w:tc>
        <w:tc>
          <w:tcPr>
            <w:tcW w:w="851" w:type="dxa"/>
            <w:shd w:val="clear" w:color="auto" w:fill="D8D8D8" w:themeFill="background1" w:themeFillShade="D9"/>
            <w:vAlign w:val="center"/>
          </w:tcPr>
          <w:p>
            <w:pPr>
              <w:jc w:val="center"/>
              <w:rPr>
                <w:rFonts w:ascii="宋体" w:hAnsi="宋体" w:eastAsia="宋体"/>
                <w:b/>
              </w:rPr>
            </w:pPr>
          </w:p>
        </w:tc>
        <w:tc>
          <w:tcPr>
            <w:tcW w:w="1134"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30</w:t>
            </w:r>
          </w:p>
        </w:tc>
        <w:tc>
          <w:tcPr>
            <w:tcW w:w="1092" w:type="dxa"/>
            <w:vAlign w:val="center"/>
          </w:tcPr>
          <w:p>
            <w:pPr>
              <w:jc w:val="center"/>
              <w:rPr>
                <w:rFonts w:ascii="宋体" w:hAnsi="宋体" w:eastAsia="宋体"/>
              </w:rPr>
            </w:pPr>
            <w:r>
              <w:rPr>
                <w:rFonts w:hint="eastAsia" w:ascii="宋体" w:hAnsi="宋体" w:eastAsia="宋体"/>
              </w:rPr>
              <w:t>33</w:t>
            </w:r>
          </w:p>
        </w:tc>
        <w:tc>
          <w:tcPr>
            <w:tcW w:w="1092" w:type="dxa"/>
            <w:gridSpan w:val="2"/>
            <w:vAlign w:val="center"/>
          </w:tcPr>
          <w:p>
            <w:pPr>
              <w:jc w:val="center"/>
              <w:rPr>
                <w:rFonts w:ascii="宋体" w:hAnsi="宋体" w:eastAsia="宋体"/>
              </w:rPr>
            </w:pPr>
            <w:r>
              <w:rPr>
                <w:rFonts w:hint="eastAsia" w:ascii="宋体" w:hAnsi="宋体" w:eastAsia="宋体"/>
              </w:rPr>
              <w:t>34</w:t>
            </w:r>
          </w:p>
        </w:tc>
        <w:tc>
          <w:tcPr>
            <w:tcW w:w="1054" w:type="dxa"/>
            <w:gridSpan w:val="2"/>
            <w:vAlign w:val="center"/>
          </w:tcPr>
          <w:p>
            <w:pPr>
              <w:jc w:val="center"/>
              <w:rPr>
                <w:rFonts w:ascii="宋体" w:hAnsi="宋体" w:eastAsia="宋体"/>
              </w:rPr>
            </w:pPr>
            <w:r>
              <w:rPr>
                <w:rFonts w:hint="eastAsia" w:ascii="宋体" w:hAnsi="宋体" w:eastAsia="宋体"/>
              </w:rPr>
              <w:t>32</w:t>
            </w:r>
          </w:p>
        </w:tc>
        <w:tc>
          <w:tcPr>
            <w:tcW w:w="850" w:type="dxa"/>
            <w:vAlign w:val="center"/>
          </w:tcPr>
          <w:p>
            <w:pPr>
              <w:jc w:val="center"/>
              <w:rPr>
                <w:rFonts w:ascii="宋体" w:hAnsi="宋体" w:eastAsia="宋体"/>
              </w:rPr>
            </w:pPr>
            <w:r>
              <w:rPr>
                <w:rFonts w:hint="eastAsia" w:ascii="宋体" w:hAnsi="宋体" w:eastAsia="宋体"/>
              </w:rPr>
              <w:t>33</w:t>
            </w:r>
          </w:p>
        </w:tc>
        <w:tc>
          <w:tcPr>
            <w:tcW w:w="851" w:type="dxa"/>
            <w:vAlign w:val="center"/>
          </w:tcPr>
          <w:p>
            <w:pPr>
              <w:jc w:val="center"/>
              <w:rPr>
                <w:rFonts w:ascii="宋体" w:hAnsi="宋体" w:eastAsia="宋体"/>
              </w:rPr>
            </w:pPr>
            <w:r>
              <w:rPr>
                <w:rFonts w:hint="eastAsia" w:ascii="宋体" w:hAnsi="宋体" w:eastAsia="宋体"/>
              </w:rPr>
              <w:t>35</w:t>
            </w:r>
          </w:p>
        </w:tc>
        <w:tc>
          <w:tcPr>
            <w:tcW w:w="1134"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3049" w:type="dxa"/>
        </w:trPr>
        <w:tc>
          <w:tcPr>
            <w:tcW w:w="864" w:type="dxa"/>
            <w:shd w:val="clear" w:color="auto" w:fill="D8D8D8" w:themeFill="background1" w:themeFillShade="D9"/>
            <w:vAlign w:val="center"/>
          </w:tcPr>
          <w:p>
            <w:pPr>
              <w:jc w:val="center"/>
              <w:rPr>
                <w:rFonts w:ascii="宋体" w:hAnsi="宋体" w:eastAsia="宋体"/>
              </w:rPr>
            </w:pPr>
          </w:p>
        </w:tc>
        <w:tc>
          <w:tcPr>
            <w:tcW w:w="966"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92" w:type="dxa"/>
            <w:shd w:val="clear" w:color="auto" w:fill="D6E3BC" w:themeFill="accent3" w:themeFillTint="66"/>
            <w:vAlign w:val="center"/>
          </w:tcPr>
          <w:p>
            <w:pPr>
              <w:jc w:val="center"/>
              <w:rPr>
                <w:rFonts w:ascii="宋体" w:hAnsi="宋体" w:eastAsia="宋体"/>
                <w:b/>
              </w:rPr>
            </w:pPr>
            <w:r>
              <w:rPr>
                <w:rFonts w:hint="eastAsia" w:ascii="宋体" w:hAnsi="宋体" w:eastAsia="宋体"/>
                <w:b/>
              </w:rPr>
              <w:t>data_type</w:t>
            </w:r>
          </w:p>
        </w:tc>
        <w:tc>
          <w:tcPr>
            <w:tcW w:w="966"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66" w:type="dxa"/>
            <w:gridSpan w:val="2"/>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3049" w:type="dxa"/>
        </w:trPr>
        <w:tc>
          <w:tcPr>
            <w:tcW w:w="864" w:type="dxa"/>
            <w:vAlign w:val="center"/>
          </w:tcPr>
          <w:p>
            <w:pPr>
              <w:jc w:val="center"/>
              <w:rPr>
                <w:rFonts w:ascii="宋体" w:hAnsi="宋体" w:eastAsia="宋体"/>
              </w:rPr>
            </w:pPr>
            <w:r>
              <w:rPr>
                <w:rFonts w:hint="eastAsia" w:ascii="宋体" w:hAnsi="宋体" w:eastAsia="宋体"/>
              </w:rPr>
              <w:t>39</w:t>
            </w:r>
          </w:p>
        </w:tc>
        <w:tc>
          <w:tcPr>
            <w:tcW w:w="966" w:type="dxa"/>
            <w:vAlign w:val="center"/>
          </w:tcPr>
          <w:p>
            <w:pPr>
              <w:jc w:val="center"/>
              <w:rPr>
                <w:rFonts w:ascii="宋体" w:hAnsi="宋体" w:eastAsia="宋体"/>
              </w:rPr>
            </w:pPr>
            <w:r>
              <w:rPr>
                <w:rFonts w:hint="eastAsia" w:ascii="宋体" w:hAnsi="宋体" w:eastAsia="宋体"/>
              </w:rPr>
              <w:t>36</w:t>
            </w:r>
          </w:p>
        </w:tc>
        <w:tc>
          <w:tcPr>
            <w:tcW w:w="994" w:type="dxa"/>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05</w:t>
            </w:r>
          </w:p>
        </w:tc>
        <w:tc>
          <w:tcPr>
            <w:tcW w:w="966"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47</w:t>
            </w:r>
          </w:p>
        </w:tc>
        <w:tc>
          <w:tcPr>
            <w:tcW w:w="966" w:type="dxa"/>
            <w:gridSpan w:val="2"/>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04</w:t>
            </w:r>
          </w:p>
        </w:tc>
      </w:tr>
    </w:tbl>
    <w:p>
      <w:pPr>
        <w:pStyle w:val="36"/>
        <w:ind w:firstLine="422"/>
        <w:rPr>
          <w:rFonts w:hAnsi="宋体"/>
        </w:rPr>
      </w:pPr>
      <w:del w:id="2215" w:author="asus" w:date="2017-10-06T16:09:00Z">
        <w:r>
          <w:rPr>
            <w:rFonts w:hint="eastAsia" w:hAnsi="宋体"/>
            <w:b/>
            <w:bCs/>
            <w:color w:val="000000" w:themeColor="text1"/>
          </w:rPr>
          <w:delText>起始标识</w:delText>
        </w:r>
      </w:del>
      <w:ins w:id="2216" w:author="asus" w:date="2017-10-06T16:09:00Z">
        <w:r>
          <w:rPr>
            <w:rFonts w:hint="eastAsia" w:hAnsi="宋体"/>
            <w:b/>
            <w:bCs/>
            <w:color w:val="000000" w:themeColor="text1"/>
          </w:rPr>
          <w:t>Start flag</w:t>
        </w:r>
      </w:ins>
    </w:p>
    <w:p>
      <w:pPr>
        <w:pStyle w:val="36"/>
        <w:rPr>
          <w:rFonts w:hAnsi="宋体"/>
        </w:rPr>
      </w:pPr>
      <w:del w:id="2217" w:author="asus" w:date="2017-10-06T16:09:00Z">
        <w:r>
          <w:rPr>
            <w:rFonts w:hint="eastAsia" w:hAnsi="宋体"/>
          </w:rPr>
          <w:delText>起始标识</w:delText>
        </w:r>
      </w:del>
      <w:ins w:id="2218" w:author="asus" w:date="2017-10-06T16:09:00Z">
        <w:r>
          <w:rPr>
            <w:rFonts w:hint="eastAsia" w:hAnsi="宋体"/>
          </w:rPr>
          <w:t>Start flag</w:t>
        </w:r>
      </w:ins>
      <w:r>
        <w:rPr>
          <w:rFonts w:hint="eastAsia" w:hAnsi="宋体"/>
        </w:rPr>
        <w:t>sof     ： 0x55AA</w:t>
      </w:r>
    </w:p>
    <w:p>
      <w:pPr>
        <w:pStyle w:val="36"/>
        <w:ind w:firstLine="422"/>
        <w:rPr>
          <w:rFonts w:hAnsi="宋体"/>
          <w:b/>
        </w:rPr>
      </w:pPr>
      <w:del w:id="2219" w:author="asus" w:date="2017-10-06T16:11:00Z">
        <w:r>
          <w:rPr>
            <w:rFonts w:hint="eastAsia" w:hAnsi="宋体"/>
            <w:b/>
          </w:rPr>
          <w:delText>报文头</w:delText>
        </w:r>
      </w:del>
      <w:ins w:id="2220" w:author="asus" w:date="2017-10-06T16:11:00Z">
        <w:r>
          <w:rPr>
            <w:rFonts w:hint="eastAsia" w:hAnsi="宋体"/>
            <w:b/>
          </w:rPr>
          <w:t>Message header</w:t>
        </w:r>
      </w:ins>
    </w:p>
    <w:p>
      <w:pPr>
        <w:pStyle w:val="36"/>
        <w:rPr>
          <w:rFonts w:hAnsi="宋体"/>
        </w:rPr>
      </w:pPr>
      <w:del w:id="2221" w:author="asus" w:date="2017-10-06T16:12:00Z">
        <w:r>
          <w:rPr>
            <w:rFonts w:hint="eastAsia" w:hAnsi="宋体"/>
          </w:rPr>
          <w:delText>报文长度</w:delText>
        </w:r>
      </w:del>
      <w:ins w:id="2222" w:author="asus" w:date="2017-10-06T16:12:00Z">
        <w:r>
          <w:rPr>
            <w:rFonts w:hint="eastAsia" w:hAnsi="宋体"/>
          </w:rPr>
          <w:t>message length</w:t>
        </w:r>
      </w:ins>
      <w:r>
        <w:rPr>
          <w:rFonts w:hint="eastAsia" w:hAnsi="宋体"/>
        </w:rPr>
        <w:t xml:space="preserve">len     ： </w:t>
      </w:r>
      <w:r>
        <w:rPr>
          <w:rFonts w:hint="eastAsia" w:hAnsi="宋体"/>
          <w:color w:val="FF0000"/>
        </w:rPr>
        <w:t>0x001D</w:t>
      </w:r>
    </w:p>
    <w:p>
      <w:pPr>
        <w:pStyle w:val="36"/>
        <w:rPr>
          <w:rFonts w:hAnsi="宋体"/>
        </w:rPr>
      </w:pPr>
      <w:del w:id="2223" w:author="asus" w:date="2017-10-06T16:13:00Z">
        <w:r>
          <w:rPr>
            <w:rFonts w:hint="eastAsia" w:hAnsi="宋体"/>
          </w:rPr>
          <w:delText>命令码</w:delText>
        </w:r>
      </w:del>
      <w:ins w:id="2224" w:author="asus" w:date="2017-10-06T16:13:00Z">
        <w:r>
          <w:rPr>
            <w:rFonts w:hint="eastAsia" w:hAnsi="宋体"/>
          </w:rPr>
          <w:t>command code</w:t>
        </w:r>
      </w:ins>
      <w:r>
        <w:rPr>
          <w:rFonts w:hint="eastAsia" w:hAnsi="宋体"/>
        </w:rPr>
        <w:t xml:space="preserve"> cmd      ： </w:t>
      </w:r>
      <w:r>
        <w:rPr>
          <w:rFonts w:hint="eastAsia" w:hAnsi="宋体"/>
          <w:color w:val="FFC000"/>
        </w:rPr>
        <w:t>0x800D</w:t>
      </w:r>
    </w:p>
    <w:p>
      <w:pPr>
        <w:pStyle w:val="36"/>
        <w:rPr>
          <w:rFonts w:hAnsi="宋体"/>
        </w:rPr>
      </w:pPr>
      <w:del w:id="2225" w:author="asus" w:date="2017-10-06T16:15:00Z">
        <w:r>
          <w:rPr>
            <w:rFonts w:hint="eastAsia" w:hAnsi="宋体"/>
          </w:rPr>
          <w:delText>报文流水号</w:delText>
        </w:r>
      </w:del>
      <w:ins w:id="2226" w:author="asus" w:date="2017-10-06T16:15:00Z">
        <w:r>
          <w:rPr>
            <w:rFonts w:hint="eastAsia" w:hAnsi="宋体"/>
          </w:rPr>
          <w:t xml:space="preserve">Message serial number </w:t>
        </w:r>
      </w:ins>
      <w:r>
        <w:rPr>
          <w:rFonts w:hint="eastAsia" w:hAnsi="宋体"/>
        </w:rPr>
        <w:t>seq   ： 0x00000018</w:t>
      </w:r>
    </w:p>
    <w:p>
      <w:pPr>
        <w:pStyle w:val="36"/>
        <w:rPr>
          <w:rFonts w:hAnsi="宋体"/>
        </w:rPr>
      </w:pPr>
      <w:del w:id="2227" w:author="asus" w:date="2017-10-06T16:16:00Z">
        <w:r>
          <w:rPr>
            <w:rFonts w:hint="eastAsia" w:hAnsi="宋体"/>
          </w:rPr>
          <w:delText>协议版本</w:delText>
        </w:r>
      </w:del>
      <w:ins w:id="2228" w:author="asus" w:date="2017-10-06T16:16:00Z">
        <w:r>
          <w:rPr>
            <w:rFonts w:hint="eastAsia" w:hAnsi="宋体"/>
          </w:rPr>
          <w:t>protocol version</w:t>
        </w:r>
      </w:ins>
      <w:r>
        <w:rPr>
          <w:rFonts w:hint="eastAsia" w:hAnsi="宋体"/>
        </w:rPr>
        <w:t>pro_ver ： 0x0001 (V0.1)</w:t>
      </w:r>
    </w:p>
    <w:p>
      <w:pPr>
        <w:pStyle w:val="36"/>
        <w:rPr>
          <w:rFonts w:hAnsi="宋体"/>
        </w:rPr>
      </w:pPr>
      <w:del w:id="2229" w:author="asus" w:date="2017-10-06T16:17:00Z">
        <w:r>
          <w:rPr>
            <w:rFonts w:hint="eastAsia" w:hAnsi="宋体"/>
          </w:rPr>
          <w:delText>安全标识</w:delText>
        </w:r>
      </w:del>
      <w:ins w:id="2230" w:author="asus" w:date="2017-10-06T16:17:00Z">
        <w:r>
          <w:rPr>
            <w:rFonts w:hint="eastAsia" w:hAnsi="宋体"/>
          </w:rPr>
          <w:t>security flag</w:t>
        </w:r>
      </w:ins>
      <w:r>
        <w:rPr>
          <w:rFonts w:hint="eastAsia" w:hAnsi="宋体"/>
        </w:rPr>
        <w:t>seq_flag： 0x0000</w:t>
      </w:r>
    </w:p>
    <w:p>
      <w:pPr>
        <w:pStyle w:val="36"/>
        <w:rPr>
          <w:rFonts w:hAnsi="宋体"/>
        </w:rPr>
      </w:pPr>
      <w:del w:id="2231" w:author="asus" w:date="2017-10-06T16:18:00Z">
        <w:r>
          <w:rPr>
            <w:rFonts w:hint="eastAsia" w:hAnsi="宋体"/>
          </w:rPr>
          <w:delText>设备ID</w:delText>
        </w:r>
      </w:del>
      <w:ins w:id="2232"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2233" w:author="asus" w:date="2017-10-07T01:11:00Z">
        <w:r>
          <w:rPr>
            <w:rFonts w:hint="eastAsia" w:hAnsi="宋体"/>
          </w:rPr>
          <w:delText>转为字符串为</w:delText>
        </w:r>
      </w:del>
      <w:ins w:id="2234" w:author="asus" w:date="2017-10-07T01:11: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2235" w:author="asus" w:date="2017-10-06T16:21:00Z">
        <w:r>
          <w:rPr>
            <w:rFonts w:hint="eastAsia" w:hAnsi="宋体"/>
            <w:b/>
          </w:rPr>
          <w:delText>报文体</w:delText>
        </w:r>
      </w:del>
      <w:ins w:id="2236" w:author="asus" w:date="2017-10-06T16:21:00Z">
        <w:r>
          <w:rPr>
            <w:rFonts w:hint="eastAsia" w:hAnsi="宋体"/>
            <w:b/>
          </w:rPr>
          <w:t>Service content</w:t>
        </w:r>
      </w:ins>
    </w:p>
    <w:p>
      <w:pPr>
        <w:pStyle w:val="36"/>
        <w:rPr>
          <w:rFonts w:hAnsi="宋体" w:cstheme="minorBidi"/>
          <w:kern w:val="2"/>
          <w:szCs w:val="22"/>
          <w:shd w:val="clear" w:color="auto" w:fill="FFFFFF" w:themeFill="background1"/>
        </w:rPr>
      </w:pPr>
      <w:del w:id="2237" w:author="Edward Lee" w:date="2017-10-16T16:14:00Z">
        <w:r>
          <w:rPr>
            <w:rFonts w:hint="eastAsia" w:hAnsi="宋体" w:cstheme="minorBidi"/>
            <w:kern w:val="2"/>
            <w:szCs w:val="22"/>
            <w:shd w:val="clear" w:color="auto" w:fill="C2D69B" w:themeFill="accent3" w:themeFillTint="99"/>
          </w:rPr>
          <w:delText>回应请求数据类别</w:delText>
        </w:r>
      </w:del>
      <w:ins w:id="2238" w:author="asus" w:date="2017-10-07T02:47:00Z">
        <w:r>
          <w:rPr>
            <w:rFonts w:hAnsi="宋体" w:cstheme="minorBidi"/>
            <w:b w:val="0"/>
            <w:bCs w:val="0"/>
            <w:smallCaps w:val="0"/>
            <w:spacing w:val="0"/>
            <w:kern w:val="2"/>
            <w:szCs w:val="22"/>
            <w:shd w:val="clear" w:color="auto" w:fill="C2D69B" w:themeFill="accent3" w:themeFillTint="99"/>
            <w:rPrChange w:id="2239" w:author="asus" w:date="2017-10-07T02:47:00Z">
              <w:rPr>
                <w:b/>
                <w:bCs/>
                <w:smallCaps/>
                <w:spacing w:val="5"/>
              </w:rPr>
            </w:rPrChange>
          </w:rPr>
          <w:t>Response request data</w:t>
        </w:r>
      </w:ins>
      <w:ins w:id="2240" w:author="asus" w:date="2017-10-07T02:47:00Z">
        <w:r>
          <w:rPr>
            <w:rFonts w:hint="eastAsia" w:hAnsi="宋体" w:cstheme="minorBidi"/>
            <w:kern w:val="2"/>
            <w:szCs w:val="22"/>
            <w:shd w:val="clear" w:color="auto" w:fill="C2D69B" w:themeFill="accent3" w:themeFillTint="99"/>
          </w:rPr>
          <w:t xml:space="preserve"> type </w:t>
        </w:r>
      </w:ins>
      <w:r>
        <w:rPr>
          <w:rFonts w:hint="eastAsia" w:hAnsi="宋体" w:cstheme="minorBidi"/>
          <w:kern w:val="2"/>
          <w:szCs w:val="22"/>
          <w:shd w:val="clear" w:color="auto" w:fill="C2D69B" w:themeFill="accent3" w:themeFillTint="99"/>
        </w:rPr>
        <w:t xml:space="preserve">data_type      </w:t>
      </w:r>
      <w:r>
        <w:rPr>
          <w:rFonts w:hint="eastAsia" w:hAnsi="宋体"/>
        </w:rPr>
        <w:t xml:space="preserve">: </w:t>
      </w:r>
      <w:r>
        <w:rPr>
          <w:rFonts w:hAnsi="宋体" w:cstheme="minorBidi"/>
          <w:color w:val="3333FF"/>
          <w:kern w:val="2"/>
          <w:szCs w:val="22"/>
          <w:shd w:val="clear" w:color="auto" w:fill="FFFFFF" w:themeFill="background1"/>
        </w:rPr>
        <w:t>0</w:t>
      </w:r>
      <w:r>
        <w:rPr>
          <w:rFonts w:hint="eastAsia" w:hAnsi="宋体" w:cstheme="minorBidi"/>
          <w:color w:val="3333FF"/>
          <w:kern w:val="2"/>
          <w:szCs w:val="22"/>
          <w:shd w:val="clear" w:color="auto" w:fill="FFFFFF" w:themeFill="background1"/>
        </w:rPr>
        <w:t xml:space="preserve">5 </w:t>
      </w:r>
      <w:r>
        <w:rPr>
          <w:rFonts w:hint="eastAsia" w:hAnsi="宋体" w:cstheme="minorBidi"/>
          <w:kern w:val="2"/>
          <w:szCs w:val="22"/>
          <w:shd w:val="clear" w:color="auto" w:fill="FFFFFF" w:themeFill="background1"/>
        </w:rPr>
        <w:t xml:space="preserve">  (</w:t>
      </w:r>
      <w:del w:id="2241" w:author="Edward Lee" w:date="2017-10-16T16:14:00Z">
        <w:r>
          <w:rPr>
            <w:rFonts w:hint="eastAsia" w:hAnsi="宋体" w:cstheme="minorBidi"/>
            <w:kern w:val="2"/>
            <w:szCs w:val="22"/>
            <w:shd w:val="clear" w:color="auto" w:fill="FFFFFF" w:themeFill="background1"/>
          </w:rPr>
          <w:delText>升级完成确认</w:delText>
        </w:r>
      </w:del>
      <w:ins w:id="2242" w:author="asus" w:date="2017-10-07T02:47:00Z">
        <w:r>
          <w:rPr>
            <w:rFonts w:hAnsi="宋体" w:cstheme="minorBidi"/>
            <w:b w:val="0"/>
            <w:bCs w:val="0"/>
            <w:smallCaps w:val="0"/>
            <w:spacing w:val="0"/>
            <w:kern w:val="2"/>
            <w:szCs w:val="22"/>
            <w:shd w:val="clear" w:color="auto" w:fill="FFFFFF" w:themeFill="background1"/>
            <w:rPrChange w:id="2243" w:author="asus" w:date="2017-10-07T02:47:00Z">
              <w:rPr>
                <w:b/>
                <w:bCs/>
                <w:smallCaps/>
                <w:spacing w:val="5"/>
              </w:rPr>
            </w:rPrChange>
          </w:rPr>
          <w:t>Upgrade complete confirmation</w:t>
        </w:r>
      </w:ins>
      <w:r>
        <w:rPr>
          <w:rFonts w:hint="eastAsia" w:hAnsi="宋体" w:cstheme="minorBidi"/>
          <w:kern w:val="2"/>
          <w:szCs w:val="22"/>
          <w:shd w:val="clear" w:color="auto" w:fill="FFFFFF" w:themeFill="background1"/>
        </w:rPr>
        <w:t>)</w:t>
      </w:r>
    </w:p>
    <w:p>
      <w:pPr>
        <w:ind w:left="2977" w:leftChars="200" w:hanging="2557"/>
        <w:rPr>
          <w:rFonts w:ascii="宋体" w:hAnsi="宋体" w:eastAsia="宋体"/>
          <w:b/>
          <w:shd w:val="clear" w:color="auto" w:fill="FFFFFF" w:themeFill="background1"/>
        </w:rPr>
      </w:pPr>
      <w:del w:id="2244" w:author="asus" w:date="2017-10-06T17:45:00Z">
        <w:r>
          <w:rPr>
            <w:rFonts w:hint="eastAsia" w:ascii="宋体" w:hAnsi="宋体" w:eastAsia="宋体"/>
            <w:b/>
            <w:shd w:val="clear" w:color="auto" w:fill="FFFFFF" w:themeFill="background1"/>
          </w:rPr>
          <w:delText>校验</w:delText>
        </w:r>
      </w:del>
      <w:ins w:id="2245" w:author="asus" w:date="2017-10-06T17:45:00Z">
        <w:r>
          <w:rPr>
            <w:rFonts w:hint="eastAsia" w:ascii="宋体" w:hAnsi="宋体" w:eastAsia="宋体"/>
            <w:b/>
            <w:shd w:val="clear" w:color="auto" w:fill="FFFFFF" w:themeFill="background1"/>
          </w:rPr>
          <w:t>Check</w:t>
        </w:r>
      </w:ins>
    </w:p>
    <w:p>
      <w:pPr>
        <w:ind w:firstLine="420"/>
        <w:rPr>
          <w:rFonts w:hAnsi="宋体"/>
          <w:b/>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0x4704 </w:t>
      </w:r>
    </w:p>
    <w:p>
      <w:pPr>
        <w:ind w:left="2977" w:leftChars="200" w:hanging="2557"/>
        <w:rPr>
          <w:rFonts w:ascii="宋体" w:hAnsi="宋体" w:eastAsia="宋体"/>
          <w:b/>
          <w:shd w:val="clear" w:color="auto" w:fill="C2D69B" w:themeFill="accent3" w:themeFillTint="99"/>
        </w:rPr>
      </w:pPr>
    </w:p>
    <w:p>
      <w:pPr>
        <w:pStyle w:val="3"/>
        <w:numPr>
          <w:ilvl w:val="1"/>
          <w:numId w:val="3"/>
        </w:numPr>
        <w:spacing w:before="360" w:line="415" w:lineRule="auto"/>
        <w:ind w:left="572" w:hanging="572" w:hangingChars="178"/>
        <w:rPr>
          <w:rFonts w:ascii="宋体" w:hAnsi="宋体" w:eastAsia="宋体"/>
        </w:rPr>
      </w:pPr>
      <w:del w:id="2246" w:author="Edward Lee" w:date="2017-10-16T16:14:00Z">
        <w:bookmarkStart w:id="32" w:name="_Toc493668388"/>
        <w:r>
          <w:rPr>
            <w:rFonts w:hint="eastAsia" w:ascii="宋体" w:hAnsi="宋体" w:eastAsia="宋体"/>
          </w:rPr>
          <w:delText>配置参数</w:delText>
        </w:r>
      </w:del>
      <w:ins w:id="2247" w:author="asus" w:date="2017-10-07T02:47:00Z">
        <w:r>
          <w:rPr>
            <w:rFonts w:ascii="宋体" w:hAnsi="宋体" w:eastAsia="宋体"/>
            <w:b/>
            <w:bCs/>
            <w:smallCaps w:val="0"/>
            <w:spacing w:val="0"/>
            <w:rPrChange w:id="2248" w:author="asus" w:date="2017-10-07T02:47:00Z">
              <w:rPr>
                <w:b w:val="0"/>
                <w:bCs w:val="0"/>
                <w:smallCaps/>
                <w:spacing w:val="5"/>
              </w:rPr>
            </w:rPrChange>
          </w:rPr>
          <w:t>Configuration parameters</w:t>
        </w:r>
      </w:ins>
      <w:r>
        <w:rPr>
          <w:rFonts w:hint="eastAsia" w:ascii="宋体" w:hAnsi="宋体" w:eastAsia="宋体"/>
        </w:rPr>
        <w:t xml:space="preserve"> （0x000A/ 0x800A）</w:t>
      </w:r>
      <w:bookmarkEnd w:id="32"/>
    </w:p>
    <w:p>
      <w:pPr>
        <w:pStyle w:val="36"/>
        <w:spacing w:line="360" w:lineRule="auto"/>
        <w:rPr>
          <w:rFonts w:hAnsi="宋体"/>
        </w:rPr>
      </w:pPr>
      <w:del w:id="2249" w:author="asus" w:date="2017-10-06T17:48:00Z">
        <w:r>
          <w:rPr>
            <w:rFonts w:hint="eastAsia" w:hAnsi="宋体"/>
          </w:rPr>
          <w:delText>由设备向平台发起</w:delText>
        </w:r>
      </w:del>
      <w:ins w:id="2250" w:author="asus" w:date="2017-10-06T17:48:00Z">
        <w:r>
          <w:rPr>
            <w:rFonts w:hint="eastAsia" w:hAnsi="宋体"/>
          </w:rPr>
          <w:t>Initiated by the device to the platform</w:t>
        </w:r>
      </w:ins>
      <w:r>
        <w:rPr>
          <w:rFonts w:hint="eastAsia" w:hAnsi="宋体"/>
        </w:rPr>
        <w:t>，</w:t>
      </w:r>
      <w:del w:id="2251" w:author="asus" w:date="2017-10-06T16:13:00Z">
        <w:r>
          <w:rPr>
            <w:rFonts w:hint="eastAsia" w:hAnsi="宋体"/>
          </w:rPr>
          <w:delText>命令码</w:delText>
        </w:r>
      </w:del>
      <w:ins w:id="2252" w:author="asus" w:date="2017-10-06T16:13:00Z">
        <w:r>
          <w:rPr>
            <w:rFonts w:hint="eastAsia" w:hAnsi="宋体"/>
          </w:rPr>
          <w:t>command code</w:t>
        </w:r>
      </w:ins>
      <w:r>
        <w:rPr>
          <w:rFonts w:hint="eastAsia" w:hAnsi="宋体"/>
        </w:rPr>
        <w:t>:0x000A，</w:t>
      </w:r>
      <w:del w:id="2253" w:author="Edward Lee" w:date="2017-10-16T16:16:00Z">
        <w:r>
          <w:rPr>
            <w:rFonts w:hint="eastAsia" w:hAnsi="宋体"/>
          </w:rPr>
          <w:delText>平台确认码</w:delText>
        </w:r>
      </w:del>
      <w:ins w:id="2254" w:author="Edward Lee" w:date="2017-10-16T16:16:00Z">
        <w:r>
          <w:rPr>
            <w:rFonts w:hint="eastAsia" w:hAnsi="宋体"/>
          </w:rPr>
          <w:t>platform validation code</w:t>
        </w:r>
      </w:ins>
      <w:r>
        <w:rPr>
          <w:rFonts w:hint="eastAsia" w:hAnsi="宋体"/>
        </w:rPr>
        <w:t>：0x800A。</w:t>
      </w:r>
    </w:p>
    <w:p>
      <w:pPr>
        <w:pStyle w:val="36"/>
        <w:spacing w:line="360" w:lineRule="auto"/>
        <w:rPr>
          <w:rFonts w:hAnsi="宋体"/>
        </w:rPr>
      </w:pPr>
      <w:del w:id="2255" w:author="Edward Lee" w:date="2017-10-16T16:16:00Z">
        <w:r>
          <w:rPr>
            <w:rFonts w:hint="eastAsia"/>
          </w:rPr>
          <w:delText>当平台需要获取或配置设备参数时，在登录包、心跳包、数据包的应答中填充的操作指示码。设备收到操作指示码后，向平台发送相应的参数信息。</w:delText>
        </w:r>
      </w:del>
      <w:ins w:id="2256" w:author="asus" w:date="2017-10-07T02:48:00Z">
        <w:r>
          <w:rPr>
            <w:rFonts w:hint="eastAsia"/>
          </w:rPr>
          <w:t>When the platform needs to acquire or configure the device parameters, the operation instructions are filled in the login packet, heartbeat packet, and packet response. After receiving the operation instruction code, the equipment sends the corresponding parameter information to the platform.</w:t>
        </w:r>
      </w:ins>
    </w:p>
    <w:p>
      <w:pPr>
        <w:pStyle w:val="4"/>
        <w:numPr>
          <w:ilvl w:val="2"/>
          <w:numId w:val="3"/>
        </w:numPr>
        <w:rPr>
          <w:sz w:val="30"/>
          <w:szCs w:val="30"/>
        </w:rPr>
      </w:pPr>
      <w:del w:id="2257" w:author="asus" w:date="2017-10-06T17:51:00Z">
        <w:r>
          <w:rPr>
            <w:rFonts w:hint="eastAsia"/>
            <w:sz w:val="30"/>
            <w:szCs w:val="30"/>
          </w:rPr>
          <w:delText>命令包定义</w:delText>
        </w:r>
      </w:del>
      <w:ins w:id="2258" w:author="asus" w:date="2017-10-06T17:51:00Z">
        <w:r>
          <w:rPr>
            <w:rFonts w:hint="eastAsia"/>
            <w:sz w:val="30"/>
            <w:szCs w:val="30"/>
          </w:rPr>
          <w:t>Command package definition</w:t>
        </w:r>
      </w:ins>
    </w:p>
    <w:p>
      <w:pPr>
        <w:pStyle w:val="36"/>
        <w:rPr>
          <w:rFonts w:hAnsi="宋体"/>
        </w:rPr>
      </w:pPr>
      <w:del w:id="2259" w:author="Edward Lee" w:date="2017-10-16T16:16:00Z">
        <w:r>
          <w:rPr>
            <w:rFonts w:hint="eastAsia" w:hAnsi="宋体"/>
          </w:rPr>
          <w:delText>报文体包含参数类型与参数。</w:delText>
        </w:r>
      </w:del>
      <w:ins w:id="2260" w:author="asus" w:date="2017-10-07T02:49:00Z">
        <w:r>
          <w:rPr>
            <w:rFonts w:hint="eastAsia" w:hAnsi="宋体"/>
          </w:rPr>
          <w:t>Service content includes parameter type and parameters</w:t>
        </w:r>
      </w:ins>
    </w:p>
    <w:p>
      <w:pPr>
        <w:pStyle w:val="36"/>
        <w:spacing w:line="360" w:lineRule="auto"/>
        <w:ind w:firstLine="422"/>
        <w:rPr>
          <w:rFonts w:hAnsi="宋体"/>
        </w:rPr>
      </w:pPr>
      <w:del w:id="2261" w:author="asus" w:date="2017-10-06T16:13:00Z">
        <w:r>
          <w:rPr>
            <w:rFonts w:hint="eastAsia" w:hAnsi="宋体"/>
            <w:b/>
          </w:rPr>
          <w:delText>命令码</w:delText>
        </w:r>
      </w:del>
      <w:ins w:id="2262" w:author="asus" w:date="2017-10-06T16:13:00Z">
        <w:r>
          <w:rPr>
            <w:rFonts w:hint="eastAsia" w:hAnsi="宋体"/>
            <w:b/>
          </w:rPr>
          <w:t>command code</w:t>
        </w:r>
      </w:ins>
      <w:r>
        <w:rPr>
          <w:rFonts w:hint="eastAsia" w:hAnsi="宋体"/>
        </w:rPr>
        <w:t>： 0x000A</w:t>
      </w:r>
    </w:p>
    <w:p>
      <w:pPr>
        <w:pStyle w:val="36"/>
        <w:spacing w:line="360" w:lineRule="auto"/>
        <w:ind w:firstLine="422"/>
        <w:rPr>
          <w:rFonts w:hAnsi="宋体"/>
        </w:rPr>
      </w:pPr>
      <w:del w:id="2263" w:author="asus" w:date="2017-10-06T16:21:00Z">
        <w:r>
          <w:rPr>
            <w:rFonts w:hint="eastAsia" w:hAnsi="宋体"/>
            <w:b/>
          </w:rPr>
          <w:delText>报文体</w:delText>
        </w:r>
      </w:del>
      <w:ins w:id="2264" w:author="asus" w:date="2017-10-06T16:21:00Z">
        <w:r>
          <w:rPr>
            <w:rFonts w:hint="eastAsia" w:hAnsi="宋体"/>
            <w:b/>
          </w:rPr>
          <w:t>Service content</w:t>
        </w:r>
      </w:ins>
      <w:r>
        <w:rPr>
          <w:rFonts w:hint="eastAsia" w:hAnsi="宋体"/>
        </w:rPr>
        <w:t>：</w:t>
      </w:r>
      <w:del w:id="2265" w:author="asus" w:date="2017-10-06T17:34:00Z">
        <w:r>
          <w:rPr>
            <w:rFonts w:hint="eastAsia" w:hAnsi="宋体"/>
          </w:rPr>
          <w:delText>如下表</w:delText>
        </w:r>
      </w:del>
      <w:ins w:id="2266" w:author="asus" w:date="2017-10-06T17:34:00Z">
        <w:r>
          <w:rPr>
            <w:rFonts w:hint="eastAsia" w:hAnsi="宋体"/>
          </w:rPr>
          <w:t>As shown in the table below</w:t>
        </w:r>
      </w:ins>
    </w:p>
    <w:tbl>
      <w:tblPr>
        <w:tblStyle w:val="21"/>
        <w:tblW w:w="8473"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0"/>
        <w:gridCol w:w="1266"/>
        <w:gridCol w:w="829"/>
        <w:gridCol w:w="5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10" w:type="dxa"/>
            <w:shd w:val="clear" w:color="auto" w:fill="D6E3BC" w:themeFill="accent3" w:themeFillTint="66"/>
          </w:tcPr>
          <w:p>
            <w:pPr>
              <w:pStyle w:val="36"/>
              <w:widowControl w:val="0"/>
              <w:ind w:firstLine="0" w:firstLineChars="0"/>
              <w:jc w:val="center"/>
              <w:rPr>
                <w:b/>
                <w:szCs w:val="18"/>
              </w:rPr>
            </w:pPr>
            <w:del w:id="2267" w:author="asus" w:date="2017-10-07T02:49:00Z">
              <w:r>
                <w:rPr>
                  <w:rFonts w:hint="eastAsia"/>
                  <w:b/>
                  <w:szCs w:val="18"/>
                </w:rPr>
                <w:delText>序号</w:delText>
              </w:r>
            </w:del>
            <w:ins w:id="2268" w:author="asus" w:date="2017-10-07T02:49:00Z">
              <w:r>
                <w:rPr>
                  <w:rFonts w:hint="eastAsia"/>
                  <w:b/>
                  <w:szCs w:val="18"/>
                </w:rPr>
                <w:t>SN</w:t>
              </w:r>
            </w:ins>
          </w:p>
        </w:tc>
        <w:tc>
          <w:tcPr>
            <w:tcW w:w="1266" w:type="dxa"/>
            <w:shd w:val="clear" w:color="auto" w:fill="D6E3BC" w:themeFill="accent3" w:themeFillTint="66"/>
          </w:tcPr>
          <w:p>
            <w:pPr>
              <w:pStyle w:val="36"/>
              <w:ind w:firstLine="0" w:firstLineChars="0"/>
              <w:jc w:val="center"/>
              <w:rPr>
                <w:b/>
                <w:szCs w:val="18"/>
              </w:rPr>
            </w:pPr>
            <w:del w:id="2269" w:author="asus" w:date="2017-10-06T17:35:00Z">
              <w:r>
                <w:rPr>
                  <w:rFonts w:hint="eastAsia"/>
                  <w:b/>
                  <w:szCs w:val="18"/>
                </w:rPr>
                <w:delText>数据段</w:delText>
              </w:r>
            </w:del>
            <w:ins w:id="2270" w:author="asus" w:date="2017-10-06T17:35:00Z">
              <w:r>
                <w:rPr>
                  <w:rFonts w:hint="eastAsia"/>
                  <w:b/>
                  <w:szCs w:val="18"/>
                </w:rPr>
                <w:t>Data segment</w:t>
              </w:r>
            </w:ins>
          </w:p>
        </w:tc>
        <w:tc>
          <w:tcPr>
            <w:tcW w:w="829" w:type="dxa"/>
            <w:shd w:val="clear" w:color="auto" w:fill="D6E3BC" w:themeFill="accent3" w:themeFillTint="66"/>
          </w:tcPr>
          <w:p>
            <w:pPr>
              <w:pStyle w:val="36"/>
              <w:ind w:firstLine="0" w:firstLineChars="0"/>
              <w:jc w:val="center"/>
              <w:rPr>
                <w:b/>
                <w:szCs w:val="18"/>
              </w:rPr>
            </w:pPr>
            <w:del w:id="2271" w:author="asus" w:date="2017-10-06T17:36:00Z">
              <w:r>
                <w:rPr>
                  <w:rFonts w:hint="eastAsia"/>
                  <w:b/>
                  <w:szCs w:val="18"/>
                </w:rPr>
                <w:delText>字节数</w:delText>
              </w:r>
            </w:del>
            <w:ins w:id="2272" w:author="asus" w:date="2017-10-06T17:36:00Z">
              <w:r>
                <w:rPr>
                  <w:rFonts w:hint="eastAsia"/>
                  <w:b/>
                  <w:szCs w:val="18"/>
                </w:rPr>
                <w:t>Bytes</w:t>
              </w:r>
            </w:ins>
          </w:p>
        </w:tc>
        <w:tc>
          <w:tcPr>
            <w:tcW w:w="5668" w:type="dxa"/>
            <w:shd w:val="clear" w:color="auto" w:fill="D6E3BC" w:themeFill="accent3" w:themeFillTint="66"/>
          </w:tcPr>
          <w:p>
            <w:pPr>
              <w:pStyle w:val="36"/>
              <w:ind w:firstLine="0" w:firstLineChars="0"/>
              <w:jc w:val="center"/>
              <w:rPr>
                <w:b/>
                <w:szCs w:val="18"/>
              </w:rPr>
            </w:pPr>
            <w:del w:id="2273" w:author="asus" w:date="2017-10-06T17:37:00Z">
              <w:r>
                <w:rPr>
                  <w:rFonts w:hint="eastAsia"/>
                  <w:b/>
                  <w:szCs w:val="18"/>
                </w:rPr>
                <w:delText>描述</w:delText>
              </w:r>
            </w:del>
            <w:ins w:id="2274"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10" w:type="dxa"/>
            <w:vAlign w:val="center"/>
          </w:tcPr>
          <w:p>
            <w:pPr>
              <w:pStyle w:val="36"/>
              <w:ind w:firstLine="0" w:firstLineChars="0"/>
              <w:jc w:val="center"/>
              <w:rPr>
                <w:szCs w:val="18"/>
              </w:rPr>
            </w:pPr>
            <w:r>
              <w:rPr>
                <w:rFonts w:hint="eastAsia"/>
                <w:szCs w:val="18"/>
              </w:rPr>
              <w:t>1</w:t>
            </w:r>
          </w:p>
        </w:tc>
        <w:tc>
          <w:tcPr>
            <w:tcW w:w="1266" w:type="dxa"/>
            <w:shd w:val="clear" w:color="auto" w:fill="auto"/>
            <w:vAlign w:val="center"/>
          </w:tcPr>
          <w:p>
            <w:pPr>
              <w:pStyle w:val="36"/>
              <w:ind w:firstLine="0" w:firstLineChars="0"/>
              <w:jc w:val="center"/>
              <w:rPr>
                <w:del w:id="2275" w:author="asus" w:date="2017-10-07T02:49:00Z"/>
                <w:szCs w:val="18"/>
              </w:rPr>
            </w:pPr>
            <w:del w:id="2276" w:author="asus" w:date="2017-10-07T02:49:00Z">
              <w:r>
                <w:rPr>
                  <w:rFonts w:hint="eastAsia"/>
                  <w:szCs w:val="18"/>
                </w:rPr>
                <w:delText>参数类型</w:delText>
              </w:r>
            </w:del>
          </w:p>
          <w:p>
            <w:pPr>
              <w:pStyle w:val="36"/>
              <w:ind w:firstLine="0" w:firstLineChars="0"/>
              <w:jc w:val="center"/>
              <w:rPr>
                <w:szCs w:val="18"/>
              </w:rPr>
            </w:pPr>
            <w:r>
              <w:rPr>
                <w:rFonts w:hint="eastAsia"/>
                <w:szCs w:val="18"/>
              </w:rPr>
              <w:t>param_type</w:t>
            </w:r>
          </w:p>
        </w:tc>
        <w:tc>
          <w:tcPr>
            <w:tcW w:w="829" w:type="dxa"/>
            <w:shd w:val="clear" w:color="auto" w:fill="auto"/>
            <w:vAlign w:val="center"/>
          </w:tcPr>
          <w:p>
            <w:pPr>
              <w:pStyle w:val="36"/>
              <w:ind w:firstLine="0" w:firstLineChars="0"/>
              <w:jc w:val="center"/>
              <w:rPr>
                <w:szCs w:val="18"/>
              </w:rPr>
            </w:pPr>
            <w:r>
              <w:rPr>
                <w:rFonts w:hint="eastAsia"/>
                <w:szCs w:val="18"/>
              </w:rPr>
              <w:t>1</w:t>
            </w:r>
          </w:p>
        </w:tc>
        <w:tc>
          <w:tcPr>
            <w:tcW w:w="5668" w:type="dxa"/>
            <w:shd w:val="clear" w:color="auto" w:fill="auto"/>
            <w:vAlign w:val="center"/>
          </w:tcPr>
          <w:p>
            <w:pPr>
              <w:pStyle w:val="36"/>
              <w:ind w:firstLine="0" w:firstLineChars="0"/>
              <w:rPr>
                <w:szCs w:val="18"/>
              </w:rPr>
            </w:pPr>
            <w:r>
              <w:rPr>
                <w:rFonts w:hint="eastAsia"/>
                <w:b/>
                <w:szCs w:val="18"/>
              </w:rPr>
              <w:t>0x02</w:t>
            </w:r>
            <w:r>
              <w:rPr>
                <w:rFonts w:hint="eastAsia"/>
                <w:szCs w:val="18"/>
              </w:rPr>
              <w:t xml:space="preserve"> ——</w:t>
            </w:r>
            <w:del w:id="2277" w:author="Edward Lee" w:date="2017-10-16T16:16:00Z">
              <w:r>
                <w:rPr>
                  <w:rFonts w:hint="eastAsia"/>
                  <w:szCs w:val="18"/>
                </w:rPr>
                <w:delText xml:space="preserve"> 上报天线信息</w:delText>
              </w:r>
            </w:del>
            <w:ins w:id="2278" w:author="asus" w:date="2017-10-07T02:50:00Z">
              <w:r>
                <w:rPr>
                  <w:rFonts w:hint="eastAsia"/>
                  <w:szCs w:val="18"/>
                </w:rPr>
                <w:t>report antenna info</w:t>
              </w:r>
            </w:ins>
            <w:r>
              <w:rPr>
                <w:rFonts w:hint="eastAsia"/>
                <w:szCs w:val="18"/>
              </w:rPr>
              <w:t>（</w:t>
            </w:r>
            <w:ins w:id="2279" w:author="asus" w:date="2017-10-07T02:50:00Z">
              <w:r>
                <w:rPr>
                  <w:rFonts w:hint="eastAsia"/>
                  <w:szCs w:val="18"/>
                </w:rPr>
                <w:t>version</w:t>
              </w:r>
            </w:ins>
            <w:del w:id="2280" w:author="asus" w:date="2017-10-07T02:50:00Z">
              <w:r>
                <w:rPr>
                  <w:rFonts w:hint="eastAsia"/>
                  <w:szCs w:val="18"/>
                </w:rPr>
                <w:delText>版本</w:delText>
              </w:r>
            </w:del>
            <w:r>
              <w:rPr>
                <w:rFonts w:hint="eastAsia"/>
                <w:szCs w:val="18"/>
              </w:rPr>
              <w:t>，gain,rssi）</w:t>
            </w:r>
          </w:p>
          <w:p>
            <w:pPr>
              <w:pStyle w:val="36"/>
              <w:widowControl w:val="0"/>
              <w:ind w:left="1265" w:hanging="1265" w:hangingChars="600"/>
              <w:rPr>
                <w:rFonts w:hAnsiTheme="minorHAnsi" w:eastAsiaTheme="minorEastAsia" w:cstheme="minorBidi"/>
                <w:kern w:val="2"/>
                <w:szCs w:val="18"/>
              </w:rPr>
              <w:pPrChange w:id="2281" w:author="asus" w:date="2017-10-07T02:51:00Z">
                <w:pPr>
                  <w:pStyle w:val="36"/>
                  <w:widowControl w:val="0"/>
                  <w:ind w:firstLine="0" w:firstLineChars="0"/>
                </w:pPr>
              </w:pPrChange>
            </w:pPr>
            <w:r>
              <w:rPr>
                <w:rFonts w:hint="eastAsia"/>
                <w:b/>
                <w:szCs w:val="18"/>
              </w:rPr>
              <w:t>0x10</w:t>
            </w:r>
            <w:r>
              <w:rPr>
                <w:rFonts w:hint="eastAsia"/>
                <w:szCs w:val="18"/>
              </w:rPr>
              <w:t xml:space="preserve"> ——</w:t>
            </w:r>
            <w:del w:id="2282" w:author="Edward Lee" w:date="2017-10-16T16:17:00Z">
              <w:r>
                <w:rPr>
                  <w:rFonts w:hint="eastAsia"/>
                  <w:szCs w:val="18"/>
                </w:rPr>
                <w:delText xml:space="preserve"> 上报用户参数</w:delText>
              </w:r>
            </w:del>
            <w:ins w:id="2283" w:author="asus" w:date="2017-10-07T02:50:00Z">
              <w:r>
                <w:rPr>
                  <w:rFonts w:hint="eastAsia"/>
                  <w:szCs w:val="18"/>
                </w:rPr>
                <w:t>report user parame</w:t>
              </w:r>
            </w:ins>
            <w:ins w:id="2284" w:author="asus" w:date="2017-10-07T02:51:00Z">
              <w:r>
                <w:rPr>
                  <w:rFonts w:hint="eastAsia"/>
                  <w:szCs w:val="18"/>
                </w:rPr>
                <w:t>ters</w:t>
              </w:r>
            </w:ins>
            <w:r>
              <w:rPr>
                <w:rFonts w:hint="eastAsia"/>
                <w:szCs w:val="18"/>
              </w:rPr>
              <w:t>(V2.7</w:t>
            </w:r>
            <w:ins w:id="2285" w:author="asus" w:date="2017-10-07T02:51:00Z">
              <w:r>
                <w:rPr>
                  <w:rFonts w:hint="eastAsia"/>
                  <w:szCs w:val="18"/>
                </w:rPr>
                <w:t xml:space="preserve"> and above version support</w:t>
              </w:r>
            </w:ins>
            <w:del w:id="2286" w:author="Edward Lee" w:date="2017-10-16T16:17:00Z">
              <w:r>
                <w:rPr>
                  <w:rFonts w:hint="eastAsia"/>
                  <w:szCs w:val="18"/>
                </w:rPr>
                <w:delText>以上支持</w:delText>
              </w:r>
            </w:del>
            <w:r>
              <w:rPr>
                <w:rFonts w:hint="eastAsia"/>
                <w:szCs w:val="18"/>
              </w:rPr>
              <w:t xml:space="preserve">) </w:t>
            </w:r>
          </w:p>
          <w:p>
            <w:pPr>
              <w:pStyle w:val="36"/>
              <w:widowControl w:val="0"/>
              <w:ind w:left="211" w:hanging="211" w:hangingChars="100"/>
              <w:rPr>
                <w:rFonts w:hAnsiTheme="minorHAnsi" w:eastAsiaTheme="minorEastAsia" w:cstheme="minorBidi"/>
                <w:kern w:val="2"/>
                <w:szCs w:val="18"/>
              </w:rPr>
              <w:pPrChange w:id="2287" w:author="asus" w:date="2017-10-07T02:52:00Z">
                <w:pPr>
                  <w:pStyle w:val="36"/>
                  <w:widowControl w:val="0"/>
                  <w:ind w:firstLine="0" w:firstLineChars="0"/>
                </w:pPr>
              </w:pPrChange>
            </w:pPr>
            <w:r>
              <w:rPr>
                <w:rFonts w:hint="eastAsia"/>
                <w:b/>
                <w:szCs w:val="18"/>
              </w:rPr>
              <w:t>0x11</w:t>
            </w:r>
            <w:r>
              <w:rPr>
                <w:rFonts w:hint="eastAsia"/>
                <w:szCs w:val="18"/>
              </w:rPr>
              <w:t xml:space="preserve"> ——</w:t>
            </w:r>
            <w:del w:id="2288" w:author="Edward Lee" w:date="2017-10-16T16:17:00Z">
              <w:r>
                <w:rPr>
                  <w:rFonts w:hint="eastAsia"/>
                  <w:szCs w:val="18"/>
                </w:rPr>
                <w:delText xml:space="preserve"> 上报设备状态</w:delText>
              </w:r>
            </w:del>
            <w:ins w:id="2289" w:author="asus" w:date="2017-10-07T02:51:00Z">
              <w:r>
                <w:rPr>
                  <w:rFonts w:hint="eastAsia"/>
                  <w:szCs w:val="18"/>
                </w:rPr>
                <w:t>repo</w:t>
              </w:r>
            </w:ins>
            <w:ins w:id="2290" w:author="asus" w:date="2017-10-07T02:52:00Z">
              <w:r>
                <w:rPr>
                  <w:rFonts w:hint="eastAsia"/>
                  <w:szCs w:val="18"/>
                </w:rPr>
                <w:t>rt device statues</w:t>
              </w:r>
            </w:ins>
            <w:r>
              <w:rPr>
                <w:rFonts w:hint="eastAsia"/>
                <w:szCs w:val="18"/>
              </w:rPr>
              <w:t>(V2.8</w:t>
            </w:r>
            <w:ins w:id="2291" w:author="asus" w:date="2017-10-07T02:52:00Z">
              <w:r>
                <w:rPr>
                  <w:rFonts w:hint="eastAsia"/>
                  <w:szCs w:val="18"/>
                </w:rPr>
                <w:t xml:space="preserve"> and above version support</w:t>
              </w:r>
            </w:ins>
            <w:del w:id="2292" w:author="Edward Lee" w:date="2017-10-16T16:17:00Z">
              <w:r>
                <w:rPr>
                  <w:rFonts w:hint="eastAsia"/>
                  <w:szCs w:val="18"/>
                </w:rPr>
                <w:delText>以上支持</w:delText>
              </w:r>
            </w:del>
            <w:r>
              <w:rPr>
                <w:rFonts w:hint="eastAsia"/>
                <w:szCs w:val="18"/>
              </w:rPr>
              <w:t xml:space="preserve">) </w:t>
            </w:r>
          </w:p>
          <w:p>
            <w:pPr>
              <w:pStyle w:val="36"/>
              <w:ind w:firstLine="0" w:firstLineChars="0"/>
              <w:rPr>
                <w:szCs w:val="18"/>
              </w:rPr>
            </w:pPr>
            <w:r>
              <w:rPr>
                <w:rFonts w:hint="eastAsia"/>
                <w:b/>
                <w:szCs w:val="18"/>
              </w:rPr>
              <w:t>0x12</w:t>
            </w:r>
            <w:r>
              <w:rPr>
                <w:rFonts w:hint="eastAsia"/>
                <w:szCs w:val="18"/>
              </w:rPr>
              <w:t xml:space="preserve"> ——</w:t>
            </w:r>
            <w:del w:id="2293" w:author="Edward Lee" w:date="2017-10-16T16:17:00Z">
              <w:r>
                <w:rPr>
                  <w:rFonts w:hint="eastAsia"/>
                  <w:szCs w:val="18"/>
                </w:rPr>
                <w:delText xml:space="preserve"> 上报设备硬件信息</w:delText>
              </w:r>
            </w:del>
            <w:ins w:id="2294" w:author="asus" w:date="2017-10-07T02:52:00Z">
              <w:r>
                <w:rPr>
                  <w:rFonts w:hint="eastAsia"/>
                  <w:szCs w:val="18"/>
                </w:rPr>
                <w:t xml:space="preserve">report device hardware info </w:t>
              </w:r>
            </w:ins>
            <w:r>
              <w:rPr>
                <w:rFonts w:hint="eastAsia"/>
                <w:szCs w:val="18"/>
              </w:rPr>
              <w:t>(V3.1</w:t>
            </w:r>
            <w:ins w:id="2295" w:author="asus" w:date="2017-10-07T02:52:00Z">
              <w:r>
                <w:rPr>
                  <w:rFonts w:hint="eastAsia"/>
                  <w:szCs w:val="18"/>
                </w:rPr>
                <w:t xml:space="preserve"> and above version support</w:t>
              </w:r>
            </w:ins>
            <w:del w:id="2296" w:author="Edward Lee" w:date="2017-10-16T16:17:00Z">
              <w:r>
                <w:rPr>
                  <w:rFonts w:hint="eastAsia"/>
                  <w:szCs w:val="18"/>
                </w:rPr>
                <w:delText>以上支持</w:delText>
              </w:r>
            </w:del>
            <w:r>
              <w:rPr>
                <w:rFonts w:hint="eastAsia"/>
                <w:szCs w:val="18"/>
              </w:rPr>
              <w:t>)</w:t>
            </w:r>
          </w:p>
          <w:p>
            <w:pPr>
              <w:pStyle w:val="36"/>
              <w:widowControl w:val="0"/>
              <w:ind w:firstLine="0" w:firstLineChars="0"/>
              <w:rPr>
                <w:rFonts w:hAnsiTheme="minorHAnsi" w:eastAsiaTheme="minorEastAsia" w:cstheme="minorBidi"/>
                <w:kern w:val="2"/>
                <w:szCs w:val="18"/>
              </w:rPr>
            </w:pPr>
            <w:r>
              <w:rPr>
                <w:b/>
                <w:szCs w:val="18"/>
              </w:rPr>
              <w:t xml:space="preserve">0x80 </w:t>
            </w:r>
            <w:r>
              <w:rPr>
                <w:rFonts w:hint="eastAsia"/>
                <w:szCs w:val="18"/>
              </w:rPr>
              <w:t xml:space="preserve">—— </w:t>
            </w:r>
            <w:ins w:id="2297" w:author="Edward Lee" w:date="2017-10-16T16:17:00Z">
              <w:r>
                <w:rPr>
                  <w:rFonts w:hint="eastAsia"/>
                  <w:szCs w:val="18"/>
                </w:rPr>
                <w:t xml:space="preserve">report config </w:t>
              </w:r>
            </w:ins>
            <w:ins w:id="2298" w:author="Edward Lee" w:date="2017-10-16T16:18:00Z">
              <w:r>
                <w:rPr>
                  <w:rFonts w:hint="eastAsia"/>
                  <w:szCs w:val="18"/>
                </w:rPr>
                <w:t xml:space="preserve">confirmation </w:t>
              </w:r>
            </w:ins>
            <w:del w:id="2299" w:author="Edward Lee" w:date="2017-10-16T16:18:00Z">
              <w:r>
                <w:rPr>
                  <w:rFonts w:hint="eastAsia"/>
                  <w:szCs w:val="18"/>
                </w:rPr>
                <w:delText>上报配置确认消息</w:delText>
              </w:r>
            </w:del>
            <w:r>
              <w:rPr>
                <w:rFonts w:hint="eastAsia"/>
                <w:szCs w:val="18"/>
              </w:rPr>
              <w:t>(V2.8</w:t>
            </w:r>
            <w:del w:id="2300" w:author="Edward Lee" w:date="2017-10-16T16:19:00Z">
              <w:r>
                <w:rPr>
                  <w:rFonts w:hint="eastAsia"/>
                  <w:szCs w:val="18"/>
                </w:rPr>
                <w:delText>以上支持</w:delText>
              </w:r>
            </w:del>
            <w:ins w:id="2301" w:author="Edward Lee" w:date="2017-10-16T16:19:00Z">
              <w:r>
                <w:rPr>
                  <w:rFonts w:hint="eastAsia"/>
                  <w:szCs w:val="18"/>
                </w:rPr>
                <w:t xml:space="preserve"> and above support</w:t>
              </w:r>
            </w:ins>
            <w:r>
              <w:rPr>
                <w:rFonts w:hint="eastAsia"/>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10" w:type="dxa"/>
            <w:vAlign w:val="center"/>
          </w:tcPr>
          <w:p>
            <w:pPr>
              <w:pStyle w:val="36"/>
              <w:ind w:firstLine="0" w:firstLineChars="0"/>
              <w:jc w:val="center"/>
              <w:rPr>
                <w:szCs w:val="18"/>
              </w:rPr>
            </w:pPr>
            <w:r>
              <w:rPr>
                <w:rFonts w:hint="eastAsia"/>
                <w:szCs w:val="18"/>
              </w:rPr>
              <w:t>2</w:t>
            </w:r>
          </w:p>
        </w:tc>
        <w:tc>
          <w:tcPr>
            <w:tcW w:w="1266" w:type="dxa"/>
            <w:shd w:val="clear" w:color="auto" w:fill="auto"/>
            <w:vAlign w:val="center"/>
          </w:tcPr>
          <w:p>
            <w:pPr>
              <w:pStyle w:val="36"/>
              <w:ind w:firstLine="0" w:firstLineChars="0"/>
              <w:jc w:val="center"/>
              <w:rPr>
                <w:szCs w:val="18"/>
              </w:rPr>
            </w:pPr>
            <w:ins w:id="2302" w:author="asus" w:date="2017-10-07T02:49:00Z">
              <w:r>
                <w:rPr>
                  <w:rFonts w:hint="eastAsia"/>
                  <w:szCs w:val="18"/>
                </w:rPr>
                <w:t>Parameters</w:t>
              </w:r>
            </w:ins>
            <w:del w:id="2303" w:author="asus" w:date="2017-10-07T02:49:00Z">
              <w:r>
                <w:rPr>
                  <w:rFonts w:hint="eastAsia"/>
                  <w:szCs w:val="18"/>
                </w:rPr>
                <w:delText>参数</w:delText>
              </w:r>
            </w:del>
          </w:p>
        </w:tc>
        <w:tc>
          <w:tcPr>
            <w:tcW w:w="829" w:type="dxa"/>
            <w:shd w:val="clear" w:color="auto" w:fill="auto"/>
            <w:vAlign w:val="center"/>
          </w:tcPr>
          <w:p>
            <w:pPr>
              <w:pStyle w:val="36"/>
              <w:ind w:firstLine="0" w:firstLineChars="0"/>
              <w:jc w:val="center"/>
              <w:rPr>
                <w:szCs w:val="18"/>
              </w:rPr>
            </w:pPr>
            <w:r>
              <w:rPr>
                <w:rFonts w:hint="eastAsia"/>
                <w:szCs w:val="18"/>
              </w:rPr>
              <w:t>x</w:t>
            </w:r>
          </w:p>
        </w:tc>
        <w:tc>
          <w:tcPr>
            <w:tcW w:w="5668" w:type="dxa"/>
            <w:shd w:val="clear" w:color="auto" w:fill="auto"/>
            <w:vAlign w:val="center"/>
          </w:tcPr>
          <w:p>
            <w:pPr>
              <w:pStyle w:val="36"/>
              <w:ind w:firstLine="0" w:firstLineChars="0"/>
              <w:rPr>
                <w:b/>
                <w:szCs w:val="18"/>
              </w:rPr>
            </w:pPr>
            <w:del w:id="2304" w:author="asus" w:date="2017-10-07T02:53:00Z">
              <w:r>
                <w:rPr>
                  <w:rFonts w:hint="eastAsia"/>
                  <w:b/>
                  <w:szCs w:val="18"/>
                </w:rPr>
                <w:delText>第1个字节是</w:delText>
              </w:r>
            </w:del>
            <w:ins w:id="2305" w:author="asus" w:date="2017-10-07T02:53:00Z">
              <w:r>
                <w:rPr>
                  <w:rFonts w:hint="eastAsia"/>
                  <w:b/>
                  <w:szCs w:val="18"/>
                </w:rPr>
                <w:t xml:space="preserve">when the first byte is </w:t>
              </w:r>
            </w:ins>
            <w:r>
              <w:rPr>
                <w:rFonts w:hint="eastAsia"/>
                <w:b/>
                <w:szCs w:val="18"/>
              </w:rPr>
              <w:t>0x02</w:t>
            </w:r>
            <w:del w:id="2306" w:author="asus" w:date="2017-10-07T02:53:00Z">
              <w:r>
                <w:rPr>
                  <w:rFonts w:hint="eastAsia"/>
                  <w:b/>
                  <w:szCs w:val="18"/>
                </w:rPr>
                <w:delText>时</w:delText>
              </w:r>
            </w:del>
            <w:r>
              <w:rPr>
                <w:rFonts w:hint="eastAsia"/>
                <w:b/>
                <w:szCs w:val="18"/>
              </w:rPr>
              <w:t>：</w:t>
            </w:r>
          </w:p>
          <w:p>
            <w:pPr>
              <w:pStyle w:val="36"/>
              <w:ind w:firstLine="0" w:firstLineChars="0"/>
              <w:rPr>
                <w:szCs w:val="18"/>
              </w:rPr>
            </w:pPr>
            <w:r>
              <w:rPr>
                <w:rFonts w:hint="eastAsia"/>
                <w:color w:val="00B0F0"/>
                <w:szCs w:val="18"/>
              </w:rPr>
              <w:t xml:space="preserve"> </w:t>
            </w:r>
            <w:r>
              <w:rPr>
                <w:rFonts w:hint="eastAsia"/>
                <w:szCs w:val="18"/>
              </w:rPr>
              <w:t xml:space="preserve">  12Bytes, </w:t>
            </w:r>
            <w:ins w:id="2307" w:author="asus" w:date="2017-10-07T02:54:00Z">
              <w:r>
                <w:rPr>
                  <w:b w:val="0"/>
                  <w:bCs w:val="0"/>
                  <w:smallCaps w:val="0"/>
                  <w:spacing w:val="0"/>
                  <w:szCs w:val="18"/>
                  <w:rPrChange w:id="2308" w:author="asus" w:date="2017-10-07T02:54:00Z">
                    <w:rPr>
                      <w:b/>
                      <w:bCs/>
                      <w:smallCaps/>
                      <w:spacing w:val="5"/>
                    </w:rPr>
                  </w:rPrChange>
                </w:rPr>
                <w:t>Corresponds to the version of the four antennas</w:t>
              </w:r>
            </w:ins>
            <w:del w:id="2309" w:author="Edward Lee" w:date="2017-10-16T16:19:00Z">
              <w:r>
                <w:rPr>
                  <w:rFonts w:hint="eastAsia"/>
                  <w:szCs w:val="18"/>
                </w:rPr>
                <w:delText>对应4个天线的版本</w:delText>
              </w:r>
            </w:del>
            <w:r>
              <w:rPr>
                <w:rFonts w:hint="eastAsia"/>
                <w:szCs w:val="18"/>
              </w:rPr>
              <w:t>、gain、rssi</w:t>
            </w:r>
          </w:p>
          <w:p>
            <w:pPr>
              <w:pStyle w:val="36"/>
              <w:ind w:firstLine="0" w:firstLineChars="0"/>
              <w:rPr>
                <w:b/>
                <w:szCs w:val="18"/>
              </w:rPr>
            </w:pPr>
            <w:del w:id="2310" w:author="asus" w:date="2017-10-07T02:54:00Z">
              <w:r>
                <w:rPr>
                  <w:rFonts w:hint="eastAsia"/>
                  <w:b/>
                  <w:szCs w:val="18"/>
                </w:rPr>
                <w:delText>第1个字节是</w:delText>
              </w:r>
            </w:del>
            <w:ins w:id="2311" w:author="asus" w:date="2017-10-07T02:54:00Z">
              <w:r>
                <w:rPr>
                  <w:rFonts w:hint="eastAsia"/>
                  <w:b/>
                  <w:szCs w:val="18"/>
                </w:rPr>
                <w:t xml:space="preserve">when the first byte is </w:t>
              </w:r>
            </w:ins>
            <w:r>
              <w:rPr>
                <w:rFonts w:hint="eastAsia"/>
                <w:b/>
                <w:szCs w:val="18"/>
              </w:rPr>
              <w:t>0x03</w:t>
            </w:r>
            <w:del w:id="2312" w:author="asus" w:date="2017-10-07T02:54:00Z">
              <w:r>
                <w:rPr>
                  <w:rFonts w:hint="eastAsia"/>
                  <w:b/>
                  <w:szCs w:val="18"/>
                </w:rPr>
                <w:delText>时</w:delText>
              </w:r>
            </w:del>
            <w:r>
              <w:rPr>
                <w:rFonts w:hint="eastAsia"/>
                <w:b/>
                <w:szCs w:val="18"/>
              </w:rPr>
              <w:t>：</w:t>
            </w:r>
          </w:p>
          <w:p>
            <w:pPr>
              <w:pStyle w:val="36"/>
              <w:ind w:firstLine="0" w:firstLineChars="0"/>
              <w:rPr>
                <w:szCs w:val="18"/>
              </w:rPr>
            </w:pPr>
            <w:r>
              <w:rPr>
                <w:rFonts w:hint="eastAsia"/>
                <w:szCs w:val="18"/>
              </w:rPr>
              <w:t xml:space="preserve">   1Byte, 1 </w:t>
            </w:r>
            <w:del w:id="2313" w:author="Edward Lee" w:date="2017-10-16T16:19:00Z">
              <w:r>
                <w:rPr>
                  <w:rFonts w:hint="eastAsia"/>
                  <w:szCs w:val="18"/>
                </w:rPr>
                <w:delText>不上报标签数据</w:delText>
              </w:r>
            </w:del>
            <w:ins w:id="2314" w:author="asus" w:date="2017-10-07T02:54:00Z">
              <w:r>
                <w:rPr>
                  <w:b w:val="0"/>
                  <w:bCs w:val="0"/>
                  <w:smallCaps w:val="0"/>
                  <w:spacing w:val="0"/>
                  <w:szCs w:val="18"/>
                  <w:rPrChange w:id="2315" w:author="asus" w:date="2017-10-07T02:54:00Z">
                    <w:rPr>
                      <w:b/>
                      <w:bCs/>
                      <w:smallCaps/>
                      <w:spacing w:val="5"/>
                    </w:rPr>
                  </w:rPrChange>
                </w:rPr>
                <w:t xml:space="preserve">Do not report </w:t>
              </w:r>
            </w:ins>
            <w:ins w:id="2316" w:author="asus" w:date="2017-10-07T02:54:00Z">
              <w:r>
                <w:rPr>
                  <w:rFonts w:hint="eastAsia"/>
                  <w:szCs w:val="18"/>
                </w:rPr>
                <w:t>tag</w:t>
              </w:r>
            </w:ins>
            <w:ins w:id="2317" w:author="asus" w:date="2017-10-07T02:54:00Z">
              <w:r>
                <w:rPr>
                  <w:b w:val="0"/>
                  <w:bCs w:val="0"/>
                  <w:smallCaps w:val="0"/>
                  <w:spacing w:val="0"/>
                  <w:szCs w:val="18"/>
                  <w:rPrChange w:id="2318" w:author="asus" w:date="2017-10-07T02:54:00Z">
                    <w:rPr>
                      <w:b/>
                      <w:bCs/>
                      <w:smallCaps/>
                      <w:spacing w:val="5"/>
                    </w:rPr>
                  </w:rPrChange>
                </w:rPr>
                <w:t xml:space="preserve"> data</w:t>
              </w:r>
            </w:ins>
            <w:r>
              <w:rPr>
                <w:rFonts w:hint="eastAsia"/>
                <w:szCs w:val="18"/>
              </w:rPr>
              <w:t xml:space="preserve">，0 </w:t>
            </w:r>
            <w:del w:id="2319" w:author="Edward Lee" w:date="2017-10-16T16:19:00Z">
              <w:r>
                <w:rPr>
                  <w:rFonts w:hint="eastAsia"/>
                  <w:szCs w:val="18"/>
                </w:rPr>
                <w:delText>上报标签数据</w:delText>
              </w:r>
            </w:del>
            <w:ins w:id="2320" w:author="asus" w:date="2017-10-07T02:55:00Z">
              <w:r>
                <w:rPr>
                  <w:rFonts w:hint="eastAsia"/>
                  <w:szCs w:val="18"/>
                </w:rPr>
                <w:t>report tag data</w:t>
              </w:r>
            </w:ins>
          </w:p>
          <w:p>
            <w:pPr>
              <w:pStyle w:val="36"/>
              <w:ind w:firstLine="0" w:firstLineChars="0"/>
              <w:rPr>
                <w:b/>
                <w:szCs w:val="18"/>
              </w:rPr>
            </w:pPr>
            <w:del w:id="2321" w:author="asus" w:date="2017-10-07T02:55:00Z">
              <w:r>
                <w:rPr>
                  <w:rFonts w:hint="eastAsia"/>
                  <w:b/>
                  <w:szCs w:val="18"/>
                </w:rPr>
                <w:delText>第1个字节是</w:delText>
              </w:r>
            </w:del>
            <w:ins w:id="2322" w:author="asus" w:date="2017-10-07T02:55:00Z">
              <w:r>
                <w:rPr>
                  <w:rFonts w:hint="eastAsia"/>
                  <w:b/>
                  <w:szCs w:val="18"/>
                </w:rPr>
                <w:t xml:space="preserve">when the first byte is </w:t>
              </w:r>
            </w:ins>
            <w:r>
              <w:rPr>
                <w:rFonts w:hint="eastAsia"/>
                <w:b/>
                <w:szCs w:val="18"/>
              </w:rPr>
              <w:t>0x10</w:t>
            </w:r>
            <w:del w:id="2323" w:author="asus" w:date="2017-10-07T02:55:00Z">
              <w:r>
                <w:rPr>
                  <w:rFonts w:hint="eastAsia"/>
                  <w:b/>
                  <w:szCs w:val="18"/>
                </w:rPr>
                <w:delText>时</w:delText>
              </w:r>
            </w:del>
            <w:r>
              <w:rPr>
                <w:rFonts w:hint="eastAsia"/>
                <w:b/>
                <w:szCs w:val="18"/>
              </w:rPr>
              <w:t>：</w:t>
            </w:r>
          </w:p>
          <w:p>
            <w:pPr>
              <w:pStyle w:val="36"/>
              <w:ind w:firstLine="0" w:firstLineChars="0"/>
            </w:pPr>
            <w:r>
              <w:rPr>
                <w:rFonts w:hint="eastAsia"/>
                <w:szCs w:val="18"/>
              </w:rPr>
              <w:t xml:space="preserve">   182Bytes, </w:t>
            </w:r>
            <w:del w:id="2324" w:author="Edward Lee" w:date="2017-10-16T16:19:00Z">
              <w:r>
                <w:rPr>
                  <w:rFonts w:hint="eastAsia"/>
                  <w:szCs w:val="18"/>
                </w:rPr>
                <w:delText>用户配置参数，</w:delText>
              </w:r>
            </w:del>
            <w:del w:id="2325" w:author="Edward Lee" w:date="2017-10-16T16:19:00Z">
              <w:r>
                <w:rPr>
                  <w:rFonts w:hint="eastAsia"/>
                </w:rPr>
                <w:delText>具体格式说明请看第8章 配置参数格式说明</w:delText>
              </w:r>
            </w:del>
            <w:ins w:id="2326" w:author="asus" w:date="2017-10-07T02:55:00Z">
              <w:r>
                <w:rPr>
                  <w:rFonts w:hint="eastAsia"/>
                </w:rPr>
                <w:t>User configuration parameters, the specific format description see Chapter 8 configuration parameter format description</w:t>
              </w:r>
            </w:ins>
          </w:p>
          <w:p>
            <w:pPr>
              <w:pStyle w:val="36"/>
              <w:ind w:firstLine="0" w:firstLineChars="0"/>
              <w:rPr>
                <w:b/>
                <w:szCs w:val="18"/>
              </w:rPr>
            </w:pPr>
            <w:del w:id="2327" w:author="asus" w:date="2017-10-07T02:55:00Z">
              <w:r>
                <w:rPr>
                  <w:rFonts w:hint="eastAsia"/>
                  <w:b/>
                  <w:szCs w:val="18"/>
                </w:rPr>
                <w:delText>第1个字节是</w:delText>
              </w:r>
            </w:del>
            <w:ins w:id="2328" w:author="asus" w:date="2017-10-07T02:55:00Z">
              <w:r>
                <w:rPr>
                  <w:rFonts w:hint="eastAsia"/>
                  <w:b/>
                  <w:szCs w:val="18"/>
                </w:rPr>
                <w:t xml:space="preserve">when the first byte is </w:t>
              </w:r>
            </w:ins>
            <w:r>
              <w:rPr>
                <w:rFonts w:hint="eastAsia"/>
                <w:b/>
                <w:szCs w:val="18"/>
              </w:rPr>
              <w:t>0x11</w:t>
            </w:r>
            <w:del w:id="2329" w:author="asus" w:date="2017-10-07T02:55:00Z">
              <w:r>
                <w:rPr>
                  <w:rFonts w:hint="eastAsia"/>
                  <w:b/>
                  <w:szCs w:val="18"/>
                </w:rPr>
                <w:delText>时</w:delText>
              </w:r>
            </w:del>
            <w:r>
              <w:rPr>
                <w:rFonts w:hint="eastAsia"/>
                <w:b/>
                <w:szCs w:val="18"/>
              </w:rPr>
              <w:t>：</w:t>
            </w:r>
          </w:p>
          <w:p>
            <w:pPr>
              <w:pStyle w:val="36"/>
              <w:ind w:firstLine="0" w:firstLineChars="0"/>
              <w:rPr>
                <w:szCs w:val="18"/>
              </w:rPr>
            </w:pPr>
            <w:r>
              <w:rPr>
                <w:rFonts w:hint="eastAsia"/>
                <w:szCs w:val="18"/>
              </w:rPr>
              <w:t xml:space="preserve">   </w:t>
            </w:r>
            <w:r>
              <w:rPr>
                <w:rFonts w:hint="eastAsia" w:hAnsi="宋体"/>
              </w:rPr>
              <w:t>106</w:t>
            </w:r>
            <w:r>
              <w:rPr>
                <w:rFonts w:hint="eastAsia"/>
                <w:szCs w:val="18"/>
              </w:rPr>
              <w:t xml:space="preserve">Byte, </w:t>
            </w:r>
            <w:del w:id="2330" w:author="Edward Lee" w:date="2017-10-16T16:19:00Z">
              <w:r>
                <w:rPr>
                  <w:rFonts w:hint="eastAsia"/>
                  <w:szCs w:val="18"/>
                </w:rPr>
                <w:delText>为设备当前状态信息</w:delText>
              </w:r>
            </w:del>
            <w:ins w:id="2331" w:author="asus" w:date="2017-10-07T02:56:00Z">
              <w:r>
                <w:rPr>
                  <w:b w:val="0"/>
                  <w:bCs w:val="0"/>
                  <w:smallCaps w:val="0"/>
                  <w:spacing w:val="0"/>
                  <w:szCs w:val="18"/>
                  <w:rPrChange w:id="2332" w:author="asus" w:date="2017-10-07T02:56:00Z">
                    <w:rPr>
                      <w:b/>
                      <w:bCs/>
                      <w:smallCaps/>
                      <w:spacing w:val="5"/>
                    </w:rPr>
                  </w:rPrChange>
                </w:rPr>
                <w:t>The current status information for the device</w:t>
              </w:r>
            </w:ins>
          </w:p>
          <w:p>
            <w:pPr>
              <w:pStyle w:val="36"/>
              <w:ind w:firstLine="0" w:firstLineChars="0"/>
              <w:rPr>
                <w:b/>
                <w:szCs w:val="18"/>
              </w:rPr>
            </w:pPr>
            <w:del w:id="2333" w:author="asus" w:date="2017-10-07T02:56:00Z">
              <w:r>
                <w:rPr>
                  <w:rFonts w:hint="eastAsia"/>
                  <w:b/>
                  <w:szCs w:val="18"/>
                </w:rPr>
                <w:delText>第1个字节是</w:delText>
              </w:r>
            </w:del>
            <w:ins w:id="2334" w:author="asus" w:date="2017-10-07T02:56:00Z">
              <w:r>
                <w:rPr>
                  <w:rFonts w:hint="eastAsia"/>
                  <w:b/>
                  <w:szCs w:val="18"/>
                </w:rPr>
                <w:t xml:space="preserve">when the first byte is </w:t>
              </w:r>
            </w:ins>
            <w:r>
              <w:rPr>
                <w:rFonts w:hint="eastAsia"/>
                <w:b/>
                <w:szCs w:val="18"/>
              </w:rPr>
              <w:t>0x12</w:t>
            </w:r>
            <w:del w:id="2335" w:author="asus" w:date="2017-10-07T02:56:00Z">
              <w:r>
                <w:rPr>
                  <w:rFonts w:hint="eastAsia"/>
                  <w:b/>
                  <w:szCs w:val="18"/>
                </w:rPr>
                <w:delText>时</w:delText>
              </w:r>
            </w:del>
            <w:r>
              <w:rPr>
                <w:rFonts w:hint="eastAsia"/>
                <w:b/>
                <w:szCs w:val="18"/>
              </w:rPr>
              <w:t>：</w:t>
            </w:r>
          </w:p>
          <w:p>
            <w:pPr>
              <w:pStyle w:val="36"/>
              <w:ind w:firstLine="0" w:firstLineChars="0"/>
              <w:rPr>
                <w:szCs w:val="18"/>
              </w:rPr>
            </w:pPr>
            <w:r>
              <w:rPr>
                <w:rFonts w:hint="eastAsia"/>
                <w:szCs w:val="18"/>
              </w:rPr>
              <w:t xml:space="preserve">   127Byte, </w:t>
            </w:r>
            <w:del w:id="2336" w:author="Edward Lee" w:date="2017-10-16T16:19:00Z">
              <w:r>
                <w:rPr>
                  <w:rFonts w:hint="eastAsia"/>
                  <w:szCs w:val="18"/>
                </w:rPr>
                <w:delText>为设备硬件信息</w:delText>
              </w:r>
            </w:del>
            <w:ins w:id="2337" w:author="asus" w:date="2017-10-07T02:56:00Z">
              <w:r>
                <w:rPr>
                  <w:rFonts w:hint="eastAsia"/>
                  <w:szCs w:val="18"/>
                </w:rPr>
                <w:t>device hardware info</w:t>
              </w:r>
            </w:ins>
          </w:p>
          <w:p>
            <w:pPr>
              <w:pStyle w:val="36"/>
              <w:ind w:firstLine="0" w:firstLineChars="0"/>
              <w:rPr>
                <w:b/>
                <w:szCs w:val="18"/>
              </w:rPr>
            </w:pPr>
            <w:del w:id="2338" w:author="asus" w:date="2017-10-07T02:56:00Z">
              <w:r>
                <w:rPr>
                  <w:rFonts w:hint="eastAsia"/>
                  <w:b/>
                  <w:szCs w:val="18"/>
                </w:rPr>
                <w:delText>第1个字节是</w:delText>
              </w:r>
            </w:del>
            <w:ins w:id="2339" w:author="asus" w:date="2017-10-07T02:56:00Z">
              <w:r>
                <w:rPr>
                  <w:rFonts w:hint="eastAsia"/>
                  <w:b/>
                  <w:szCs w:val="18"/>
                </w:rPr>
                <w:t>when the first byt</w:t>
              </w:r>
            </w:ins>
            <w:ins w:id="2340" w:author="asus" w:date="2017-10-07T02:57:00Z">
              <w:r>
                <w:rPr>
                  <w:rFonts w:hint="eastAsia"/>
                  <w:b/>
                  <w:szCs w:val="18"/>
                </w:rPr>
                <w:t>e is</w:t>
              </w:r>
            </w:ins>
            <w:r>
              <w:rPr>
                <w:rFonts w:hint="eastAsia"/>
                <w:b/>
                <w:szCs w:val="18"/>
              </w:rPr>
              <w:t>0x80</w:t>
            </w:r>
            <w:del w:id="2341" w:author="asus" w:date="2017-10-07T02:57:00Z">
              <w:r>
                <w:rPr>
                  <w:rFonts w:hint="eastAsia"/>
                  <w:b/>
                  <w:szCs w:val="18"/>
                </w:rPr>
                <w:delText>时</w:delText>
              </w:r>
            </w:del>
            <w:r>
              <w:rPr>
                <w:rFonts w:hint="eastAsia"/>
                <w:b/>
                <w:szCs w:val="18"/>
              </w:rPr>
              <w:t>：</w:t>
            </w:r>
          </w:p>
          <w:p>
            <w:pPr>
              <w:pStyle w:val="36"/>
              <w:widowControl w:val="0"/>
              <w:ind w:firstLine="0" w:firstLineChars="0"/>
              <w:rPr>
                <w:rFonts w:hAnsiTheme="minorHAnsi" w:eastAsiaTheme="minorEastAsia" w:cstheme="minorBidi"/>
                <w:kern w:val="2"/>
                <w:szCs w:val="18"/>
              </w:rPr>
            </w:pPr>
            <w:r>
              <w:rPr>
                <w:rFonts w:hint="eastAsia"/>
                <w:szCs w:val="18"/>
              </w:rPr>
              <w:t xml:space="preserve">   1Byte, 1 </w:t>
            </w:r>
            <w:del w:id="2342" w:author="Edward Lee" w:date="2017-10-16T16:19:00Z">
              <w:r>
                <w:rPr>
                  <w:rFonts w:hint="eastAsia"/>
                  <w:szCs w:val="18"/>
                </w:rPr>
                <w:delText>配置参数成功</w:delText>
              </w:r>
            </w:del>
            <w:ins w:id="2343" w:author="asus" w:date="2017-10-07T02:57:00Z">
              <w:r>
                <w:rPr>
                  <w:b w:val="0"/>
                  <w:bCs w:val="0"/>
                  <w:smallCaps w:val="0"/>
                  <w:spacing w:val="0"/>
                  <w:szCs w:val="18"/>
                  <w:rPrChange w:id="2344" w:author="asus" w:date="2017-10-07T02:57:00Z">
                    <w:rPr>
                      <w:b/>
                      <w:bCs/>
                      <w:smallCaps/>
                      <w:spacing w:val="5"/>
                    </w:rPr>
                  </w:rPrChange>
                </w:rPr>
                <w:t>The configuration parameters are successful</w:t>
              </w:r>
            </w:ins>
            <w:r>
              <w:rPr>
                <w:rFonts w:hint="eastAsia"/>
                <w:szCs w:val="18"/>
              </w:rPr>
              <w:t xml:space="preserve">，0 : </w:t>
            </w:r>
            <w:del w:id="2345" w:author="Edward Lee" w:date="2017-10-16T16:19:00Z">
              <w:r>
                <w:rPr>
                  <w:rFonts w:hint="eastAsia"/>
                  <w:szCs w:val="18"/>
                </w:rPr>
                <w:delText>配置失败</w:delText>
              </w:r>
            </w:del>
            <w:ins w:id="2346" w:author="asus" w:date="2017-10-07T02:57:00Z">
              <w:r>
                <w:rPr>
                  <w:b w:val="0"/>
                  <w:bCs w:val="0"/>
                  <w:smallCaps w:val="0"/>
                  <w:spacing w:val="0"/>
                  <w:szCs w:val="18"/>
                  <w:rPrChange w:id="2347" w:author="asus" w:date="2017-10-07T02:57:00Z">
                    <w:rPr>
                      <w:b/>
                      <w:bCs/>
                      <w:smallCaps/>
                      <w:spacing w:val="5"/>
                    </w:rPr>
                  </w:rPrChange>
                </w:rPr>
                <w:t>Configuration failed</w:t>
              </w:r>
            </w:ins>
          </w:p>
        </w:tc>
      </w:tr>
    </w:tbl>
    <w:p>
      <w:pPr>
        <w:pStyle w:val="36"/>
        <w:numPr>
          <w:ilvl w:val="0"/>
          <w:numId w:val="9"/>
        </w:numPr>
        <w:spacing w:beforeLines="100" w:line="360" w:lineRule="auto"/>
        <w:ind w:left="360" w:hanging="360" w:firstLineChars="0"/>
        <w:outlineLvl w:val="3"/>
        <w:rPr>
          <w:rFonts w:hAnsi="宋体"/>
          <w:b/>
        </w:rPr>
      </w:pPr>
      <w:ins w:id="2348" w:author="asus" w:date="2017-10-07T02:57:00Z">
        <w:r>
          <w:rPr>
            <w:rFonts w:hint="eastAsia" w:hAnsi="宋体"/>
            <w:b/>
          </w:rPr>
          <w:t>Report anten</w:t>
        </w:r>
      </w:ins>
      <w:ins w:id="2349" w:author="asus" w:date="2017-10-07T02:58:00Z">
        <w:r>
          <w:rPr>
            <w:rFonts w:hint="eastAsia" w:hAnsi="宋体"/>
            <w:b/>
          </w:rPr>
          <w:t>na info</w:t>
        </w:r>
      </w:ins>
      <w:del w:id="2350" w:author="Edward Lee" w:date="2017-10-16T16:20:00Z">
        <w:r>
          <w:rPr>
            <w:rFonts w:hint="eastAsia" w:hAnsi="宋体"/>
            <w:b/>
          </w:rPr>
          <w:delText>上报天线信息</w:delText>
        </w:r>
      </w:del>
      <w:r>
        <w:rPr>
          <w:rFonts w:hint="eastAsia" w:hAnsi="宋体"/>
          <w:b/>
        </w:rPr>
        <w:t xml:space="preserve">  </w:t>
      </w:r>
      <w:r>
        <w:rPr>
          <w:rFonts w:hint="eastAsia"/>
          <w:b/>
          <w:szCs w:val="18"/>
        </w:rPr>
        <w:t>0x02</w:t>
      </w:r>
    </w:p>
    <w:p>
      <w:pPr>
        <w:spacing w:line="360" w:lineRule="auto"/>
        <w:ind w:left="360"/>
      </w:pPr>
      <w:del w:id="2351" w:author="Edward Lee" w:date="2017-10-16T16:20:00Z">
        <w:r>
          <w:rPr>
            <w:rFonts w:hint="eastAsia"/>
          </w:rPr>
          <w:delText>天线信息含4个天线的当前的版本、增益、过滤RSSI门限。</w:delText>
        </w:r>
      </w:del>
      <w:ins w:id="2352" w:author="asus" w:date="2017-10-07T02:58:00Z">
        <w:r>
          <w:rPr>
            <w:rFonts w:hint="eastAsia"/>
          </w:rPr>
          <w:t>The antenna information contains the current version of the 4 antennas, gain, and filter the RSSI threshold.</w:t>
        </w:r>
      </w:ins>
    </w:p>
    <w:p>
      <w:pPr>
        <w:pStyle w:val="36"/>
        <w:spacing w:line="360" w:lineRule="auto"/>
        <w:ind w:firstLine="422"/>
        <w:rPr>
          <w:rFonts w:hAnsi="宋体"/>
        </w:rPr>
      </w:pPr>
      <w:del w:id="2353" w:author="asus" w:date="2017-10-06T16:21:00Z">
        <w:r>
          <w:rPr>
            <w:rFonts w:hint="eastAsia" w:hAnsi="宋体"/>
            <w:b/>
          </w:rPr>
          <w:delText>报文体</w:delText>
        </w:r>
      </w:del>
      <w:ins w:id="2354" w:author="asus" w:date="2017-10-06T16:21:00Z">
        <w:r>
          <w:rPr>
            <w:rFonts w:hint="eastAsia" w:hAnsi="宋体"/>
            <w:b/>
          </w:rPr>
          <w:t>Service content</w:t>
        </w:r>
      </w:ins>
      <w:r>
        <w:rPr>
          <w:rFonts w:hint="eastAsia" w:hAnsi="宋体"/>
        </w:rPr>
        <w:t>：</w:t>
      </w:r>
      <w:del w:id="2355" w:author="asus" w:date="2017-10-06T17:34:00Z">
        <w:r>
          <w:rPr>
            <w:rFonts w:hint="eastAsia" w:hAnsi="宋体"/>
          </w:rPr>
          <w:delText>如下表</w:delText>
        </w:r>
      </w:del>
      <w:ins w:id="2356" w:author="asus" w:date="2017-10-06T17:34:00Z">
        <w:r>
          <w:rPr>
            <w:rFonts w:hint="eastAsia" w:hAnsi="宋体"/>
          </w:rPr>
          <w:t>As shown in the table below</w:t>
        </w:r>
      </w:ins>
    </w:p>
    <w:tbl>
      <w:tblPr>
        <w:tblStyle w:val="21"/>
        <w:tblW w:w="8342"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6"/>
        <w:gridCol w:w="1404"/>
        <w:gridCol w:w="851"/>
        <w:gridCol w:w="53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26" w:type="dxa"/>
            <w:shd w:val="clear" w:color="auto" w:fill="D6E3BC" w:themeFill="accent3" w:themeFillTint="66"/>
          </w:tcPr>
          <w:p>
            <w:pPr>
              <w:pStyle w:val="36"/>
              <w:ind w:firstLine="0" w:firstLineChars="0"/>
              <w:jc w:val="center"/>
              <w:rPr>
                <w:b/>
                <w:szCs w:val="18"/>
              </w:rPr>
            </w:pPr>
            <w:del w:id="2357" w:author="asus" w:date="2017-10-07T02:58:00Z">
              <w:r>
                <w:rPr>
                  <w:rFonts w:hint="eastAsia"/>
                  <w:b/>
                  <w:szCs w:val="18"/>
                </w:rPr>
                <w:delText>序号</w:delText>
              </w:r>
            </w:del>
            <w:ins w:id="2358" w:author="asus" w:date="2017-10-07T02:58:00Z">
              <w:r>
                <w:rPr>
                  <w:rFonts w:hint="eastAsia"/>
                  <w:b/>
                  <w:szCs w:val="18"/>
                </w:rPr>
                <w:t>SN</w:t>
              </w:r>
            </w:ins>
          </w:p>
        </w:tc>
        <w:tc>
          <w:tcPr>
            <w:tcW w:w="1404" w:type="dxa"/>
            <w:shd w:val="clear" w:color="auto" w:fill="D6E3BC" w:themeFill="accent3" w:themeFillTint="66"/>
          </w:tcPr>
          <w:p>
            <w:pPr>
              <w:pStyle w:val="36"/>
              <w:ind w:firstLine="0" w:firstLineChars="0"/>
              <w:jc w:val="center"/>
              <w:rPr>
                <w:b/>
                <w:szCs w:val="18"/>
              </w:rPr>
            </w:pPr>
            <w:del w:id="2359" w:author="asus" w:date="2017-10-06T17:35:00Z">
              <w:r>
                <w:rPr>
                  <w:rFonts w:hint="eastAsia"/>
                  <w:b/>
                  <w:szCs w:val="18"/>
                </w:rPr>
                <w:delText>数据段</w:delText>
              </w:r>
            </w:del>
            <w:ins w:id="2360" w:author="asus" w:date="2017-10-06T17:35:00Z">
              <w:r>
                <w:rPr>
                  <w:rFonts w:hint="eastAsia"/>
                  <w:b/>
                  <w:szCs w:val="18"/>
                </w:rPr>
                <w:t>Data segment</w:t>
              </w:r>
            </w:ins>
          </w:p>
        </w:tc>
        <w:tc>
          <w:tcPr>
            <w:tcW w:w="851" w:type="dxa"/>
            <w:shd w:val="clear" w:color="auto" w:fill="D6E3BC" w:themeFill="accent3" w:themeFillTint="66"/>
          </w:tcPr>
          <w:p>
            <w:pPr>
              <w:pStyle w:val="36"/>
              <w:ind w:firstLine="0" w:firstLineChars="0"/>
              <w:jc w:val="center"/>
              <w:rPr>
                <w:b/>
                <w:szCs w:val="18"/>
              </w:rPr>
            </w:pPr>
            <w:del w:id="2361" w:author="asus" w:date="2017-10-06T17:36:00Z">
              <w:r>
                <w:rPr>
                  <w:rFonts w:hint="eastAsia"/>
                  <w:b/>
                  <w:szCs w:val="18"/>
                </w:rPr>
                <w:delText>字节数</w:delText>
              </w:r>
            </w:del>
            <w:ins w:id="2362" w:author="asus" w:date="2017-10-06T17:36:00Z">
              <w:r>
                <w:rPr>
                  <w:rFonts w:hint="eastAsia"/>
                  <w:b/>
                  <w:szCs w:val="18"/>
                </w:rPr>
                <w:t>Bytes</w:t>
              </w:r>
            </w:ins>
          </w:p>
        </w:tc>
        <w:tc>
          <w:tcPr>
            <w:tcW w:w="5361" w:type="dxa"/>
            <w:shd w:val="clear" w:color="auto" w:fill="D6E3BC" w:themeFill="accent3" w:themeFillTint="66"/>
          </w:tcPr>
          <w:p>
            <w:pPr>
              <w:pStyle w:val="36"/>
              <w:ind w:firstLine="0" w:firstLineChars="0"/>
              <w:jc w:val="center"/>
              <w:rPr>
                <w:b/>
                <w:szCs w:val="18"/>
              </w:rPr>
            </w:pPr>
            <w:del w:id="2363" w:author="asus" w:date="2017-10-06T17:37:00Z">
              <w:r>
                <w:rPr>
                  <w:rFonts w:hint="eastAsia"/>
                  <w:b/>
                  <w:szCs w:val="18"/>
                </w:rPr>
                <w:delText>描述</w:delText>
              </w:r>
            </w:del>
            <w:ins w:id="2364" w:author="asus" w:date="2017-10-06T17:37: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26" w:type="dxa"/>
            <w:vAlign w:val="center"/>
          </w:tcPr>
          <w:p>
            <w:pPr>
              <w:pStyle w:val="36"/>
              <w:ind w:firstLine="0" w:firstLineChars="0"/>
              <w:jc w:val="center"/>
              <w:rPr>
                <w:szCs w:val="18"/>
              </w:rPr>
            </w:pPr>
            <w:r>
              <w:rPr>
                <w:rFonts w:hint="eastAsia"/>
                <w:szCs w:val="18"/>
              </w:rPr>
              <w:t>1</w:t>
            </w:r>
          </w:p>
        </w:tc>
        <w:tc>
          <w:tcPr>
            <w:tcW w:w="1404" w:type="dxa"/>
            <w:shd w:val="clear" w:color="auto" w:fill="auto"/>
            <w:vAlign w:val="center"/>
          </w:tcPr>
          <w:p>
            <w:pPr>
              <w:pStyle w:val="36"/>
              <w:ind w:firstLine="0" w:firstLineChars="0"/>
              <w:jc w:val="center"/>
              <w:rPr>
                <w:del w:id="2365" w:author="asus" w:date="2017-10-07T02:58:00Z"/>
                <w:szCs w:val="18"/>
              </w:rPr>
            </w:pPr>
            <w:del w:id="2366" w:author="asus" w:date="2017-10-07T02:58:00Z">
              <w:r>
                <w:rPr>
                  <w:rFonts w:hint="eastAsia"/>
                  <w:szCs w:val="18"/>
                </w:rPr>
                <w:delText>参数类型</w:delText>
              </w:r>
            </w:del>
          </w:p>
          <w:p>
            <w:pPr>
              <w:pStyle w:val="36"/>
              <w:ind w:firstLine="0" w:firstLineChars="0"/>
              <w:jc w:val="center"/>
              <w:rPr>
                <w:szCs w:val="18"/>
              </w:rPr>
            </w:pPr>
            <w:r>
              <w:rPr>
                <w:szCs w:val="18"/>
              </w:rPr>
              <w:t>param_type</w:t>
            </w:r>
          </w:p>
        </w:tc>
        <w:tc>
          <w:tcPr>
            <w:tcW w:w="851" w:type="dxa"/>
            <w:shd w:val="clear" w:color="auto" w:fill="auto"/>
            <w:vAlign w:val="center"/>
          </w:tcPr>
          <w:p>
            <w:pPr>
              <w:pStyle w:val="36"/>
              <w:ind w:firstLine="0" w:firstLineChars="0"/>
              <w:jc w:val="center"/>
              <w:rPr>
                <w:szCs w:val="18"/>
              </w:rPr>
            </w:pPr>
            <w:r>
              <w:rPr>
                <w:rFonts w:hint="eastAsia"/>
                <w:szCs w:val="18"/>
              </w:rPr>
              <w:t>1</w:t>
            </w:r>
          </w:p>
        </w:tc>
        <w:tc>
          <w:tcPr>
            <w:tcW w:w="5361" w:type="dxa"/>
            <w:shd w:val="clear" w:color="auto" w:fill="auto"/>
            <w:vAlign w:val="center"/>
          </w:tcPr>
          <w:p>
            <w:pPr>
              <w:pStyle w:val="36"/>
              <w:widowControl w:val="0"/>
              <w:ind w:firstLine="0" w:firstLineChars="0"/>
              <w:rPr>
                <w:rFonts w:hAnsiTheme="minorHAnsi" w:eastAsiaTheme="minorEastAsia" w:cstheme="minorBidi"/>
                <w:kern w:val="2"/>
                <w:szCs w:val="18"/>
              </w:rPr>
            </w:pPr>
            <w:r>
              <w:rPr>
                <w:rFonts w:hint="eastAsia"/>
                <w:b/>
                <w:szCs w:val="18"/>
              </w:rPr>
              <w:t>0x02</w:t>
            </w:r>
            <w:r>
              <w:rPr>
                <w:rFonts w:hint="eastAsia"/>
                <w:szCs w:val="18"/>
              </w:rPr>
              <w:t xml:space="preserve"> ——</w:t>
            </w:r>
            <w:del w:id="2367" w:author="Edward Lee" w:date="2017-10-16T16:20:00Z">
              <w:r>
                <w:rPr>
                  <w:rFonts w:hint="eastAsia"/>
                  <w:szCs w:val="18"/>
                </w:rPr>
                <w:delText xml:space="preserve"> 上报天线信息</w:delText>
              </w:r>
            </w:del>
            <w:ins w:id="2368" w:author="asus" w:date="2017-10-07T02:59:00Z">
              <w:r>
                <w:rPr>
                  <w:rFonts w:hint="eastAsia"/>
                  <w:szCs w:val="18"/>
                </w:rPr>
                <w:t>report antenna info</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26" w:type="dxa"/>
            <w:vAlign w:val="center"/>
          </w:tcPr>
          <w:p>
            <w:pPr>
              <w:pStyle w:val="36"/>
              <w:ind w:firstLine="0" w:firstLineChars="0"/>
              <w:jc w:val="center"/>
              <w:rPr>
                <w:szCs w:val="18"/>
              </w:rPr>
            </w:pPr>
            <w:r>
              <w:rPr>
                <w:rFonts w:hint="eastAsia"/>
                <w:szCs w:val="18"/>
              </w:rPr>
              <w:t>2</w:t>
            </w:r>
          </w:p>
        </w:tc>
        <w:tc>
          <w:tcPr>
            <w:tcW w:w="1404" w:type="dxa"/>
            <w:shd w:val="clear" w:color="auto" w:fill="auto"/>
            <w:vAlign w:val="center"/>
          </w:tcPr>
          <w:p>
            <w:pPr>
              <w:pStyle w:val="36"/>
              <w:ind w:firstLine="0" w:firstLineChars="0"/>
              <w:jc w:val="center"/>
              <w:rPr>
                <w:del w:id="2369" w:author="asus" w:date="2017-10-07T02:58:00Z"/>
                <w:szCs w:val="18"/>
              </w:rPr>
            </w:pPr>
            <w:del w:id="2370" w:author="asus" w:date="2017-10-07T02:58:00Z">
              <w:r>
                <w:rPr>
                  <w:rFonts w:hint="eastAsia"/>
                  <w:szCs w:val="18"/>
                </w:rPr>
                <w:delText>天线版本</w:delText>
              </w:r>
            </w:del>
          </w:p>
          <w:p>
            <w:pPr>
              <w:pStyle w:val="36"/>
              <w:ind w:firstLine="0" w:firstLineChars="0"/>
              <w:jc w:val="center"/>
              <w:rPr>
                <w:szCs w:val="18"/>
              </w:rPr>
            </w:pPr>
            <w:r>
              <w:rPr>
                <w:rFonts w:hint="eastAsia"/>
                <w:szCs w:val="18"/>
              </w:rPr>
              <w:t>ant_fw_ver</w:t>
            </w:r>
          </w:p>
        </w:tc>
        <w:tc>
          <w:tcPr>
            <w:tcW w:w="851" w:type="dxa"/>
            <w:shd w:val="clear" w:color="auto" w:fill="auto"/>
            <w:vAlign w:val="center"/>
          </w:tcPr>
          <w:p>
            <w:pPr>
              <w:pStyle w:val="36"/>
              <w:ind w:firstLine="0" w:firstLineChars="0"/>
              <w:jc w:val="center"/>
              <w:rPr>
                <w:szCs w:val="18"/>
              </w:rPr>
            </w:pPr>
            <w:r>
              <w:rPr>
                <w:rFonts w:hint="eastAsia"/>
                <w:szCs w:val="18"/>
              </w:rPr>
              <w:t>8</w:t>
            </w:r>
          </w:p>
        </w:tc>
        <w:tc>
          <w:tcPr>
            <w:tcW w:w="5361" w:type="dxa"/>
            <w:shd w:val="clear" w:color="auto" w:fill="auto"/>
            <w:vAlign w:val="center"/>
          </w:tcPr>
          <w:p>
            <w:pPr>
              <w:pStyle w:val="36"/>
              <w:ind w:firstLine="0" w:firstLineChars="0"/>
              <w:rPr>
                <w:del w:id="2371" w:author="Edward Lee" w:date="2017-10-16T16:20:00Z"/>
                <w:szCs w:val="18"/>
              </w:rPr>
            </w:pPr>
            <w:del w:id="2372" w:author="Edward Lee" w:date="2017-10-16T16:20:00Z">
              <w:r>
                <w:rPr>
                  <w:rFonts w:hint="eastAsia"/>
                  <w:szCs w:val="18"/>
                </w:rPr>
                <w:delText>1～4号天线的版本信息，每个天线的版本占2个字节</w:delText>
              </w:r>
            </w:del>
          </w:p>
          <w:p>
            <w:pPr>
              <w:pStyle w:val="36"/>
              <w:widowControl w:val="0"/>
              <w:ind w:firstLine="0" w:firstLineChars="0"/>
              <w:rPr>
                <w:ins w:id="2373" w:author="asus" w:date="2017-10-07T03:00:00Z"/>
                <w:szCs w:val="18"/>
              </w:rPr>
            </w:pPr>
            <w:del w:id="2374" w:author="Edward Lee" w:date="2017-10-16T16:20:00Z">
              <w:r>
                <w:rPr>
                  <w:rFonts w:hint="eastAsia"/>
                  <w:szCs w:val="18"/>
                </w:rPr>
                <w:delText>如果是 FF FF，表示没有读取到该通道的天线版本信息</w:delText>
              </w:r>
            </w:del>
            <w:ins w:id="2375" w:author="asus" w:date="2017-10-07T03:00:00Z">
              <w:r>
                <w:rPr>
                  <w:b w:val="0"/>
                  <w:bCs w:val="0"/>
                  <w:smallCaps w:val="0"/>
                  <w:spacing w:val="0"/>
                  <w:szCs w:val="18"/>
                  <w:rPrChange w:id="2376" w:author="asus" w:date="2017-10-07T03:00:00Z">
                    <w:rPr>
                      <w:b/>
                      <w:bCs/>
                      <w:smallCaps/>
                      <w:spacing w:val="5"/>
                    </w:rPr>
                  </w:rPrChange>
                </w:rPr>
                <w:t xml:space="preserve">1 to 4 antenna version information, each antenna version </w:t>
              </w:r>
            </w:ins>
            <w:ins w:id="2377" w:author="asus" w:date="2017-10-07T03:00:00Z">
              <w:r>
                <w:rPr>
                  <w:rFonts w:hint="eastAsia"/>
                  <w:szCs w:val="18"/>
                </w:rPr>
                <w:t>in</w:t>
              </w:r>
            </w:ins>
            <w:ins w:id="2378" w:author="asus" w:date="2017-10-07T03:00:00Z">
              <w:r>
                <w:rPr>
                  <w:b w:val="0"/>
                  <w:bCs w:val="0"/>
                  <w:smallCaps w:val="0"/>
                  <w:spacing w:val="0"/>
                  <w:szCs w:val="18"/>
                  <w:rPrChange w:id="2379" w:author="asus" w:date="2017-10-07T03:00:00Z">
                    <w:rPr>
                      <w:b/>
                      <w:bCs/>
                      <w:smallCaps/>
                      <w:spacing w:val="5"/>
                    </w:rPr>
                  </w:rPrChange>
                </w:rPr>
                <w:t xml:space="preserve"> 2 bytes</w:t>
              </w:r>
            </w:ins>
          </w:p>
          <w:p>
            <w:pPr>
              <w:pStyle w:val="36"/>
              <w:ind w:firstLine="0" w:firstLineChars="0"/>
              <w:rPr>
                <w:szCs w:val="18"/>
              </w:rPr>
            </w:pPr>
            <w:ins w:id="2380" w:author="asus" w:date="2017-10-07T03:00:00Z">
              <w:r>
                <w:rPr>
                  <w:b w:val="0"/>
                  <w:bCs w:val="0"/>
                  <w:smallCaps w:val="0"/>
                  <w:spacing w:val="0"/>
                  <w:szCs w:val="18"/>
                  <w:rPrChange w:id="2381" w:author="asus" w:date="2017-10-07T03:00:00Z">
                    <w:rPr>
                      <w:b/>
                      <w:bCs/>
                      <w:smallCaps/>
                      <w:spacing w:val="5"/>
                    </w:rPr>
                  </w:rPrChange>
                </w:rPr>
                <w:t>If it is FF FF, it means that the antenna version information of the channel is not read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26" w:type="dxa"/>
            <w:vAlign w:val="center"/>
          </w:tcPr>
          <w:p>
            <w:pPr>
              <w:pStyle w:val="36"/>
              <w:ind w:firstLine="0" w:firstLineChars="0"/>
              <w:jc w:val="center"/>
              <w:rPr>
                <w:szCs w:val="18"/>
              </w:rPr>
            </w:pPr>
            <w:r>
              <w:rPr>
                <w:rFonts w:hint="eastAsia"/>
                <w:szCs w:val="18"/>
              </w:rPr>
              <w:t>3</w:t>
            </w:r>
          </w:p>
        </w:tc>
        <w:tc>
          <w:tcPr>
            <w:tcW w:w="1404" w:type="dxa"/>
            <w:shd w:val="clear" w:color="auto" w:fill="auto"/>
            <w:vAlign w:val="center"/>
          </w:tcPr>
          <w:p>
            <w:pPr>
              <w:pStyle w:val="36"/>
              <w:ind w:firstLine="0" w:firstLineChars="0"/>
              <w:jc w:val="center"/>
              <w:rPr>
                <w:del w:id="2382" w:author="asus" w:date="2017-10-07T02:58:00Z"/>
                <w:szCs w:val="18"/>
              </w:rPr>
            </w:pPr>
            <w:del w:id="2383" w:author="asus" w:date="2017-10-07T02:58:00Z">
              <w:r>
                <w:rPr>
                  <w:rFonts w:hint="eastAsia"/>
                  <w:szCs w:val="18"/>
                </w:rPr>
                <w:delText>天线增益</w:delText>
              </w:r>
            </w:del>
          </w:p>
          <w:p>
            <w:pPr>
              <w:pStyle w:val="36"/>
              <w:ind w:firstLine="0" w:firstLineChars="0"/>
              <w:jc w:val="center"/>
              <w:rPr>
                <w:szCs w:val="18"/>
              </w:rPr>
            </w:pPr>
            <w:r>
              <w:rPr>
                <w:rFonts w:hint="eastAsia"/>
                <w:szCs w:val="18"/>
              </w:rPr>
              <w:t>ant_gain</w:t>
            </w:r>
          </w:p>
        </w:tc>
        <w:tc>
          <w:tcPr>
            <w:tcW w:w="851" w:type="dxa"/>
            <w:shd w:val="clear" w:color="auto" w:fill="auto"/>
            <w:vAlign w:val="center"/>
          </w:tcPr>
          <w:p>
            <w:pPr>
              <w:pStyle w:val="36"/>
              <w:ind w:firstLine="0" w:firstLineChars="0"/>
              <w:jc w:val="center"/>
              <w:rPr>
                <w:szCs w:val="18"/>
              </w:rPr>
            </w:pPr>
            <w:r>
              <w:rPr>
                <w:rFonts w:hint="eastAsia"/>
                <w:szCs w:val="18"/>
              </w:rPr>
              <w:t>4</w:t>
            </w:r>
          </w:p>
        </w:tc>
        <w:tc>
          <w:tcPr>
            <w:tcW w:w="5361" w:type="dxa"/>
            <w:shd w:val="clear" w:color="auto" w:fill="auto"/>
            <w:vAlign w:val="center"/>
          </w:tcPr>
          <w:p>
            <w:pPr>
              <w:pStyle w:val="36"/>
              <w:ind w:firstLine="0" w:firstLineChars="0"/>
              <w:rPr>
                <w:del w:id="2384" w:author="Edward Lee" w:date="2017-10-16T16:20:00Z"/>
                <w:szCs w:val="18"/>
              </w:rPr>
            </w:pPr>
            <w:del w:id="2385" w:author="Edward Lee" w:date="2017-10-16T16:20:00Z">
              <w:r>
                <w:rPr>
                  <w:rFonts w:hint="eastAsia"/>
                  <w:szCs w:val="18"/>
                </w:rPr>
                <w:delText>1～4号天线的增益（取值范围 0～31）</w:delText>
              </w:r>
            </w:del>
            <w:ins w:id="2386" w:author="asus" w:date="2017-10-07T03:00:00Z">
              <w:r>
                <w:rPr>
                  <w:b w:val="0"/>
                  <w:bCs w:val="0"/>
                  <w:smallCaps w:val="0"/>
                  <w:spacing w:val="0"/>
                  <w:szCs w:val="18"/>
                  <w:rPrChange w:id="2387" w:author="asus" w:date="2017-10-07T03:00:00Z">
                    <w:rPr>
                      <w:b/>
                      <w:bCs/>
                      <w:smallCaps/>
                      <w:spacing w:val="5"/>
                    </w:rPr>
                  </w:rPrChange>
                </w:rPr>
                <w:t>1 ~ 4 antenna gain (range 0 ~ 31)</w:t>
              </w:r>
            </w:ins>
            <w:ins w:id="2388" w:author="asus" w:date="2017-10-07T03:00:00Z">
              <w:r>
                <w:rPr>
                  <w:rFonts w:hint="eastAsia"/>
                  <w:szCs w:val="18"/>
                </w:rPr>
                <w:t xml:space="preserve"> </w:t>
              </w:r>
            </w:ins>
            <w:ins w:id="2389" w:author="asus" w:date="2017-10-07T03:00:00Z">
              <w:r>
                <w:rPr>
                  <w:b w:val="0"/>
                  <w:bCs w:val="0"/>
                  <w:smallCaps w:val="0"/>
                  <w:spacing w:val="0"/>
                  <w:szCs w:val="18"/>
                  <w:rPrChange w:id="2390" w:author="asus" w:date="2017-10-07T03:00:00Z">
                    <w:rPr>
                      <w:b/>
                      <w:bCs/>
                      <w:smallCaps/>
                      <w:spacing w:val="5"/>
                    </w:rPr>
                  </w:rPrChange>
                </w:rPr>
                <w:t>If it is FF, it means that the antenna gain of the channel is not read</w:t>
              </w:r>
            </w:ins>
          </w:p>
          <w:p>
            <w:pPr>
              <w:pStyle w:val="36"/>
              <w:ind w:firstLine="0" w:firstLineChars="0"/>
              <w:rPr>
                <w:szCs w:val="18"/>
              </w:rPr>
            </w:pPr>
            <w:del w:id="2391" w:author="Edward Lee" w:date="2017-10-16T16:20:00Z">
              <w:r>
                <w:rPr>
                  <w:rFonts w:hint="eastAsia"/>
                  <w:szCs w:val="18"/>
                </w:rPr>
                <w:delText>如果是FF ,表示没有读取到该通道的天线增益</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26" w:type="dxa"/>
            <w:vAlign w:val="center"/>
          </w:tcPr>
          <w:p>
            <w:pPr>
              <w:pStyle w:val="36"/>
              <w:ind w:firstLine="0" w:firstLineChars="0"/>
              <w:jc w:val="center"/>
              <w:rPr>
                <w:szCs w:val="18"/>
              </w:rPr>
            </w:pPr>
            <w:r>
              <w:rPr>
                <w:rFonts w:hint="eastAsia"/>
                <w:szCs w:val="18"/>
              </w:rPr>
              <w:t>4</w:t>
            </w:r>
          </w:p>
        </w:tc>
        <w:tc>
          <w:tcPr>
            <w:tcW w:w="1404" w:type="dxa"/>
            <w:shd w:val="clear" w:color="auto" w:fill="auto"/>
            <w:vAlign w:val="center"/>
          </w:tcPr>
          <w:p>
            <w:pPr>
              <w:pStyle w:val="36"/>
              <w:ind w:firstLine="0" w:firstLineChars="0"/>
              <w:jc w:val="center"/>
              <w:rPr>
                <w:del w:id="2392" w:author="asus" w:date="2017-10-07T02:58:00Z"/>
                <w:szCs w:val="18"/>
              </w:rPr>
            </w:pPr>
            <w:del w:id="2393" w:author="asus" w:date="2017-10-07T02:58:00Z">
              <w:r>
                <w:rPr>
                  <w:rFonts w:hint="eastAsia"/>
                  <w:szCs w:val="18"/>
                </w:rPr>
                <w:delText>天线过滤RSSI门限值</w:delText>
              </w:r>
            </w:del>
          </w:p>
          <w:p>
            <w:pPr>
              <w:pStyle w:val="36"/>
              <w:ind w:firstLine="0" w:firstLineChars="0"/>
              <w:jc w:val="center"/>
              <w:rPr>
                <w:szCs w:val="18"/>
              </w:rPr>
            </w:pPr>
            <w:r>
              <w:rPr>
                <w:rFonts w:hint="eastAsia"/>
                <w:szCs w:val="18"/>
              </w:rPr>
              <w:t>ant_rssi</w:t>
            </w:r>
          </w:p>
        </w:tc>
        <w:tc>
          <w:tcPr>
            <w:tcW w:w="851" w:type="dxa"/>
            <w:shd w:val="clear" w:color="auto" w:fill="auto"/>
            <w:vAlign w:val="center"/>
          </w:tcPr>
          <w:p>
            <w:pPr>
              <w:pStyle w:val="36"/>
              <w:ind w:firstLine="0" w:firstLineChars="0"/>
              <w:jc w:val="center"/>
              <w:rPr>
                <w:szCs w:val="18"/>
              </w:rPr>
            </w:pPr>
            <w:r>
              <w:rPr>
                <w:rFonts w:hint="eastAsia"/>
                <w:szCs w:val="18"/>
              </w:rPr>
              <w:t>4</w:t>
            </w:r>
          </w:p>
        </w:tc>
        <w:tc>
          <w:tcPr>
            <w:tcW w:w="5361" w:type="dxa"/>
            <w:shd w:val="clear" w:color="auto" w:fill="auto"/>
            <w:vAlign w:val="center"/>
          </w:tcPr>
          <w:p>
            <w:pPr>
              <w:pStyle w:val="36"/>
              <w:ind w:firstLine="0" w:firstLineChars="0"/>
              <w:rPr>
                <w:del w:id="2394" w:author="Edward Lee" w:date="2017-10-16T16:20:00Z"/>
                <w:szCs w:val="18"/>
              </w:rPr>
            </w:pPr>
            <w:del w:id="2395" w:author="Edward Lee" w:date="2017-10-16T16:20:00Z">
              <w:r>
                <w:rPr>
                  <w:rFonts w:hint="eastAsia"/>
                  <w:szCs w:val="18"/>
                </w:rPr>
                <w:delText>1～4号天线的过滤门限值（取值范围-1～-128）</w:delText>
              </w:r>
            </w:del>
          </w:p>
          <w:p>
            <w:pPr>
              <w:pStyle w:val="36"/>
              <w:widowControl w:val="0"/>
              <w:ind w:left="210" w:hanging="210" w:hangingChars="100"/>
              <w:rPr>
                <w:ins w:id="2397" w:author="asus" w:date="2017-10-07T03:01:00Z"/>
                <w:rFonts w:hAnsiTheme="minorHAnsi" w:eastAsiaTheme="minorEastAsia" w:cstheme="minorBidi"/>
                <w:kern w:val="2"/>
                <w:szCs w:val="18"/>
              </w:rPr>
              <w:pPrChange w:id="2396" w:author="asus" w:date="2017-10-07T03:01:00Z">
                <w:pPr>
                  <w:pStyle w:val="36"/>
                  <w:widowControl w:val="0"/>
                  <w:ind w:firstLine="0" w:firstLineChars="0"/>
                </w:pPr>
              </w:pPrChange>
            </w:pPr>
            <w:del w:id="2398" w:author="Edward Lee" w:date="2017-10-16T16:20:00Z">
              <w:r>
                <w:rPr>
                  <w:rFonts w:hint="eastAsia"/>
                  <w:szCs w:val="18"/>
                </w:rPr>
                <w:delText>如果是01 ,表示没有读取到该通道的天线RSSI</w:delText>
              </w:r>
            </w:del>
            <w:ins w:id="2399" w:author="asus" w:date="2017-10-07T03:01:00Z">
              <w:del w:id="2400" w:author="Edward Lee" w:date="2017-10-16T16:20:00Z">
                <w:r>
                  <w:rPr>
                    <w:rFonts w:hint="eastAsia"/>
                    <w:szCs w:val="18"/>
                  </w:rPr>
                  <w:delText xml:space="preserve">         </w:delText>
                </w:r>
              </w:del>
            </w:ins>
            <w:ins w:id="2401" w:author="asus" w:date="2017-10-07T03:01:00Z">
              <w:r>
                <w:rPr>
                  <w:b w:val="0"/>
                  <w:bCs w:val="0"/>
                  <w:smallCaps w:val="0"/>
                  <w:spacing w:val="0"/>
                  <w:szCs w:val="18"/>
                  <w:rPrChange w:id="2402" w:author="asus" w:date="2017-10-07T03:01:00Z">
                    <w:rPr>
                      <w:b/>
                      <w:bCs/>
                      <w:smallCaps/>
                      <w:spacing w:val="5"/>
                    </w:rPr>
                  </w:rPrChange>
                </w:rPr>
                <w:t>1 ~ 4 antenna filter threshold (range -1 ~ -128)</w:t>
              </w:r>
            </w:ins>
          </w:p>
          <w:p>
            <w:pPr>
              <w:pStyle w:val="36"/>
              <w:ind w:firstLine="0" w:firstLineChars="0"/>
              <w:rPr>
                <w:szCs w:val="18"/>
              </w:rPr>
            </w:pPr>
            <w:ins w:id="2403" w:author="asus" w:date="2017-10-07T03:01:00Z">
              <w:r>
                <w:rPr>
                  <w:b w:val="0"/>
                  <w:bCs w:val="0"/>
                  <w:smallCaps w:val="0"/>
                  <w:spacing w:val="0"/>
                  <w:szCs w:val="18"/>
                  <w:rPrChange w:id="2404" w:author="asus" w:date="2017-10-07T03:01:00Z">
                    <w:rPr>
                      <w:b/>
                      <w:bCs/>
                      <w:smallCaps/>
                      <w:spacing w:val="5"/>
                    </w:rPr>
                  </w:rPrChange>
                </w:rPr>
                <w:t>If it is 01, it means that the RSSI of the channel is not read</w:t>
              </w:r>
            </w:ins>
          </w:p>
        </w:tc>
      </w:tr>
    </w:tbl>
    <w:p>
      <w:pPr>
        <w:ind w:left="360"/>
      </w:pPr>
    </w:p>
    <w:p>
      <w:pPr>
        <w:rPr>
          <w:rFonts w:hAnsi="宋体"/>
        </w:rPr>
      </w:pPr>
      <w:r>
        <w:rPr>
          <w:rFonts w:hint="eastAsia"/>
        </w:rPr>
        <w:t>eg1：</w:t>
      </w:r>
      <w:r>
        <w:rPr>
          <w:rFonts w:hint="eastAsia" w:asciiTheme="minorEastAsia" w:hAnsiTheme="minorEastAsia"/>
        </w:rPr>
        <w:t xml:space="preserve"> </w:t>
      </w:r>
      <w:r>
        <w:rPr>
          <w:rFonts w:asciiTheme="minorEastAsia" w:hAnsiTheme="minorEastAsia"/>
        </w:rPr>
        <w:t xml:space="preserve">55 AA </w:t>
      </w:r>
      <w:r>
        <w:rPr>
          <w:rFonts w:asciiTheme="minorEastAsia" w:hAnsiTheme="minorEastAsia"/>
          <w:color w:val="FF0000"/>
          <w:u w:val="single"/>
        </w:rPr>
        <w:t>00 2D</w:t>
      </w:r>
      <w:r>
        <w:rPr>
          <w:rFonts w:asciiTheme="minorEastAsia" w:hAnsiTheme="minorEastAsia"/>
          <w:u w:val="single"/>
        </w:rPr>
        <w:t xml:space="preserve"> </w:t>
      </w:r>
      <w:r>
        <w:rPr>
          <w:rFonts w:asciiTheme="minorEastAsia" w:hAnsiTheme="minorEastAsia"/>
          <w:color w:val="FFC000"/>
          <w:u w:val="single"/>
        </w:rPr>
        <w:t>00 0A</w:t>
      </w:r>
      <w:r>
        <w:rPr>
          <w:rFonts w:asciiTheme="minorEastAsia" w:hAnsiTheme="minorEastAsia"/>
          <w:u w:val="single"/>
        </w:rPr>
        <w:t xml:space="preserve"> 00 00 00 02 00 01 00 00 38 36 31 36 39 34 30 33 34 32 30 35 38 39 36 00</w:t>
      </w:r>
      <w:r>
        <w:rPr>
          <w:rFonts w:asciiTheme="minorEastAsia" w:hAnsiTheme="minorEastAsia"/>
        </w:rPr>
        <w:t xml:space="preserve"> </w:t>
      </w:r>
      <w:r>
        <w:rPr>
          <w:rFonts w:ascii="宋体" w:hAnsi="宋体" w:eastAsia="宋体" w:cs="Times New Roman"/>
          <w:color w:val="FF33CC"/>
          <w:kern w:val="0"/>
          <w:szCs w:val="20"/>
        </w:rPr>
        <w:t>02</w:t>
      </w:r>
      <w:r>
        <w:rPr>
          <w:rFonts w:asciiTheme="minorEastAsia" w:hAnsiTheme="minorEastAsia"/>
        </w:rPr>
        <w:t xml:space="preserve"> </w:t>
      </w:r>
      <w:r>
        <w:rPr>
          <w:rFonts w:asciiTheme="minorEastAsia" w:hAnsiTheme="minorEastAsia"/>
          <w:color w:val="5850EE"/>
        </w:rPr>
        <w:t>01 0</w:t>
      </w:r>
      <w:r>
        <w:rPr>
          <w:rFonts w:hint="eastAsia" w:asciiTheme="minorEastAsia" w:hAnsiTheme="minorEastAsia"/>
          <w:color w:val="5850EE"/>
        </w:rPr>
        <w:t>6</w:t>
      </w:r>
      <w:r>
        <w:rPr>
          <w:rFonts w:asciiTheme="minorEastAsia" w:hAnsiTheme="minorEastAsia"/>
          <w:color w:val="5850EE"/>
        </w:rPr>
        <w:t xml:space="preserve"> 01 0</w:t>
      </w:r>
      <w:r>
        <w:rPr>
          <w:rFonts w:hint="eastAsia" w:asciiTheme="minorEastAsia" w:hAnsiTheme="minorEastAsia"/>
          <w:color w:val="5850EE"/>
        </w:rPr>
        <w:t>6</w:t>
      </w:r>
      <w:r>
        <w:rPr>
          <w:rFonts w:asciiTheme="minorEastAsia" w:hAnsiTheme="minorEastAsia"/>
          <w:color w:val="5850EE"/>
        </w:rPr>
        <w:t xml:space="preserve"> 01 0</w:t>
      </w:r>
      <w:r>
        <w:rPr>
          <w:rFonts w:hint="eastAsia" w:asciiTheme="minorEastAsia" w:hAnsiTheme="minorEastAsia"/>
          <w:color w:val="5850EE"/>
        </w:rPr>
        <w:t>6</w:t>
      </w:r>
      <w:r>
        <w:rPr>
          <w:rFonts w:asciiTheme="minorEastAsia" w:hAnsiTheme="minorEastAsia"/>
          <w:color w:val="5850EE"/>
        </w:rPr>
        <w:t xml:space="preserve"> FF FF </w:t>
      </w:r>
      <w:r>
        <w:rPr>
          <w:rFonts w:asciiTheme="minorEastAsia" w:hAnsiTheme="minorEastAsia"/>
          <w:color w:val="00CC00"/>
        </w:rPr>
        <w:t>1F 1F 1F FF</w:t>
      </w:r>
      <w:r>
        <w:rPr>
          <w:rFonts w:asciiTheme="minorEastAsia" w:hAnsiTheme="minorEastAsia"/>
        </w:rPr>
        <w:t xml:space="preserve"> </w:t>
      </w:r>
      <w:r>
        <w:rPr>
          <w:rFonts w:asciiTheme="minorEastAsia" w:hAnsiTheme="minorEastAsia"/>
          <w:color w:val="FFC000"/>
        </w:rPr>
        <w:t>A8 A8 A8 01</w:t>
      </w:r>
      <w:r>
        <w:rPr>
          <w:rFonts w:asciiTheme="minorEastAsia" w:hAnsiTheme="minorEastAsia"/>
        </w:rPr>
        <w:t xml:space="preserve"> </w:t>
      </w:r>
      <w:r>
        <w:rPr>
          <w:rFonts w:cs="Times New Roman" w:asciiTheme="minorEastAsia" w:hAnsiTheme="minorEastAsia"/>
          <w:color w:val="C00000"/>
          <w:kern w:val="0"/>
          <w:szCs w:val="20"/>
        </w:rPr>
        <w:t>83 F3</w:t>
      </w:r>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992"/>
        <w:gridCol w:w="100"/>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sof(H)</w:t>
            </w:r>
          </w:p>
        </w:tc>
        <w:tc>
          <w:tcPr>
            <w:tcW w:w="991"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sof(L)</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len(H)</w:t>
            </w:r>
          </w:p>
        </w:tc>
        <w:tc>
          <w:tcPr>
            <w:tcW w:w="1092" w:type="dxa"/>
            <w:gridSpan w:val="2"/>
            <w:shd w:val="clear" w:color="auto" w:fill="D8D8D8" w:themeFill="background1" w:themeFillShade="D9"/>
            <w:vAlign w:val="center"/>
          </w:tcPr>
          <w:p>
            <w:pPr>
              <w:jc w:val="center"/>
              <w:rPr>
                <w:rFonts w:ascii="宋体" w:hAnsi="宋体" w:eastAsia="宋体"/>
                <w:b/>
              </w:rPr>
            </w:pPr>
            <w:r>
              <w:rPr>
                <w:rFonts w:hint="eastAsia" w:ascii="宋体" w:hAnsi="宋体" w:eastAsia="宋体"/>
                <w:b/>
              </w:rPr>
              <w:t>len(L)</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cmd(H)</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cmd(L)</w:t>
            </w:r>
          </w:p>
        </w:tc>
        <w:tc>
          <w:tcPr>
            <w:tcW w:w="9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(MSB)</w:t>
            </w:r>
          </w:p>
        </w:tc>
        <w:tc>
          <w:tcPr>
            <w:tcW w:w="992" w:type="dxa"/>
            <w:shd w:val="clear" w:color="auto" w:fill="D8D8D8" w:themeFill="background1" w:themeFillShade="D9"/>
            <w:vAlign w:val="center"/>
          </w:tcPr>
          <w:p>
            <w:pPr>
              <w:jc w:val="center"/>
              <w:rPr>
                <w:rFonts w:ascii="宋体" w:hAnsi="宋体" w:eastAsia="宋体"/>
                <w:b/>
              </w:rPr>
            </w:pPr>
          </w:p>
        </w:tc>
        <w:tc>
          <w:tcPr>
            <w:tcW w:w="995"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vAlign w:val="center"/>
          </w:tcPr>
          <w:p>
            <w:pPr>
              <w:jc w:val="center"/>
              <w:rPr>
                <w:rFonts w:ascii="宋体" w:hAnsi="宋体" w:eastAsia="宋体"/>
              </w:rPr>
            </w:pPr>
            <w:r>
              <w:rPr>
                <w:rFonts w:hint="eastAsia" w:ascii="宋体" w:hAnsi="宋体" w:eastAsia="宋体"/>
              </w:rPr>
              <w:t>55</w:t>
            </w:r>
          </w:p>
        </w:tc>
        <w:tc>
          <w:tcPr>
            <w:tcW w:w="991" w:type="dxa"/>
            <w:vAlign w:val="center"/>
          </w:tcPr>
          <w:p>
            <w:pPr>
              <w:jc w:val="center"/>
              <w:rPr>
                <w:rFonts w:ascii="宋体" w:hAnsi="宋体" w:eastAsia="宋体"/>
              </w:rPr>
            </w:pPr>
            <w:r>
              <w:rPr>
                <w:rFonts w:hint="eastAsia" w:ascii="宋体" w:hAnsi="宋体" w:eastAsia="宋体"/>
              </w:rPr>
              <w:t>AA</w:t>
            </w:r>
          </w:p>
        </w:tc>
        <w:tc>
          <w:tcPr>
            <w:tcW w:w="994" w:type="dxa"/>
            <w:vAlign w:val="center"/>
          </w:tcPr>
          <w:p>
            <w:pPr>
              <w:jc w:val="center"/>
              <w:rPr>
                <w:rFonts w:ascii="宋体" w:hAnsi="宋体" w:eastAsia="宋体"/>
                <w:color w:val="FF0000"/>
              </w:rPr>
            </w:pPr>
            <w:r>
              <w:rPr>
                <w:rFonts w:hint="eastAsia" w:ascii="宋体" w:hAnsi="宋体" w:eastAsia="宋体"/>
                <w:color w:val="FF0000"/>
              </w:rPr>
              <w:t>00</w:t>
            </w:r>
          </w:p>
        </w:tc>
        <w:tc>
          <w:tcPr>
            <w:tcW w:w="1092" w:type="dxa"/>
            <w:gridSpan w:val="2"/>
            <w:vAlign w:val="center"/>
          </w:tcPr>
          <w:p>
            <w:pPr>
              <w:jc w:val="center"/>
              <w:rPr>
                <w:rFonts w:ascii="宋体" w:hAnsi="宋体" w:eastAsia="宋体"/>
                <w:color w:val="FF0000"/>
              </w:rPr>
            </w:pPr>
            <w:r>
              <w:rPr>
                <w:rFonts w:hint="eastAsia" w:ascii="宋体" w:hAnsi="宋体" w:eastAsia="宋体"/>
                <w:color w:val="FF0000"/>
              </w:rPr>
              <w:t>2D</w:t>
            </w:r>
          </w:p>
        </w:tc>
        <w:tc>
          <w:tcPr>
            <w:tcW w:w="1092" w:type="dxa"/>
            <w:vAlign w:val="center"/>
          </w:tcPr>
          <w:p>
            <w:pPr>
              <w:jc w:val="center"/>
              <w:rPr>
                <w:rFonts w:ascii="宋体" w:hAnsi="宋体" w:eastAsia="宋体"/>
                <w:color w:val="FFC000"/>
              </w:rPr>
            </w:pPr>
            <w:r>
              <w:rPr>
                <w:rFonts w:hint="eastAsia" w:ascii="宋体" w:hAnsi="宋体" w:eastAsia="宋体"/>
                <w:color w:val="FFC000"/>
              </w:rPr>
              <w:t>00</w:t>
            </w:r>
          </w:p>
        </w:tc>
        <w:tc>
          <w:tcPr>
            <w:tcW w:w="1054" w:type="dxa"/>
            <w:vAlign w:val="center"/>
          </w:tcPr>
          <w:p>
            <w:pPr>
              <w:jc w:val="center"/>
              <w:rPr>
                <w:rFonts w:ascii="宋体" w:hAnsi="宋体" w:eastAsia="宋体"/>
                <w:color w:val="FFC000"/>
              </w:rPr>
            </w:pPr>
            <w:r>
              <w:rPr>
                <w:rFonts w:hint="eastAsia" w:ascii="宋体" w:hAnsi="宋体" w:eastAsia="宋体"/>
                <w:color w:val="FFC000"/>
              </w:rPr>
              <w:t>0A</w:t>
            </w:r>
          </w:p>
        </w:tc>
        <w:tc>
          <w:tcPr>
            <w:tcW w:w="992" w:type="dxa"/>
            <w:vAlign w:val="center"/>
          </w:tcPr>
          <w:p>
            <w:pPr>
              <w:jc w:val="center"/>
              <w:rPr>
                <w:rFonts w:ascii="宋体" w:hAnsi="宋体" w:eastAsia="宋体"/>
              </w:rPr>
            </w:pPr>
            <w:r>
              <w:rPr>
                <w:rFonts w:hint="eastAsia" w:ascii="宋体" w:hAnsi="宋体" w:eastAsia="宋体"/>
              </w:rPr>
              <w:t>00</w:t>
            </w:r>
          </w:p>
        </w:tc>
        <w:tc>
          <w:tcPr>
            <w:tcW w:w="992" w:type="dxa"/>
            <w:vAlign w:val="center"/>
          </w:tcPr>
          <w:p>
            <w:pPr>
              <w:jc w:val="center"/>
              <w:rPr>
                <w:rFonts w:ascii="宋体" w:hAnsi="宋体" w:eastAsia="宋体"/>
              </w:rPr>
            </w:pPr>
            <w:r>
              <w:rPr>
                <w:rFonts w:hint="eastAsia" w:ascii="宋体" w:hAnsi="宋体" w:eastAsia="宋体"/>
              </w:rPr>
              <w:t>00</w:t>
            </w:r>
          </w:p>
        </w:tc>
        <w:tc>
          <w:tcPr>
            <w:tcW w:w="995" w:type="dxa"/>
            <w:vAlign w:val="center"/>
          </w:tcPr>
          <w:p>
            <w:pPr>
              <w:jc w:val="center"/>
              <w:rPr>
                <w:rFonts w:ascii="宋体" w:hAnsi="宋体" w:eastAsia="宋体"/>
              </w:rPr>
            </w:pPr>
            <w:r>
              <w:rPr>
                <w:rFonts w:hint="eastAsia" w:ascii="宋体" w:hAnsi="宋体" w:eastAsia="宋体"/>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seq</w:t>
            </w:r>
            <w:r>
              <w:rPr>
                <w:rFonts w:ascii="宋体" w:hAnsi="宋体" w:eastAsia="宋体"/>
                <w:b/>
              </w:rPr>
              <w:br w:type="textWrapping"/>
            </w:r>
            <w:r>
              <w:rPr>
                <w:rFonts w:hint="eastAsia" w:ascii="宋体" w:hAnsi="宋体" w:eastAsia="宋体"/>
                <w:b/>
              </w:rPr>
              <w:t>(LSB)</w:t>
            </w:r>
          </w:p>
        </w:tc>
        <w:tc>
          <w:tcPr>
            <w:tcW w:w="991"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(H)</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pro_ver</w:t>
            </w:r>
            <w:r>
              <w:rPr>
                <w:rFonts w:ascii="宋体" w:hAnsi="宋体" w:eastAsia="宋体"/>
                <w:b/>
              </w:rPr>
              <w:br w:type="textWrapping"/>
            </w:r>
            <w:r>
              <w:rPr>
                <w:rFonts w:hint="eastAsia" w:ascii="宋体" w:hAnsi="宋体" w:eastAsia="宋体"/>
                <w:b/>
              </w:rPr>
              <w:t>(L)</w:t>
            </w:r>
          </w:p>
        </w:tc>
        <w:tc>
          <w:tcPr>
            <w:tcW w:w="1092" w:type="dxa"/>
            <w:gridSpan w:val="2"/>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(H)</w:t>
            </w:r>
          </w:p>
        </w:tc>
        <w:tc>
          <w:tcPr>
            <w:tcW w:w="10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sec_flag</w:t>
            </w:r>
            <w:r>
              <w:rPr>
                <w:rFonts w:ascii="宋体" w:hAnsi="宋体" w:eastAsia="宋体"/>
                <w:b/>
              </w:rPr>
              <w:br w:type="textWrapping"/>
            </w:r>
            <w:r>
              <w:rPr>
                <w:rFonts w:hint="eastAsia" w:ascii="宋体" w:hAnsi="宋体" w:eastAsia="宋体"/>
                <w:b/>
              </w:rPr>
              <w:t>(L)</w:t>
            </w:r>
          </w:p>
        </w:tc>
        <w:tc>
          <w:tcPr>
            <w:tcW w:w="105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(MSB)</w:t>
            </w:r>
          </w:p>
        </w:tc>
        <w:tc>
          <w:tcPr>
            <w:tcW w:w="992" w:type="dxa"/>
            <w:shd w:val="clear" w:color="auto" w:fill="D8D8D8" w:themeFill="background1" w:themeFillShade="D9"/>
            <w:vAlign w:val="center"/>
          </w:tcPr>
          <w:p>
            <w:pPr>
              <w:jc w:val="center"/>
              <w:rPr>
                <w:rFonts w:ascii="宋体" w:hAnsi="宋体" w:eastAsia="宋体"/>
                <w:b/>
              </w:rPr>
            </w:pPr>
          </w:p>
        </w:tc>
        <w:tc>
          <w:tcPr>
            <w:tcW w:w="992" w:type="dxa"/>
            <w:shd w:val="clear" w:color="auto" w:fill="D8D8D8" w:themeFill="background1" w:themeFillShade="D9"/>
            <w:vAlign w:val="center"/>
          </w:tcPr>
          <w:p>
            <w:pPr>
              <w:jc w:val="center"/>
              <w:rPr>
                <w:rFonts w:ascii="宋体" w:hAnsi="宋体" w:eastAsia="宋体"/>
                <w:b/>
              </w:rPr>
            </w:pPr>
          </w:p>
        </w:tc>
        <w:tc>
          <w:tcPr>
            <w:tcW w:w="995"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vAlign w:val="center"/>
          </w:tcPr>
          <w:p>
            <w:pPr>
              <w:jc w:val="center"/>
              <w:rPr>
                <w:rFonts w:ascii="宋体" w:hAnsi="宋体" w:eastAsia="宋体"/>
              </w:rPr>
            </w:pPr>
            <w:r>
              <w:rPr>
                <w:rFonts w:hint="eastAsia" w:ascii="宋体" w:hAnsi="宋体" w:eastAsia="宋体"/>
              </w:rPr>
              <w:t>02</w:t>
            </w:r>
          </w:p>
        </w:tc>
        <w:tc>
          <w:tcPr>
            <w:tcW w:w="991" w:type="dxa"/>
            <w:vAlign w:val="center"/>
          </w:tcPr>
          <w:p>
            <w:pPr>
              <w:jc w:val="center"/>
              <w:rPr>
                <w:rFonts w:ascii="宋体" w:hAnsi="宋体" w:eastAsia="宋体"/>
              </w:rPr>
            </w:pPr>
            <w:r>
              <w:rPr>
                <w:rFonts w:hint="eastAsia" w:ascii="宋体" w:hAnsi="宋体" w:eastAsia="宋体"/>
              </w:rPr>
              <w:t>00</w:t>
            </w:r>
          </w:p>
        </w:tc>
        <w:tc>
          <w:tcPr>
            <w:tcW w:w="994" w:type="dxa"/>
            <w:vAlign w:val="center"/>
          </w:tcPr>
          <w:p>
            <w:pPr>
              <w:jc w:val="center"/>
              <w:rPr>
                <w:rFonts w:ascii="宋体" w:hAnsi="宋体" w:eastAsia="宋体"/>
              </w:rPr>
            </w:pPr>
            <w:r>
              <w:rPr>
                <w:rFonts w:hint="eastAsia" w:ascii="宋体" w:hAnsi="宋体" w:eastAsia="宋体"/>
              </w:rPr>
              <w:t>01</w:t>
            </w:r>
          </w:p>
        </w:tc>
        <w:tc>
          <w:tcPr>
            <w:tcW w:w="1092" w:type="dxa"/>
            <w:gridSpan w:val="2"/>
            <w:vAlign w:val="center"/>
          </w:tcPr>
          <w:p>
            <w:pPr>
              <w:jc w:val="center"/>
              <w:rPr>
                <w:rFonts w:ascii="宋体" w:hAnsi="宋体" w:eastAsia="宋体"/>
              </w:rPr>
            </w:pPr>
            <w:r>
              <w:rPr>
                <w:rFonts w:hint="eastAsia" w:ascii="宋体" w:hAnsi="宋体" w:eastAsia="宋体"/>
              </w:rPr>
              <w:t>00</w:t>
            </w:r>
          </w:p>
        </w:tc>
        <w:tc>
          <w:tcPr>
            <w:tcW w:w="1092" w:type="dxa"/>
            <w:vAlign w:val="center"/>
          </w:tcPr>
          <w:p>
            <w:pPr>
              <w:jc w:val="center"/>
              <w:rPr>
                <w:rFonts w:ascii="宋体" w:hAnsi="宋体" w:eastAsia="宋体"/>
              </w:rPr>
            </w:pPr>
            <w:r>
              <w:rPr>
                <w:rFonts w:hint="eastAsia" w:ascii="宋体" w:hAnsi="宋体" w:eastAsia="宋体"/>
              </w:rPr>
              <w:t>00</w:t>
            </w:r>
          </w:p>
        </w:tc>
        <w:tc>
          <w:tcPr>
            <w:tcW w:w="1054" w:type="dxa"/>
            <w:vAlign w:val="center"/>
          </w:tcPr>
          <w:p>
            <w:pPr>
              <w:jc w:val="center"/>
              <w:rPr>
                <w:rFonts w:ascii="宋体" w:hAnsi="宋体" w:eastAsia="宋体"/>
              </w:rPr>
            </w:pPr>
            <w:r>
              <w:rPr>
                <w:rFonts w:hint="eastAsia" w:ascii="宋体" w:hAnsi="宋体" w:eastAsia="宋体"/>
              </w:rPr>
              <w:t>38</w:t>
            </w:r>
          </w:p>
        </w:tc>
        <w:tc>
          <w:tcPr>
            <w:tcW w:w="992" w:type="dxa"/>
            <w:vAlign w:val="center"/>
          </w:tcPr>
          <w:p>
            <w:pPr>
              <w:jc w:val="center"/>
              <w:rPr>
                <w:rFonts w:ascii="宋体" w:hAnsi="宋体" w:eastAsia="宋体"/>
              </w:rPr>
            </w:pPr>
            <w:r>
              <w:rPr>
                <w:rFonts w:hint="eastAsia" w:ascii="宋体" w:hAnsi="宋体" w:eastAsia="宋体"/>
              </w:rPr>
              <w:t>36</w:t>
            </w:r>
          </w:p>
        </w:tc>
        <w:tc>
          <w:tcPr>
            <w:tcW w:w="992" w:type="dxa"/>
            <w:vAlign w:val="center"/>
          </w:tcPr>
          <w:p>
            <w:pPr>
              <w:jc w:val="center"/>
              <w:rPr>
                <w:rFonts w:ascii="宋体" w:hAnsi="宋体" w:eastAsia="宋体"/>
              </w:rPr>
            </w:pPr>
            <w:r>
              <w:rPr>
                <w:rFonts w:hint="eastAsia" w:ascii="宋体" w:hAnsi="宋体" w:eastAsia="宋体"/>
              </w:rPr>
              <w:t>31</w:t>
            </w:r>
          </w:p>
        </w:tc>
        <w:tc>
          <w:tcPr>
            <w:tcW w:w="995" w:type="dxa"/>
            <w:vAlign w:val="center"/>
          </w:tcPr>
          <w:p>
            <w:pPr>
              <w:jc w:val="center"/>
              <w:rPr>
                <w:rFonts w:ascii="宋体" w:hAnsi="宋体" w:eastAsia="宋体"/>
              </w:rPr>
            </w:pPr>
            <w:r>
              <w:rPr>
                <w:rFonts w:hint="eastAsia" w:ascii="宋体" w:hAnsi="宋体" w:eastAsia="宋体"/>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shd w:val="clear" w:color="auto" w:fill="D8D8D8" w:themeFill="background1" w:themeFillShade="D9"/>
            <w:vAlign w:val="center"/>
          </w:tcPr>
          <w:p>
            <w:pPr>
              <w:jc w:val="center"/>
              <w:rPr>
                <w:rFonts w:ascii="宋体" w:hAnsi="宋体" w:eastAsia="宋体"/>
                <w:b/>
              </w:rPr>
            </w:pPr>
          </w:p>
        </w:tc>
        <w:tc>
          <w:tcPr>
            <w:tcW w:w="991" w:type="dxa"/>
            <w:shd w:val="clear" w:color="auto" w:fill="D8D8D8" w:themeFill="background1" w:themeFillShade="D9"/>
            <w:vAlign w:val="center"/>
          </w:tcPr>
          <w:p>
            <w:pPr>
              <w:jc w:val="center"/>
              <w:rPr>
                <w:rFonts w:ascii="宋体" w:hAnsi="宋体" w:eastAsia="宋体"/>
                <w:b/>
              </w:rPr>
            </w:pPr>
          </w:p>
        </w:tc>
        <w:tc>
          <w:tcPr>
            <w:tcW w:w="994" w:type="dxa"/>
            <w:shd w:val="clear" w:color="auto" w:fill="D8D8D8" w:themeFill="background1" w:themeFillShade="D9"/>
            <w:vAlign w:val="center"/>
          </w:tcPr>
          <w:p>
            <w:pPr>
              <w:jc w:val="center"/>
              <w:rPr>
                <w:rFonts w:ascii="宋体" w:hAnsi="宋体" w:eastAsia="宋体"/>
                <w:b/>
              </w:rPr>
            </w:pPr>
          </w:p>
        </w:tc>
        <w:tc>
          <w:tcPr>
            <w:tcW w:w="1092" w:type="dxa"/>
            <w:gridSpan w:val="2"/>
            <w:shd w:val="clear" w:color="auto" w:fill="D8D8D8" w:themeFill="background1" w:themeFillShade="D9"/>
            <w:vAlign w:val="center"/>
          </w:tcPr>
          <w:p>
            <w:pPr>
              <w:jc w:val="center"/>
              <w:rPr>
                <w:rFonts w:ascii="宋体" w:hAnsi="宋体" w:eastAsia="宋体"/>
                <w:b/>
              </w:rPr>
            </w:pPr>
          </w:p>
        </w:tc>
        <w:tc>
          <w:tcPr>
            <w:tcW w:w="1092" w:type="dxa"/>
            <w:shd w:val="clear" w:color="auto" w:fill="D8D8D8" w:themeFill="background1" w:themeFillShade="D9"/>
            <w:vAlign w:val="center"/>
          </w:tcPr>
          <w:p>
            <w:pPr>
              <w:jc w:val="center"/>
              <w:rPr>
                <w:rFonts w:ascii="宋体" w:hAnsi="宋体" w:eastAsia="宋体"/>
                <w:b/>
              </w:rPr>
            </w:pPr>
          </w:p>
        </w:tc>
        <w:tc>
          <w:tcPr>
            <w:tcW w:w="1054" w:type="dxa"/>
            <w:shd w:val="clear" w:color="auto" w:fill="D8D8D8" w:themeFill="background1" w:themeFillShade="D9"/>
            <w:vAlign w:val="center"/>
          </w:tcPr>
          <w:p>
            <w:pPr>
              <w:jc w:val="center"/>
              <w:rPr>
                <w:rFonts w:ascii="宋体" w:hAnsi="宋体" w:eastAsia="宋体"/>
                <w:b/>
              </w:rPr>
            </w:pPr>
          </w:p>
        </w:tc>
        <w:tc>
          <w:tcPr>
            <w:tcW w:w="992" w:type="dxa"/>
            <w:shd w:val="clear" w:color="auto" w:fill="D8D8D8" w:themeFill="background1" w:themeFillShade="D9"/>
            <w:vAlign w:val="center"/>
          </w:tcPr>
          <w:p>
            <w:pPr>
              <w:jc w:val="center"/>
              <w:rPr>
                <w:rFonts w:ascii="宋体" w:hAnsi="宋体" w:eastAsia="宋体"/>
                <w:b/>
              </w:rPr>
            </w:pPr>
          </w:p>
        </w:tc>
        <w:tc>
          <w:tcPr>
            <w:tcW w:w="992" w:type="dxa"/>
            <w:shd w:val="clear" w:color="auto" w:fill="D8D8D8" w:themeFill="background1" w:themeFillShade="D9"/>
            <w:vAlign w:val="center"/>
          </w:tcPr>
          <w:p>
            <w:pPr>
              <w:jc w:val="center"/>
              <w:rPr>
                <w:rFonts w:ascii="宋体" w:hAnsi="宋体" w:eastAsia="宋体"/>
                <w:b/>
              </w:rPr>
            </w:pPr>
          </w:p>
        </w:tc>
        <w:tc>
          <w:tcPr>
            <w:tcW w:w="995" w:type="dxa"/>
            <w:shd w:val="clear" w:color="auto" w:fill="D8D8D8" w:themeFill="background1" w:themeFillShade="D9"/>
            <w:vAlign w:val="center"/>
          </w:tcPr>
          <w:p>
            <w:pPr>
              <w:jc w:val="center"/>
              <w:rPr>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vAlign w:val="center"/>
          </w:tcPr>
          <w:p>
            <w:pPr>
              <w:jc w:val="center"/>
              <w:rPr>
                <w:rFonts w:ascii="宋体" w:hAnsi="宋体" w:eastAsia="宋体"/>
              </w:rPr>
            </w:pPr>
            <w:r>
              <w:rPr>
                <w:rFonts w:hint="eastAsia" w:ascii="宋体" w:hAnsi="宋体" w:eastAsia="宋体"/>
              </w:rPr>
              <w:t>39</w:t>
            </w:r>
          </w:p>
        </w:tc>
        <w:tc>
          <w:tcPr>
            <w:tcW w:w="991" w:type="dxa"/>
            <w:vAlign w:val="center"/>
          </w:tcPr>
          <w:p>
            <w:pPr>
              <w:jc w:val="center"/>
              <w:rPr>
                <w:rFonts w:ascii="宋体" w:hAnsi="宋体" w:eastAsia="宋体"/>
              </w:rPr>
            </w:pPr>
            <w:r>
              <w:rPr>
                <w:rFonts w:hint="eastAsia" w:ascii="宋体" w:hAnsi="宋体" w:eastAsia="宋体"/>
              </w:rPr>
              <w:t>34</w:t>
            </w:r>
          </w:p>
        </w:tc>
        <w:tc>
          <w:tcPr>
            <w:tcW w:w="994" w:type="dxa"/>
            <w:vAlign w:val="center"/>
          </w:tcPr>
          <w:p>
            <w:pPr>
              <w:jc w:val="center"/>
              <w:rPr>
                <w:rFonts w:ascii="宋体" w:hAnsi="宋体" w:eastAsia="宋体"/>
              </w:rPr>
            </w:pPr>
            <w:r>
              <w:rPr>
                <w:rFonts w:hint="eastAsia" w:ascii="宋体" w:hAnsi="宋体" w:eastAsia="宋体"/>
              </w:rPr>
              <w:t>30</w:t>
            </w:r>
          </w:p>
        </w:tc>
        <w:tc>
          <w:tcPr>
            <w:tcW w:w="1092" w:type="dxa"/>
            <w:gridSpan w:val="2"/>
            <w:vAlign w:val="center"/>
          </w:tcPr>
          <w:p>
            <w:pPr>
              <w:jc w:val="center"/>
              <w:rPr>
                <w:rFonts w:ascii="宋体" w:hAnsi="宋体" w:eastAsia="宋体"/>
              </w:rPr>
            </w:pPr>
            <w:r>
              <w:rPr>
                <w:rFonts w:hint="eastAsia" w:ascii="宋体" w:hAnsi="宋体" w:eastAsia="宋体"/>
              </w:rPr>
              <w:t>33</w:t>
            </w:r>
          </w:p>
        </w:tc>
        <w:tc>
          <w:tcPr>
            <w:tcW w:w="1092" w:type="dxa"/>
            <w:vAlign w:val="center"/>
          </w:tcPr>
          <w:p>
            <w:pPr>
              <w:jc w:val="center"/>
              <w:rPr>
                <w:rFonts w:ascii="宋体" w:hAnsi="宋体" w:eastAsia="宋体"/>
              </w:rPr>
            </w:pPr>
            <w:r>
              <w:rPr>
                <w:rFonts w:hint="eastAsia" w:ascii="宋体" w:hAnsi="宋体" w:eastAsia="宋体"/>
              </w:rPr>
              <w:t>34</w:t>
            </w:r>
          </w:p>
        </w:tc>
        <w:tc>
          <w:tcPr>
            <w:tcW w:w="1054" w:type="dxa"/>
            <w:vAlign w:val="center"/>
          </w:tcPr>
          <w:p>
            <w:pPr>
              <w:jc w:val="center"/>
              <w:rPr>
                <w:rFonts w:ascii="宋体" w:hAnsi="宋体" w:eastAsia="宋体"/>
              </w:rPr>
            </w:pPr>
            <w:r>
              <w:rPr>
                <w:rFonts w:hint="eastAsia" w:ascii="宋体" w:hAnsi="宋体" w:eastAsia="宋体"/>
              </w:rPr>
              <w:t>32</w:t>
            </w:r>
          </w:p>
        </w:tc>
        <w:tc>
          <w:tcPr>
            <w:tcW w:w="992" w:type="dxa"/>
            <w:vAlign w:val="center"/>
          </w:tcPr>
          <w:p>
            <w:pPr>
              <w:jc w:val="center"/>
              <w:rPr>
                <w:rFonts w:ascii="宋体" w:hAnsi="宋体" w:eastAsia="宋体"/>
              </w:rPr>
            </w:pPr>
            <w:r>
              <w:rPr>
                <w:rFonts w:hint="eastAsia" w:ascii="宋体" w:hAnsi="宋体" w:eastAsia="宋体"/>
              </w:rPr>
              <w:t>33</w:t>
            </w:r>
          </w:p>
        </w:tc>
        <w:tc>
          <w:tcPr>
            <w:tcW w:w="992" w:type="dxa"/>
            <w:vAlign w:val="center"/>
          </w:tcPr>
          <w:p>
            <w:pPr>
              <w:jc w:val="center"/>
              <w:rPr>
                <w:rFonts w:ascii="宋体" w:hAnsi="宋体" w:eastAsia="宋体"/>
              </w:rPr>
            </w:pPr>
            <w:r>
              <w:rPr>
                <w:rFonts w:hint="eastAsia" w:ascii="宋体" w:hAnsi="宋体" w:eastAsia="宋体"/>
              </w:rPr>
              <w:t>35</w:t>
            </w:r>
          </w:p>
        </w:tc>
        <w:tc>
          <w:tcPr>
            <w:tcW w:w="995" w:type="dxa"/>
            <w:vAlign w:val="center"/>
          </w:tcPr>
          <w:p>
            <w:pPr>
              <w:jc w:val="center"/>
              <w:rPr>
                <w:rFonts w:ascii="宋体" w:hAnsi="宋体" w:eastAsia="宋体"/>
              </w:rPr>
            </w:pPr>
            <w:r>
              <w:rPr>
                <w:rFonts w:hint="eastAsia" w:ascii="宋体" w:hAnsi="宋体" w:eastAsia="宋体"/>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shd w:val="clear" w:color="auto" w:fill="D8D8D8" w:themeFill="background1" w:themeFillShade="D9"/>
            <w:vAlign w:val="center"/>
          </w:tcPr>
          <w:p>
            <w:pPr>
              <w:jc w:val="center"/>
              <w:rPr>
                <w:rFonts w:ascii="宋体" w:hAnsi="宋体" w:eastAsia="宋体"/>
              </w:rPr>
            </w:pPr>
          </w:p>
        </w:tc>
        <w:tc>
          <w:tcPr>
            <w:tcW w:w="991" w:type="dxa"/>
            <w:shd w:val="clear" w:color="auto" w:fill="D8D8D8" w:themeFill="background1" w:themeFillShade="D9"/>
            <w:vAlign w:val="center"/>
          </w:tcPr>
          <w:p>
            <w:pPr>
              <w:jc w:val="center"/>
              <w:rPr>
                <w:rFonts w:ascii="宋体" w:hAnsi="宋体" w:eastAsia="宋体"/>
              </w:rPr>
            </w:pP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dev_id</w:t>
            </w:r>
            <w:r>
              <w:rPr>
                <w:rFonts w:ascii="宋体" w:hAnsi="宋体" w:eastAsia="宋体"/>
                <w:b/>
              </w:rPr>
              <w:br w:type="textWrapping"/>
            </w:r>
            <w:r>
              <w:rPr>
                <w:rFonts w:hint="eastAsia" w:ascii="宋体" w:hAnsi="宋体" w:eastAsia="宋体"/>
                <w:b/>
              </w:rPr>
              <w:t>(LSB)</w:t>
            </w:r>
          </w:p>
        </w:tc>
        <w:tc>
          <w:tcPr>
            <w:tcW w:w="1092" w:type="dxa"/>
            <w:gridSpan w:val="2"/>
            <w:shd w:val="clear" w:color="auto" w:fill="D6E3BC" w:themeFill="accent3" w:themeFillTint="66"/>
            <w:vAlign w:val="center"/>
          </w:tcPr>
          <w:p>
            <w:pPr>
              <w:jc w:val="center"/>
              <w:rPr>
                <w:rFonts w:ascii="宋体" w:hAnsi="宋体" w:eastAsia="宋体"/>
                <w:b/>
              </w:rPr>
            </w:pPr>
            <w:r>
              <w:rPr>
                <w:rFonts w:hint="eastAsia" w:ascii="宋体" w:hAnsi="宋体" w:eastAsia="宋体"/>
                <w:b/>
              </w:rPr>
              <w:t>param_type</w:t>
            </w:r>
          </w:p>
        </w:tc>
        <w:tc>
          <w:tcPr>
            <w:tcW w:w="1092" w:type="dxa"/>
            <w:shd w:val="clear" w:color="auto" w:fill="D6E3BC" w:themeFill="accent3" w:themeFillTint="66"/>
            <w:vAlign w:val="center"/>
          </w:tcPr>
          <w:p>
            <w:pPr>
              <w:jc w:val="center"/>
              <w:rPr>
                <w:rFonts w:ascii="宋体" w:hAnsi="宋体" w:eastAsia="宋体"/>
                <w:b/>
              </w:rPr>
            </w:pPr>
            <w:r>
              <w:rPr>
                <w:rFonts w:ascii="宋体" w:hAnsi="宋体" w:eastAsia="宋体"/>
                <w:b/>
              </w:rPr>
              <w:t>ant</w:t>
            </w:r>
            <w:r>
              <w:rPr>
                <w:rFonts w:hint="eastAsia" w:ascii="宋体" w:hAnsi="宋体" w:eastAsia="宋体"/>
                <w:b/>
              </w:rPr>
              <w:t>1_fw_ver(H)</w:t>
            </w:r>
          </w:p>
        </w:tc>
        <w:tc>
          <w:tcPr>
            <w:tcW w:w="1054" w:type="dxa"/>
            <w:shd w:val="clear" w:color="auto" w:fill="D6E3BC" w:themeFill="accent3" w:themeFillTint="66"/>
            <w:vAlign w:val="center"/>
          </w:tcPr>
          <w:p>
            <w:pPr>
              <w:jc w:val="center"/>
              <w:rPr>
                <w:rFonts w:ascii="宋体" w:hAnsi="宋体" w:eastAsia="宋体"/>
                <w:b/>
              </w:rPr>
            </w:pPr>
            <w:r>
              <w:rPr>
                <w:rFonts w:ascii="宋体" w:hAnsi="宋体" w:eastAsia="宋体"/>
                <w:b/>
              </w:rPr>
              <w:t>ant</w:t>
            </w:r>
            <w:r>
              <w:rPr>
                <w:rFonts w:hint="eastAsia" w:ascii="宋体" w:hAnsi="宋体" w:eastAsia="宋体"/>
                <w:b/>
              </w:rPr>
              <w:t>1_fw_ver(L)</w:t>
            </w:r>
          </w:p>
        </w:tc>
        <w:tc>
          <w:tcPr>
            <w:tcW w:w="992" w:type="dxa"/>
            <w:shd w:val="clear" w:color="auto" w:fill="D6E3BC" w:themeFill="accent3" w:themeFillTint="66"/>
            <w:vAlign w:val="center"/>
          </w:tcPr>
          <w:p>
            <w:pPr>
              <w:jc w:val="center"/>
              <w:rPr>
                <w:rFonts w:ascii="宋体" w:hAnsi="宋体" w:eastAsia="宋体"/>
                <w:b/>
              </w:rPr>
            </w:pPr>
            <w:r>
              <w:rPr>
                <w:rFonts w:ascii="宋体" w:hAnsi="宋体" w:eastAsia="宋体"/>
                <w:b/>
              </w:rPr>
              <w:t>ant</w:t>
            </w:r>
            <w:r>
              <w:rPr>
                <w:rFonts w:hint="eastAsia" w:ascii="宋体" w:hAnsi="宋体" w:eastAsia="宋体"/>
                <w:b/>
              </w:rPr>
              <w:t>2_fw_ver(H)</w:t>
            </w:r>
          </w:p>
        </w:tc>
        <w:tc>
          <w:tcPr>
            <w:tcW w:w="992" w:type="dxa"/>
            <w:shd w:val="clear" w:color="auto" w:fill="D6E3BC" w:themeFill="accent3" w:themeFillTint="66"/>
            <w:vAlign w:val="center"/>
          </w:tcPr>
          <w:p>
            <w:pPr>
              <w:jc w:val="center"/>
              <w:rPr>
                <w:rFonts w:ascii="宋体" w:hAnsi="宋体" w:eastAsia="宋体"/>
                <w:b/>
              </w:rPr>
            </w:pPr>
            <w:r>
              <w:rPr>
                <w:rFonts w:ascii="宋体" w:hAnsi="宋体" w:eastAsia="宋体"/>
                <w:b/>
              </w:rPr>
              <w:t>ant</w:t>
            </w:r>
            <w:r>
              <w:rPr>
                <w:rFonts w:hint="eastAsia" w:ascii="宋体" w:hAnsi="宋体" w:eastAsia="宋体"/>
                <w:b/>
              </w:rPr>
              <w:t>2_fw_ver(L)</w:t>
            </w:r>
          </w:p>
        </w:tc>
        <w:tc>
          <w:tcPr>
            <w:tcW w:w="995" w:type="dxa"/>
            <w:shd w:val="clear" w:color="auto" w:fill="D6E3BC" w:themeFill="accent3" w:themeFillTint="66"/>
            <w:vAlign w:val="center"/>
          </w:tcPr>
          <w:p>
            <w:pPr>
              <w:jc w:val="center"/>
              <w:rPr>
                <w:rFonts w:ascii="宋体" w:hAnsi="宋体" w:eastAsia="宋体"/>
                <w:b/>
              </w:rPr>
            </w:pPr>
            <w:r>
              <w:rPr>
                <w:rFonts w:ascii="宋体" w:hAnsi="宋体" w:eastAsia="宋体"/>
                <w:b/>
              </w:rPr>
              <w:t>ant</w:t>
            </w:r>
            <w:r>
              <w:rPr>
                <w:rFonts w:hint="eastAsia" w:ascii="宋体" w:hAnsi="宋体" w:eastAsia="宋体"/>
                <w:b/>
              </w:rPr>
              <w:t>3_fw_ver(H)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vAlign w:val="center"/>
          </w:tcPr>
          <w:p>
            <w:pPr>
              <w:jc w:val="center"/>
              <w:rPr>
                <w:rFonts w:ascii="宋体" w:hAnsi="宋体" w:eastAsia="宋体"/>
              </w:rPr>
            </w:pPr>
            <w:r>
              <w:rPr>
                <w:rFonts w:hint="eastAsia" w:ascii="宋体" w:hAnsi="宋体" w:eastAsia="宋体"/>
              </w:rPr>
              <w:t>39</w:t>
            </w:r>
          </w:p>
        </w:tc>
        <w:tc>
          <w:tcPr>
            <w:tcW w:w="991" w:type="dxa"/>
            <w:vAlign w:val="center"/>
          </w:tcPr>
          <w:p>
            <w:pPr>
              <w:jc w:val="center"/>
              <w:rPr>
                <w:rFonts w:ascii="宋体" w:hAnsi="宋体" w:eastAsia="宋体"/>
              </w:rPr>
            </w:pPr>
            <w:r>
              <w:rPr>
                <w:rFonts w:hint="eastAsia" w:ascii="宋体" w:hAnsi="宋体" w:eastAsia="宋体"/>
              </w:rPr>
              <w:t>36</w:t>
            </w:r>
          </w:p>
        </w:tc>
        <w:tc>
          <w:tcPr>
            <w:tcW w:w="994" w:type="dxa"/>
            <w:vAlign w:val="center"/>
          </w:tcPr>
          <w:p>
            <w:pPr>
              <w:jc w:val="center"/>
              <w:rPr>
                <w:rFonts w:ascii="宋体" w:hAnsi="宋体" w:eastAsia="宋体"/>
              </w:rPr>
            </w:pPr>
            <w:r>
              <w:rPr>
                <w:rFonts w:hint="eastAsia" w:ascii="宋体" w:hAnsi="宋体" w:eastAsia="宋体"/>
              </w:rPr>
              <w:t>00</w:t>
            </w:r>
          </w:p>
        </w:tc>
        <w:tc>
          <w:tcPr>
            <w:tcW w:w="1092" w:type="dxa"/>
            <w:gridSpan w:val="2"/>
            <w:vAlign w:val="center"/>
          </w:tcPr>
          <w:p>
            <w:pPr>
              <w:jc w:val="center"/>
              <w:rPr>
                <w:rFonts w:ascii="宋体" w:hAnsi="宋体" w:eastAsia="宋体" w:cs="Times New Roman"/>
                <w:color w:val="FF33CC"/>
                <w:kern w:val="0"/>
                <w:szCs w:val="20"/>
              </w:rPr>
            </w:pPr>
            <w:r>
              <w:rPr>
                <w:rFonts w:hint="eastAsia" w:ascii="宋体" w:hAnsi="宋体" w:eastAsia="宋体" w:cs="Times New Roman"/>
                <w:color w:val="FF33CC"/>
                <w:kern w:val="0"/>
                <w:szCs w:val="20"/>
              </w:rPr>
              <w:t>02</w:t>
            </w:r>
          </w:p>
        </w:tc>
        <w:tc>
          <w:tcPr>
            <w:tcW w:w="10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3333FF"/>
                <w:kern w:val="0"/>
                <w:szCs w:val="20"/>
              </w:rPr>
              <w:t>01</w:t>
            </w:r>
          </w:p>
        </w:tc>
        <w:tc>
          <w:tcPr>
            <w:tcW w:w="1054"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06</w:t>
            </w:r>
          </w:p>
        </w:tc>
        <w:tc>
          <w:tcPr>
            <w:tcW w:w="992"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3333FF"/>
                <w:kern w:val="0"/>
                <w:szCs w:val="20"/>
              </w:rPr>
              <w:t>01</w:t>
            </w:r>
          </w:p>
        </w:tc>
        <w:tc>
          <w:tcPr>
            <w:tcW w:w="992"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06</w:t>
            </w:r>
          </w:p>
        </w:tc>
        <w:tc>
          <w:tcPr>
            <w:tcW w:w="995" w:type="dxa"/>
            <w:vAlign w:val="center"/>
          </w:tcPr>
          <w:p>
            <w:pPr>
              <w:jc w:val="center"/>
              <w:rPr>
                <w:rFonts w:ascii="宋体" w:hAnsi="宋体" w:eastAsia="宋体" w:cs="Times New Roman"/>
                <w:color w:val="21F1EC"/>
                <w:kern w:val="0"/>
                <w:szCs w:val="20"/>
              </w:rPr>
            </w:pPr>
            <w:r>
              <w:rPr>
                <w:rFonts w:hint="eastAsia" w:ascii="宋体" w:hAnsi="宋体" w:eastAsia="宋体" w:cs="Times New Roman"/>
                <w:color w:val="3333FF"/>
                <w:kern w:val="0"/>
                <w:szCs w:val="2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vAlign w:val="center"/>
          </w:tcPr>
          <w:p>
            <w:pPr>
              <w:jc w:val="center"/>
              <w:rPr>
                <w:rFonts w:ascii="宋体" w:hAnsi="宋体" w:eastAsia="宋体"/>
                <w:b/>
              </w:rPr>
            </w:pPr>
            <w:r>
              <w:rPr>
                <w:rFonts w:ascii="宋体" w:hAnsi="宋体" w:eastAsia="宋体"/>
                <w:b/>
              </w:rPr>
              <w:t>ant</w:t>
            </w:r>
            <w:r>
              <w:rPr>
                <w:rFonts w:hint="eastAsia" w:ascii="宋体" w:hAnsi="宋体" w:eastAsia="宋体"/>
                <w:b/>
              </w:rPr>
              <w:t>3_fw_ver(L)</w:t>
            </w:r>
          </w:p>
        </w:tc>
        <w:tc>
          <w:tcPr>
            <w:tcW w:w="991" w:type="dxa"/>
            <w:vAlign w:val="center"/>
          </w:tcPr>
          <w:p>
            <w:pPr>
              <w:jc w:val="center"/>
              <w:rPr>
                <w:rFonts w:ascii="宋体" w:hAnsi="宋体" w:eastAsia="宋体"/>
                <w:b/>
              </w:rPr>
            </w:pPr>
            <w:r>
              <w:rPr>
                <w:rFonts w:ascii="宋体" w:hAnsi="宋体" w:eastAsia="宋体"/>
                <w:b/>
              </w:rPr>
              <w:t>ant</w:t>
            </w:r>
            <w:r>
              <w:rPr>
                <w:rFonts w:hint="eastAsia" w:ascii="宋体" w:hAnsi="宋体" w:eastAsia="宋体"/>
                <w:b/>
              </w:rPr>
              <w:t>4_fw_ver(H)</w:t>
            </w:r>
          </w:p>
        </w:tc>
        <w:tc>
          <w:tcPr>
            <w:tcW w:w="994" w:type="dxa"/>
            <w:vAlign w:val="center"/>
          </w:tcPr>
          <w:p>
            <w:pPr>
              <w:jc w:val="center"/>
              <w:rPr>
                <w:rFonts w:ascii="宋体" w:hAnsi="宋体" w:eastAsia="宋体"/>
                <w:b/>
              </w:rPr>
            </w:pPr>
            <w:r>
              <w:rPr>
                <w:rFonts w:ascii="宋体" w:hAnsi="宋体" w:eastAsia="宋体"/>
                <w:b/>
              </w:rPr>
              <w:t>ant</w:t>
            </w:r>
            <w:r>
              <w:rPr>
                <w:rFonts w:hint="eastAsia" w:ascii="宋体" w:hAnsi="宋体" w:eastAsia="宋体"/>
                <w:b/>
              </w:rPr>
              <w:t>4_fw_ver(L)</w:t>
            </w:r>
          </w:p>
        </w:tc>
        <w:tc>
          <w:tcPr>
            <w:tcW w:w="1092" w:type="dxa"/>
            <w:gridSpan w:val="2"/>
            <w:vAlign w:val="center"/>
          </w:tcPr>
          <w:p>
            <w:pPr>
              <w:jc w:val="center"/>
              <w:rPr>
                <w:rFonts w:ascii="宋体" w:hAnsi="宋体" w:eastAsia="宋体"/>
                <w:b/>
              </w:rPr>
            </w:pPr>
            <w:r>
              <w:rPr>
                <w:rFonts w:ascii="宋体" w:hAnsi="宋体" w:eastAsia="宋体"/>
                <w:b/>
              </w:rPr>
              <w:t>ant</w:t>
            </w:r>
            <w:r>
              <w:rPr>
                <w:rFonts w:hint="eastAsia" w:ascii="宋体" w:hAnsi="宋体" w:eastAsia="宋体"/>
                <w:b/>
              </w:rPr>
              <w:t>1_gain</w:t>
            </w:r>
          </w:p>
        </w:tc>
        <w:tc>
          <w:tcPr>
            <w:tcW w:w="1092" w:type="dxa"/>
            <w:vAlign w:val="center"/>
          </w:tcPr>
          <w:p>
            <w:pPr>
              <w:jc w:val="center"/>
              <w:rPr>
                <w:rFonts w:ascii="宋体" w:hAnsi="宋体" w:eastAsia="宋体"/>
                <w:b/>
              </w:rPr>
            </w:pPr>
            <w:r>
              <w:rPr>
                <w:rFonts w:ascii="宋体" w:hAnsi="宋体" w:eastAsia="宋体"/>
                <w:b/>
              </w:rPr>
              <w:t>ant</w:t>
            </w:r>
            <w:r>
              <w:rPr>
                <w:rFonts w:hint="eastAsia" w:ascii="宋体" w:hAnsi="宋体" w:eastAsia="宋体"/>
                <w:b/>
              </w:rPr>
              <w:t>2_gain</w:t>
            </w:r>
          </w:p>
        </w:tc>
        <w:tc>
          <w:tcPr>
            <w:tcW w:w="1054" w:type="dxa"/>
            <w:vAlign w:val="center"/>
          </w:tcPr>
          <w:p>
            <w:pPr>
              <w:jc w:val="center"/>
              <w:rPr>
                <w:rFonts w:ascii="宋体" w:hAnsi="宋体" w:eastAsia="宋体"/>
                <w:b/>
              </w:rPr>
            </w:pPr>
            <w:r>
              <w:rPr>
                <w:rFonts w:ascii="宋体" w:hAnsi="宋体" w:eastAsia="宋体"/>
                <w:b/>
              </w:rPr>
              <w:t>ant</w:t>
            </w:r>
            <w:r>
              <w:rPr>
                <w:rFonts w:hint="eastAsia" w:ascii="宋体" w:hAnsi="宋体" w:eastAsia="宋体"/>
                <w:b/>
              </w:rPr>
              <w:t>3_gain</w:t>
            </w:r>
          </w:p>
        </w:tc>
        <w:tc>
          <w:tcPr>
            <w:tcW w:w="992" w:type="dxa"/>
            <w:vAlign w:val="center"/>
          </w:tcPr>
          <w:p>
            <w:pPr>
              <w:jc w:val="center"/>
              <w:rPr>
                <w:rFonts w:ascii="宋体" w:hAnsi="宋体" w:eastAsia="宋体"/>
                <w:b/>
              </w:rPr>
            </w:pPr>
            <w:r>
              <w:rPr>
                <w:rFonts w:ascii="宋体" w:hAnsi="宋体" w:eastAsia="宋体"/>
                <w:b/>
              </w:rPr>
              <w:t>ant</w:t>
            </w:r>
            <w:r>
              <w:rPr>
                <w:rFonts w:hint="eastAsia" w:ascii="宋体" w:hAnsi="宋体" w:eastAsia="宋体"/>
                <w:b/>
              </w:rPr>
              <w:t>4_gain</w:t>
            </w:r>
          </w:p>
        </w:tc>
        <w:tc>
          <w:tcPr>
            <w:tcW w:w="992" w:type="dxa"/>
            <w:vAlign w:val="center"/>
          </w:tcPr>
          <w:p>
            <w:pPr>
              <w:rPr>
                <w:rFonts w:ascii="宋体" w:hAnsi="宋体" w:eastAsia="宋体" w:cs="Times New Roman"/>
                <w:color w:val="3333FF"/>
                <w:kern w:val="0"/>
                <w:szCs w:val="20"/>
              </w:rPr>
            </w:pPr>
            <w:r>
              <w:rPr>
                <w:rFonts w:ascii="宋体" w:hAnsi="宋体" w:eastAsia="宋体"/>
                <w:b/>
              </w:rPr>
              <w:t>ant</w:t>
            </w:r>
            <w:r>
              <w:rPr>
                <w:rFonts w:hint="eastAsia" w:ascii="宋体" w:hAnsi="宋体" w:eastAsia="宋体"/>
                <w:b/>
              </w:rPr>
              <w:t>1_rssi</w:t>
            </w:r>
          </w:p>
        </w:tc>
        <w:tc>
          <w:tcPr>
            <w:tcW w:w="995" w:type="dxa"/>
            <w:vAlign w:val="center"/>
          </w:tcPr>
          <w:p>
            <w:pPr>
              <w:rPr>
                <w:rFonts w:ascii="宋体" w:hAnsi="宋体" w:eastAsia="宋体" w:cs="Times New Roman"/>
                <w:color w:val="3333FF"/>
                <w:kern w:val="0"/>
                <w:szCs w:val="20"/>
              </w:rPr>
            </w:pPr>
            <w:r>
              <w:rPr>
                <w:rFonts w:ascii="宋体" w:hAnsi="宋体" w:eastAsia="宋体"/>
                <w:b/>
              </w:rPr>
              <w:t>ant</w:t>
            </w:r>
            <w:r>
              <w:rPr>
                <w:rFonts w:hint="eastAsia" w:ascii="宋体" w:hAnsi="宋体" w:eastAsia="宋体"/>
                <w:b/>
              </w:rPr>
              <w:t>2_rssi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8"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06</w:t>
            </w:r>
          </w:p>
        </w:tc>
        <w:tc>
          <w:tcPr>
            <w:tcW w:w="991" w:type="dxa"/>
            <w:vAlign w:val="center"/>
          </w:tcPr>
          <w:p>
            <w:pPr>
              <w:jc w:val="center"/>
              <w:rPr>
                <w:rFonts w:ascii="宋体" w:hAnsi="宋体" w:eastAsia="宋体" w:cs="Times New Roman"/>
                <w:color w:val="FF33CC"/>
                <w:kern w:val="0"/>
                <w:szCs w:val="20"/>
              </w:rPr>
            </w:pPr>
            <w:r>
              <w:rPr>
                <w:rFonts w:hint="eastAsia" w:ascii="宋体" w:hAnsi="宋体" w:eastAsia="宋体" w:cs="Times New Roman"/>
                <w:color w:val="3333FF"/>
                <w:kern w:val="0"/>
                <w:szCs w:val="20"/>
              </w:rPr>
              <w:t>FF</w:t>
            </w:r>
          </w:p>
        </w:tc>
        <w:tc>
          <w:tcPr>
            <w:tcW w:w="994" w:type="dxa"/>
            <w:vAlign w:val="center"/>
          </w:tcPr>
          <w:p>
            <w:pPr>
              <w:jc w:val="center"/>
              <w:rPr>
                <w:rFonts w:ascii="宋体" w:hAnsi="宋体" w:eastAsia="宋体" w:cs="Times New Roman"/>
                <w:color w:val="3333FF"/>
                <w:kern w:val="0"/>
                <w:szCs w:val="20"/>
              </w:rPr>
            </w:pPr>
            <w:r>
              <w:rPr>
                <w:rFonts w:hint="eastAsia" w:ascii="宋体" w:hAnsi="宋体" w:eastAsia="宋体" w:cs="Times New Roman"/>
                <w:color w:val="3333FF"/>
                <w:kern w:val="0"/>
                <w:szCs w:val="20"/>
              </w:rPr>
              <w:t>FF</w:t>
            </w:r>
          </w:p>
        </w:tc>
        <w:tc>
          <w:tcPr>
            <w:tcW w:w="1092" w:type="dxa"/>
            <w:gridSpan w:val="2"/>
            <w:vAlign w:val="center"/>
          </w:tcPr>
          <w:p>
            <w:pPr>
              <w:jc w:val="center"/>
              <w:rPr>
                <w:rFonts w:ascii="宋体" w:hAnsi="宋体" w:eastAsia="宋体" w:cs="Times New Roman"/>
                <w:color w:val="FF33CC"/>
                <w:kern w:val="0"/>
                <w:szCs w:val="20"/>
              </w:rPr>
            </w:pPr>
            <w:r>
              <w:rPr>
                <w:rFonts w:asciiTheme="minorEastAsia" w:hAnsiTheme="minorEastAsia"/>
                <w:color w:val="00CC00"/>
              </w:rPr>
              <w:t>1F</w:t>
            </w:r>
          </w:p>
        </w:tc>
        <w:tc>
          <w:tcPr>
            <w:tcW w:w="1092" w:type="dxa"/>
            <w:vAlign w:val="center"/>
          </w:tcPr>
          <w:p>
            <w:pPr>
              <w:jc w:val="center"/>
              <w:rPr>
                <w:rFonts w:ascii="宋体" w:hAnsi="宋体" w:eastAsia="宋体" w:cs="Times New Roman"/>
                <w:color w:val="FF33CC"/>
                <w:kern w:val="0"/>
                <w:szCs w:val="20"/>
              </w:rPr>
            </w:pPr>
            <w:r>
              <w:rPr>
                <w:rFonts w:asciiTheme="minorEastAsia" w:hAnsiTheme="minorEastAsia"/>
                <w:color w:val="00CC00"/>
              </w:rPr>
              <w:t>1F</w:t>
            </w:r>
          </w:p>
        </w:tc>
        <w:tc>
          <w:tcPr>
            <w:tcW w:w="1054" w:type="dxa"/>
            <w:vAlign w:val="center"/>
          </w:tcPr>
          <w:p>
            <w:pPr>
              <w:jc w:val="center"/>
              <w:rPr>
                <w:rFonts w:ascii="宋体" w:hAnsi="宋体" w:eastAsia="宋体" w:cs="Times New Roman"/>
                <w:color w:val="FF33CC"/>
                <w:kern w:val="0"/>
                <w:szCs w:val="20"/>
              </w:rPr>
            </w:pPr>
            <w:r>
              <w:rPr>
                <w:rFonts w:asciiTheme="minorEastAsia" w:hAnsiTheme="minorEastAsia"/>
                <w:color w:val="00CC00"/>
              </w:rPr>
              <w:t>1F</w:t>
            </w:r>
          </w:p>
        </w:tc>
        <w:tc>
          <w:tcPr>
            <w:tcW w:w="992" w:type="dxa"/>
            <w:vAlign w:val="center"/>
          </w:tcPr>
          <w:p>
            <w:pPr>
              <w:jc w:val="center"/>
              <w:rPr>
                <w:rFonts w:ascii="宋体" w:hAnsi="宋体" w:eastAsia="宋体" w:cs="Times New Roman"/>
                <w:color w:val="FF33CC"/>
                <w:kern w:val="0"/>
                <w:szCs w:val="20"/>
              </w:rPr>
            </w:pPr>
            <w:r>
              <w:rPr>
                <w:rFonts w:hint="eastAsia" w:asciiTheme="minorEastAsia" w:hAnsiTheme="minorEastAsia"/>
                <w:color w:val="00CC00"/>
              </w:rPr>
              <w:t>FF</w:t>
            </w:r>
          </w:p>
        </w:tc>
        <w:tc>
          <w:tcPr>
            <w:tcW w:w="992" w:type="dxa"/>
            <w:vAlign w:val="center"/>
          </w:tcPr>
          <w:p>
            <w:pPr>
              <w:jc w:val="center"/>
              <w:rPr>
                <w:rFonts w:ascii="宋体" w:hAnsi="宋体" w:eastAsia="宋体" w:cs="Times New Roman"/>
                <w:color w:val="3333FF"/>
                <w:kern w:val="0"/>
                <w:szCs w:val="20"/>
              </w:rPr>
            </w:pPr>
            <w:r>
              <w:rPr>
                <w:rFonts w:asciiTheme="minorEastAsia" w:hAnsiTheme="minorEastAsia"/>
                <w:i/>
                <w:color w:val="FFC000"/>
              </w:rPr>
              <w:t>A8</w:t>
            </w:r>
          </w:p>
        </w:tc>
        <w:tc>
          <w:tcPr>
            <w:tcW w:w="995" w:type="dxa"/>
            <w:vAlign w:val="center"/>
          </w:tcPr>
          <w:p>
            <w:pPr>
              <w:jc w:val="center"/>
              <w:rPr>
                <w:rFonts w:ascii="宋体" w:hAnsi="宋体" w:eastAsia="宋体" w:cs="Times New Roman"/>
                <w:color w:val="3333FF"/>
                <w:kern w:val="0"/>
                <w:szCs w:val="20"/>
              </w:rPr>
            </w:pPr>
            <w:r>
              <w:rPr>
                <w:rFonts w:asciiTheme="minorEastAsia" w:hAnsiTheme="minorEastAsia"/>
                <w:i/>
                <w:color w:val="FFC000"/>
              </w:rPr>
              <w:t>A8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6"/>
          <w:wAfter w:w="5225" w:type="dxa"/>
        </w:trPr>
        <w:tc>
          <w:tcPr>
            <w:tcW w:w="958" w:type="dxa"/>
            <w:shd w:val="clear" w:color="auto" w:fill="D6E3BC" w:themeFill="accent3" w:themeFillTint="66"/>
            <w:vAlign w:val="center"/>
          </w:tcPr>
          <w:p>
            <w:pPr>
              <w:rPr>
                <w:rFonts w:ascii="宋体" w:hAnsi="宋体" w:eastAsia="宋体" w:cs="Times New Roman"/>
                <w:color w:val="3333FF"/>
                <w:kern w:val="0"/>
                <w:szCs w:val="20"/>
              </w:rPr>
            </w:pPr>
            <w:r>
              <w:rPr>
                <w:rFonts w:ascii="宋体" w:hAnsi="宋体" w:eastAsia="宋体"/>
                <w:b/>
              </w:rPr>
              <w:t>ant</w:t>
            </w:r>
            <w:r>
              <w:rPr>
                <w:rFonts w:hint="eastAsia" w:ascii="宋体" w:hAnsi="宋体" w:eastAsia="宋体"/>
                <w:b/>
              </w:rPr>
              <w:t>3_rssi</w:t>
            </w:r>
          </w:p>
        </w:tc>
        <w:tc>
          <w:tcPr>
            <w:tcW w:w="991" w:type="dxa"/>
            <w:shd w:val="clear" w:color="auto" w:fill="D6E3BC" w:themeFill="accent3" w:themeFillTint="66"/>
            <w:vAlign w:val="center"/>
          </w:tcPr>
          <w:p>
            <w:pPr>
              <w:rPr>
                <w:rFonts w:ascii="宋体" w:hAnsi="宋体" w:eastAsia="宋体" w:cs="Times New Roman"/>
                <w:color w:val="3333FF"/>
                <w:kern w:val="0"/>
                <w:szCs w:val="20"/>
              </w:rPr>
            </w:pPr>
            <w:r>
              <w:rPr>
                <w:rFonts w:ascii="宋体" w:hAnsi="宋体" w:eastAsia="宋体"/>
                <w:b/>
              </w:rPr>
              <w:t>ant</w:t>
            </w:r>
            <w:r>
              <w:rPr>
                <w:rFonts w:hint="eastAsia" w:ascii="宋体" w:hAnsi="宋体" w:eastAsia="宋体"/>
                <w:b/>
              </w:rPr>
              <w:t>4_rssi</w:t>
            </w:r>
          </w:p>
        </w:tc>
        <w:tc>
          <w:tcPr>
            <w:tcW w:w="994"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(H)</w:t>
            </w:r>
          </w:p>
        </w:tc>
        <w:tc>
          <w:tcPr>
            <w:tcW w:w="992" w:type="dxa"/>
            <w:shd w:val="clear" w:color="auto" w:fill="D8D8D8" w:themeFill="background1" w:themeFillShade="D9"/>
            <w:vAlign w:val="center"/>
          </w:tcPr>
          <w:p>
            <w:pPr>
              <w:jc w:val="center"/>
              <w:rPr>
                <w:rFonts w:ascii="宋体" w:hAnsi="宋体" w:eastAsia="宋体"/>
                <w:b/>
              </w:rPr>
            </w:pPr>
            <w:r>
              <w:rPr>
                <w:rFonts w:hint="eastAsia" w:ascii="宋体" w:hAnsi="宋体" w:eastAsia="宋体"/>
                <w:b/>
              </w:rPr>
              <w:t>crc16</w:t>
            </w:r>
            <w:r>
              <w:rPr>
                <w:rFonts w:ascii="宋体" w:hAnsi="宋体" w:eastAsia="宋体"/>
                <w:b/>
              </w:rPr>
              <w:br w:type="textWrapping"/>
            </w:r>
            <w:r>
              <w:rPr>
                <w:rFonts w:hint="eastAsia" w:ascii="宋体" w:hAnsi="宋体" w:eastAsia="宋体"/>
                <w:b/>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6"/>
          <w:wAfter w:w="5225" w:type="dxa"/>
        </w:trPr>
        <w:tc>
          <w:tcPr>
            <w:tcW w:w="958" w:type="dxa"/>
            <w:vAlign w:val="center"/>
          </w:tcPr>
          <w:p>
            <w:pPr>
              <w:jc w:val="center"/>
              <w:rPr>
                <w:rFonts w:ascii="宋体" w:hAnsi="宋体" w:eastAsia="宋体" w:cs="Times New Roman"/>
                <w:color w:val="3333FF"/>
                <w:kern w:val="0"/>
                <w:szCs w:val="20"/>
              </w:rPr>
            </w:pPr>
            <w:r>
              <w:rPr>
                <w:rFonts w:asciiTheme="minorEastAsia" w:hAnsiTheme="minorEastAsia"/>
                <w:i/>
                <w:color w:val="FFC000"/>
              </w:rPr>
              <w:t>A8</w:t>
            </w:r>
          </w:p>
        </w:tc>
        <w:tc>
          <w:tcPr>
            <w:tcW w:w="991" w:type="dxa"/>
            <w:vAlign w:val="center"/>
          </w:tcPr>
          <w:p>
            <w:pPr>
              <w:jc w:val="center"/>
              <w:rPr>
                <w:rFonts w:ascii="宋体" w:hAnsi="宋体" w:eastAsia="宋体" w:cs="Times New Roman"/>
                <w:color w:val="3333FF"/>
                <w:kern w:val="0"/>
                <w:szCs w:val="20"/>
              </w:rPr>
            </w:pPr>
            <w:r>
              <w:rPr>
                <w:rFonts w:hint="eastAsia" w:asciiTheme="minorEastAsia" w:hAnsiTheme="minorEastAsia"/>
                <w:i/>
                <w:color w:val="FFC000"/>
              </w:rPr>
              <w:t>01</w:t>
            </w:r>
          </w:p>
        </w:tc>
        <w:tc>
          <w:tcPr>
            <w:tcW w:w="994"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83</w:t>
            </w:r>
          </w:p>
        </w:tc>
        <w:tc>
          <w:tcPr>
            <w:tcW w:w="992" w:type="dxa"/>
            <w:vAlign w:val="center"/>
          </w:tcPr>
          <w:p>
            <w:pPr>
              <w:jc w:val="center"/>
              <w:rPr>
                <w:rFonts w:ascii="宋体" w:hAnsi="宋体" w:eastAsia="宋体" w:cs="Times New Roman"/>
                <w:color w:val="C00000"/>
                <w:kern w:val="0"/>
                <w:szCs w:val="20"/>
              </w:rPr>
            </w:pPr>
            <w:r>
              <w:rPr>
                <w:rFonts w:hint="eastAsia" w:ascii="宋体" w:hAnsi="宋体" w:eastAsia="宋体" w:cs="Times New Roman"/>
                <w:color w:val="C00000"/>
                <w:kern w:val="0"/>
                <w:szCs w:val="20"/>
              </w:rPr>
              <w:t>F3</w:t>
            </w:r>
          </w:p>
        </w:tc>
      </w:tr>
    </w:tbl>
    <w:p>
      <w:pPr>
        <w:pStyle w:val="36"/>
        <w:ind w:firstLine="422"/>
        <w:rPr>
          <w:rFonts w:hAnsi="宋体"/>
        </w:rPr>
      </w:pPr>
      <w:del w:id="2405" w:author="asus" w:date="2017-10-06T16:09:00Z">
        <w:r>
          <w:rPr>
            <w:rFonts w:hint="eastAsia" w:hAnsi="宋体"/>
            <w:b/>
            <w:bCs/>
            <w:color w:val="000000" w:themeColor="text1"/>
          </w:rPr>
          <w:delText>起始标识</w:delText>
        </w:r>
      </w:del>
      <w:ins w:id="2406" w:author="asus" w:date="2017-10-06T16:09:00Z">
        <w:r>
          <w:rPr>
            <w:rFonts w:hint="eastAsia" w:hAnsi="宋体"/>
            <w:b/>
            <w:bCs/>
            <w:color w:val="000000" w:themeColor="text1"/>
          </w:rPr>
          <w:t>Start flag</w:t>
        </w:r>
      </w:ins>
    </w:p>
    <w:p>
      <w:pPr>
        <w:pStyle w:val="36"/>
        <w:rPr>
          <w:rFonts w:hAnsi="宋体"/>
        </w:rPr>
      </w:pPr>
      <w:del w:id="2407" w:author="asus" w:date="2017-10-06T16:09:00Z">
        <w:r>
          <w:rPr>
            <w:rFonts w:hint="eastAsia" w:hAnsi="宋体"/>
          </w:rPr>
          <w:delText>起始标识</w:delText>
        </w:r>
      </w:del>
      <w:ins w:id="2408" w:author="asus" w:date="2017-10-06T16:09:00Z">
        <w:r>
          <w:rPr>
            <w:rFonts w:hint="eastAsia" w:hAnsi="宋体"/>
          </w:rPr>
          <w:t>Start flag</w:t>
        </w:r>
      </w:ins>
      <w:r>
        <w:rPr>
          <w:rFonts w:hint="eastAsia" w:hAnsi="宋体"/>
        </w:rPr>
        <w:t>sof     ： 0x55AA</w:t>
      </w:r>
    </w:p>
    <w:p>
      <w:pPr>
        <w:pStyle w:val="36"/>
        <w:ind w:firstLine="422"/>
        <w:rPr>
          <w:rFonts w:hAnsi="宋体"/>
          <w:b/>
        </w:rPr>
      </w:pPr>
      <w:del w:id="2409" w:author="asus" w:date="2017-10-06T16:11:00Z">
        <w:r>
          <w:rPr>
            <w:rFonts w:hint="eastAsia" w:hAnsi="宋体"/>
            <w:b/>
          </w:rPr>
          <w:delText>报文头</w:delText>
        </w:r>
      </w:del>
      <w:ins w:id="2410" w:author="asus" w:date="2017-10-06T16:11:00Z">
        <w:r>
          <w:rPr>
            <w:rFonts w:hint="eastAsia" w:hAnsi="宋体"/>
            <w:b/>
          </w:rPr>
          <w:t>Message header</w:t>
        </w:r>
      </w:ins>
    </w:p>
    <w:p>
      <w:pPr>
        <w:pStyle w:val="36"/>
        <w:rPr>
          <w:rFonts w:hAnsi="宋体"/>
        </w:rPr>
      </w:pPr>
      <w:del w:id="2411" w:author="asus" w:date="2017-10-06T16:12:00Z">
        <w:r>
          <w:rPr>
            <w:rFonts w:hint="eastAsia" w:hAnsi="宋体"/>
          </w:rPr>
          <w:delText>报文长度</w:delText>
        </w:r>
      </w:del>
      <w:ins w:id="2412" w:author="asus" w:date="2017-10-06T16:12:00Z">
        <w:r>
          <w:rPr>
            <w:rFonts w:hint="eastAsia" w:hAnsi="宋体"/>
          </w:rPr>
          <w:t>message length</w:t>
        </w:r>
      </w:ins>
      <w:r>
        <w:rPr>
          <w:rFonts w:hint="eastAsia" w:hAnsi="宋体"/>
        </w:rPr>
        <w:t>len     ： 0x</w:t>
      </w:r>
      <w:r>
        <w:rPr>
          <w:rFonts w:hint="eastAsia" w:hAnsi="宋体"/>
          <w:color w:val="FF0000"/>
        </w:rPr>
        <w:t>002D</w:t>
      </w:r>
    </w:p>
    <w:p>
      <w:pPr>
        <w:pStyle w:val="36"/>
        <w:rPr>
          <w:rFonts w:hAnsi="宋体"/>
        </w:rPr>
      </w:pPr>
      <w:del w:id="2413" w:author="asus" w:date="2017-10-06T16:13:00Z">
        <w:r>
          <w:rPr>
            <w:rFonts w:hint="eastAsia" w:hAnsi="宋体"/>
          </w:rPr>
          <w:delText>命令码</w:delText>
        </w:r>
      </w:del>
      <w:ins w:id="2414" w:author="asus" w:date="2017-10-06T16:13:00Z">
        <w:r>
          <w:rPr>
            <w:rFonts w:hint="eastAsia" w:hAnsi="宋体"/>
          </w:rPr>
          <w:t>command code</w:t>
        </w:r>
      </w:ins>
      <w:r>
        <w:rPr>
          <w:rFonts w:hint="eastAsia" w:hAnsi="宋体"/>
        </w:rPr>
        <w:t xml:space="preserve"> cmd      ： 0x</w:t>
      </w:r>
      <w:r>
        <w:rPr>
          <w:rFonts w:hint="eastAsia" w:hAnsi="宋体"/>
          <w:color w:val="FFC000"/>
        </w:rPr>
        <w:t>000A</w:t>
      </w:r>
    </w:p>
    <w:p>
      <w:pPr>
        <w:pStyle w:val="36"/>
        <w:rPr>
          <w:rFonts w:hAnsi="宋体"/>
        </w:rPr>
      </w:pPr>
      <w:del w:id="2415" w:author="asus" w:date="2017-10-06T16:15:00Z">
        <w:r>
          <w:rPr>
            <w:rFonts w:hint="eastAsia" w:hAnsi="宋体"/>
          </w:rPr>
          <w:delText>报文流水号</w:delText>
        </w:r>
      </w:del>
      <w:ins w:id="2416" w:author="asus" w:date="2017-10-06T16:15:00Z">
        <w:r>
          <w:rPr>
            <w:rFonts w:hint="eastAsia" w:hAnsi="宋体"/>
          </w:rPr>
          <w:t xml:space="preserve">Message serial number </w:t>
        </w:r>
      </w:ins>
      <w:r>
        <w:rPr>
          <w:rFonts w:hint="eastAsia" w:hAnsi="宋体"/>
        </w:rPr>
        <w:t>seq   ： 0x00000002</w:t>
      </w:r>
    </w:p>
    <w:p>
      <w:pPr>
        <w:pStyle w:val="36"/>
        <w:rPr>
          <w:rFonts w:hAnsi="宋体"/>
        </w:rPr>
      </w:pPr>
      <w:del w:id="2417" w:author="asus" w:date="2017-10-06T16:16:00Z">
        <w:r>
          <w:rPr>
            <w:rFonts w:hint="eastAsia" w:hAnsi="宋体"/>
          </w:rPr>
          <w:delText>协议版本</w:delText>
        </w:r>
      </w:del>
      <w:ins w:id="2418" w:author="asus" w:date="2017-10-06T16:16:00Z">
        <w:r>
          <w:rPr>
            <w:rFonts w:hint="eastAsia" w:hAnsi="宋体"/>
          </w:rPr>
          <w:t>protocol version</w:t>
        </w:r>
      </w:ins>
      <w:r>
        <w:rPr>
          <w:rFonts w:hint="eastAsia" w:hAnsi="宋体"/>
        </w:rPr>
        <w:t>pro_ver ： 0x0001 (V0.1)</w:t>
      </w:r>
    </w:p>
    <w:p>
      <w:pPr>
        <w:pStyle w:val="36"/>
        <w:rPr>
          <w:rFonts w:hAnsi="宋体"/>
        </w:rPr>
      </w:pPr>
      <w:del w:id="2419" w:author="asus" w:date="2017-10-06T16:17:00Z">
        <w:r>
          <w:rPr>
            <w:rFonts w:hint="eastAsia" w:hAnsi="宋体"/>
          </w:rPr>
          <w:delText>安全标识</w:delText>
        </w:r>
      </w:del>
      <w:ins w:id="2420" w:author="asus" w:date="2017-10-06T16:17:00Z">
        <w:r>
          <w:rPr>
            <w:rFonts w:hint="eastAsia" w:hAnsi="宋体"/>
          </w:rPr>
          <w:t>security flag</w:t>
        </w:r>
      </w:ins>
      <w:r>
        <w:rPr>
          <w:rFonts w:hint="eastAsia" w:hAnsi="宋体"/>
        </w:rPr>
        <w:t>seq_flag： 0x0000</w:t>
      </w:r>
    </w:p>
    <w:p>
      <w:pPr>
        <w:pStyle w:val="36"/>
        <w:rPr>
          <w:rFonts w:hAnsi="宋体"/>
        </w:rPr>
      </w:pPr>
      <w:del w:id="2421" w:author="asus" w:date="2017-10-06T16:18:00Z">
        <w:r>
          <w:rPr>
            <w:rFonts w:hint="eastAsia" w:hAnsi="宋体"/>
          </w:rPr>
          <w:delText>设备ID</w:delText>
        </w:r>
      </w:del>
      <w:ins w:id="2422" w:author="asus" w:date="2017-10-06T16:18:00Z">
        <w:r>
          <w:rPr>
            <w:rFonts w:hint="eastAsia" w:hAnsi="宋体"/>
          </w:rPr>
          <w:t>device ID</w:t>
        </w:r>
      </w:ins>
      <w:r>
        <w:rPr>
          <w:rFonts w:hint="eastAsia" w:hAnsi="宋体"/>
        </w:rPr>
        <w:t xml:space="preserve"> dev_id   ： </w:t>
      </w:r>
    </w:p>
    <w:p>
      <w:pPr>
        <w:pStyle w:val="36"/>
        <w:ind w:left="2297" w:leftChars="1044" w:hanging="105" w:hangingChars="50"/>
        <w:rPr>
          <w:rFonts w:hAnsi="宋体"/>
        </w:rPr>
      </w:pPr>
      <w:r>
        <w:rPr>
          <w:rFonts w:hAnsi="宋体"/>
        </w:rPr>
        <w:t>38 36 31 36 39 34 30 33 34 32 30 35 38 39 36 00</w:t>
      </w:r>
      <w:r>
        <w:rPr>
          <w:rFonts w:hint="eastAsia" w:hAnsi="宋体"/>
        </w:rPr>
        <w:t xml:space="preserve"> （</w:t>
      </w:r>
      <w:del w:id="2423" w:author="asus" w:date="2017-10-07T01:11:00Z">
        <w:r>
          <w:rPr>
            <w:rFonts w:hint="eastAsia" w:hAnsi="宋体"/>
          </w:rPr>
          <w:delText>转为字符串为</w:delText>
        </w:r>
      </w:del>
      <w:ins w:id="2424" w:author="asus" w:date="2017-10-07T01:11:00Z">
        <w:r>
          <w:rPr>
            <w:rFonts w:hint="eastAsia" w:hAnsi="宋体"/>
          </w:rPr>
          <w:t xml:space="preserve">change to string </w:t>
        </w:r>
      </w:ins>
      <w:r>
        <w:rPr>
          <w:rFonts w:hint="eastAsia" w:hAnsi="宋体"/>
        </w:rPr>
        <w:t>：“</w:t>
      </w:r>
      <w:r>
        <w:rPr>
          <w:rFonts w:hAnsi="宋体" w:cs="Calibri"/>
          <w:szCs w:val="21"/>
          <w:u w:val="single"/>
        </w:rPr>
        <w:t>861694034205896</w:t>
      </w:r>
      <w:r>
        <w:rPr>
          <w:rFonts w:hint="eastAsia" w:hAnsi="宋体" w:cs="Calibri"/>
          <w:szCs w:val="21"/>
        </w:rPr>
        <w:t>”</w:t>
      </w:r>
      <w:r>
        <w:rPr>
          <w:rFonts w:hint="eastAsia" w:hAnsi="宋体"/>
        </w:rPr>
        <w:t>）</w:t>
      </w:r>
    </w:p>
    <w:p>
      <w:pPr>
        <w:pStyle w:val="36"/>
        <w:ind w:firstLine="422"/>
        <w:rPr>
          <w:rFonts w:hAnsi="宋体"/>
          <w:b/>
        </w:rPr>
      </w:pPr>
      <w:del w:id="2425" w:author="asus" w:date="2017-10-06T16:21:00Z">
        <w:r>
          <w:rPr>
            <w:rFonts w:hint="eastAsia" w:hAnsi="宋体"/>
            <w:b/>
          </w:rPr>
          <w:delText>报文体</w:delText>
        </w:r>
      </w:del>
      <w:ins w:id="2426" w:author="asus" w:date="2017-10-06T16:21:00Z">
        <w:r>
          <w:rPr>
            <w:rFonts w:hint="eastAsia" w:hAnsi="宋体"/>
            <w:b/>
          </w:rPr>
          <w:t>Service content</w:t>
        </w:r>
      </w:ins>
    </w:p>
    <w:p>
      <w:pPr>
        <w:pStyle w:val="36"/>
        <w:rPr>
          <w:rFonts w:hAnsi="宋体"/>
        </w:rPr>
      </w:pPr>
      <w:del w:id="2427" w:author="Edward Lee" w:date="2017-10-16T16:20:00Z">
        <w:r>
          <w:rPr>
            <w:rFonts w:hint="eastAsia" w:hAnsi="宋体" w:cstheme="minorBidi"/>
            <w:kern w:val="2"/>
            <w:szCs w:val="22"/>
            <w:shd w:val="clear" w:color="auto" w:fill="C2D69B" w:themeFill="accent3" w:themeFillTint="99"/>
          </w:rPr>
          <w:delText>参数类型</w:delText>
        </w:r>
      </w:del>
      <w:ins w:id="2428" w:author="asus" w:date="2017-10-07T03:01:00Z">
        <w:r>
          <w:rPr>
            <w:rFonts w:hint="eastAsia" w:hAnsi="宋体" w:cstheme="minorBidi"/>
            <w:kern w:val="2"/>
            <w:szCs w:val="22"/>
            <w:shd w:val="clear" w:color="auto" w:fill="C2D69B" w:themeFill="accent3" w:themeFillTint="99"/>
          </w:rPr>
          <w:t xml:space="preserve">parameter type </w:t>
        </w:r>
      </w:ins>
      <w:r>
        <w:rPr>
          <w:rFonts w:hint="eastAsia" w:hAnsi="宋体" w:cstheme="minorBidi"/>
          <w:kern w:val="2"/>
          <w:szCs w:val="22"/>
          <w:shd w:val="clear" w:color="auto" w:fill="C2D69B" w:themeFill="accent3" w:themeFillTint="99"/>
        </w:rPr>
        <w:t xml:space="preserve">param_type    </w:t>
      </w:r>
      <w:r>
        <w:rPr>
          <w:rFonts w:hint="eastAsia" w:hAnsi="宋体"/>
        </w:rPr>
        <w:t xml:space="preserve">: </w:t>
      </w:r>
      <w:r>
        <w:rPr>
          <w:rFonts w:hint="eastAsia" w:hAnsi="宋体"/>
          <w:color w:val="FF33CC"/>
        </w:rPr>
        <w:t>02</w:t>
      </w:r>
      <w:r>
        <w:rPr>
          <w:rFonts w:hint="eastAsia" w:hAnsi="宋体"/>
        </w:rPr>
        <w:t xml:space="preserve"> (</w:t>
      </w:r>
      <w:del w:id="2429" w:author="Edward Lee" w:date="2017-10-16T16:20:00Z">
        <w:r>
          <w:rPr>
            <w:rFonts w:hint="eastAsia" w:hAnsi="宋体"/>
          </w:rPr>
          <w:delText>天线信息</w:delText>
        </w:r>
      </w:del>
      <w:ins w:id="2430" w:author="asus" w:date="2017-10-07T03:02:00Z">
        <w:r>
          <w:rPr>
            <w:rFonts w:hint="eastAsia" w:hAnsi="宋体"/>
          </w:rPr>
          <w:t>antenna info</w:t>
        </w:r>
      </w:ins>
      <w:r>
        <w:rPr>
          <w:rFonts w:hint="eastAsia" w:hAnsi="宋体"/>
        </w:rPr>
        <w:t>)</w:t>
      </w:r>
    </w:p>
    <w:p>
      <w:pPr>
        <w:pStyle w:val="36"/>
        <w:ind w:left="420" w:leftChars="200" w:hanging="2557"/>
        <w:rPr>
          <w:rFonts w:hAnsi="宋体"/>
        </w:rPr>
        <w:pPrChange w:id="2431" w:author="Edward Lee" w:date="2017-10-16T15:34:00Z">
          <w:pPr>
            <w:ind w:left="2977" w:leftChars="200" w:hanging="2557"/>
          </w:pPr>
        </w:pPrChange>
      </w:pPr>
      <w:del w:id="2432" w:author="Edward Lee" w:date="2017-10-16T16:21:00Z">
        <w:r>
          <w:rPr>
            <w:rFonts w:hint="eastAsia" w:hAnsi="宋体"/>
            <w:shd w:val="clear" w:color="auto" w:fill="C2D69B" w:themeFill="accent3" w:themeFillTint="99"/>
          </w:rPr>
          <w:delText>天线版本</w:delText>
        </w:r>
      </w:del>
      <w:ins w:id="2433" w:author="asus" w:date="2017-10-07T03:01:00Z">
        <w:r>
          <w:rPr>
            <w:rFonts w:hint="eastAsia" w:hAnsi="宋体"/>
            <w:shd w:val="clear" w:color="auto" w:fill="C2D69B" w:themeFill="accent3" w:themeFillTint="99"/>
          </w:rPr>
          <w:t>antenna ver</w:t>
        </w:r>
      </w:ins>
      <w:ins w:id="2434" w:author="asus" w:date="2017-10-07T03:02:00Z">
        <w:r>
          <w:rPr>
            <w:rFonts w:hint="eastAsia" w:hAnsi="宋体"/>
            <w:shd w:val="clear" w:color="auto" w:fill="C2D69B" w:themeFill="accent3" w:themeFillTint="99"/>
          </w:rPr>
          <w:t xml:space="preserve">sion </w:t>
        </w:r>
      </w:ins>
      <w:r>
        <w:rPr>
          <w:rFonts w:hint="eastAsia" w:hAnsi="宋体"/>
          <w:shd w:val="clear" w:color="auto" w:fill="C2D69B" w:themeFill="accent3" w:themeFillTint="99"/>
        </w:rPr>
        <w:t xml:space="preserve">ant_version   </w:t>
      </w:r>
      <w:r>
        <w:rPr>
          <w:rFonts w:hint="eastAsia" w:hAnsi="宋体"/>
        </w:rPr>
        <w:t>：</w:t>
      </w:r>
      <w:r>
        <w:rPr>
          <w:rFonts w:asciiTheme="minorEastAsia" w:hAnsiTheme="minorEastAsia"/>
          <w:color w:val="5850EE"/>
        </w:rPr>
        <w:t>01 0</w:t>
      </w:r>
      <w:r>
        <w:rPr>
          <w:rFonts w:hint="eastAsia" w:asciiTheme="minorEastAsia" w:hAnsiTheme="minorEastAsia"/>
          <w:color w:val="5850EE"/>
        </w:rPr>
        <w:t>6</w:t>
      </w:r>
      <w:r>
        <w:rPr>
          <w:rFonts w:asciiTheme="minorEastAsia" w:hAnsiTheme="minorEastAsia"/>
          <w:color w:val="5850EE"/>
        </w:rPr>
        <w:t xml:space="preserve"> 01 0</w:t>
      </w:r>
      <w:r>
        <w:rPr>
          <w:rFonts w:hint="eastAsia" w:asciiTheme="minorEastAsia" w:hAnsiTheme="minorEastAsia"/>
          <w:color w:val="5850EE"/>
        </w:rPr>
        <w:t>6</w:t>
      </w:r>
      <w:r>
        <w:rPr>
          <w:rFonts w:asciiTheme="minorEastAsia" w:hAnsiTheme="minorEastAsia"/>
          <w:color w:val="5850EE"/>
        </w:rPr>
        <w:t xml:space="preserve"> 01 0</w:t>
      </w:r>
      <w:r>
        <w:rPr>
          <w:rFonts w:hint="eastAsia" w:asciiTheme="minorEastAsia" w:hAnsiTheme="minorEastAsia"/>
          <w:color w:val="5850EE"/>
        </w:rPr>
        <w:t>6</w:t>
      </w:r>
      <w:r>
        <w:rPr>
          <w:rFonts w:asciiTheme="minorEastAsia" w:hAnsiTheme="minorEastAsia"/>
          <w:color w:val="5850EE"/>
        </w:rPr>
        <w:t xml:space="preserve"> FF FF</w:t>
      </w:r>
      <w:ins w:id="2435" w:author="Edward Lee" w:date="2017-10-16T16:21:00Z">
        <w:r>
          <w:rPr>
            <w:rFonts w:hint="eastAsia" w:hAnsi="宋体"/>
          </w:rPr>
          <w:t xml:space="preserve"> </w:t>
        </w:r>
      </w:ins>
      <w:del w:id="2436" w:author="Edward Lee" w:date="2017-10-16T16:21:00Z">
        <w:r>
          <w:rPr>
            <w:rFonts w:hint="eastAsia" w:hAnsi="宋体"/>
          </w:rPr>
          <w:delText>（分别对应1～4号天线对应的版本， 每个天线的固件版本占2Bytes, FF FF：表示没有读到该天线的版本</w:delText>
        </w:r>
      </w:del>
      <w:ins w:id="2437" w:author="asus" w:date="2017-10-07T03:04:00Z">
        <w:r>
          <w:rPr>
            <w:rFonts w:hint="eastAsia"/>
            <w:szCs w:val="18"/>
          </w:rPr>
          <w:t>1 to 4 antenna version information, each antenna version in 2 bytes If it is FF FF, it means that the antenna version information of the channel is not read</w:t>
        </w:r>
      </w:ins>
      <w:r>
        <w:rPr>
          <w:rFonts w:hint="eastAsia" w:hAnsi="宋体"/>
        </w:rPr>
        <w:t>）</w:t>
      </w:r>
    </w:p>
    <w:p>
      <w:pPr>
        <w:ind w:left="2977" w:leftChars="200" w:hanging="2557"/>
        <w:rPr>
          <w:rFonts w:ascii="宋体" w:hAnsi="宋体" w:eastAsia="宋体"/>
        </w:rPr>
      </w:pPr>
      <w:r>
        <w:rPr>
          <w:rFonts w:hint="eastAsia" w:ascii="宋体" w:hAnsi="宋体" w:eastAsia="宋体"/>
        </w:rPr>
        <w:tab/>
      </w:r>
      <w:del w:id="2438" w:author="Edward Lee" w:date="2017-10-16T16:21:00Z">
        <w:r>
          <w:rPr>
            <w:rFonts w:hint="eastAsia" w:ascii="宋体" w:hAnsi="宋体" w:eastAsia="宋体"/>
          </w:rPr>
          <w:delText>解析</w:delText>
        </w:r>
      </w:del>
      <w:ins w:id="2439" w:author="asus" w:date="2017-10-07T03:04:00Z">
        <w:r>
          <w:rPr>
            <w:rFonts w:hint="eastAsia" w:ascii="宋体" w:hAnsi="宋体" w:eastAsia="宋体"/>
          </w:rPr>
          <w:t>explain</w:t>
        </w:r>
      </w:ins>
      <w:r>
        <w:rPr>
          <w:rFonts w:hint="eastAsia" w:ascii="宋体" w:hAnsi="宋体" w:eastAsia="宋体"/>
        </w:rPr>
        <w:t>：</w:t>
      </w:r>
    </w:p>
    <w:p>
      <w:pPr>
        <w:ind w:left="2556" w:leftChars="1217" w:firstLine="840" w:firstLineChars="400"/>
        <w:rPr>
          <w:rFonts w:ascii="宋体" w:hAnsi="宋体" w:eastAsia="宋体"/>
        </w:rPr>
      </w:pPr>
      <w:del w:id="2440" w:author="Edward Lee" w:date="2017-10-16T16:21:00Z">
        <w:r>
          <w:rPr>
            <w:rFonts w:hint="eastAsia" w:ascii="宋体" w:hAnsi="宋体" w:eastAsia="宋体"/>
          </w:rPr>
          <w:delText>天线1的版本</w:delText>
        </w:r>
      </w:del>
      <w:ins w:id="2441" w:author="asus" w:date="2017-10-07T03:04:00Z">
        <w:r>
          <w:rPr>
            <w:rFonts w:hint="eastAsia" w:ascii="宋体" w:hAnsi="宋体" w:eastAsia="宋体"/>
          </w:rPr>
          <w:t>antenna 1 firmware</w:t>
        </w:r>
      </w:ins>
      <w:r>
        <w:rPr>
          <w:rFonts w:hint="eastAsia" w:ascii="宋体" w:hAnsi="宋体" w:eastAsia="宋体"/>
        </w:rPr>
        <w:t>; V1.6</w:t>
      </w:r>
    </w:p>
    <w:p>
      <w:pPr>
        <w:ind w:left="2977" w:leftChars="200" w:hanging="2557"/>
        <w:rPr>
          <w:rFonts w:ascii="宋体" w:hAnsi="宋体" w:eastAsia="宋体"/>
        </w:rPr>
      </w:pPr>
      <w:r>
        <w:rPr>
          <w:rFonts w:hint="eastAsia" w:ascii="宋体" w:hAnsi="宋体" w:eastAsia="宋体"/>
        </w:rPr>
        <w:tab/>
      </w:r>
      <w:r>
        <w:rPr>
          <w:rFonts w:hint="eastAsia" w:ascii="宋体" w:hAnsi="宋体" w:eastAsia="宋体"/>
        </w:rPr>
        <w:tab/>
      </w:r>
      <w:del w:id="2442" w:author="Edward Lee" w:date="2017-10-16T16:21:00Z">
        <w:r>
          <w:rPr>
            <w:rFonts w:hint="eastAsia" w:ascii="宋体" w:hAnsi="宋体" w:eastAsia="宋体"/>
          </w:rPr>
          <w:delText>天线2的版本</w:delText>
        </w:r>
      </w:del>
      <w:ins w:id="2443" w:author="asus" w:date="2017-10-07T03:04:00Z">
        <w:r>
          <w:rPr>
            <w:rFonts w:hint="eastAsia" w:ascii="宋体" w:hAnsi="宋体" w:eastAsia="宋体"/>
          </w:rPr>
          <w:t>antenna 2 firmware</w:t>
        </w:r>
      </w:ins>
      <w:r>
        <w:rPr>
          <w:rFonts w:hint="eastAsia" w:ascii="宋体" w:hAnsi="宋体" w:eastAsia="宋体"/>
        </w:rPr>
        <w:t>; V1.6</w:t>
      </w:r>
    </w:p>
    <w:p>
      <w:pPr>
        <w:ind w:left="2977" w:leftChars="200" w:hanging="2557"/>
        <w:rPr>
          <w:rFonts w:ascii="宋体" w:hAnsi="宋体" w:eastAsia="宋体"/>
        </w:rPr>
      </w:pPr>
      <w:r>
        <w:rPr>
          <w:rFonts w:hint="eastAsia" w:ascii="宋体" w:hAnsi="宋体" w:eastAsia="宋体"/>
        </w:rPr>
        <w:tab/>
      </w:r>
      <w:r>
        <w:rPr>
          <w:rFonts w:hint="eastAsia" w:ascii="宋体" w:hAnsi="宋体" w:eastAsia="宋体"/>
        </w:rPr>
        <w:tab/>
      </w:r>
      <w:del w:id="2444" w:author="Edward Lee" w:date="2017-10-16T16:21:00Z">
        <w:r>
          <w:rPr>
            <w:rFonts w:hint="eastAsia" w:ascii="宋体" w:hAnsi="宋体" w:eastAsia="宋体"/>
          </w:rPr>
          <w:delText>天线3的版本</w:delText>
        </w:r>
      </w:del>
      <w:ins w:id="2445" w:author="asus" w:date="2017-10-07T03:04:00Z">
        <w:r>
          <w:rPr>
            <w:rFonts w:hint="eastAsia" w:ascii="宋体" w:hAnsi="宋体" w:eastAsia="宋体"/>
          </w:rPr>
          <w:t>antenna 3 firmware</w:t>
        </w:r>
      </w:ins>
      <w:r>
        <w:rPr>
          <w:rFonts w:hint="eastAsia" w:ascii="宋体" w:hAnsi="宋体" w:eastAsia="宋体"/>
        </w:rPr>
        <w:t>; V1.6</w:t>
      </w:r>
    </w:p>
    <w:p>
      <w:pPr>
        <w:ind w:left="2977" w:leftChars="200" w:hanging="2557"/>
        <w:rPr>
          <w:rFonts w:ascii="宋体" w:hAnsi="宋体" w:eastAsia="宋体"/>
        </w:rPr>
      </w:pPr>
      <w:r>
        <w:rPr>
          <w:rFonts w:hint="eastAsia" w:ascii="宋体" w:hAnsi="宋体" w:eastAsia="宋体"/>
        </w:rPr>
        <w:tab/>
      </w:r>
      <w:r>
        <w:rPr>
          <w:rFonts w:hint="eastAsia" w:ascii="宋体" w:hAnsi="宋体" w:eastAsia="宋体"/>
        </w:rPr>
        <w:tab/>
      </w:r>
      <w:del w:id="2446" w:author="Edward Lee" w:date="2017-10-16T16:21:00Z">
        <w:r>
          <w:rPr>
            <w:rFonts w:hint="eastAsia" w:ascii="宋体" w:hAnsi="宋体" w:eastAsia="宋体"/>
          </w:rPr>
          <w:delText>天线4没有获取到固件版本信息。</w:delText>
        </w:r>
      </w:del>
      <w:ins w:id="2447" w:author="asus" w:date="2017-10-07T03:05:00Z">
        <w:r>
          <w:rPr>
            <w:rFonts w:ascii="宋体" w:hAnsi="宋体" w:eastAsia="宋体"/>
            <w:b w:val="0"/>
            <w:bCs w:val="0"/>
            <w:smallCaps w:val="0"/>
            <w:spacing w:val="0"/>
            <w:rPrChange w:id="2448" w:author="asus" w:date="2017-10-07T03:05:00Z">
              <w:rPr>
                <w:b/>
                <w:bCs/>
                <w:smallCaps/>
                <w:spacing w:val="5"/>
              </w:rPr>
            </w:rPrChange>
          </w:rPr>
          <w:t>Antenna 4 did not get the firmware version information.</w:t>
        </w:r>
      </w:ins>
    </w:p>
    <w:p>
      <w:pPr>
        <w:pStyle w:val="36"/>
        <w:ind w:left="2976" w:leftChars="0" w:hanging="2556" w:firstLineChars="0"/>
        <w:rPr>
          <w:rFonts w:hAnsi="宋体"/>
        </w:rPr>
        <w:pPrChange w:id="2449" w:author="Edward Lee" w:date="2017-10-16T15:45:00Z">
          <w:pPr>
            <w:pStyle w:val="36"/>
            <w:ind w:left="2976" w:leftChars="200" w:hanging="2556" w:hangingChars="1217"/>
          </w:pPr>
        </w:pPrChange>
      </w:pPr>
      <w:del w:id="2450" w:author="Edward Lee" w:date="2017-10-16T16:21:00Z">
        <w:r>
          <w:rPr>
            <w:rFonts w:hint="eastAsia" w:hAnsi="宋体" w:cstheme="minorBidi"/>
            <w:kern w:val="2"/>
            <w:szCs w:val="22"/>
            <w:shd w:val="clear" w:color="auto" w:fill="C2D69B" w:themeFill="accent3" w:themeFillTint="99"/>
          </w:rPr>
          <w:delText>天线增益</w:delText>
        </w:r>
      </w:del>
      <w:ins w:id="2451" w:author="asus" w:date="2017-10-07T03:02:00Z">
        <w:r>
          <w:rPr>
            <w:rFonts w:hint="eastAsia" w:hAnsi="宋体" w:cstheme="minorBidi"/>
            <w:kern w:val="2"/>
            <w:szCs w:val="22"/>
            <w:shd w:val="clear" w:color="auto" w:fill="C2D69B" w:themeFill="accent3" w:themeFillTint="99"/>
          </w:rPr>
          <w:t xml:space="preserve">antenna gain </w:t>
        </w:r>
      </w:ins>
      <w:r>
        <w:rPr>
          <w:rFonts w:hint="eastAsia" w:hAnsi="宋体" w:cstheme="minorBidi"/>
          <w:kern w:val="2"/>
          <w:szCs w:val="22"/>
          <w:shd w:val="clear" w:color="auto" w:fill="C2D69B" w:themeFill="accent3" w:themeFillTint="99"/>
        </w:rPr>
        <w:t xml:space="preserve">ant_gain     </w:t>
      </w:r>
      <w:r>
        <w:rPr>
          <w:rFonts w:hint="eastAsia" w:hAnsi="宋体"/>
        </w:rPr>
        <w:t>：</w:t>
      </w:r>
      <w:r>
        <w:rPr>
          <w:rFonts w:asciiTheme="minorEastAsia" w:hAnsiTheme="minorEastAsia" w:eastAsiaTheme="minorEastAsia"/>
          <w:color w:val="00CC00"/>
        </w:rPr>
        <w:t>1F 1F 1F FF</w:t>
      </w:r>
      <w:r>
        <w:rPr>
          <w:rFonts w:hint="eastAsia" w:hAnsi="宋体"/>
        </w:rPr>
        <w:t xml:space="preserve"> （</w:t>
      </w:r>
      <w:del w:id="2452" w:author="Edward Lee" w:date="2017-10-16T16:21:00Z">
        <w:r>
          <w:rPr>
            <w:rFonts w:hint="eastAsia" w:hAnsi="宋体"/>
          </w:rPr>
          <w:delText>分别对应天线1～4的gain增益，取值范围0～31，FF无效</w:delText>
        </w:r>
      </w:del>
      <w:ins w:id="2453" w:author="asus" w:date="2017-10-07T03:06:00Z">
        <w:del w:id="2454" w:author="Edward Lee" w:date="2017-10-16T16:21:00Z">
          <w:r>
            <w:rPr>
              <w:rFonts w:hint="eastAsia" w:hAnsi="宋体"/>
            </w:rPr>
            <w:delText xml:space="preserve"> </w:delText>
          </w:r>
        </w:del>
      </w:ins>
      <w:ins w:id="2455" w:author="asus" w:date="2017-10-07T03:06:00Z">
        <w:r>
          <w:rPr>
            <w:rFonts w:hint="eastAsia"/>
            <w:szCs w:val="18"/>
          </w:rPr>
          <w:t>1 ~ 4 antenna gain (range 0 ~ 31) FF, invalid</w:t>
        </w:r>
      </w:ins>
      <w:r>
        <w:rPr>
          <w:rFonts w:hint="eastAsia" w:hAnsi="宋体"/>
        </w:rPr>
        <w:t>）</w:t>
      </w:r>
    </w:p>
    <w:p>
      <w:pPr>
        <w:pStyle w:val="36"/>
        <w:rPr>
          <w:rFonts w:hAnsi="宋体"/>
        </w:rPr>
      </w:pPr>
      <w:r>
        <w:rPr>
          <w:rFonts w:hint="eastAsia" w:hAnsi="宋体"/>
        </w:rPr>
        <w:t xml:space="preserve">                        </w:t>
      </w:r>
      <w:del w:id="2456" w:author="Edward Lee" w:date="2017-10-16T16:21:00Z">
        <w:r>
          <w:rPr>
            <w:rFonts w:hint="eastAsia" w:hAnsi="宋体"/>
          </w:rPr>
          <w:delText>解析</w:delText>
        </w:r>
      </w:del>
      <w:ins w:id="2457" w:author="asus" w:date="2017-10-07T03:06:00Z">
        <w:r>
          <w:rPr>
            <w:rFonts w:hint="eastAsia" w:hAnsi="宋体"/>
          </w:rPr>
          <w:t>explain</w:t>
        </w:r>
      </w:ins>
      <w:r>
        <w:rPr>
          <w:rFonts w:hint="eastAsia" w:hAnsi="宋体"/>
        </w:rPr>
        <w:t>:</w:t>
      </w:r>
    </w:p>
    <w:p>
      <w:pPr>
        <w:ind w:left="2556" w:leftChars="1217" w:firstLine="840" w:firstLineChars="400"/>
        <w:rPr>
          <w:rFonts w:ascii="宋体" w:hAnsi="宋体" w:eastAsia="宋体"/>
        </w:rPr>
      </w:pPr>
      <w:del w:id="2458" w:author="asus" w:date="2017-10-07T03:06:00Z">
        <w:r>
          <w:rPr>
            <w:rFonts w:hint="eastAsia" w:ascii="宋体" w:hAnsi="宋体" w:eastAsia="宋体"/>
          </w:rPr>
          <w:delText>天线</w:delText>
        </w:r>
      </w:del>
      <w:ins w:id="2459" w:author="asus" w:date="2017-10-07T03:06:00Z">
        <w:r>
          <w:rPr>
            <w:rFonts w:hint="eastAsia" w:ascii="宋体" w:hAnsi="宋体" w:eastAsia="宋体"/>
          </w:rPr>
          <w:t>an</w:t>
        </w:r>
      </w:ins>
      <w:ins w:id="2460" w:author="asus" w:date="2017-10-07T03:07:00Z">
        <w:r>
          <w:rPr>
            <w:rFonts w:hint="eastAsia" w:ascii="宋体" w:hAnsi="宋体" w:eastAsia="宋体"/>
          </w:rPr>
          <w:t xml:space="preserve">tenna </w:t>
        </w:r>
      </w:ins>
      <w:r>
        <w:rPr>
          <w:rFonts w:hint="eastAsia" w:ascii="宋体" w:hAnsi="宋体" w:eastAsia="宋体"/>
        </w:rPr>
        <w:t>1 gain: 31</w:t>
      </w:r>
    </w:p>
    <w:p>
      <w:pPr>
        <w:ind w:left="2556" w:leftChars="1217" w:firstLine="840" w:firstLineChars="400"/>
        <w:rPr>
          <w:rFonts w:ascii="宋体" w:hAnsi="宋体" w:eastAsia="宋体"/>
        </w:rPr>
      </w:pPr>
      <w:ins w:id="2461" w:author="asus" w:date="2017-10-07T03:07:00Z">
        <w:r>
          <w:rPr>
            <w:rFonts w:hint="eastAsia" w:ascii="宋体" w:hAnsi="宋体" w:eastAsia="宋体"/>
          </w:rPr>
          <w:t>antenna</w:t>
        </w:r>
      </w:ins>
      <w:del w:id="2462" w:author="asus" w:date="2017-10-07T03:07:00Z">
        <w:r>
          <w:rPr>
            <w:rFonts w:hint="eastAsia" w:ascii="宋体" w:hAnsi="宋体" w:eastAsia="宋体"/>
          </w:rPr>
          <w:delText>天线</w:delText>
        </w:r>
      </w:del>
      <w:ins w:id="2463" w:author="asus" w:date="2017-10-07T03:07:00Z">
        <w:r>
          <w:rPr>
            <w:rFonts w:hint="eastAsia" w:ascii="宋体" w:hAnsi="宋体" w:eastAsia="宋体"/>
          </w:rPr>
          <w:t xml:space="preserve"> </w:t>
        </w:r>
      </w:ins>
      <w:r>
        <w:rPr>
          <w:rFonts w:hint="eastAsia" w:ascii="宋体" w:hAnsi="宋体" w:eastAsia="宋体"/>
        </w:rPr>
        <w:t>2 gain: 31</w:t>
      </w:r>
    </w:p>
    <w:p>
      <w:pPr>
        <w:ind w:left="2556" w:leftChars="1217" w:firstLine="840" w:firstLineChars="400"/>
        <w:rPr>
          <w:rFonts w:ascii="宋体" w:hAnsi="宋体" w:eastAsia="宋体"/>
        </w:rPr>
      </w:pPr>
      <w:ins w:id="2464" w:author="asus" w:date="2017-10-07T03:07:00Z">
        <w:r>
          <w:rPr>
            <w:rFonts w:hint="eastAsia" w:ascii="宋体" w:hAnsi="宋体" w:eastAsia="宋体"/>
          </w:rPr>
          <w:t>antenna</w:t>
        </w:r>
      </w:ins>
      <w:del w:id="2465" w:author="asus" w:date="2017-10-07T03:07:00Z">
        <w:r>
          <w:rPr>
            <w:rFonts w:hint="eastAsia" w:ascii="宋体" w:hAnsi="宋体" w:eastAsia="宋体"/>
          </w:rPr>
          <w:delText>天线</w:delText>
        </w:r>
      </w:del>
      <w:ins w:id="2466" w:author="asus" w:date="2017-10-07T03:07:00Z">
        <w:r>
          <w:rPr>
            <w:rFonts w:hint="eastAsia" w:ascii="宋体" w:hAnsi="宋体" w:eastAsia="宋体"/>
          </w:rPr>
          <w:t xml:space="preserve"> </w:t>
        </w:r>
      </w:ins>
      <w:r>
        <w:rPr>
          <w:rFonts w:hint="eastAsia" w:ascii="宋体" w:hAnsi="宋体" w:eastAsia="宋体"/>
        </w:rPr>
        <w:t>3 gain: 31</w:t>
      </w:r>
    </w:p>
    <w:p>
      <w:pPr>
        <w:ind w:left="2556" w:leftChars="1217" w:firstLine="840" w:firstLineChars="400"/>
        <w:rPr>
          <w:rFonts w:ascii="宋体" w:hAnsi="宋体" w:eastAsia="宋体"/>
        </w:rPr>
      </w:pPr>
      <w:ins w:id="2467" w:author="asus" w:date="2017-10-07T03:07:00Z">
        <w:r>
          <w:rPr>
            <w:rFonts w:hint="eastAsia" w:ascii="宋体" w:hAnsi="宋体" w:eastAsia="宋体"/>
          </w:rPr>
          <w:t>antenna</w:t>
        </w:r>
      </w:ins>
      <w:del w:id="2468" w:author="asus" w:date="2017-10-07T03:07:00Z">
        <w:r>
          <w:rPr>
            <w:rFonts w:hint="eastAsia" w:ascii="宋体" w:hAnsi="宋体" w:eastAsia="宋体"/>
          </w:rPr>
          <w:delText>天线</w:delText>
        </w:r>
      </w:del>
      <w:ins w:id="2469" w:author="asus" w:date="2017-10-07T03:07:00Z">
        <w:r>
          <w:rPr>
            <w:rFonts w:hint="eastAsia" w:ascii="宋体" w:hAnsi="宋体" w:eastAsia="宋体"/>
          </w:rPr>
          <w:t xml:space="preserve"> </w:t>
        </w:r>
      </w:ins>
      <w:r>
        <w:rPr>
          <w:rFonts w:hint="eastAsia" w:ascii="宋体" w:hAnsi="宋体" w:eastAsia="宋体"/>
        </w:rPr>
        <w:t xml:space="preserve">4 gain: </w:t>
      </w:r>
      <w:del w:id="2470" w:author="asus" w:date="2017-10-07T03:07:00Z">
        <w:r>
          <w:rPr>
            <w:rFonts w:hint="eastAsia" w:ascii="宋体" w:hAnsi="宋体" w:eastAsia="宋体"/>
          </w:rPr>
          <w:delText>没有获取到</w:delText>
        </w:r>
      </w:del>
      <w:ins w:id="2471" w:author="asus" w:date="2017-10-07T03:07:00Z">
        <w:r>
          <w:rPr>
            <w:rFonts w:hint="eastAsia" w:ascii="宋体" w:hAnsi="宋体" w:eastAsia="宋体"/>
          </w:rPr>
          <w:t>not get</w:t>
        </w:r>
      </w:ins>
    </w:p>
    <w:p>
      <w:pPr>
        <w:pStyle w:val="36"/>
        <w:ind w:left="210" w:hanging="210" w:hangingChars="100"/>
        <w:rPr>
          <w:rFonts w:hAnsi="宋体"/>
        </w:rPr>
        <w:pPrChange w:id="2472" w:author="asus" w:date="2017-10-07T03:10:00Z">
          <w:pPr>
            <w:pStyle w:val="36"/>
          </w:pPr>
        </w:pPrChange>
      </w:pPr>
      <w:del w:id="2473" w:author="Edward Lee" w:date="2017-10-16T16:21:00Z">
        <w:r>
          <w:rPr>
            <w:rFonts w:hint="eastAsia" w:hAnsi="宋体" w:cstheme="minorBidi"/>
            <w:kern w:val="2"/>
            <w:szCs w:val="22"/>
            <w:shd w:val="clear" w:color="auto" w:fill="C2D69B" w:themeFill="accent3" w:themeFillTint="99"/>
          </w:rPr>
          <w:delText>天线过滤信号强度</w:delText>
        </w:r>
      </w:del>
      <w:ins w:id="2474" w:author="asus" w:date="2017-10-07T03:07:00Z">
        <w:r>
          <w:rPr>
            <w:rFonts w:hAnsi="宋体" w:cstheme="minorBidi"/>
            <w:b w:val="0"/>
            <w:bCs w:val="0"/>
            <w:smallCaps w:val="0"/>
            <w:spacing w:val="0"/>
            <w:kern w:val="2"/>
            <w:szCs w:val="22"/>
            <w:shd w:val="clear" w:color="auto" w:fill="C2D69B" w:themeFill="accent3" w:themeFillTint="99"/>
            <w:rPrChange w:id="2475" w:author="asus" w:date="2017-10-07T03:07:00Z">
              <w:rPr>
                <w:b/>
                <w:bCs/>
                <w:smallCaps/>
                <w:spacing w:val="5"/>
              </w:rPr>
            </w:rPrChange>
          </w:rPr>
          <w:t>Antenna filter signal strength</w:t>
        </w:r>
      </w:ins>
      <w:ins w:id="2476" w:author="asus" w:date="2017-10-07T03:07:00Z">
        <w:r>
          <w:rPr>
            <w:rFonts w:hint="eastAsia" w:hAnsi="宋体" w:cstheme="minorBidi"/>
            <w:kern w:val="2"/>
            <w:szCs w:val="22"/>
            <w:shd w:val="clear" w:color="auto" w:fill="C2D69B" w:themeFill="accent3" w:themeFillTint="99"/>
          </w:rPr>
          <w:t xml:space="preserve"> </w:t>
        </w:r>
      </w:ins>
      <w:r>
        <w:rPr>
          <w:rFonts w:hint="eastAsia" w:hAnsi="宋体" w:cstheme="minorBidi"/>
          <w:kern w:val="2"/>
          <w:szCs w:val="22"/>
          <w:shd w:val="clear" w:color="auto" w:fill="C2D69B" w:themeFill="accent3" w:themeFillTint="99"/>
        </w:rPr>
        <w:t>ant_rssi</w:t>
      </w:r>
      <w:r>
        <w:rPr>
          <w:rFonts w:hint="eastAsia" w:hAnsi="宋体"/>
        </w:rPr>
        <w:t>：</w:t>
      </w:r>
      <w:r>
        <w:rPr>
          <w:rFonts w:asciiTheme="minorEastAsia" w:hAnsiTheme="minorEastAsia" w:eastAsiaTheme="minorEastAsia"/>
          <w:color w:val="FFC000"/>
        </w:rPr>
        <w:t>A8 A8 A8 01</w:t>
      </w:r>
      <w:r>
        <w:rPr>
          <w:rFonts w:asciiTheme="minorEastAsia" w:hAnsiTheme="minorEastAsia" w:eastAsiaTheme="minorEastAsia"/>
        </w:rPr>
        <w:t xml:space="preserve"> </w:t>
      </w:r>
      <w:r>
        <w:rPr>
          <w:rFonts w:hint="eastAsia" w:hAnsi="宋体"/>
        </w:rPr>
        <w:t xml:space="preserve"> </w:t>
      </w:r>
      <w:del w:id="2477" w:author="Edward Lee" w:date="2017-10-16T16:21:00Z">
        <w:r>
          <w:rPr>
            <w:rFonts w:hint="eastAsia" w:hAnsi="宋体"/>
          </w:rPr>
          <w:delText>（分别对应天线1～4的信号强度的过滤门限，取值范围：0 ～ -128, 为0表示不过滤，1标识没有获取到</w:delText>
        </w:r>
      </w:del>
      <w:ins w:id="2478" w:author="asus" w:date="2017-10-07T03:09:00Z">
        <w:r>
          <w:rPr>
            <w:rFonts w:hint="eastAsia"/>
            <w:szCs w:val="18"/>
          </w:rPr>
          <w:t>1 ~ 4 antenna filter threshold (range -1 ~ -128)</w:t>
        </w:r>
      </w:ins>
      <w:ins w:id="2479" w:author="asus" w:date="2017-10-07T03:10:00Z">
        <w:r>
          <w:rPr>
            <w:rFonts w:hint="eastAsia"/>
            <w:szCs w:val="18"/>
          </w:rPr>
          <w:t xml:space="preserve"> 0 is not filter.1 m</w:t>
        </w:r>
      </w:ins>
      <w:ins w:id="2480" w:author="asus" w:date="2017-10-07T03:09:00Z">
        <w:r>
          <w:rPr>
            <w:rFonts w:hint="eastAsia"/>
            <w:szCs w:val="18"/>
          </w:rPr>
          <w:t>eans that the RSSI of the channel is not read</w:t>
        </w:r>
      </w:ins>
      <w:r>
        <w:rPr>
          <w:rFonts w:hint="eastAsia" w:hAnsi="宋体"/>
        </w:rPr>
        <w:t>）</w:t>
      </w:r>
    </w:p>
    <w:p>
      <w:pPr>
        <w:pStyle w:val="36"/>
        <w:rPr>
          <w:rFonts w:hAnsi="宋体"/>
        </w:rPr>
      </w:pPr>
      <w:r>
        <w:rPr>
          <w:rFonts w:hint="eastAsia" w:hAnsi="宋体"/>
        </w:rPr>
        <w:t xml:space="preserve">                        </w:t>
      </w:r>
      <w:del w:id="2481" w:author="Edward Lee" w:date="2017-10-16T16:21:00Z">
        <w:r>
          <w:rPr>
            <w:rFonts w:hint="eastAsia" w:hAnsi="宋体"/>
          </w:rPr>
          <w:delText>解析</w:delText>
        </w:r>
      </w:del>
      <w:ins w:id="2482" w:author="asus" w:date="2017-10-07T03:10:00Z">
        <w:r>
          <w:rPr>
            <w:rFonts w:hint="eastAsia" w:hAnsi="宋体"/>
          </w:rPr>
          <w:t>explain</w:t>
        </w:r>
      </w:ins>
      <w:r>
        <w:rPr>
          <w:rFonts w:hint="eastAsia" w:hAnsi="宋体"/>
        </w:rPr>
        <w:t>:</w:t>
      </w:r>
    </w:p>
    <w:p>
      <w:pPr>
        <w:ind w:left="2556" w:leftChars="1217" w:firstLine="840" w:firstLineChars="400"/>
        <w:rPr>
          <w:rFonts w:ascii="宋体" w:hAnsi="宋体" w:eastAsia="宋体"/>
        </w:rPr>
      </w:pPr>
      <w:del w:id="2483" w:author="asus" w:date="2017-10-07T03:10:00Z">
        <w:r>
          <w:rPr>
            <w:rFonts w:hint="eastAsia" w:ascii="宋体" w:hAnsi="宋体" w:eastAsia="宋体"/>
          </w:rPr>
          <w:delText>天线</w:delText>
        </w:r>
      </w:del>
      <w:ins w:id="2484" w:author="asus" w:date="2017-10-07T03:10:00Z">
        <w:r>
          <w:rPr>
            <w:rFonts w:hint="eastAsia" w:ascii="宋体" w:hAnsi="宋体" w:eastAsia="宋体"/>
          </w:rPr>
          <w:t xml:space="preserve">antenna </w:t>
        </w:r>
      </w:ins>
      <w:r>
        <w:rPr>
          <w:rFonts w:hint="eastAsia" w:ascii="宋体" w:hAnsi="宋体" w:eastAsia="宋体"/>
        </w:rPr>
        <w:t>1 rssi: -88</w:t>
      </w:r>
    </w:p>
    <w:p>
      <w:pPr>
        <w:ind w:left="2556" w:leftChars="1217" w:firstLine="840" w:firstLineChars="400"/>
        <w:rPr>
          <w:rFonts w:ascii="宋体" w:hAnsi="宋体" w:eastAsia="宋体"/>
        </w:rPr>
      </w:pPr>
      <w:ins w:id="2485" w:author="asus" w:date="2017-10-07T03:10:00Z">
        <w:r>
          <w:rPr>
            <w:rFonts w:hint="eastAsia" w:ascii="宋体" w:hAnsi="宋体" w:eastAsia="宋体"/>
          </w:rPr>
          <w:t>antenna</w:t>
        </w:r>
      </w:ins>
      <w:del w:id="2486" w:author="asus" w:date="2017-10-07T03:10:00Z">
        <w:r>
          <w:rPr>
            <w:rFonts w:hint="eastAsia" w:ascii="宋体" w:hAnsi="宋体" w:eastAsia="宋体"/>
          </w:rPr>
          <w:delText>天线</w:delText>
        </w:r>
      </w:del>
      <w:ins w:id="2487" w:author="asus" w:date="2017-10-07T03:10:00Z">
        <w:r>
          <w:rPr>
            <w:rFonts w:hint="eastAsia" w:ascii="宋体" w:hAnsi="宋体" w:eastAsia="宋体"/>
          </w:rPr>
          <w:t xml:space="preserve"> </w:t>
        </w:r>
      </w:ins>
      <w:r>
        <w:rPr>
          <w:rFonts w:hint="eastAsia" w:ascii="宋体" w:hAnsi="宋体" w:eastAsia="宋体"/>
        </w:rPr>
        <w:t>2 gain: -88</w:t>
      </w:r>
    </w:p>
    <w:p>
      <w:pPr>
        <w:ind w:left="2556" w:leftChars="1217" w:firstLine="840" w:firstLineChars="400"/>
        <w:rPr>
          <w:rFonts w:ascii="宋体" w:hAnsi="宋体" w:eastAsia="宋体"/>
        </w:rPr>
      </w:pPr>
      <w:ins w:id="2488" w:author="asus" w:date="2017-10-07T03:10:00Z">
        <w:r>
          <w:rPr>
            <w:rFonts w:hint="eastAsia" w:ascii="宋体" w:hAnsi="宋体" w:eastAsia="宋体"/>
          </w:rPr>
          <w:t>antenna</w:t>
        </w:r>
      </w:ins>
      <w:del w:id="2489" w:author="asus" w:date="2017-10-07T03:10:00Z">
        <w:r>
          <w:rPr>
            <w:rFonts w:hint="eastAsia" w:ascii="宋体" w:hAnsi="宋体" w:eastAsia="宋体"/>
          </w:rPr>
          <w:delText>天线</w:delText>
        </w:r>
      </w:del>
      <w:ins w:id="2490" w:author="asus" w:date="2017-10-07T03:10:00Z">
        <w:r>
          <w:rPr>
            <w:rFonts w:hint="eastAsia" w:ascii="宋体" w:hAnsi="宋体" w:eastAsia="宋体"/>
          </w:rPr>
          <w:t xml:space="preserve"> </w:t>
        </w:r>
      </w:ins>
      <w:r>
        <w:rPr>
          <w:rFonts w:hint="eastAsia" w:ascii="宋体" w:hAnsi="宋体" w:eastAsia="宋体"/>
        </w:rPr>
        <w:t>3 gain: -88</w:t>
      </w:r>
    </w:p>
    <w:p>
      <w:pPr>
        <w:ind w:left="2556" w:leftChars="1217" w:firstLine="840" w:firstLineChars="400"/>
        <w:rPr>
          <w:rFonts w:ascii="宋体" w:hAnsi="宋体" w:eastAsia="宋体"/>
        </w:rPr>
      </w:pPr>
      <w:ins w:id="2491" w:author="asus" w:date="2017-10-07T03:10:00Z">
        <w:r>
          <w:rPr>
            <w:rFonts w:hint="eastAsia" w:ascii="宋体" w:hAnsi="宋体" w:eastAsia="宋体"/>
          </w:rPr>
          <w:t>antenna</w:t>
        </w:r>
      </w:ins>
      <w:del w:id="2492" w:author="asus" w:date="2017-10-07T03:10:00Z">
        <w:r>
          <w:rPr>
            <w:rFonts w:hint="eastAsia" w:ascii="宋体" w:hAnsi="宋体" w:eastAsia="宋体"/>
          </w:rPr>
          <w:delText>天线</w:delText>
        </w:r>
      </w:del>
      <w:ins w:id="2493" w:author="asus" w:date="2017-10-07T03:10:00Z">
        <w:r>
          <w:rPr>
            <w:rFonts w:hint="eastAsia" w:ascii="宋体" w:hAnsi="宋体" w:eastAsia="宋体"/>
          </w:rPr>
          <w:t xml:space="preserve"> </w:t>
        </w:r>
      </w:ins>
      <w:r>
        <w:rPr>
          <w:rFonts w:hint="eastAsia" w:ascii="宋体" w:hAnsi="宋体" w:eastAsia="宋体"/>
        </w:rPr>
        <w:t xml:space="preserve">4 gain: </w:t>
      </w:r>
      <w:ins w:id="2494" w:author="asus" w:date="2017-10-07T03:11:00Z">
        <w:r>
          <w:rPr>
            <w:rFonts w:hint="eastAsia" w:ascii="宋体" w:hAnsi="宋体" w:eastAsia="宋体"/>
          </w:rPr>
          <w:t>not get</w:t>
        </w:r>
      </w:ins>
      <w:del w:id="2495" w:author="asus" w:date="2017-10-07T03:11:00Z">
        <w:r>
          <w:rPr>
            <w:rFonts w:hint="eastAsia" w:ascii="宋体" w:hAnsi="宋体" w:eastAsia="宋体"/>
          </w:rPr>
          <w:delText>没有获取到</w:delText>
        </w:r>
      </w:del>
    </w:p>
    <w:p>
      <w:pPr>
        <w:ind w:left="2977" w:leftChars="200" w:hanging="2557"/>
        <w:rPr>
          <w:rFonts w:ascii="宋体" w:hAnsi="宋体" w:eastAsia="宋体"/>
          <w:b/>
          <w:shd w:val="clear" w:color="auto" w:fill="C2D69B" w:themeFill="accent3" w:themeFillTint="99"/>
        </w:rPr>
      </w:pPr>
      <w:del w:id="2496" w:author="asus" w:date="2017-10-06T17:45:00Z">
        <w:r>
          <w:rPr>
            <w:rFonts w:hint="eastAsia" w:ascii="宋体" w:hAnsi="宋体" w:eastAsia="宋体"/>
            <w:b/>
            <w:shd w:val="clear" w:color="auto" w:fill="FFFFFF" w:themeFill="background1"/>
          </w:rPr>
          <w:delText>校验</w:delText>
        </w:r>
      </w:del>
      <w:ins w:id="2497" w:author="asus" w:date="2017-10-06T17:45:00Z">
        <w:r>
          <w:rPr>
            <w:rFonts w:hint="eastAsia" w:ascii="宋体" w:hAnsi="宋体" w:eastAsia="宋体"/>
            <w:b/>
            <w:shd w:val="clear" w:color="auto" w:fill="FFFFFF" w:themeFill="background1"/>
          </w:rPr>
          <w:t>Check</w:t>
        </w:r>
      </w:ins>
    </w:p>
    <w:p>
      <w:pPr>
        <w:ind w:firstLine="420"/>
        <w:rPr>
          <w:ins w:id="2498" w:author="asus" w:date="2017-10-07T03:11:00Z"/>
          <w:del w:id="2499" w:author="Edward Lee" w:date="2017-10-16T16:23:00Z"/>
          <w:rFonts w:ascii="宋体" w:hAnsi="宋体" w:eastAsia="宋体"/>
        </w:rPr>
      </w:pPr>
      <w:r>
        <w:rPr>
          <w:rFonts w:hint="eastAsia" w:ascii="宋体" w:hAnsi="宋体" w:eastAsia="宋体"/>
        </w:rPr>
        <w:t>crc16</w:t>
      </w:r>
      <w:r>
        <w:rPr>
          <w:rFonts w:hint="eastAsia" w:ascii="宋体" w:hAnsi="宋体" w:eastAsia="宋体"/>
        </w:rPr>
        <w:tab/>
      </w:r>
      <w:r>
        <w:rPr>
          <w:rFonts w:hint="eastAsia" w:ascii="宋体" w:hAnsi="宋体" w:eastAsia="宋体"/>
        </w:rPr>
        <w:tab/>
      </w:r>
      <w:r>
        <w:rPr>
          <w:rFonts w:hint="eastAsia" w:ascii="宋体" w:hAnsi="宋体" w:eastAsia="宋体"/>
        </w:rPr>
        <w:t xml:space="preserve">      :  0x83F3</w:t>
      </w:r>
      <w:ins w:id="2500" w:author="asus" w:date="2017-10-06T12:03:00Z">
        <w:r>
          <w:rPr>
            <w:rFonts w:hint="eastAsia" w:ascii="宋体" w:hAnsi="宋体" w:eastAsia="宋体"/>
          </w:rPr>
          <w:t xml:space="preserve">  </w:t>
        </w:r>
      </w:ins>
    </w:p>
    <w:p>
      <w:pPr>
        <w:ind w:firstLine="420"/>
        <w:rPr>
          <w:ins w:id="2501" w:author="asus" w:date="2017-10-07T03:11:00Z"/>
          <w:del w:id="2502" w:author="Edward Lee" w:date="2017-10-16T16:23:00Z"/>
          <w:rFonts w:ascii="宋体" w:hAnsi="宋体" w:eastAsia="宋体"/>
        </w:rPr>
      </w:pPr>
    </w:p>
    <w:p>
      <w:pPr>
        <w:ind w:firstLine="420"/>
        <w:rPr>
          <w:ins w:id="2503" w:author="asus" w:date="2017-10-07T03:11:00Z"/>
          <w:del w:id="2504" w:author="Edward Lee" w:date="2017-10-16T16:23:00Z"/>
          <w:rFonts w:ascii="宋体" w:hAnsi="宋体" w:eastAsia="宋体"/>
        </w:rPr>
      </w:pPr>
    </w:p>
    <w:p>
      <w:pPr>
        <w:ind w:firstLine="420"/>
        <w:rPr>
          <w:ins w:id="2505" w:author="asus" w:date="2017-10-07T03:11:00Z"/>
          <w:del w:id="2506" w:author="Edward Lee" w:date="2017-10-16T16:23:00Z"/>
          <w:rFonts w:ascii="宋体" w:hAnsi="宋体" w:eastAsia="宋体"/>
        </w:rPr>
      </w:pPr>
    </w:p>
    <w:p>
      <w:pPr>
        <w:ind w:firstLine="420"/>
        <w:rPr>
          <w:ins w:id="2507" w:author="asus" w:date="2017-10-07T03:11:00Z"/>
          <w:del w:id="2508" w:author="Edward Lee" w:date="2017-10-16T16:23:00Z"/>
          <w:rFonts w:ascii="宋体" w:hAnsi="宋体" w:eastAsia="宋体"/>
        </w:rPr>
      </w:pPr>
    </w:p>
    <w:p>
      <w:pPr>
        <w:ind w:firstLine="420"/>
        <w:rPr>
          <w:ins w:id="2509" w:author="asus" w:date="2017-10-07T03:11:00Z"/>
          <w:del w:id="2510" w:author="Edward Lee" w:date="2017-10-16T16:23:00Z"/>
          <w:rFonts w:ascii="宋体" w:hAnsi="宋体" w:eastAsia="宋体"/>
        </w:rPr>
      </w:pPr>
    </w:p>
    <w:p>
      <w:pPr>
        <w:ind w:firstLine="420"/>
        <w:rPr>
          <w:ins w:id="2511" w:author="asus" w:date="2017-10-07T03:11:00Z"/>
          <w:del w:id="2512" w:author="Edward Lee" w:date="2017-10-16T16:23:00Z"/>
          <w:rFonts w:ascii="宋体" w:hAnsi="宋体" w:eastAsia="宋体"/>
        </w:rPr>
      </w:pPr>
    </w:p>
    <w:p>
      <w:pPr>
        <w:ind w:firstLine="420"/>
        <w:rPr>
          <w:ins w:id="2513" w:author="asus" w:date="2017-10-07T03:11:00Z"/>
          <w:del w:id="2514" w:author="Edward Lee" w:date="2017-10-16T16:23:00Z"/>
          <w:rFonts w:ascii="宋体" w:hAnsi="宋体" w:eastAsia="宋体"/>
        </w:rPr>
      </w:pPr>
    </w:p>
    <w:p>
      <w:pPr>
        <w:ind w:firstLine="420"/>
        <w:rPr>
          <w:ins w:id="2515" w:author="asus" w:date="2017-10-07T03:11:00Z"/>
          <w:del w:id="2516" w:author="Edward Lee" w:date="2017-10-16T16:23:00Z"/>
          <w:rFonts w:ascii="宋体" w:hAnsi="宋体" w:eastAsia="宋体"/>
        </w:rPr>
      </w:pPr>
    </w:p>
    <w:p>
      <w:pPr>
        <w:ind w:firstLine="420"/>
        <w:rPr>
          <w:ins w:id="2517" w:author="asus" w:date="2017-10-07T03:11:00Z"/>
          <w:del w:id="2518" w:author="Edward Lee" w:date="2017-10-16T16:23:00Z"/>
          <w:rFonts w:ascii="宋体" w:hAnsi="宋体" w:eastAsia="宋体"/>
        </w:rPr>
      </w:pPr>
    </w:p>
    <w:p>
      <w:pPr>
        <w:ind w:firstLine="420"/>
        <w:rPr>
          <w:ins w:id="2519" w:author="asus" w:date="2017-10-07T03:11:00Z"/>
          <w:del w:id="2520" w:author="Edward Lee" w:date="2017-10-16T16:23:00Z"/>
          <w:rFonts w:ascii="宋体" w:hAnsi="宋体" w:eastAsia="宋体"/>
        </w:rPr>
      </w:pPr>
    </w:p>
    <w:p>
      <w:pPr>
        <w:ind w:firstLine="420"/>
        <w:rPr>
          <w:ins w:id="2521" w:author="asus" w:date="2017-10-07T03:11:00Z"/>
          <w:del w:id="2522" w:author="Edward Lee" w:date="2017-10-16T16:23:00Z"/>
          <w:rFonts w:ascii="宋体" w:hAnsi="宋体" w:eastAsia="宋体"/>
        </w:rPr>
      </w:pPr>
    </w:p>
    <w:p>
      <w:pPr>
        <w:ind w:firstLine="420"/>
        <w:rPr>
          <w:ins w:id="2523" w:author="asus" w:date="2017-10-07T03:11:00Z"/>
          <w:del w:id="2524" w:author="Edward Lee" w:date="2017-10-16T16:23:00Z"/>
          <w:rFonts w:ascii="宋体" w:hAnsi="宋体" w:eastAsia="宋体"/>
        </w:rPr>
      </w:pPr>
    </w:p>
    <w:p>
      <w:pPr>
        <w:ind w:firstLine="420"/>
        <w:rPr>
          <w:ins w:id="2525" w:author="asus" w:date="2017-10-07T03:11:00Z"/>
          <w:del w:id="2526" w:author="Edward Lee" w:date="2017-10-16T16:23:00Z"/>
          <w:rFonts w:ascii="宋体" w:hAnsi="宋体" w:eastAsia="宋体"/>
        </w:rPr>
      </w:pPr>
    </w:p>
    <w:p>
      <w:pPr>
        <w:ind w:firstLine="420"/>
        <w:rPr>
          <w:ins w:id="2527" w:author="asus" w:date="2017-10-07T03:11:00Z"/>
          <w:del w:id="2528" w:author="Edward Lee" w:date="2017-10-16T16:23:00Z"/>
          <w:rFonts w:ascii="宋体" w:hAnsi="宋体" w:eastAsia="宋体"/>
        </w:rPr>
      </w:pPr>
    </w:p>
    <w:p>
      <w:pPr>
        <w:ind w:firstLine="420"/>
        <w:rPr>
          <w:ins w:id="2529" w:author="asus" w:date="2017-10-07T03:11:00Z"/>
          <w:del w:id="2530" w:author="Edward Lee" w:date="2017-10-16T16:23:00Z"/>
          <w:rFonts w:ascii="宋体" w:hAnsi="宋体" w:eastAsia="宋体"/>
        </w:rPr>
      </w:pPr>
    </w:p>
    <w:p>
      <w:pPr>
        <w:ind w:firstLine="420"/>
        <w:rPr>
          <w:ins w:id="2531" w:author="asus" w:date="2017-10-07T03:11:00Z"/>
          <w:del w:id="2532" w:author="Edward Lee" w:date="2017-10-16T16:23:00Z"/>
          <w:rFonts w:ascii="宋体" w:hAnsi="宋体" w:eastAsia="宋体"/>
        </w:rPr>
      </w:pPr>
    </w:p>
    <w:p>
      <w:pPr>
        <w:ind w:firstLine="420"/>
        <w:rPr>
          <w:ins w:id="2533" w:author="asus" w:date="2017-10-07T03:11:00Z"/>
          <w:del w:id="2534" w:author="Edward Lee" w:date="2017-10-16T16:23:00Z"/>
          <w:rFonts w:ascii="宋体" w:hAnsi="宋体" w:eastAsia="宋体"/>
        </w:rPr>
      </w:pPr>
    </w:p>
    <w:p>
      <w:pPr>
        <w:ind w:firstLine="420"/>
        <w:rPr>
          <w:ins w:id="2535" w:author="asus" w:date="2017-10-07T03:11:00Z"/>
          <w:del w:id="2536" w:author="Edward Lee" w:date="2017-10-16T16:23:00Z"/>
          <w:rFonts w:ascii="宋体" w:hAnsi="宋体" w:eastAsia="宋体"/>
        </w:rPr>
      </w:pPr>
    </w:p>
    <w:p>
      <w:pPr>
        <w:ind w:firstLine="420"/>
        <w:rPr>
          <w:ins w:id="2537" w:author="asus" w:date="2017-10-07T03:11:00Z"/>
          <w:del w:id="2538" w:author="Edward Lee" w:date="2017-10-16T16:23:00Z"/>
          <w:rFonts w:ascii="宋体" w:hAnsi="宋体" w:eastAsia="宋体"/>
        </w:rPr>
      </w:pPr>
    </w:p>
    <w:p>
      <w:pPr>
        <w:ind w:firstLine="420"/>
        <w:rPr>
          <w:ins w:id="2539" w:author="asus" w:date="2017-10-07T03:11:00Z"/>
          <w:del w:id="2540" w:author="Edward Lee" w:date="2017-10-16T16:23:00Z"/>
          <w:rFonts w:ascii="宋体" w:hAnsi="宋体" w:eastAsia="宋体"/>
        </w:rPr>
      </w:pPr>
    </w:p>
    <w:p>
      <w:pPr>
        <w:ind w:firstLine="420"/>
        <w:rPr>
          <w:ins w:id="2541" w:author="asus" w:date="2017-10-07T03:11:00Z"/>
          <w:del w:id="2542" w:author="Edward Lee" w:date="2017-10-16T16:23:00Z"/>
          <w:rFonts w:ascii="宋体" w:hAnsi="宋体" w:eastAsia="宋体"/>
        </w:rPr>
      </w:pPr>
    </w:p>
    <w:p>
      <w:pPr>
        <w:ind w:firstLine="420"/>
        <w:rPr>
          <w:ins w:id="2543" w:author="asus" w:date="2017-10-07T03:11:00Z"/>
          <w:del w:id="2544" w:author="Edward Lee" w:date="2017-10-16T16:23:00Z"/>
          <w:rFonts w:ascii="宋体" w:hAnsi="宋体" w:eastAsia="宋体"/>
        </w:rPr>
      </w:pPr>
    </w:p>
    <w:p>
      <w:pPr>
        <w:ind w:firstLine="420"/>
        <w:rPr>
          <w:ins w:id="2545" w:author="asus" w:date="2017-10-07T03:11:00Z"/>
          <w:del w:id="2546" w:author="Edward Lee" w:date="2017-10-16T16:23:00Z"/>
          <w:rFonts w:ascii="宋体" w:hAnsi="宋体" w:eastAsia="宋体"/>
        </w:rPr>
      </w:pPr>
    </w:p>
    <w:p>
      <w:pPr>
        <w:ind w:firstLine="420"/>
        <w:rPr>
          <w:ins w:id="2547" w:author="asus" w:date="2017-10-07T03:11:00Z"/>
          <w:del w:id="2548" w:author="Edward Lee" w:date="2017-10-16T16:23:00Z"/>
          <w:rFonts w:ascii="宋体" w:hAnsi="宋体" w:eastAsia="宋体"/>
        </w:rPr>
      </w:pPr>
    </w:p>
    <w:p>
      <w:pPr>
        <w:ind w:firstLine="420"/>
        <w:rPr>
          <w:ins w:id="2549" w:author="asus" w:date="2017-10-07T03:11:00Z"/>
          <w:del w:id="2550" w:author="Edward Lee" w:date="2017-10-16T16:23:00Z"/>
          <w:rFonts w:ascii="宋体" w:hAnsi="宋体" w:eastAsia="宋体"/>
        </w:rPr>
      </w:pPr>
    </w:p>
    <w:p>
      <w:pPr>
        <w:ind w:firstLine="420"/>
        <w:rPr>
          <w:ins w:id="2551" w:author="asus" w:date="2017-10-07T03:11:00Z"/>
          <w:del w:id="2552" w:author="Edward Lee" w:date="2017-10-16T16:23:00Z"/>
          <w:rFonts w:ascii="宋体" w:hAnsi="宋体" w:eastAsia="宋体"/>
        </w:rPr>
      </w:pPr>
    </w:p>
    <w:p>
      <w:pPr>
        <w:ind w:firstLine="420"/>
        <w:rPr>
          <w:ins w:id="2553" w:author="asus" w:date="2017-10-07T03:11:00Z"/>
          <w:del w:id="2554" w:author="Edward Lee" w:date="2017-10-16T16:23:00Z"/>
          <w:rFonts w:ascii="宋体" w:hAnsi="宋体" w:eastAsia="宋体"/>
        </w:rPr>
      </w:pPr>
    </w:p>
    <w:p>
      <w:pPr>
        <w:ind w:firstLine="420"/>
        <w:rPr>
          <w:ins w:id="2555" w:author="asus" w:date="2017-10-07T03:11:00Z"/>
          <w:del w:id="2556" w:author="Edward Lee" w:date="2017-10-16T16:23:00Z"/>
          <w:rFonts w:ascii="宋体" w:hAnsi="宋体" w:eastAsia="宋体"/>
        </w:rPr>
      </w:pPr>
    </w:p>
    <w:p>
      <w:pPr>
        <w:ind w:firstLine="420"/>
        <w:rPr>
          <w:ins w:id="2557" w:author="asus" w:date="2017-10-07T03:11:00Z"/>
          <w:del w:id="2558" w:author="Edward Lee" w:date="2017-10-16T16:23:00Z"/>
          <w:rFonts w:ascii="宋体" w:hAnsi="宋体" w:eastAsia="宋体"/>
        </w:rPr>
      </w:pPr>
    </w:p>
    <w:p>
      <w:pPr>
        <w:ind w:firstLine="420"/>
        <w:rPr>
          <w:ins w:id="2559" w:author="asus" w:date="2017-10-07T03:11:00Z"/>
          <w:del w:id="2560" w:author="Edward Lee" w:date="2017-10-16T16:23:00Z"/>
          <w:rFonts w:ascii="宋体" w:hAnsi="宋体" w:eastAsia="宋体"/>
        </w:rPr>
      </w:pPr>
    </w:p>
    <w:p>
      <w:pPr>
        <w:ind w:firstLine="420"/>
        <w:rPr>
          <w:ins w:id="2561" w:author="asus" w:date="2017-10-07T03:11:00Z"/>
          <w:del w:id="2562" w:author="Edward Lee" w:date="2017-10-16T16:23:00Z"/>
          <w:rFonts w:ascii="宋体" w:hAnsi="宋体" w:eastAsia="宋体"/>
        </w:rPr>
      </w:pPr>
    </w:p>
    <w:p>
      <w:pPr>
        <w:ind w:firstLine="420"/>
        <w:rPr>
          <w:ins w:id="2563" w:author="asus" w:date="2017-10-07T03:11:00Z"/>
          <w:del w:id="2564" w:author="Edward Lee" w:date="2017-10-16T16:23:00Z"/>
          <w:rFonts w:ascii="宋体" w:hAnsi="宋体" w:eastAsia="宋体"/>
        </w:rPr>
      </w:pPr>
    </w:p>
    <w:p>
      <w:pPr>
        <w:ind w:firstLine="420"/>
        <w:rPr>
          <w:ins w:id="2565" w:author="asus" w:date="2017-10-07T03:11:00Z"/>
          <w:del w:id="2566" w:author="Edward Lee" w:date="2017-10-16T16:23:00Z"/>
          <w:rFonts w:ascii="宋体" w:hAnsi="宋体" w:eastAsia="宋体"/>
        </w:rPr>
      </w:pPr>
    </w:p>
    <w:p>
      <w:pPr>
        <w:ind w:firstLine="420"/>
        <w:rPr>
          <w:ins w:id="2567" w:author="asus" w:date="2017-10-07T03:11:00Z"/>
          <w:del w:id="2568" w:author="Edward Lee" w:date="2017-10-16T16:23:00Z"/>
          <w:rFonts w:ascii="宋体" w:hAnsi="宋体" w:eastAsia="宋体"/>
        </w:rPr>
      </w:pPr>
    </w:p>
    <w:p>
      <w:pPr>
        <w:ind w:firstLine="420"/>
        <w:rPr>
          <w:ins w:id="2569" w:author="asus" w:date="2017-10-07T03:11:00Z"/>
          <w:del w:id="2570" w:author="Edward Lee" w:date="2017-10-16T16:23:00Z"/>
          <w:rFonts w:ascii="宋体" w:hAnsi="宋体" w:eastAsia="宋体"/>
        </w:rPr>
      </w:pPr>
    </w:p>
    <w:p>
      <w:pPr>
        <w:ind w:firstLine="420"/>
        <w:rPr>
          <w:ins w:id="2571" w:author="Administrator" w:date="2017-09-23T13:43:00Z"/>
          <w:del w:id="2572" w:author="Edward Lee" w:date="2017-10-16T16:23:00Z"/>
          <w:rFonts w:ascii="宋体" w:hAnsi="宋体" w:eastAsia="宋体"/>
        </w:rPr>
      </w:pPr>
    </w:p>
    <w:p>
      <w:pPr>
        <w:ind w:firstLine="420"/>
        <w:rPr>
          <w:rFonts w:ascii="宋体" w:hAnsi="宋体" w:eastAsia="宋体"/>
        </w:rPr>
      </w:pPr>
    </w:p>
    <w:p>
      <w:pPr>
        <w:pStyle w:val="36"/>
        <w:numPr>
          <w:ilvl w:val="0"/>
          <w:numId w:val="9"/>
        </w:numPr>
        <w:spacing w:beforeLines="100" w:line="360" w:lineRule="auto"/>
        <w:ind w:left="360" w:hanging="360" w:firstLineChars="0"/>
        <w:outlineLvl w:val="3"/>
        <w:rPr>
          <w:del w:id="2573" w:author="Edward Lee" w:date="2017-10-16T16:23:00Z"/>
          <w:rFonts w:hAnsi="宋体"/>
          <w:b/>
        </w:rPr>
      </w:pPr>
      <w:del w:id="2574" w:author="Edward Lee" w:date="2017-10-16T16:23:00Z">
        <w:r>
          <w:rPr>
            <w:rFonts w:hint="eastAsia" w:hAnsi="宋体"/>
            <w:b/>
          </w:rPr>
          <w:delText xml:space="preserve">上报用户配置参数  </w:delText>
        </w:r>
      </w:del>
      <w:del w:id="2575" w:author="Edward Lee" w:date="2017-10-16T16:23:00Z">
        <w:r>
          <w:rPr>
            <w:rFonts w:hint="eastAsia"/>
            <w:b/>
            <w:szCs w:val="18"/>
          </w:rPr>
          <w:delText>0x10</w:delText>
        </w:r>
      </w:del>
    </w:p>
    <w:p>
      <w:pPr>
        <w:pStyle w:val="36"/>
        <w:numPr>
          <w:ilvl w:val="0"/>
          <w:numId w:val="9"/>
        </w:numPr>
        <w:spacing w:beforeLines="100" w:line="360" w:lineRule="auto"/>
        <w:ind w:firstLine="422"/>
        <w:outlineLvl w:val="3"/>
        <w:rPr>
          <w:del w:id="2577" w:author="Edward Lee" w:date="2017-10-16T16:23:00Z"/>
          <w:rFonts w:hAnsi="宋体"/>
        </w:rPr>
        <w:pPrChange w:id="2576" w:author="Edward Lee" w:date="2017-10-16T16:47:00Z">
          <w:pPr>
            <w:pStyle w:val="36"/>
            <w:spacing w:line="360" w:lineRule="auto"/>
            <w:ind w:firstLine="422"/>
          </w:pPr>
        </w:pPrChange>
      </w:pPr>
      <w:del w:id="2578" w:author="Edward Lee" w:date="2017-10-16T16:23:00Z">
        <w:r>
          <w:rPr>
            <w:rFonts w:hint="eastAsia" w:hAnsi="宋体"/>
            <w:b/>
          </w:rPr>
          <w:delText>报文体</w:delText>
        </w:r>
      </w:del>
      <w:ins w:id="2579" w:author="asus" w:date="2017-10-06T16:21:00Z">
        <w:del w:id="2580" w:author="Edward Lee" w:date="2017-10-16T16:23:00Z">
          <w:r>
            <w:rPr>
              <w:rFonts w:hint="eastAsia" w:hAnsi="宋体"/>
              <w:b/>
            </w:rPr>
            <w:delText>Service content</w:delText>
          </w:r>
        </w:del>
      </w:ins>
      <w:del w:id="2581" w:author="Edward Lee" w:date="2017-10-16T16:23:00Z">
        <w:r>
          <w:rPr>
            <w:rFonts w:hint="eastAsia" w:hAnsi="宋体"/>
          </w:rPr>
          <w:delText>：如下表</w:delText>
        </w:r>
      </w:del>
      <w:ins w:id="2582" w:author="asus" w:date="2017-10-06T17:34:00Z">
        <w:del w:id="2583" w:author="Edward Lee" w:date="2017-10-16T16:23:00Z">
          <w:r>
            <w:rPr>
              <w:rFonts w:hint="eastAsia" w:hAnsi="宋体"/>
            </w:rPr>
            <w:delText>As shown in the table below</w:delText>
          </w:r>
        </w:del>
      </w:ins>
    </w:p>
    <w:tbl>
      <w:tblPr>
        <w:tblStyle w:val="21"/>
        <w:tblW w:w="8473"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1266"/>
        <w:gridCol w:w="836"/>
        <w:gridCol w:w="5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2584" w:author="Edward Lee" w:date="2017-10-16T16:23:00Z"/>
        </w:trPr>
        <w:tc>
          <w:tcPr>
            <w:tcW w:w="712"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2586" w:author="Edward Lee" w:date="2017-10-16T16:23:00Z"/>
                <w:rFonts w:hAnsiTheme="minorHAnsi" w:eastAsiaTheme="minorEastAsia" w:cstheme="minorBidi"/>
                <w:b/>
                <w:kern w:val="2"/>
                <w:szCs w:val="18"/>
              </w:rPr>
              <w:pPrChange w:id="2585" w:author="Edward Lee" w:date="2017-10-16T16:47:00Z">
                <w:pPr>
                  <w:pStyle w:val="36"/>
                  <w:widowControl w:val="0"/>
                  <w:ind w:firstLine="0" w:firstLineChars="0"/>
                  <w:jc w:val="center"/>
                </w:pPr>
              </w:pPrChange>
            </w:pPr>
            <w:del w:id="2587" w:author="Edward Lee" w:date="2017-10-16T16:23:00Z">
              <w:r>
                <w:rPr>
                  <w:rFonts w:hint="eastAsia"/>
                  <w:b/>
                  <w:szCs w:val="18"/>
                </w:rPr>
                <w:delText>序号</w:delText>
              </w:r>
            </w:del>
          </w:p>
        </w:tc>
        <w:tc>
          <w:tcPr>
            <w:tcW w:w="1266"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2589" w:author="Edward Lee" w:date="2017-10-16T16:23:00Z"/>
                <w:rFonts w:hAnsiTheme="minorHAnsi" w:eastAsiaTheme="minorEastAsia" w:cstheme="minorBidi"/>
                <w:b/>
                <w:kern w:val="2"/>
                <w:szCs w:val="18"/>
              </w:rPr>
              <w:pPrChange w:id="2588" w:author="Edward Lee" w:date="2017-10-16T16:47:00Z">
                <w:pPr>
                  <w:pStyle w:val="36"/>
                  <w:widowControl w:val="0"/>
                  <w:ind w:firstLine="0" w:firstLineChars="0"/>
                  <w:jc w:val="center"/>
                </w:pPr>
              </w:pPrChange>
            </w:pPr>
            <w:del w:id="2590" w:author="Edward Lee" w:date="2017-10-16T16:23:00Z">
              <w:r>
                <w:rPr>
                  <w:rFonts w:hint="eastAsia"/>
                  <w:b/>
                  <w:szCs w:val="18"/>
                </w:rPr>
                <w:delText>数据段</w:delText>
              </w:r>
            </w:del>
            <w:ins w:id="2591" w:author="asus" w:date="2017-10-06T17:35:00Z">
              <w:del w:id="2592" w:author="Edward Lee" w:date="2017-10-16T16:23:00Z">
                <w:r>
                  <w:rPr>
                    <w:rFonts w:hint="eastAsia"/>
                    <w:b/>
                    <w:szCs w:val="18"/>
                  </w:rPr>
                  <w:delText>Data segment</w:delText>
                </w:r>
              </w:del>
            </w:ins>
          </w:p>
        </w:tc>
        <w:tc>
          <w:tcPr>
            <w:tcW w:w="836"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2594" w:author="Edward Lee" w:date="2017-10-16T16:23:00Z"/>
                <w:rFonts w:hAnsiTheme="minorHAnsi" w:eastAsiaTheme="minorEastAsia" w:cstheme="minorBidi"/>
                <w:b/>
                <w:kern w:val="2"/>
                <w:szCs w:val="18"/>
              </w:rPr>
              <w:pPrChange w:id="2593" w:author="Edward Lee" w:date="2017-10-16T16:47:00Z">
                <w:pPr>
                  <w:pStyle w:val="36"/>
                  <w:widowControl w:val="0"/>
                  <w:ind w:firstLine="0" w:firstLineChars="0"/>
                  <w:jc w:val="center"/>
                </w:pPr>
              </w:pPrChange>
            </w:pPr>
            <w:del w:id="2595" w:author="Edward Lee" w:date="2017-10-16T16:23:00Z">
              <w:r>
                <w:rPr>
                  <w:rFonts w:hint="eastAsia"/>
                  <w:b/>
                  <w:szCs w:val="18"/>
                </w:rPr>
                <w:delText>字节数</w:delText>
              </w:r>
            </w:del>
            <w:ins w:id="2596" w:author="asus" w:date="2017-10-06T17:36:00Z">
              <w:del w:id="2597" w:author="Edward Lee" w:date="2017-10-16T16:23:00Z">
                <w:r>
                  <w:rPr>
                    <w:rFonts w:hint="eastAsia"/>
                    <w:b/>
                    <w:szCs w:val="18"/>
                  </w:rPr>
                  <w:delText>Bytes</w:delText>
                </w:r>
              </w:del>
            </w:ins>
          </w:p>
        </w:tc>
        <w:tc>
          <w:tcPr>
            <w:tcW w:w="5659"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2599" w:author="Edward Lee" w:date="2017-10-16T16:23:00Z"/>
                <w:rFonts w:hAnsiTheme="minorHAnsi" w:eastAsiaTheme="minorEastAsia" w:cstheme="minorBidi"/>
                <w:b/>
                <w:kern w:val="2"/>
                <w:szCs w:val="18"/>
              </w:rPr>
              <w:pPrChange w:id="2598" w:author="Edward Lee" w:date="2017-10-16T16:47:00Z">
                <w:pPr>
                  <w:pStyle w:val="36"/>
                  <w:widowControl w:val="0"/>
                  <w:ind w:firstLine="0" w:firstLineChars="0"/>
                  <w:jc w:val="center"/>
                </w:pPr>
              </w:pPrChange>
            </w:pPr>
            <w:del w:id="2600" w:author="Edward Lee" w:date="2017-10-16T16:23:00Z">
              <w:r>
                <w:rPr>
                  <w:rFonts w:hint="eastAsia"/>
                  <w:b/>
                  <w:szCs w:val="18"/>
                </w:rPr>
                <w:delText>描述</w:delText>
              </w:r>
            </w:del>
            <w:ins w:id="2601" w:author="asus" w:date="2017-10-06T17:37:00Z">
              <w:del w:id="2602" w:author="Edward Lee" w:date="2017-10-16T16:23:00Z">
                <w:r>
                  <w:rPr>
                    <w:rFonts w:hint="eastAsia"/>
                    <w:b/>
                    <w:szCs w:val="18"/>
                  </w:rPr>
                  <w:delText>Description</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2603"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2605" w:author="Edward Lee" w:date="2017-10-16T16:23:00Z"/>
                <w:rFonts w:hAnsiTheme="minorHAnsi" w:eastAsiaTheme="minorEastAsia" w:cstheme="minorBidi"/>
                <w:kern w:val="2"/>
                <w:szCs w:val="18"/>
              </w:rPr>
              <w:pPrChange w:id="2604" w:author="Edward Lee" w:date="2017-10-16T16:47:00Z">
                <w:pPr>
                  <w:pStyle w:val="36"/>
                  <w:widowControl w:val="0"/>
                  <w:ind w:firstLine="0" w:firstLineChars="0"/>
                  <w:jc w:val="center"/>
                </w:pPr>
              </w:pPrChange>
            </w:pPr>
            <w:del w:id="2606" w:author="Edward Lee" w:date="2017-10-16T16:23:00Z">
              <w:r>
                <w:rPr>
                  <w:rFonts w:hint="eastAsia"/>
                  <w:szCs w:val="18"/>
                </w:rPr>
                <w:delText>1</w:delText>
              </w:r>
            </w:del>
          </w:p>
        </w:tc>
        <w:tc>
          <w:tcPr>
            <w:tcW w:w="126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2608" w:author="Edward Lee" w:date="2017-10-16T16:23:00Z"/>
                <w:rFonts w:hAnsiTheme="minorHAnsi" w:eastAsiaTheme="minorEastAsia" w:cstheme="minorBidi"/>
                <w:kern w:val="2"/>
                <w:szCs w:val="18"/>
              </w:rPr>
              <w:pPrChange w:id="2607" w:author="Edward Lee" w:date="2017-10-16T16:47:00Z">
                <w:pPr>
                  <w:pStyle w:val="36"/>
                  <w:widowControl w:val="0"/>
                  <w:ind w:firstLine="0" w:firstLineChars="0"/>
                  <w:jc w:val="center"/>
                </w:pPr>
              </w:pPrChange>
            </w:pPr>
            <w:del w:id="2609" w:author="Edward Lee" w:date="2017-10-16T16:23:00Z">
              <w:r>
                <w:rPr>
                  <w:rFonts w:hint="eastAsia"/>
                  <w:szCs w:val="18"/>
                </w:rPr>
                <w:delText>参数类型param_type</w:delText>
              </w:r>
            </w:del>
          </w:p>
        </w:tc>
        <w:tc>
          <w:tcPr>
            <w:tcW w:w="83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2611" w:author="Edward Lee" w:date="2017-10-16T16:23:00Z"/>
                <w:rFonts w:hAnsiTheme="minorHAnsi" w:eastAsiaTheme="minorEastAsia" w:cstheme="minorBidi"/>
                <w:kern w:val="2"/>
                <w:szCs w:val="18"/>
              </w:rPr>
              <w:pPrChange w:id="2610" w:author="Edward Lee" w:date="2017-10-16T16:47:00Z">
                <w:pPr>
                  <w:pStyle w:val="36"/>
                  <w:widowControl w:val="0"/>
                  <w:ind w:firstLine="0" w:firstLineChars="0"/>
                  <w:jc w:val="center"/>
                </w:pPr>
              </w:pPrChange>
            </w:pPr>
            <w:del w:id="2612" w:author="Edward Lee" w:date="2017-10-16T16:23:00Z">
              <w:r>
                <w:rPr>
                  <w:rFonts w:hint="eastAsia"/>
                  <w:szCs w:val="18"/>
                </w:rPr>
                <w:delText>1</w:delText>
              </w:r>
            </w:del>
          </w:p>
        </w:tc>
        <w:tc>
          <w:tcPr>
            <w:tcW w:w="5659" w:type="dxa"/>
            <w:shd w:val="clear" w:color="auto" w:fill="auto"/>
            <w:vAlign w:val="center"/>
          </w:tcPr>
          <w:p>
            <w:pPr>
              <w:pStyle w:val="36"/>
              <w:widowControl w:val="0"/>
              <w:numPr>
                <w:ilvl w:val="0"/>
                <w:numId w:val="9"/>
              </w:numPr>
              <w:spacing w:beforeLines="100" w:line="360" w:lineRule="auto"/>
              <w:ind w:hanging="360" w:firstLineChars="0"/>
              <w:outlineLvl w:val="3"/>
              <w:rPr>
                <w:del w:id="2614" w:author="Edward Lee" w:date="2017-10-16T16:23:00Z"/>
                <w:rFonts w:hAnsiTheme="minorHAnsi" w:eastAsiaTheme="minorEastAsia" w:cstheme="minorBidi"/>
                <w:kern w:val="2"/>
                <w:szCs w:val="18"/>
              </w:rPr>
              <w:pPrChange w:id="2613" w:author="Edward Lee" w:date="2017-10-16T16:47:00Z">
                <w:pPr>
                  <w:pStyle w:val="36"/>
                  <w:widowControl w:val="0"/>
                  <w:ind w:firstLine="0" w:firstLineChars="0"/>
                </w:pPr>
              </w:pPrChange>
            </w:pPr>
            <w:del w:id="2615" w:author="Edward Lee" w:date="2017-10-16T16:23:00Z">
              <w:r>
                <w:rPr>
                  <w:rFonts w:hint="eastAsia"/>
                  <w:b/>
                  <w:szCs w:val="18"/>
                </w:rPr>
                <w:delText xml:space="preserve">0x10 </w:delText>
              </w:r>
            </w:del>
            <w:del w:id="2616" w:author="Edward Lee" w:date="2017-10-16T16:23:00Z">
              <w:r>
                <w:rPr>
                  <w:rFonts w:hint="eastAsia"/>
                  <w:szCs w:val="18"/>
                </w:rPr>
                <w:delText>—— 上报系统参数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2617"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2619" w:author="Edward Lee" w:date="2017-10-16T16:23:00Z"/>
                <w:rFonts w:hAnsiTheme="minorHAnsi" w:eastAsiaTheme="minorEastAsia" w:cstheme="minorBidi"/>
                <w:kern w:val="2"/>
                <w:szCs w:val="18"/>
              </w:rPr>
              <w:pPrChange w:id="2618" w:author="Edward Lee" w:date="2017-10-16T16:47:00Z">
                <w:pPr>
                  <w:pStyle w:val="36"/>
                  <w:widowControl w:val="0"/>
                  <w:ind w:firstLine="0" w:firstLineChars="0"/>
                  <w:jc w:val="center"/>
                </w:pPr>
              </w:pPrChange>
            </w:pPr>
            <w:del w:id="2620" w:author="Edward Lee" w:date="2017-10-16T16:23:00Z">
              <w:r>
                <w:rPr>
                  <w:rFonts w:hint="eastAsia"/>
                  <w:szCs w:val="18"/>
                </w:rPr>
                <w:delText>2</w:delText>
              </w:r>
            </w:del>
          </w:p>
        </w:tc>
        <w:tc>
          <w:tcPr>
            <w:tcW w:w="126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2622" w:author="Edward Lee" w:date="2017-10-16T16:23:00Z"/>
                <w:rFonts w:hAnsiTheme="minorHAnsi" w:eastAsiaTheme="minorEastAsia" w:cstheme="minorBidi"/>
                <w:kern w:val="2"/>
                <w:szCs w:val="18"/>
              </w:rPr>
              <w:pPrChange w:id="2621" w:author="Edward Lee" w:date="2017-10-16T16:47:00Z">
                <w:pPr>
                  <w:pStyle w:val="36"/>
                  <w:widowControl w:val="0"/>
                  <w:ind w:firstLine="0" w:firstLineChars="0"/>
                  <w:jc w:val="center"/>
                </w:pPr>
              </w:pPrChange>
            </w:pPr>
            <w:del w:id="2623" w:author="Edward Lee" w:date="2017-10-16T16:23:00Z">
              <w:r>
                <w:rPr>
                  <w:rFonts w:hint="eastAsia"/>
                  <w:szCs w:val="18"/>
                </w:rPr>
                <w:delText>参数</w:delText>
              </w:r>
            </w:del>
          </w:p>
        </w:tc>
        <w:tc>
          <w:tcPr>
            <w:tcW w:w="83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2625" w:author="Edward Lee" w:date="2017-10-16T16:23:00Z"/>
                <w:rFonts w:hAnsiTheme="minorHAnsi" w:eastAsiaTheme="minorEastAsia" w:cstheme="minorBidi"/>
                <w:kern w:val="2"/>
                <w:szCs w:val="18"/>
              </w:rPr>
              <w:pPrChange w:id="2624" w:author="Edward Lee" w:date="2017-10-16T16:47:00Z">
                <w:pPr>
                  <w:pStyle w:val="36"/>
                  <w:widowControl w:val="0"/>
                  <w:ind w:firstLine="0" w:firstLineChars="0"/>
                  <w:jc w:val="center"/>
                </w:pPr>
              </w:pPrChange>
            </w:pPr>
            <w:del w:id="2626" w:author="Edward Lee" w:date="2017-10-16T16:23:00Z">
              <w:r>
                <w:rPr>
                  <w:rFonts w:hint="eastAsia"/>
                  <w:szCs w:val="18"/>
                </w:rPr>
                <w:delText>182</w:delText>
              </w:r>
            </w:del>
          </w:p>
        </w:tc>
        <w:tc>
          <w:tcPr>
            <w:tcW w:w="5659" w:type="dxa"/>
            <w:shd w:val="clear" w:color="auto" w:fill="auto"/>
            <w:vAlign w:val="center"/>
          </w:tcPr>
          <w:p>
            <w:pPr>
              <w:pStyle w:val="36"/>
              <w:widowControl w:val="0"/>
              <w:numPr>
                <w:ilvl w:val="0"/>
                <w:numId w:val="9"/>
              </w:numPr>
              <w:spacing w:beforeLines="100" w:line="360" w:lineRule="auto"/>
              <w:ind w:hanging="360" w:firstLineChars="0"/>
              <w:outlineLvl w:val="3"/>
              <w:rPr>
                <w:del w:id="2628" w:author="Edward Lee" w:date="2017-10-16T16:23:00Z"/>
                <w:rFonts w:hAnsiTheme="minorHAnsi" w:eastAsiaTheme="minorEastAsia" w:cstheme="minorBidi"/>
                <w:kern w:val="2"/>
                <w:szCs w:val="18"/>
              </w:rPr>
              <w:pPrChange w:id="2627" w:author="Edward Lee" w:date="2017-10-16T16:47:00Z">
                <w:pPr>
                  <w:pStyle w:val="36"/>
                  <w:widowControl w:val="0"/>
                  <w:ind w:firstLine="0" w:firstLineChars="0"/>
                </w:pPr>
              </w:pPrChange>
            </w:pPr>
            <w:del w:id="2629" w:author="Edward Lee" w:date="2017-10-16T16:23:00Z">
              <w:r>
                <w:rPr>
                  <w:rFonts w:hint="eastAsia"/>
                  <w:szCs w:val="18"/>
                </w:rPr>
                <w:delText>具体格式，请参看第8章，配置参数说明</w:delText>
              </w:r>
            </w:del>
          </w:p>
        </w:tc>
      </w:tr>
    </w:tbl>
    <w:p>
      <w:pPr>
        <w:widowControl/>
        <w:numPr>
          <w:ilvl w:val="0"/>
          <w:numId w:val="9"/>
        </w:numPr>
        <w:tabs>
          <w:tab w:val="center" w:pos="4201"/>
          <w:tab w:val="right" w:leader="dot" w:pos="9298"/>
        </w:tabs>
        <w:autoSpaceDE w:val="0"/>
        <w:autoSpaceDN w:val="0"/>
        <w:spacing w:beforeLines="100" w:line="360" w:lineRule="auto"/>
        <w:outlineLvl w:val="3"/>
        <w:rPr>
          <w:del w:id="2631" w:author="Edward Lee" w:date="2017-10-16T16:23:00Z"/>
        </w:rPr>
        <w:pPrChange w:id="2630"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2633" w:author="Edward Lee" w:date="2017-10-16T16:23:00Z"/>
          <w:rFonts w:cs="Times New Roman" w:asciiTheme="minorEastAsia" w:hAnsiTheme="minorEastAsia"/>
          <w:color w:val="C00000"/>
          <w:kern w:val="0"/>
          <w:szCs w:val="20"/>
        </w:rPr>
        <w:pPrChange w:id="2632" w:author="Edward Lee" w:date="2017-10-16T16:47:00Z">
          <w:pPr/>
        </w:pPrChange>
      </w:pPr>
      <w:del w:id="2634" w:author="Edward Lee" w:date="2017-10-16T16:23:00Z">
        <w:r>
          <w:rPr>
            <w:rFonts w:hint="eastAsia" w:hAnsi="宋体"/>
          </w:rPr>
          <w:delText>eg2:</w:delText>
        </w:r>
      </w:del>
      <w:del w:id="2635" w:author="Edward Lee" w:date="2017-10-16T16:23:00Z">
        <w:r>
          <w:rPr>
            <w:rFonts w:hAnsi="宋体"/>
          </w:rPr>
          <w:delText xml:space="preserve"> </w:delText>
        </w:r>
      </w:del>
      <w:del w:id="2636" w:author="Edward Lee" w:date="2017-10-16T16:23:00Z">
        <w:r>
          <w:rPr>
            <w:rFonts w:hint="eastAsia" w:hAnsi="宋体"/>
          </w:rPr>
          <w:delText>　</w:delText>
        </w:r>
      </w:del>
      <w:del w:id="2637" w:author="Edward Lee" w:date="2017-10-16T16:23:00Z">
        <w:r>
          <w:rPr>
            <w:rFonts w:asciiTheme="minorEastAsia" w:hAnsiTheme="minorEastAsia"/>
          </w:rPr>
          <w:delText xml:space="preserve"> 55 AA </w:delText>
        </w:r>
      </w:del>
      <w:del w:id="2638" w:author="Edward Lee" w:date="2017-10-16T16:23:00Z">
        <w:r>
          <w:rPr>
            <w:rFonts w:asciiTheme="minorEastAsia" w:hAnsiTheme="minorEastAsia"/>
            <w:color w:val="FF0000"/>
            <w:u w:val="single"/>
          </w:rPr>
          <w:delText>0</w:delText>
        </w:r>
      </w:del>
      <w:del w:id="2639" w:author="Edward Lee" w:date="2017-10-16T16:23:00Z">
        <w:r>
          <w:rPr>
            <w:rFonts w:hint="eastAsia" w:asciiTheme="minorEastAsia" w:hAnsiTheme="minorEastAsia"/>
            <w:color w:val="FF0000"/>
            <w:u w:val="single"/>
          </w:rPr>
          <w:delText>0</w:delText>
        </w:r>
      </w:del>
      <w:del w:id="2640" w:author="Edward Lee" w:date="2017-10-16T16:23:00Z">
        <w:r>
          <w:rPr>
            <w:rFonts w:asciiTheme="minorEastAsia" w:hAnsiTheme="minorEastAsia"/>
            <w:color w:val="FF0000"/>
            <w:u w:val="single"/>
          </w:rPr>
          <w:delText xml:space="preserve"> </w:delText>
        </w:r>
      </w:del>
      <w:del w:id="2641" w:author="Edward Lee" w:date="2017-10-16T16:23:00Z">
        <w:r>
          <w:rPr>
            <w:rFonts w:hint="eastAsia" w:asciiTheme="minorEastAsia" w:hAnsiTheme="minorEastAsia"/>
            <w:color w:val="FF0000"/>
            <w:u w:val="single"/>
          </w:rPr>
          <w:delText>D3</w:delText>
        </w:r>
      </w:del>
      <w:del w:id="2642" w:author="Edward Lee" w:date="2017-10-16T16:23:00Z">
        <w:r>
          <w:rPr>
            <w:rFonts w:asciiTheme="minorEastAsia" w:hAnsiTheme="minorEastAsia"/>
            <w:u w:val="single"/>
          </w:rPr>
          <w:delText xml:space="preserve"> </w:delText>
        </w:r>
      </w:del>
      <w:del w:id="2643" w:author="Edward Lee" w:date="2017-10-16T16:23:00Z">
        <w:r>
          <w:rPr>
            <w:rFonts w:asciiTheme="minorEastAsia" w:hAnsiTheme="minorEastAsia"/>
            <w:color w:val="FFC000"/>
            <w:u w:val="single"/>
          </w:rPr>
          <w:delText>00 0A</w:delText>
        </w:r>
      </w:del>
      <w:del w:id="2644" w:author="Edward Lee" w:date="2017-10-16T16:23:00Z">
        <w:r>
          <w:rPr>
            <w:rFonts w:asciiTheme="minorEastAsia" w:hAnsiTheme="minorEastAsia"/>
            <w:u w:val="single"/>
          </w:rPr>
          <w:delText xml:space="preserve"> 00 00 00 02 00 01 00 00 38 36 31 36 39 34 30 33 34 32 30 35 38 39 36 00</w:delText>
        </w:r>
      </w:del>
      <w:del w:id="2645" w:author="Edward Lee" w:date="2017-10-16T16:23:00Z">
        <w:r>
          <w:rPr>
            <w:rFonts w:asciiTheme="minorEastAsia" w:hAnsiTheme="minorEastAsia"/>
          </w:rPr>
          <w:delText xml:space="preserve"> </w:delText>
        </w:r>
      </w:del>
      <w:del w:id="2646" w:author="Edward Lee" w:date="2017-10-16T16:23:00Z">
        <w:r>
          <w:rPr>
            <w:rFonts w:hint="eastAsia" w:ascii="宋体" w:hAnsi="宋体" w:eastAsia="宋体" w:cs="Times New Roman"/>
            <w:color w:val="FF33CC"/>
            <w:kern w:val="0"/>
            <w:szCs w:val="20"/>
          </w:rPr>
          <w:delText>1</w:delText>
        </w:r>
      </w:del>
      <w:del w:id="2647" w:author="Edward Lee" w:date="2017-10-16T16:23:00Z">
        <w:r>
          <w:rPr>
            <w:rFonts w:ascii="宋体" w:hAnsi="宋体" w:eastAsia="宋体" w:cs="Times New Roman"/>
            <w:color w:val="FF33CC"/>
            <w:kern w:val="0"/>
            <w:szCs w:val="20"/>
          </w:rPr>
          <w:delText>0</w:delText>
        </w:r>
      </w:del>
      <w:del w:id="2648" w:author="Edward Lee" w:date="2017-10-16T16:23:00Z">
        <w:r>
          <w:rPr>
            <w:rFonts w:hint="eastAsia" w:ascii="宋体" w:hAnsi="宋体" w:eastAsia="宋体" w:cs="Times New Roman"/>
            <w:color w:val="FF33CC"/>
            <w:kern w:val="0"/>
            <w:szCs w:val="20"/>
          </w:rPr>
          <w:delText xml:space="preserve"> </w:delText>
        </w:r>
      </w:del>
      <w:del w:id="2649" w:author="Edward Lee" w:date="2017-10-16T16:23:00Z">
        <w:r>
          <w:rPr>
            <w:rFonts w:asciiTheme="minorEastAsia" w:hAnsiTheme="minorEastAsia"/>
            <w:color w:val="E36C09" w:themeColor="accent6" w:themeShade="BF"/>
          </w:rPr>
          <w:delText>55</w:delText>
        </w:r>
      </w:del>
      <w:del w:id="2650" w:author="Edward Lee" w:date="2017-10-16T16:23:00Z">
        <w:r>
          <w:rPr>
            <w:rFonts w:cs="Times New Roman" w:asciiTheme="minorEastAsia" w:hAnsiTheme="minorEastAsia"/>
            <w:kern w:val="0"/>
            <w:szCs w:val="20"/>
          </w:rPr>
          <w:delText xml:space="preserve"> </w:delText>
        </w:r>
      </w:del>
      <w:del w:id="2651" w:author="Edward Lee" w:date="2017-10-16T16:23:00Z">
        <w:r>
          <w:rPr>
            <w:rFonts w:asciiTheme="minorEastAsia" w:hAnsiTheme="minorEastAsia"/>
            <w:color w:val="548DD4" w:themeColor="text2" w:themeTint="99"/>
          </w:rPr>
          <w:delText>01</w:delText>
        </w:r>
      </w:del>
      <w:del w:id="2652" w:author="Edward Lee" w:date="2017-10-16T16:23:00Z">
        <w:r>
          <w:rPr>
            <w:rFonts w:cs="Times New Roman" w:asciiTheme="minorEastAsia" w:hAnsiTheme="minorEastAsia"/>
            <w:kern w:val="0"/>
            <w:szCs w:val="20"/>
          </w:rPr>
          <w:delText xml:space="preserve"> </w:delText>
        </w:r>
      </w:del>
      <w:del w:id="2653" w:author="Edward Lee" w:date="2017-10-16T16:23:00Z">
        <w:r>
          <w:rPr>
            <w:rFonts w:asciiTheme="minorEastAsia" w:hAnsiTheme="minorEastAsia"/>
            <w:color w:val="92D050"/>
          </w:rPr>
          <w:delText>02 09</w:delText>
        </w:r>
      </w:del>
      <w:del w:id="2654" w:author="Edward Lee" w:date="2017-10-16T16:23:00Z">
        <w:r>
          <w:rPr>
            <w:rFonts w:cs="Times New Roman" w:asciiTheme="minorEastAsia" w:hAnsiTheme="minorEastAsia"/>
            <w:kern w:val="0"/>
            <w:szCs w:val="20"/>
          </w:rPr>
          <w:delText xml:space="preserve"> </w:delText>
        </w:r>
      </w:del>
      <w:del w:id="2655" w:author="Edward Lee" w:date="2017-10-16T16:23:00Z">
        <w:r>
          <w:rPr>
            <w:rFonts w:asciiTheme="minorEastAsia" w:hAnsiTheme="minorEastAsia"/>
            <w:color w:val="948A54" w:themeColor="background2" w:themeShade="80"/>
          </w:rPr>
          <w:delText>01</w:delText>
        </w:r>
      </w:del>
      <w:del w:id="2656" w:author="Edward Lee" w:date="2017-10-16T16:23:00Z">
        <w:r>
          <w:rPr>
            <w:rFonts w:cs="Times New Roman" w:asciiTheme="minorEastAsia" w:hAnsiTheme="minorEastAsia"/>
            <w:kern w:val="0"/>
            <w:szCs w:val="20"/>
          </w:rPr>
          <w:delText xml:space="preserve"> </w:delText>
        </w:r>
      </w:del>
      <w:del w:id="2657" w:author="Edward Lee" w:date="2017-10-16T16:23:00Z">
        <w:r>
          <w:rPr>
            <w:rFonts w:asciiTheme="minorEastAsia" w:hAnsiTheme="minorEastAsia"/>
            <w:color w:val="31849B" w:themeColor="accent5" w:themeShade="BF"/>
          </w:rPr>
          <w:delText>00</w:delText>
        </w:r>
      </w:del>
      <w:del w:id="2658" w:author="Edward Lee" w:date="2017-10-16T16:23:00Z">
        <w:r>
          <w:rPr>
            <w:rFonts w:cs="Times New Roman" w:asciiTheme="minorEastAsia" w:hAnsiTheme="minorEastAsia"/>
            <w:kern w:val="0"/>
            <w:szCs w:val="20"/>
          </w:rPr>
          <w:delText xml:space="preserve"> </w:delText>
        </w:r>
      </w:del>
      <w:del w:id="2659" w:author="Edward Lee" w:date="2017-10-16T16:23:00Z">
        <w:r>
          <w:rPr>
            <w:rFonts w:asciiTheme="minorEastAsia" w:hAnsiTheme="minorEastAsia"/>
            <w:color w:val="E36C09" w:themeColor="accent6" w:themeShade="BF"/>
          </w:rPr>
          <w:delText>B4 00</w:delText>
        </w:r>
      </w:del>
      <w:del w:id="2660" w:author="Edward Lee" w:date="2017-10-16T16:23:00Z">
        <w:r>
          <w:rPr>
            <w:rFonts w:cs="Times New Roman" w:asciiTheme="minorEastAsia" w:hAnsiTheme="minorEastAsia"/>
            <w:kern w:val="0"/>
            <w:szCs w:val="20"/>
          </w:rPr>
          <w:delText xml:space="preserve"> </w:delText>
        </w:r>
      </w:del>
      <w:del w:id="2661" w:author="Edward Lee" w:date="2017-10-16T16:23:00Z">
        <w:r>
          <w:rPr>
            <w:rFonts w:asciiTheme="minorEastAsia" w:hAnsiTheme="minorEastAsia"/>
            <w:color w:val="366091" w:themeColor="accent1" w:themeShade="BF"/>
            <w:u w:val="single"/>
          </w:rPr>
          <w:delText>38 36 31 36 39 34 30 33 34 32 30 35 38 39 36 00</w:delText>
        </w:r>
      </w:del>
      <w:del w:id="2662" w:author="Edward Lee" w:date="2017-10-16T16:23:00Z">
        <w:r>
          <w:rPr>
            <w:rFonts w:cs="Times New Roman" w:asciiTheme="minorEastAsia" w:hAnsiTheme="minorEastAsia"/>
            <w:kern w:val="0"/>
            <w:szCs w:val="20"/>
          </w:rPr>
          <w:delText xml:space="preserve"> </w:delText>
        </w:r>
      </w:del>
      <w:del w:id="2663" w:author="Edward Lee" w:date="2017-10-16T16:23:00Z">
        <w:r>
          <w:rPr>
            <w:rFonts w:asciiTheme="minorEastAsia" w:hAnsiTheme="minorEastAsia"/>
            <w:color w:val="FABF8F" w:themeColor="accent6" w:themeTint="99"/>
          </w:rPr>
          <w:delText xml:space="preserve">00 00 </w:delText>
        </w:r>
      </w:del>
      <w:del w:id="2664" w:author="Edward Lee" w:date="2017-10-16T16:23:00Z">
        <w:r>
          <w:rPr>
            <w:rFonts w:asciiTheme="minorEastAsia" w:hAnsiTheme="minorEastAsia"/>
            <w:color w:val="92D050"/>
          </w:rPr>
          <w:delText xml:space="preserve">01 </w:delText>
        </w:r>
      </w:del>
      <w:del w:id="2665" w:author="Edward Lee" w:date="2017-10-16T16:23:00Z">
        <w:r>
          <w:rPr>
            <w:rFonts w:asciiTheme="minorEastAsia" w:hAnsiTheme="minorEastAsia"/>
            <w:color w:val="C00000"/>
          </w:rPr>
          <w:delText>C0 A8 01 C7</w:delText>
        </w:r>
      </w:del>
      <w:del w:id="2666" w:author="Edward Lee" w:date="2017-10-16T16:23:00Z">
        <w:r>
          <w:rPr>
            <w:rFonts w:asciiTheme="minorEastAsia" w:hAnsiTheme="minorEastAsia"/>
            <w:color w:val="548DD4" w:themeColor="text2" w:themeTint="99"/>
          </w:rPr>
          <w:delText xml:space="preserve"> FF FF FF 00</w:delText>
        </w:r>
      </w:del>
      <w:del w:id="2667" w:author="Edward Lee" w:date="2017-10-16T16:23:00Z">
        <w:r>
          <w:rPr>
            <w:rFonts w:cs="Times New Roman" w:asciiTheme="minorEastAsia" w:hAnsiTheme="minorEastAsia"/>
            <w:kern w:val="0"/>
            <w:szCs w:val="20"/>
          </w:rPr>
          <w:delText xml:space="preserve"> </w:delText>
        </w:r>
      </w:del>
      <w:del w:id="2668" w:author="Edward Lee" w:date="2017-10-16T16:23:00Z">
        <w:r>
          <w:rPr>
            <w:rFonts w:asciiTheme="minorEastAsia" w:hAnsiTheme="minorEastAsia"/>
            <w:color w:val="E955C2"/>
          </w:rPr>
          <w:delText>C0 A8 01 01</w:delText>
        </w:r>
      </w:del>
      <w:del w:id="2669" w:author="Edward Lee" w:date="2017-10-16T16:23:00Z">
        <w:r>
          <w:rPr>
            <w:rFonts w:cs="Times New Roman" w:asciiTheme="minorEastAsia" w:hAnsiTheme="minorEastAsia"/>
            <w:kern w:val="0"/>
            <w:szCs w:val="20"/>
          </w:rPr>
          <w:delText xml:space="preserve"> </w:delText>
        </w:r>
      </w:del>
      <w:del w:id="2670" w:author="Edward Lee" w:date="2017-10-16T16:23:00Z">
        <w:r>
          <w:rPr>
            <w:rFonts w:asciiTheme="minorEastAsia" w:hAnsiTheme="minorEastAsia"/>
            <w:color w:val="76923C" w:themeColor="accent3" w:themeShade="BF"/>
          </w:rPr>
          <w:delText>64 00</w:delText>
        </w:r>
      </w:del>
      <w:del w:id="2671" w:author="Edward Lee" w:date="2017-10-16T16:23:00Z">
        <w:r>
          <w:rPr>
            <w:rFonts w:cs="Times New Roman" w:asciiTheme="minorEastAsia" w:hAnsiTheme="minorEastAsia"/>
            <w:kern w:val="0"/>
            <w:szCs w:val="20"/>
          </w:rPr>
          <w:delText xml:space="preserve"> </w:delText>
        </w:r>
      </w:del>
      <w:del w:id="2672" w:author="Edward Lee" w:date="2017-10-16T16:23:00Z">
        <w:r>
          <w:rPr>
            <w:rFonts w:asciiTheme="minorEastAsia" w:hAnsiTheme="minorEastAsia"/>
            <w:color w:val="5850EE"/>
            <w:u w:val="single"/>
          </w:rPr>
          <w:delText>32 31 38 2E 31 37 2E 31 35 37 2E 32 31 34 00 00 00 00 00 00 00 00 00 00 00 00 00 00 00 00 00 00</w:delText>
        </w:r>
      </w:del>
      <w:del w:id="2673" w:author="Edward Lee" w:date="2017-10-16T16:23:00Z">
        <w:r>
          <w:rPr>
            <w:rFonts w:cs="Times New Roman" w:asciiTheme="minorEastAsia" w:hAnsiTheme="minorEastAsia"/>
            <w:kern w:val="0"/>
            <w:szCs w:val="20"/>
          </w:rPr>
          <w:delText xml:space="preserve"> </w:delText>
        </w:r>
      </w:del>
      <w:del w:id="2674" w:author="Edward Lee" w:date="2017-10-16T16:23:00Z">
        <w:r>
          <w:rPr>
            <w:rFonts w:asciiTheme="minorEastAsia" w:hAnsiTheme="minorEastAsia"/>
            <w:color w:val="00B050"/>
          </w:rPr>
          <w:delText>24 13</w:delText>
        </w:r>
      </w:del>
      <w:del w:id="2675" w:author="Edward Lee" w:date="2017-10-16T16:23:00Z">
        <w:r>
          <w:rPr>
            <w:rFonts w:cs="Times New Roman" w:asciiTheme="minorEastAsia" w:hAnsiTheme="minorEastAsia"/>
            <w:kern w:val="0"/>
            <w:szCs w:val="20"/>
          </w:rPr>
          <w:delText xml:space="preserve"> </w:delText>
        </w:r>
      </w:del>
      <w:del w:id="2676" w:author="Edward Lee" w:date="2017-10-16T16:23:00Z">
        <w:r>
          <w:rPr>
            <w:rFonts w:asciiTheme="minorEastAsia" w:hAnsiTheme="minorEastAsia"/>
            <w:color w:val="E36C09" w:themeColor="accent6" w:themeShade="BF"/>
            <w:u w:val="single"/>
          </w:rPr>
          <w:delText>32 31 38 2E 31 37 2E 31 35 37 2E 32 31 34 00 00 00 00 00 00 00 00 00 00 00 00 00 00 00 00 00 00</w:delText>
        </w:r>
      </w:del>
      <w:del w:id="2677" w:author="Edward Lee" w:date="2017-10-16T16:23:00Z">
        <w:r>
          <w:rPr>
            <w:rFonts w:cs="Times New Roman" w:asciiTheme="minorEastAsia" w:hAnsiTheme="minorEastAsia"/>
            <w:kern w:val="0"/>
            <w:szCs w:val="20"/>
          </w:rPr>
          <w:delText xml:space="preserve"> </w:delText>
        </w:r>
      </w:del>
      <w:del w:id="2678" w:author="Edward Lee" w:date="2017-10-16T16:23:00Z">
        <w:r>
          <w:rPr>
            <w:rFonts w:asciiTheme="minorEastAsia" w:hAnsiTheme="minorEastAsia"/>
            <w:color w:val="00B050"/>
          </w:rPr>
          <w:delText>F8 11</w:delText>
        </w:r>
      </w:del>
      <w:del w:id="2679" w:author="Edward Lee" w:date="2017-10-16T16:23:00Z">
        <w:r>
          <w:rPr>
            <w:rFonts w:cs="Times New Roman" w:asciiTheme="minorEastAsia" w:hAnsiTheme="minorEastAsia"/>
            <w:kern w:val="0"/>
            <w:szCs w:val="20"/>
          </w:rPr>
          <w:delText xml:space="preserve"> </w:delText>
        </w:r>
      </w:del>
      <w:del w:id="2680" w:author="Edward Lee" w:date="2017-10-16T16:23:00Z">
        <w:r>
          <w:rPr>
            <w:rFonts w:asciiTheme="minorEastAsia" w:hAnsiTheme="minorEastAsia"/>
            <w:color w:val="948A54" w:themeColor="background2" w:themeShade="80"/>
            <w:u w:val="single"/>
          </w:rPr>
          <w:delText>00 2E 12 3C 00 25</w:delText>
        </w:r>
      </w:del>
      <w:del w:id="2681" w:author="Edward Lee" w:date="2017-10-16T16:23:00Z">
        <w:r>
          <w:rPr>
            <w:rFonts w:cs="Times New Roman" w:asciiTheme="minorEastAsia" w:hAnsiTheme="minorEastAsia"/>
            <w:kern w:val="0"/>
            <w:szCs w:val="20"/>
          </w:rPr>
          <w:delText xml:space="preserve"> </w:delText>
        </w:r>
      </w:del>
      <w:del w:id="2682" w:author="Edward Lee" w:date="2017-10-16T16:23:00Z">
        <w:r>
          <w:rPr>
            <w:rFonts w:asciiTheme="minorEastAsia" w:hAnsiTheme="minorEastAsia"/>
            <w:color w:val="00B0F0"/>
            <w:u w:val="single"/>
          </w:rPr>
          <w:delText>00 00 00 00 00 00 00 00 00 00 00 00 00 00 00 00 00 00 00 00 00 00 00 00 00 00 00 00</w:delText>
        </w:r>
      </w:del>
      <w:del w:id="2683" w:author="Edward Lee" w:date="2017-10-16T16:23:00Z">
        <w:r>
          <w:rPr>
            <w:rFonts w:cs="Times New Roman" w:asciiTheme="minorEastAsia" w:hAnsiTheme="minorEastAsia"/>
            <w:kern w:val="0"/>
            <w:szCs w:val="20"/>
          </w:rPr>
          <w:delText xml:space="preserve"> </w:delText>
        </w:r>
      </w:del>
      <w:del w:id="2684" w:author="Edward Lee" w:date="2017-10-16T16:23:00Z">
        <w:r>
          <w:rPr>
            <w:rFonts w:asciiTheme="minorEastAsia" w:hAnsiTheme="minorEastAsia"/>
            <w:color w:val="548DD4" w:themeColor="text2" w:themeTint="99"/>
          </w:rPr>
          <w:delText>01 06 01 06 01 06 FF FF</w:delText>
        </w:r>
      </w:del>
      <w:del w:id="2685" w:author="Edward Lee" w:date="2017-10-16T16:23:00Z">
        <w:r>
          <w:rPr>
            <w:rFonts w:asciiTheme="minorEastAsia" w:hAnsiTheme="minorEastAsia"/>
          </w:rPr>
          <w:delText xml:space="preserve"> </w:delText>
        </w:r>
      </w:del>
      <w:del w:id="2686" w:author="Edward Lee" w:date="2017-10-16T16:23:00Z">
        <w:r>
          <w:rPr>
            <w:rFonts w:asciiTheme="minorEastAsia" w:hAnsiTheme="minorEastAsia"/>
            <w:color w:val="00CC00"/>
          </w:rPr>
          <w:delText>10</w:delText>
        </w:r>
      </w:del>
      <w:del w:id="2687" w:author="Edward Lee" w:date="2017-10-16T16:23:00Z">
        <w:r>
          <w:rPr>
            <w:rFonts w:cs="Times New Roman" w:asciiTheme="minorEastAsia" w:hAnsiTheme="minorEastAsia"/>
            <w:kern w:val="0"/>
            <w:szCs w:val="20"/>
          </w:rPr>
          <w:delText xml:space="preserve"> </w:delText>
        </w:r>
      </w:del>
      <w:del w:id="2688" w:author="Edward Lee" w:date="2017-10-16T16:23:00Z">
        <w:r>
          <w:rPr>
            <w:rFonts w:asciiTheme="minorEastAsia" w:hAnsiTheme="minorEastAsia"/>
            <w:color w:val="E955C2"/>
            <w:u w:val="single"/>
          </w:rPr>
          <w:delText>4D 52 37 39 30 31 2D 30 30 33 43 30 30 32 35 00</w:delText>
        </w:r>
      </w:del>
      <w:del w:id="2689" w:author="Edward Lee" w:date="2017-10-16T16:23:00Z">
        <w:r>
          <w:rPr>
            <w:rFonts w:cs="Times New Roman" w:asciiTheme="minorEastAsia" w:hAnsiTheme="minorEastAsia"/>
            <w:kern w:val="0"/>
            <w:szCs w:val="20"/>
          </w:rPr>
          <w:delText xml:space="preserve"> </w:delText>
        </w:r>
      </w:del>
      <w:del w:id="2690" w:author="Edward Lee" w:date="2017-10-16T16:23:00Z">
        <w:r>
          <w:rPr>
            <w:rFonts w:asciiTheme="minorEastAsia" w:hAnsiTheme="minorEastAsia"/>
            <w:color w:val="76923C" w:themeColor="accent3" w:themeShade="BF"/>
          </w:rPr>
          <w:delText>A8 A8 A8 A8</w:delText>
        </w:r>
      </w:del>
      <w:del w:id="2691" w:author="Edward Lee" w:date="2017-10-16T16:23:00Z">
        <w:r>
          <w:rPr>
            <w:rFonts w:cs="Times New Roman" w:asciiTheme="minorEastAsia" w:hAnsiTheme="minorEastAsia"/>
            <w:kern w:val="0"/>
            <w:szCs w:val="20"/>
          </w:rPr>
          <w:delText xml:space="preserve"> </w:delText>
        </w:r>
      </w:del>
      <w:del w:id="2692" w:author="Edward Lee" w:date="2017-10-16T16:23:00Z">
        <w:r>
          <w:rPr>
            <w:rFonts w:asciiTheme="minorEastAsia" w:hAnsiTheme="minorEastAsia"/>
            <w:color w:val="5850EE"/>
          </w:rPr>
          <w:delText>1F 1F 1F 1F</w:delText>
        </w:r>
      </w:del>
      <w:del w:id="2693" w:author="Edward Lee" w:date="2017-10-16T16:23:00Z">
        <w:r>
          <w:rPr>
            <w:rFonts w:cs="Times New Roman" w:asciiTheme="minorEastAsia" w:hAnsiTheme="minorEastAsia"/>
            <w:kern w:val="0"/>
            <w:szCs w:val="20"/>
          </w:rPr>
          <w:delText xml:space="preserve"> </w:delText>
        </w:r>
      </w:del>
      <w:del w:id="2694" w:author="Edward Lee" w:date="2017-10-16T16:23:00Z">
        <w:r>
          <w:rPr>
            <w:rFonts w:asciiTheme="minorEastAsia" w:hAnsiTheme="minorEastAsia"/>
            <w:color w:val="FF0000"/>
          </w:rPr>
          <w:delText>00</w:delText>
        </w:r>
      </w:del>
      <w:del w:id="2695" w:author="Edward Lee" w:date="2017-10-16T16:23:00Z">
        <w:r>
          <w:rPr>
            <w:rFonts w:cs="Times New Roman" w:asciiTheme="minorEastAsia" w:hAnsiTheme="minorEastAsia"/>
            <w:kern w:val="0"/>
            <w:szCs w:val="20"/>
          </w:rPr>
          <w:delText xml:space="preserve"> </w:delText>
        </w:r>
      </w:del>
      <w:del w:id="2696" w:author="Edward Lee" w:date="2017-10-16T16:23:00Z">
        <w:r>
          <w:rPr>
            <w:rFonts w:asciiTheme="minorEastAsia" w:hAnsiTheme="minorEastAsia"/>
            <w:color w:val="00B050"/>
          </w:rPr>
          <w:delText>A1</w:delText>
        </w:r>
      </w:del>
      <w:del w:id="2697" w:author="Edward Lee" w:date="2017-10-16T16:23:00Z">
        <w:r>
          <w:rPr>
            <w:rFonts w:cs="Times New Roman" w:asciiTheme="minorEastAsia" w:hAnsiTheme="minorEastAsia"/>
            <w:kern w:val="0"/>
            <w:szCs w:val="20"/>
          </w:rPr>
          <w:delText xml:space="preserve"> </w:delText>
        </w:r>
      </w:del>
      <w:del w:id="2698" w:author="Edward Lee" w:date="2017-10-16T16:23:00Z">
        <w:r>
          <w:rPr>
            <w:rFonts w:asciiTheme="minorEastAsia" w:hAnsiTheme="minorEastAsia"/>
            <w:color w:val="548DD4" w:themeColor="text2" w:themeTint="99"/>
          </w:rPr>
          <w:delText>00 00 00 00</w:delText>
        </w:r>
      </w:del>
      <w:del w:id="2699" w:author="Edward Lee" w:date="2017-10-16T16:23:00Z">
        <w:r>
          <w:rPr>
            <w:rFonts w:hint="eastAsia" w:asciiTheme="minorEastAsia" w:hAnsiTheme="minorEastAsia"/>
            <w:color w:val="548DD4" w:themeColor="text2" w:themeTint="99"/>
          </w:rPr>
          <w:delText xml:space="preserve"> </w:delText>
        </w:r>
      </w:del>
      <w:del w:id="2700" w:author="Edward Lee" w:date="2017-10-16T16:23:00Z">
        <w:r>
          <w:rPr>
            <w:rFonts w:cs="Times New Roman" w:asciiTheme="minorEastAsia" w:hAnsiTheme="minorEastAsia"/>
            <w:color w:val="C00000"/>
            <w:kern w:val="0"/>
            <w:szCs w:val="20"/>
          </w:rPr>
          <w:delText>30 47</w:delText>
        </w:r>
      </w:del>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701"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03" w:author="Edward Lee" w:date="2017-10-16T16:23:00Z"/>
                <w:rFonts w:ascii="宋体" w:hAnsi="宋体" w:eastAsia="宋体"/>
                <w:b/>
              </w:rPr>
              <w:pPrChange w:id="2702" w:author="Edward Lee" w:date="2017-10-16T16:47:00Z">
                <w:pPr>
                  <w:jc w:val="center"/>
                </w:pPr>
              </w:pPrChange>
            </w:pPr>
            <w:del w:id="2704" w:author="Edward Lee" w:date="2017-10-16T16:23:00Z">
              <w:r>
                <w:rPr>
                  <w:rFonts w:hint="eastAsia" w:ascii="宋体" w:hAnsi="宋体" w:eastAsia="宋体"/>
                  <w:b/>
                </w:rPr>
                <w:delText>sof(H)</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06" w:author="Edward Lee" w:date="2017-10-16T16:23:00Z"/>
                <w:rFonts w:ascii="宋体" w:hAnsi="宋体" w:eastAsia="宋体"/>
                <w:b/>
              </w:rPr>
              <w:pPrChange w:id="2705" w:author="Edward Lee" w:date="2017-10-16T16:47:00Z">
                <w:pPr>
                  <w:jc w:val="center"/>
                </w:pPr>
              </w:pPrChange>
            </w:pPr>
            <w:del w:id="2707" w:author="Edward Lee" w:date="2017-10-16T16:23:00Z">
              <w:r>
                <w:rPr>
                  <w:rFonts w:hint="eastAsia" w:ascii="宋体" w:hAnsi="宋体" w:eastAsia="宋体"/>
                  <w:b/>
                </w:rPr>
                <w:delText>sof(L)</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09" w:author="Edward Lee" w:date="2017-10-16T16:23:00Z"/>
                <w:rFonts w:ascii="宋体" w:hAnsi="宋体" w:eastAsia="宋体"/>
                <w:b/>
              </w:rPr>
              <w:pPrChange w:id="2708" w:author="Edward Lee" w:date="2017-10-16T16:47:00Z">
                <w:pPr>
                  <w:jc w:val="center"/>
                </w:pPr>
              </w:pPrChange>
            </w:pPr>
            <w:del w:id="2710" w:author="Edward Lee" w:date="2017-10-16T16:23:00Z">
              <w:r>
                <w:rPr>
                  <w:rFonts w:hint="eastAsia" w:ascii="宋体" w:hAnsi="宋体" w:eastAsia="宋体"/>
                  <w:b/>
                </w:rPr>
                <w:delText>len(H)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12" w:author="Edward Lee" w:date="2017-10-16T16:23:00Z"/>
                <w:rFonts w:ascii="宋体" w:hAnsi="宋体" w:eastAsia="宋体"/>
                <w:b/>
              </w:rPr>
              <w:pPrChange w:id="2711" w:author="Edward Lee" w:date="2017-10-16T16:47:00Z">
                <w:pPr>
                  <w:jc w:val="center"/>
                </w:pPr>
              </w:pPrChange>
            </w:pPr>
            <w:del w:id="2713" w:author="Edward Lee" w:date="2017-10-16T16:23:00Z">
              <w:r>
                <w:rPr>
                  <w:rFonts w:hint="eastAsia" w:ascii="宋体" w:hAnsi="宋体" w:eastAsia="宋体"/>
                  <w:b/>
                </w:rPr>
                <w:delText>len(L)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15" w:author="Edward Lee" w:date="2017-10-16T16:23:00Z"/>
                <w:rFonts w:ascii="宋体" w:hAnsi="宋体" w:eastAsia="宋体"/>
                <w:b/>
              </w:rPr>
              <w:pPrChange w:id="2714" w:author="Edward Lee" w:date="2017-10-16T16:47:00Z">
                <w:pPr>
                  <w:jc w:val="center"/>
                </w:pPr>
              </w:pPrChange>
            </w:pPr>
            <w:del w:id="2716" w:author="Edward Lee" w:date="2017-10-16T16:23:00Z">
              <w:r>
                <w:rPr>
                  <w:rFonts w:hint="eastAsia" w:ascii="宋体" w:hAnsi="宋体" w:eastAsia="宋体"/>
                  <w:b/>
                </w:rPr>
                <w:delText>cmd(H)</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18" w:author="Edward Lee" w:date="2017-10-16T16:23:00Z"/>
                <w:rFonts w:ascii="宋体" w:hAnsi="宋体" w:eastAsia="宋体"/>
                <w:b/>
              </w:rPr>
              <w:pPrChange w:id="2717" w:author="Edward Lee" w:date="2017-10-16T16:47:00Z">
                <w:pPr>
                  <w:jc w:val="center"/>
                </w:pPr>
              </w:pPrChange>
            </w:pPr>
            <w:del w:id="2719" w:author="Edward Lee" w:date="2017-10-16T16:23:00Z">
              <w:r>
                <w:rPr>
                  <w:rFonts w:hint="eastAsia" w:ascii="宋体" w:hAnsi="宋体" w:eastAsia="宋体"/>
                  <w:b/>
                </w:rPr>
                <w:delText>cmd(L)</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21" w:author="Edward Lee" w:date="2017-10-16T16:23:00Z"/>
                <w:rFonts w:ascii="宋体" w:hAnsi="宋体" w:eastAsia="宋体"/>
                <w:b/>
              </w:rPr>
              <w:pPrChange w:id="2720" w:author="Edward Lee" w:date="2017-10-16T16:47:00Z">
                <w:pPr>
                  <w:jc w:val="center"/>
                </w:pPr>
              </w:pPrChange>
            </w:pPr>
            <w:del w:id="2722" w:author="Edward Lee" w:date="2017-10-16T16:23:00Z">
              <w:r>
                <w:rPr>
                  <w:rFonts w:hint="eastAsia" w:ascii="宋体" w:hAnsi="宋体" w:eastAsia="宋体"/>
                  <w:b/>
                </w:rPr>
                <w:delText>seq</w:delText>
              </w:r>
            </w:del>
            <w:del w:id="2723" w:author="Edward Lee" w:date="2017-10-16T16:23:00Z">
              <w:r>
                <w:rPr>
                  <w:rFonts w:ascii="宋体" w:hAnsi="宋体" w:eastAsia="宋体"/>
                  <w:b/>
                </w:rPr>
                <w:br w:type="textWrapping"/>
              </w:r>
            </w:del>
            <w:del w:id="2724"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26" w:author="Edward Lee" w:date="2017-10-16T16:23:00Z"/>
                <w:rFonts w:ascii="宋体" w:hAnsi="宋体" w:eastAsia="宋体"/>
                <w:b/>
              </w:rPr>
              <w:pPrChange w:id="2725"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28" w:author="Edward Lee" w:date="2017-10-16T16:23:00Z"/>
                <w:rFonts w:ascii="宋体" w:hAnsi="宋体" w:eastAsia="宋体"/>
                <w:b/>
              </w:rPr>
              <w:pPrChange w:id="2727"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729"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31" w:author="Edward Lee" w:date="2017-10-16T16:23:00Z"/>
                <w:rFonts w:ascii="宋体" w:hAnsi="宋体" w:eastAsia="宋体"/>
              </w:rPr>
              <w:pPrChange w:id="2730" w:author="Edward Lee" w:date="2017-10-16T16:47:00Z">
                <w:pPr>
                  <w:jc w:val="center"/>
                </w:pPr>
              </w:pPrChange>
            </w:pPr>
            <w:del w:id="2732" w:author="Edward Lee" w:date="2017-10-16T16:23:00Z">
              <w:r>
                <w:rPr>
                  <w:rFonts w:hint="eastAsia" w:ascii="宋体" w:hAnsi="宋体" w:eastAsia="宋体"/>
                </w:rPr>
                <w:delText>55</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34" w:author="Edward Lee" w:date="2017-10-16T16:23:00Z"/>
                <w:rFonts w:ascii="宋体" w:hAnsi="宋体" w:eastAsia="宋体"/>
              </w:rPr>
              <w:pPrChange w:id="2733" w:author="Edward Lee" w:date="2017-10-16T16:47:00Z">
                <w:pPr>
                  <w:jc w:val="center"/>
                </w:pPr>
              </w:pPrChange>
            </w:pPr>
            <w:del w:id="2735" w:author="Edward Lee" w:date="2017-10-16T16:23:00Z">
              <w:r>
                <w:rPr>
                  <w:rFonts w:hint="eastAsia" w:ascii="宋体" w:hAnsi="宋体" w:eastAsia="宋体"/>
                </w:rPr>
                <w:delText>AA</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37" w:author="Edward Lee" w:date="2017-10-16T16:23:00Z"/>
                <w:rFonts w:ascii="宋体" w:hAnsi="宋体" w:eastAsia="宋体"/>
                <w:color w:val="FF0000"/>
              </w:rPr>
              <w:pPrChange w:id="2736" w:author="Edward Lee" w:date="2017-10-16T16:47:00Z">
                <w:pPr>
                  <w:jc w:val="center"/>
                </w:pPr>
              </w:pPrChange>
            </w:pPr>
            <w:del w:id="2738" w:author="Edward Lee" w:date="2017-10-16T16:23:00Z">
              <w:r>
                <w:rPr>
                  <w:rFonts w:hint="eastAsia" w:ascii="宋体" w:hAnsi="宋体" w:eastAsia="宋体"/>
                  <w:color w:val="FF0000"/>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40" w:author="Edward Lee" w:date="2017-10-16T16:23:00Z"/>
                <w:rFonts w:ascii="宋体" w:hAnsi="宋体" w:eastAsia="宋体"/>
                <w:color w:val="FF0000"/>
              </w:rPr>
              <w:pPrChange w:id="2739" w:author="Edward Lee" w:date="2017-10-16T16:47:00Z">
                <w:pPr>
                  <w:jc w:val="center"/>
                </w:pPr>
              </w:pPrChange>
            </w:pPr>
            <w:del w:id="2741" w:author="Edward Lee" w:date="2017-10-16T16:23:00Z">
              <w:r>
                <w:rPr>
                  <w:rFonts w:hint="eastAsia" w:ascii="宋体" w:hAnsi="宋体" w:eastAsia="宋体"/>
                  <w:color w:val="FF0000"/>
                </w:rPr>
                <w:delText>0D</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43" w:author="Edward Lee" w:date="2017-10-16T16:23:00Z"/>
                <w:rFonts w:ascii="宋体" w:hAnsi="宋体" w:eastAsia="宋体"/>
                <w:color w:val="FFC000"/>
              </w:rPr>
              <w:pPrChange w:id="2742" w:author="Edward Lee" w:date="2017-10-16T16:47:00Z">
                <w:pPr>
                  <w:jc w:val="center"/>
                </w:pPr>
              </w:pPrChange>
            </w:pPr>
            <w:del w:id="2744" w:author="Edward Lee" w:date="2017-10-16T16:23:00Z">
              <w:r>
                <w:rPr>
                  <w:rFonts w:hint="eastAsia" w:ascii="宋体" w:hAnsi="宋体" w:eastAsia="宋体"/>
                  <w:color w:val="FFC000"/>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46" w:author="Edward Lee" w:date="2017-10-16T16:23:00Z"/>
                <w:rFonts w:ascii="宋体" w:hAnsi="宋体" w:eastAsia="宋体"/>
                <w:color w:val="FFC000"/>
              </w:rPr>
              <w:pPrChange w:id="2745" w:author="Edward Lee" w:date="2017-10-16T16:47:00Z">
                <w:pPr>
                  <w:jc w:val="center"/>
                </w:pPr>
              </w:pPrChange>
            </w:pPr>
            <w:del w:id="2747" w:author="Edward Lee" w:date="2017-10-16T16:23:00Z">
              <w:r>
                <w:rPr>
                  <w:rFonts w:hint="eastAsia" w:ascii="宋体" w:hAnsi="宋体" w:eastAsia="宋体"/>
                  <w:color w:val="FFC000"/>
                </w:rPr>
                <w:delText>0A</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49" w:author="Edward Lee" w:date="2017-10-16T16:23:00Z"/>
                <w:rFonts w:ascii="宋体" w:hAnsi="宋体" w:eastAsia="宋体"/>
              </w:rPr>
              <w:pPrChange w:id="2748" w:author="Edward Lee" w:date="2017-10-16T16:47:00Z">
                <w:pPr>
                  <w:jc w:val="center"/>
                </w:pPr>
              </w:pPrChange>
            </w:pPr>
            <w:del w:id="2750" w:author="Edward Lee" w:date="2017-10-16T16:23:00Z">
              <w:r>
                <w:rPr>
                  <w:rFonts w:hint="eastAsia" w:ascii="宋体" w:hAnsi="宋体" w:eastAsia="宋体"/>
                </w:rPr>
                <w:delText>00</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52" w:author="Edward Lee" w:date="2017-10-16T16:23:00Z"/>
                <w:rFonts w:ascii="宋体" w:hAnsi="宋体" w:eastAsia="宋体"/>
              </w:rPr>
              <w:pPrChange w:id="2751" w:author="Edward Lee" w:date="2017-10-16T16:47:00Z">
                <w:pPr>
                  <w:jc w:val="center"/>
                </w:pPr>
              </w:pPrChange>
            </w:pPr>
            <w:del w:id="2753" w:author="Edward Lee" w:date="2017-10-16T16:23:00Z">
              <w:r>
                <w:rPr>
                  <w:rFonts w:hint="eastAsia" w:ascii="宋体" w:hAnsi="宋体" w:eastAsia="宋体"/>
                </w:rPr>
                <w:delText>00</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55" w:author="Edward Lee" w:date="2017-10-16T16:23:00Z"/>
                <w:rFonts w:ascii="宋体" w:hAnsi="宋体" w:eastAsia="宋体"/>
              </w:rPr>
              <w:pPrChange w:id="2754" w:author="Edward Lee" w:date="2017-10-16T16:47:00Z">
                <w:pPr>
                  <w:jc w:val="center"/>
                </w:pPr>
              </w:pPrChange>
            </w:pPr>
            <w:del w:id="2756" w:author="Edward Lee" w:date="2017-10-16T16:23:00Z">
              <w:r>
                <w:rPr>
                  <w:rFonts w:hint="eastAsia" w:ascii="宋体" w:hAnsi="宋体" w:eastAsia="宋体"/>
                </w:rPr>
                <w:delText>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757"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59" w:author="Edward Lee" w:date="2017-10-16T16:23:00Z"/>
                <w:rFonts w:ascii="宋体" w:hAnsi="宋体" w:eastAsia="宋体"/>
                <w:b/>
              </w:rPr>
              <w:pPrChange w:id="2758" w:author="Edward Lee" w:date="2017-10-16T16:47:00Z">
                <w:pPr>
                  <w:jc w:val="center"/>
                </w:pPr>
              </w:pPrChange>
            </w:pPr>
            <w:del w:id="2760" w:author="Edward Lee" w:date="2017-10-16T16:23:00Z">
              <w:r>
                <w:rPr>
                  <w:rFonts w:hint="eastAsia" w:ascii="宋体" w:hAnsi="宋体" w:eastAsia="宋体"/>
                  <w:b/>
                </w:rPr>
                <w:delText>seq</w:delText>
              </w:r>
            </w:del>
            <w:del w:id="2761" w:author="Edward Lee" w:date="2017-10-16T16:23:00Z">
              <w:r>
                <w:rPr>
                  <w:rFonts w:ascii="宋体" w:hAnsi="宋体" w:eastAsia="宋体"/>
                  <w:b/>
                </w:rPr>
                <w:br w:type="textWrapping"/>
              </w:r>
            </w:del>
            <w:del w:id="2762" w:author="Edward Lee" w:date="2017-10-16T16:23:00Z">
              <w:r>
                <w:rPr>
                  <w:rFonts w:hint="eastAsia" w:ascii="宋体" w:hAnsi="宋体" w:eastAsia="宋体"/>
                  <w:b/>
                </w:rPr>
                <w:delText>(LSB)</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64" w:author="Edward Lee" w:date="2017-10-16T16:23:00Z"/>
                <w:rFonts w:ascii="宋体" w:hAnsi="宋体" w:eastAsia="宋体"/>
                <w:b/>
              </w:rPr>
              <w:pPrChange w:id="2763" w:author="Edward Lee" w:date="2017-10-16T16:47:00Z">
                <w:pPr>
                  <w:jc w:val="center"/>
                </w:pPr>
              </w:pPrChange>
            </w:pPr>
            <w:del w:id="2765" w:author="Edward Lee" w:date="2017-10-16T16:23:00Z">
              <w:r>
                <w:rPr>
                  <w:rFonts w:hint="eastAsia" w:ascii="宋体" w:hAnsi="宋体" w:eastAsia="宋体"/>
                  <w:b/>
                </w:rPr>
                <w:delText>pro_ver</w:delText>
              </w:r>
            </w:del>
            <w:del w:id="2766" w:author="Edward Lee" w:date="2017-10-16T16:23:00Z">
              <w:r>
                <w:rPr>
                  <w:rFonts w:ascii="宋体" w:hAnsi="宋体" w:eastAsia="宋体"/>
                  <w:b/>
                </w:rPr>
                <w:br w:type="textWrapping"/>
              </w:r>
            </w:del>
            <w:del w:id="2767" w:author="Edward Lee" w:date="2017-10-16T16:23:00Z">
              <w:r>
                <w:rPr>
                  <w:rFonts w:hint="eastAsia" w:ascii="宋体" w:hAnsi="宋体" w:eastAsia="宋体"/>
                  <w:b/>
                </w:rPr>
                <w:delText>(H)</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69" w:author="Edward Lee" w:date="2017-10-16T16:23:00Z"/>
                <w:rFonts w:ascii="宋体" w:hAnsi="宋体" w:eastAsia="宋体"/>
                <w:b/>
              </w:rPr>
              <w:pPrChange w:id="2768" w:author="Edward Lee" w:date="2017-10-16T16:47:00Z">
                <w:pPr>
                  <w:jc w:val="center"/>
                </w:pPr>
              </w:pPrChange>
            </w:pPr>
            <w:del w:id="2770" w:author="Edward Lee" w:date="2017-10-16T16:23:00Z">
              <w:r>
                <w:rPr>
                  <w:rFonts w:hint="eastAsia" w:ascii="宋体" w:hAnsi="宋体" w:eastAsia="宋体"/>
                  <w:b/>
                </w:rPr>
                <w:delText>pro_ver</w:delText>
              </w:r>
            </w:del>
            <w:del w:id="2771" w:author="Edward Lee" w:date="2017-10-16T16:23:00Z">
              <w:r>
                <w:rPr>
                  <w:rFonts w:ascii="宋体" w:hAnsi="宋体" w:eastAsia="宋体"/>
                  <w:b/>
                </w:rPr>
                <w:br w:type="textWrapping"/>
              </w:r>
            </w:del>
            <w:del w:id="2772" w:author="Edward Lee" w:date="2017-10-16T16:23:00Z">
              <w:r>
                <w:rPr>
                  <w:rFonts w:hint="eastAsia" w:ascii="宋体" w:hAnsi="宋体" w:eastAsia="宋体"/>
                  <w:b/>
                </w:rPr>
                <w:delText>(L)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74" w:author="Edward Lee" w:date="2017-10-16T16:23:00Z"/>
                <w:rFonts w:ascii="宋体" w:hAnsi="宋体" w:eastAsia="宋体"/>
                <w:b/>
              </w:rPr>
              <w:pPrChange w:id="2773" w:author="Edward Lee" w:date="2017-10-16T16:47:00Z">
                <w:pPr>
                  <w:jc w:val="center"/>
                </w:pPr>
              </w:pPrChange>
            </w:pPr>
            <w:del w:id="2775" w:author="Edward Lee" w:date="2017-10-16T16:23:00Z">
              <w:r>
                <w:rPr>
                  <w:rFonts w:hint="eastAsia" w:ascii="宋体" w:hAnsi="宋体" w:eastAsia="宋体"/>
                  <w:b/>
                </w:rPr>
                <w:delText>sec_flag</w:delText>
              </w:r>
            </w:del>
            <w:del w:id="2776" w:author="Edward Lee" w:date="2017-10-16T16:23:00Z">
              <w:r>
                <w:rPr>
                  <w:rFonts w:ascii="宋体" w:hAnsi="宋体" w:eastAsia="宋体"/>
                  <w:b/>
                </w:rPr>
                <w:br w:type="textWrapping"/>
              </w:r>
            </w:del>
            <w:del w:id="2777" w:author="Edward Lee" w:date="2017-10-16T16:23:00Z">
              <w:r>
                <w:rPr>
                  <w:rFonts w:hint="eastAsia" w:ascii="宋体" w:hAnsi="宋体" w:eastAsia="宋体"/>
                  <w:b/>
                </w:rPr>
                <w:delText>(H)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79" w:author="Edward Lee" w:date="2017-10-16T16:23:00Z"/>
                <w:rFonts w:ascii="宋体" w:hAnsi="宋体" w:eastAsia="宋体"/>
                <w:b/>
              </w:rPr>
              <w:pPrChange w:id="2778" w:author="Edward Lee" w:date="2017-10-16T16:47:00Z">
                <w:pPr>
                  <w:jc w:val="center"/>
                </w:pPr>
              </w:pPrChange>
            </w:pPr>
            <w:del w:id="2780" w:author="Edward Lee" w:date="2017-10-16T16:23:00Z">
              <w:r>
                <w:rPr>
                  <w:rFonts w:hint="eastAsia" w:ascii="宋体" w:hAnsi="宋体" w:eastAsia="宋体"/>
                  <w:b/>
                </w:rPr>
                <w:delText>sec_flag</w:delText>
              </w:r>
            </w:del>
            <w:del w:id="2781" w:author="Edward Lee" w:date="2017-10-16T16:23:00Z">
              <w:r>
                <w:rPr>
                  <w:rFonts w:ascii="宋体" w:hAnsi="宋体" w:eastAsia="宋体"/>
                  <w:b/>
                </w:rPr>
                <w:br w:type="textWrapping"/>
              </w:r>
            </w:del>
            <w:del w:id="2782" w:author="Edward Lee" w:date="2017-10-16T16:23:00Z">
              <w:r>
                <w:rPr>
                  <w:rFonts w:hint="eastAsia" w:ascii="宋体" w:hAnsi="宋体" w:eastAsia="宋体"/>
                  <w:b/>
                </w:rPr>
                <w:delText>(L)</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84" w:author="Edward Lee" w:date="2017-10-16T16:23:00Z"/>
                <w:rFonts w:ascii="宋体" w:hAnsi="宋体" w:eastAsia="宋体"/>
                <w:b/>
              </w:rPr>
              <w:pPrChange w:id="2783" w:author="Edward Lee" w:date="2017-10-16T16:47:00Z">
                <w:pPr>
                  <w:jc w:val="center"/>
                </w:pPr>
              </w:pPrChange>
            </w:pPr>
            <w:del w:id="2785" w:author="Edward Lee" w:date="2017-10-16T16:23:00Z">
              <w:r>
                <w:rPr>
                  <w:rFonts w:hint="eastAsia" w:ascii="宋体" w:hAnsi="宋体" w:eastAsia="宋体"/>
                  <w:b/>
                </w:rPr>
                <w:delText>dev_id</w:delText>
              </w:r>
            </w:del>
            <w:del w:id="2786" w:author="Edward Lee" w:date="2017-10-16T16:23:00Z">
              <w:r>
                <w:rPr>
                  <w:rFonts w:ascii="宋体" w:hAnsi="宋体" w:eastAsia="宋体"/>
                  <w:b/>
                </w:rPr>
                <w:br w:type="textWrapping"/>
              </w:r>
            </w:del>
            <w:del w:id="2787"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89" w:author="Edward Lee" w:date="2017-10-16T16:23:00Z"/>
                <w:rFonts w:ascii="宋体" w:hAnsi="宋体" w:eastAsia="宋体"/>
                <w:b/>
              </w:rPr>
              <w:pPrChange w:id="2788"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91" w:author="Edward Lee" w:date="2017-10-16T16:23:00Z"/>
                <w:rFonts w:ascii="宋体" w:hAnsi="宋体" w:eastAsia="宋体"/>
                <w:b/>
              </w:rPr>
              <w:pPrChange w:id="2790"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93" w:author="Edward Lee" w:date="2017-10-16T16:23:00Z"/>
                <w:rFonts w:ascii="宋体" w:hAnsi="宋体" w:eastAsia="宋体"/>
                <w:b/>
              </w:rPr>
              <w:pPrChange w:id="2792"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794"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96" w:author="Edward Lee" w:date="2017-10-16T16:23:00Z"/>
                <w:rFonts w:ascii="宋体" w:hAnsi="宋体" w:eastAsia="宋体"/>
              </w:rPr>
              <w:pPrChange w:id="2795" w:author="Edward Lee" w:date="2017-10-16T16:47:00Z">
                <w:pPr>
                  <w:jc w:val="center"/>
                </w:pPr>
              </w:pPrChange>
            </w:pPr>
            <w:del w:id="2797" w:author="Edward Lee" w:date="2017-10-16T16:23:00Z">
              <w:r>
                <w:rPr>
                  <w:rFonts w:hint="eastAsia" w:ascii="宋体" w:hAnsi="宋体" w:eastAsia="宋体"/>
                </w:rPr>
                <w:delText>02</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799" w:author="Edward Lee" w:date="2017-10-16T16:23:00Z"/>
                <w:rFonts w:ascii="宋体" w:hAnsi="宋体" w:eastAsia="宋体"/>
              </w:rPr>
              <w:pPrChange w:id="2798" w:author="Edward Lee" w:date="2017-10-16T16:47:00Z">
                <w:pPr>
                  <w:jc w:val="center"/>
                </w:pPr>
              </w:pPrChange>
            </w:pPr>
            <w:del w:id="2800" w:author="Edward Lee" w:date="2017-10-16T16:23:00Z">
              <w:r>
                <w:rPr>
                  <w:rFonts w:hint="eastAsia" w:ascii="宋体" w:hAnsi="宋体" w:eastAsia="宋体"/>
                </w:rPr>
                <w:delText>00</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02" w:author="Edward Lee" w:date="2017-10-16T16:23:00Z"/>
                <w:rFonts w:ascii="宋体" w:hAnsi="宋体" w:eastAsia="宋体"/>
              </w:rPr>
              <w:pPrChange w:id="2801" w:author="Edward Lee" w:date="2017-10-16T16:47:00Z">
                <w:pPr>
                  <w:jc w:val="center"/>
                </w:pPr>
              </w:pPrChange>
            </w:pPr>
            <w:del w:id="2803" w:author="Edward Lee" w:date="2017-10-16T16:23:00Z">
              <w:r>
                <w:rPr>
                  <w:rFonts w:hint="eastAsia" w:ascii="宋体" w:hAnsi="宋体" w:eastAsia="宋体"/>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05" w:author="Edward Lee" w:date="2017-10-16T16:23:00Z"/>
                <w:rFonts w:ascii="宋体" w:hAnsi="宋体" w:eastAsia="宋体"/>
              </w:rPr>
              <w:pPrChange w:id="2804" w:author="Edward Lee" w:date="2017-10-16T16:47:00Z">
                <w:pPr>
                  <w:jc w:val="center"/>
                </w:pPr>
              </w:pPrChange>
            </w:pPr>
            <w:del w:id="2806"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08" w:author="Edward Lee" w:date="2017-10-16T16:23:00Z"/>
                <w:rFonts w:ascii="宋体" w:hAnsi="宋体" w:eastAsia="宋体"/>
              </w:rPr>
              <w:pPrChange w:id="2807" w:author="Edward Lee" w:date="2017-10-16T16:47:00Z">
                <w:pPr>
                  <w:jc w:val="center"/>
                </w:pPr>
              </w:pPrChange>
            </w:pPr>
            <w:del w:id="2809" w:author="Edward Lee" w:date="2017-10-16T16:23:00Z">
              <w:r>
                <w:rPr>
                  <w:rFonts w:hint="eastAsia" w:ascii="宋体" w:hAnsi="宋体" w:eastAsia="宋体"/>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11" w:author="Edward Lee" w:date="2017-10-16T16:23:00Z"/>
                <w:rFonts w:ascii="宋体" w:hAnsi="宋体" w:eastAsia="宋体"/>
              </w:rPr>
              <w:pPrChange w:id="2810" w:author="Edward Lee" w:date="2017-10-16T16:47:00Z">
                <w:pPr>
                  <w:jc w:val="center"/>
                </w:pPr>
              </w:pPrChange>
            </w:pPr>
            <w:del w:id="2812" w:author="Edward Lee" w:date="2017-10-16T16:23:00Z">
              <w:r>
                <w:rPr>
                  <w:rFonts w:hint="eastAsia" w:ascii="宋体" w:hAnsi="宋体" w:eastAsia="宋体"/>
                </w:rPr>
                <w:delText>38</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14" w:author="Edward Lee" w:date="2017-10-16T16:23:00Z"/>
                <w:rFonts w:ascii="宋体" w:hAnsi="宋体" w:eastAsia="宋体"/>
              </w:rPr>
              <w:pPrChange w:id="2813" w:author="Edward Lee" w:date="2017-10-16T16:47:00Z">
                <w:pPr>
                  <w:jc w:val="center"/>
                </w:pPr>
              </w:pPrChange>
            </w:pPr>
            <w:del w:id="2815" w:author="Edward Lee" w:date="2017-10-16T16:23:00Z">
              <w:r>
                <w:rPr>
                  <w:rFonts w:hint="eastAsia" w:ascii="宋体" w:hAnsi="宋体" w:eastAsia="宋体"/>
                </w:rPr>
                <w:delText>36</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17" w:author="Edward Lee" w:date="2017-10-16T16:23:00Z"/>
                <w:rFonts w:ascii="宋体" w:hAnsi="宋体" w:eastAsia="宋体"/>
              </w:rPr>
              <w:pPrChange w:id="2816" w:author="Edward Lee" w:date="2017-10-16T16:47:00Z">
                <w:pPr>
                  <w:jc w:val="center"/>
                </w:pPr>
              </w:pPrChange>
            </w:pPr>
            <w:del w:id="2818" w:author="Edward Lee" w:date="2017-10-16T16:23:00Z">
              <w:r>
                <w:rPr>
                  <w:rFonts w:hint="eastAsia" w:ascii="宋体" w:hAnsi="宋体" w:eastAsia="宋体"/>
                </w:rPr>
                <w:delText>31</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20" w:author="Edward Lee" w:date="2017-10-16T16:23:00Z"/>
                <w:rFonts w:ascii="宋体" w:hAnsi="宋体" w:eastAsia="宋体"/>
              </w:rPr>
              <w:pPrChange w:id="2819" w:author="Edward Lee" w:date="2017-10-16T16:47:00Z">
                <w:pPr>
                  <w:jc w:val="center"/>
                </w:pPr>
              </w:pPrChange>
            </w:pPr>
            <w:del w:id="2821" w:author="Edward Lee" w:date="2017-10-16T16:23:00Z">
              <w:r>
                <w:rPr>
                  <w:rFonts w:hint="eastAsia" w:ascii="宋体" w:hAnsi="宋体" w:eastAsia="宋体"/>
                </w:rPr>
                <w:delText>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822"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24" w:author="Edward Lee" w:date="2017-10-16T16:23:00Z"/>
                <w:rFonts w:ascii="宋体" w:hAnsi="宋体" w:eastAsia="宋体"/>
                <w:b/>
              </w:rPr>
              <w:pPrChange w:id="2823"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26" w:author="Edward Lee" w:date="2017-10-16T16:23:00Z"/>
                <w:rFonts w:ascii="宋体" w:hAnsi="宋体" w:eastAsia="宋体"/>
                <w:b/>
              </w:rPr>
              <w:pPrChange w:id="2825"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28" w:author="Edward Lee" w:date="2017-10-16T16:23:00Z"/>
                <w:rFonts w:ascii="宋体" w:hAnsi="宋体" w:eastAsia="宋体"/>
                <w:b/>
              </w:rPr>
              <w:pPrChange w:id="2827"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30" w:author="Edward Lee" w:date="2017-10-16T16:23:00Z"/>
                <w:rFonts w:ascii="宋体" w:hAnsi="宋体" w:eastAsia="宋体"/>
                <w:b/>
              </w:rPr>
              <w:pPrChange w:id="2829"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32" w:author="Edward Lee" w:date="2017-10-16T16:23:00Z"/>
                <w:rFonts w:ascii="宋体" w:hAnsi="宋体" w:eastAsia="宋体"/>
                <w:b/>
              </w:rPr>
              <w:pPrChange w:id="2831" w:author="Edward Lee" w:date="2017-10-16T16:47:00Z">
                <w:pPr>
                  <w:jc w:val="center"/>
                </w:pPr>
              </w:pPrChange>
            </w:pPr>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34" w:author="Edward Lee" w:date="2017-10-16T16:23:00Z"/>
                <w:rFonts w:ascii="宋体" w:hAnsi="宋体" w:eastAsia="宋体"/>
                <w:b/>
              </w:rPr>
              <w:pPrChange w:id="2833"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36" w:author="Edward Lee" w:date="2017-10-16T16:23:00Z"/>
                <w:rFonts w:ascii="宋体" w:hAnsi="宋体" w:eastAsia="宋体"/>
                <w:b/>
              </w:rPr>
              <w:pPrChange w:id="2835"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38" w:author="Edward Lee" w:date="2017-10-16T16:23:00Z"/>
                <w:rFonts w:ascii="宋体" w:hAnsi="宋体" w:eastAsia="宋体"/>
                <w:b/>
              </w:rPr>
              <w:pPrChange w:id="2837"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40" w:author="Edward Lee" w:date="2017-10-16T16:23:00Z"/>
                <w:rFonts w:ascii="宋体" w:hAnsi="宋体" w:eastAsia="宋体"/>
                <w:b/>
              </w:rPr>
              <w:pPrChange w:id="2839"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2841"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43" w:author="Edward Lee" w:date="2017-10-16T16:23:00Z"/>
                <w:rFonts w:ascii="宋体" w:hAnsi="宋体" w:eastAsia="宋体"/>
              </w:rPr>
              <w:pPrChange w:id="2842" w:author="Edward Lee" w:date="2017-10-16T16:47:00Z">
                <w:pPr>
                  <w:jc w:val="center"/>
                </w:pPr>
              </w:pPrChange>
            </w:pPr>
            <w:del w:id="2844"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46" w:author="Edward Lee" w:date="2017-10-16T16:23:00Z"/>
                <w:rFonts w:ascii="宋体" w:hAnsi="宋体" w:eastAsia="宋体"/>
              </w:rPr>
              <w:pPrChange w:id="2845" w:author="Edward Lee" w:date="2017-10-16T16:47:00Z">
                <w:pPr>
                  <w:jc w:val="center"/>
                </w:pPr>
              </w:pPrChange>
            </w:pPr>
            <w:del w:id="2847" w:author="Edward Lee" w:date="2017-10-16T16:23:00Z">
              <w:r>
                <w:rPr>
                  <w:rFonts w:hint="eastAsia" w:ascii="宋体" w:hAnsi="宋体" w:eastAsia="宋体"/>
                </w:rPr>
                <w:delText>34</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49" w:author="Edward Lee" w:date="2017-10-16T16:23:00Z"/>
                <w:rFonts w:ascii="宋体" w:hAnsi="宋体" w:eastAsia="宋体"/>
              </w:rPr>
              <w:pPrChange w:id="2848" w:author="Edward Lee" w:date="2017-10-16T16:47:00Z">
                <w:pPr>
                  <w:jc w:val="center"/>
                </w:pPr>
              </w:pPrChange>
            </w:pPr>
            <w:del w:id="2850" w:author="Edward Lee" w:date="2017-10-16T16:23:00Z">
              <w:r>
                <w:rPr>
                  <w:rFonts w:hint="eastAsia" w:ascii="宋体" w:hAnsi="宋体" w:eastAsia="宋体"/>
                </w:rPr>
                <w:delText>30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52" w:author="Edward Lee" w:date="2017-10-16T16:23:00Z"/>
                <w:rFonts w:ascii="宋体" w:hAnsi="宋体" w:eastAsia="宋体"/>
              </w:rPr>
              <w:pPrChange w:id="2851" w:author="Edward Lee" w:date="2017-10-16T16:47:00Z">
                <w:pPr>
                  <w:jc w:val="center"/>
                </w:pPr>
              </w:pPrChange>
            </w:pPr>
            <w:del w:id="2853" w:author="Edward Lee" w:date="2017-10-16T16:23:00Z">
              <w:r>
                <w:rPr>
                  <w:rFonts w:hint="eastAsia" w:ascii="宋体" w:hAnsi="宋体" w:eastAsia="宋体"/>
                </w:rPr>
                <w:delText>33</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55" w:author="Edward Lee" w:date="2017-10-16T16:23:00Z"/>
                <w:rFonts w:ascii="宋体" w:hAnsi="宋体" w:eastAsia="宋体"/>
              </w:rPr>
              <w:pPrChange w:id="2854" w:author="Edward Lee" w:date="2017-10-16T16:47:00Z">
                <w:pPr>
                  <w:jc w:val="center"/>
                </w:pPr>
              </w:pPrChange>
            </w:pPr>
            <w:del w:id="2856" w:author="Edward Lee" w:date="2017-10-16T16:23:00Z">
              <w:r>
                <w:rPr>
                  <w:rFonts w:hint="eastAsia" w:ascii="宋体" w:hAnsi="宋体" w:eastAsia="宋体"/>
                </w:rPr>
                <w:delText>34</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58" w:author="Edward Lee" w:date="2017-10-16T16:23:00Z"/>
                <w:rFonts w:ascii="宋体" w:hAnsi="宋体" w:eastAsia="宋体"/>
              </w:rPr>
              <w:pPrChange w:id="2857" w:author="Edward Lee" w:date="2017-10-16T16:47:00Z">
                <w:pPr>
                  <w:jc w:val="center"/>
                </w:pPr>
              </w:pPrChange>
            </w:pPr>
            <w:del w:id="2859" w:author="Edward Lee" w:date="2017-10-16T16:23:00Z">
              <w:r>
                <w:rPr>
                  <w:rFonts w:hint="eastAsia" w:ascii="宋体" w:hAnsi="宋体" w:eastAsia="宋体"/>
                </w:rPr>
                <w:delText>32</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61" w:author="Edward Lee" w:date="2017-10-16T16:23:00Z"/>
                <w:rFonts w:ascii="宋体" w:hAnsi="宋体" w:eastAsia="宋体"/>
              </w:rPr>
              <w:pPrChange w:id="2860" w:author="Edward Lee" w:date="2017-10-16T16:47:00Z">
                <w:pPr>
                  <w:jc w:val="center"/>
                </w:pPr>
              </w:pPrChange>
            </w:pPr>
            <w:del w:id="2862" w:author="Edward Lee" w:date="2017-10-16T16:23:00Z">
              <w:r>
                <w:rPr>
                  <w:rFonts w:hint="eastAsia" w:ascii="宋体" w:hAnsi="宋体" w:eastAsia="宋体"/>
                </w:rPr>
                <w:delText>33</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64" w:author="Edward Lee" w:date="2017-10-16T16:23:00Z"/>
                <w:rFonts w:ascii="宋体" w:hAnsi="宋体" w:eastAsia="宋体"/>
              </w:rPr>
              <w:pPrChange w:id="2863" w:author="Edward Lee" w:date="2017-10-16T16:47:00Z">
                <w:pPr>
                  <w:jc w:val="center"/>
                </w:pPr>
              </w:pPrChange>
            </w:pPr>
            <w:del w:id="2865" w:author="Edward Lee" w:date="2017-10-16T16:23:00Z">
              <w:r>
                <w:rPr>
                  <w:rFonts w:hint="eastAsia" w:ascii="宋体" w:hAnsi="宋体" w:eastAsia="宋体"/>
                </w:rPr>
                <w:delText>35</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67" w:author="Edward Lee" w:date="2017-10-16T16:23:00Z"/>
                <w:rFonts w:ascii="宋体" w:hAnsi="宋体" w:eastAsia="宋体"/>
              </w:rPr>
              <w:pPrChange w:id="2866" w:author="Edward Lee" w:date="2017-10-16T16:47:00Z">
                <w:pPr>
                  <w:jc w:val="center"/>
                </w:pPr>
              </w:pPrChange>
            </w:pPr>
            <w:del w:id="2868" w:author="Edward Lee" w:date="2017-10-16T16:23:00Z">
              <w:r>
                <w:rPr>
                  <w:rFonts w:hint="eastAsia" w:ascii="宋体" w:hAnsi="宋体" w:eastAsia="宋体"/>
                </w:rPr>
                <w:delText>38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2869"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71" w:author="Edward Lee" w:date="2017-10-16T16:23:00Z"/>
                <w:rFonts w:ascii="宋体" w:hAnsi="宋体" w:eastAsia="宋体"/>
              </w:rPr>
              <w:pPrChange w:id="2870"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73" w:author="Edward Lee" w:date="2017-10-16T16:23:00Z"/>
                <w:rFonts w:ascii="宋体" w:hAnsi="宋体" w:eastAsia="宋体"/>
              </w:rPr>
              <w:pPrChange w:id="2872"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75" w:author="Edward Lee" w:date="2017-10-16T16:23:00Z"/>
                <w:rFonts w:ascii="宋体" w:hAnsi="宋体" w:eastAsia="宋体"/>
                <w:b/>
              </w:rPr>
              <w:pPrChange w:id="2874" w:author="Edward Lee" w:date="2017-10-16T16:47:00Z">
                <w:pPr>
                  <w:jc w:val="center"/>
                </w:pPr>
              </w:pPrChange>
            </w:pPr>
            <w:del w:id="2876" w:author="Edward Lee" w:date="2017-10-16T16:23:00Z">
              <w:r>
                <w:rPr>
                  <w:rFonts w:hint="eastAsia" w:ascii="宋体" w:hAnsi="宋体" w:eastAsia="宋体"/>
                  <w:b/>
                </w:rPr>
                <w:delText>dev_id</w:delText>
              </w:r>
            </w:del>
            <w:del w:id="2877" w:author="Edward Lee" w:date="2017-10-16T16:23:00Z">
              <w:r>
                <w:rPr>
                  <w:rFonts w:ascii="宋体" w:hAnsi="宋体" w:eastAsia="宋体"/>
                  <w:b/>
                </w:rPr>
                <w:br w:type="textWrapping"/>
              </w:r>
            </w:del>
            <w:del w:id="2878" w:author="Edward Lee" w:date="2017-10-16T16:23:00Z">
              <w:r>
                <w:rPr>
                  <w:rFonts w:hint="eastAsia" w:ascii="宋体" w:hAnsi="宋体" w:eastAsia="宋体"/>
                  <w:b/>
                </w:rPr>
                <w:delText>(LSB)</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80" w:author="Edward Lee" w:date="2017-10-16T16:23:00Z"/>
                <w:rFonts w:ascii="宋体" w:hAnsi="宋体" w:eastAsia="宋体"/>
                <w:b/>
              </w:rPr>
              <w:pPrChange w:id="2879" w:author="Edward Lee" w:date="2017-10-16T16:47:00Z">
                <w:pPr>
                  <w:jc w:val="center"/>
                </w:pPr>
              </w:pPrChange>
            </w:pPr>
            <w:del w:id="2881" w:author="Edward Lee" w:date="2017-10-16T16:23:00Z">
              <w:r>
                <w:rPr>
                  <w:rFonts w:hint="eastAsia" w:ascii="宋体" w:hAnsi="宋体" w:eastAsia="宋体"/>
                  <w:b/>
                </w:rPr>
                <w:delText>param_type</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83" w:author="Edward Lee" w:date="2017-10-16T16:23:00Z"/>
                <w:rFonts w:ascii="宋体" w:hAnsi="宋体" w:eastAsia="宋体"/>
                <w:b/>
              </w:rPr>
              <w:pPrChange w:id="2882" w:author="Edward Lee" w:date="2017-10-16T16:47:00Z">
                <w:pPr>
                  <w:jc w:val="center"/>
                </w:pPr>
              </w:pPrChange>
            </w:pPr>
            <w:del w:id="2884" w:author="Edward Lee" w:date="2017-10-16T16:23:00Z">
              <w:r>
                <w:rPr>
                  <w:rFonts w:hint="eastAsia" w:ascii="宋体" w:hAnsi="宋体" w:eastAsia="宋体"/>
                  <w:b/>
                </w:rPr>
                <w:delText>data</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2886" w:author="Edward Lee" w:date="2017-10-16T16:23:00Z"/>
                <w:rFonts w:ascii="宋体" w:hAnsi="宋体" w:eastAsia="宋体"/>
                <w:b/>
              </w:rPr>
              <w:pPrChange w:id="2885" w:author="Edward Lee" w:date="2017-10-16T16:47:00Z">
                <w:pPr>
                  <w:jc w:val="center"/>
                </w:pPr>
              </w:pPrChange>
            </w:pPr>
            <w:del w:id="2887" w:author="Edward Lee" w:date="2017-10-16T16:23:00Z">
              <w:r>
                <w:rPr>
                  <w:rFonts w:ascii="宋体" w:hAnsi="宋体" w:eastAsia="宋体"/>
                  <w:b/>
                </w:rPr>
                <w:delText>…</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89" w:author="Edward Lee" w:date="2017-10-16T16:23:00Z"/>
                <w:rFonts w:ascii="宋体" w:hAnsi="宋体" w:eastAsia="宋体"/>
                <w:b/>
              </w:rPr>
              <w:pPrChange w:id="2888" w:author="Edward Lee" w:date="2017-10-16T16:47:00Z">
                <w:pPr>
                  <w:jc w:val="center"/>
                </w:pPr>
              </w:pPrChange>
            </w:pPr>
            <w:del w:id="2890" w:author="Edward Lee" w:date="2017-10-16T16:23:00Z">
              <w:r>
                <w:rPr>
                  <w:rFonts w:hint="eastAsia" w:ascii="宋体" w:hAnsi="宋体" w:eastAsia="宋体"/>
                  <w:b/>
                </w:rPr>
                <w:delText>crc16</w:delText>
              </w:r>
            </w:del>
            <w:del w:id="2891" w:author="Edward Lee" w:date="2017-10-16T16:23:00Z">
              <w:r>
                <w:rPr>
                  <w:rFonts w:ascii="宋体" w:hAnsi="宋体" w:eastAsia="宋体"/>
                  <w:b/>
                </w:rPr>
                <w:br w:type="textWrapping"/>
              </w:r>
            </w:del>
            <w:del w:id="2892" w:author="Edward Lee" w:date="2017-10-16T16:23:00Z">
              <w:r>
                <w:rPr>
                  <w:rFonts w:hint="eastAsia" w:ascii="宋体" w:hAnsi="宋体" w:eastAsia="宋体"/>
                  <w:b/>
                </w:rPr>
                <w:delText>(H)</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894" w:author="Edward Lee" w:date="2017-10-16T16:23:00Z"/>
                <w:rFonts w:ascii="宋体" w:hAnsi="宋体" w:eastAsia="宋体"/>
                <w:b/>
              </w:rPr>
              <w:pPrChange w:id="2893" w:author="Edward Lee" w:date="2017-10-16T16:47:00Z">
                <w:pPr>
                  <w:jc w:val="center"/>
                </w:pPr>
              </w:pPrChange>
            </w:pPr>
            <w:del w:id="2895" w:author="Edward Lee" w:date="2017-10-16T16:23:00Z">
              <w:r>
                <w:rPr>
                  <w:rFonts w:hint="eastAsia" w:ascii="宋体" w:hAnsi="宋体" w:eastAsia="宋体"/>
                  <w:b/>
                </w:rPr>
                <w:delText>crc16</w:delText>
              </w:r>
            </w:del>
            <w:del w:id="2896" w:author="Edward Lee" w:date="2017-10-16T16:23:00Z">
              <w:r>
                <w:rPr>
                  <w:rFonts w:ascii="宋体" w:hAnsi="宋体" w:eastAsia="宋体"/>
                  <w:b/>
                </w:rPr>
                <w:br w:type="textWrapping"/>
              </w:r>
            </w:del>
            <w:del w:id="2897" w:author="Edward Lee" w:date="2017-10-16T16:23:00Z">
              <w:r>
                <w:rPr>
                  <w:rFonts w:hint="eastAsia" w:ascii="宋体" w:hAnsi="宋体" w:eastAsia="宋体"/>
                  <w:b/>
                </w:rPr>
                <w:delText>(L)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2898"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900" w:author="Edward Lee" w:date="2017-10-16T16:23:00Z"/>
                <w:rFonts w:ascii="宋体" w:hAnsi="宋体" w:eastAsia="宋体"/>
              </w:rPr>
              <w:pPrChange w:id="2899" w:author="Edward Lee" w:date="2017-10-16T16:47:00Z">
                <w:pPr>
                  <w:jc w:val="center"/>
                </w:pPr>
              </w:pPrChange>
            </w:pPr>
            <w:del w:id="2901"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903" w:author="Edward Lee" w:date="2017-10-16T16:23:00Z"/>
                <w:rFonts w:ascii="宋体" w:hAnsi="宋体" w:eastAsia="宋体"/>
              </w:rPr>
              <w:pPrChange w:id="2902" w:author="Edward Lee" w:date="2017-10-16T16:47:00Z">
                <w:pPr>
                  <w:jc w:val="center"/>
                </w:pPr>
              </w:pPrChange>
            </w:pPr>
            <w:del w:id="2904" w:author="Edward Lee" w:date="2017-10-16T16:23:00Z">
              <w:r>
                <w:rPr>
                  <w:rFonts w:hint="eastAsia" w:ascii="宋体" w:hAnsi="宋体" w:eastAsia="宋体"/>
                </w:rPr>
                <w:delText>36</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906" w:author="Edward Lee" w:date="2017-10-16T16:23:00Z"/>
                <w:rFonts w:ascii="宋体" w:hAnsi="宋体" w:eastAsia="宋体"/>
              </w:rPr>
              <w:pPrChange w:id="2905" w:author="Edward Lee" w:date="2017-10-16T16:47:00Z">
                <w:pPr>
                  <w:jc w:val="center"/>
                </w:pPr>
              </w:pPrChange>
            </w:pPr>
            <w:del w:id="2907"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909" w:author="Edward Lee" w:date="2017-10-16T16:23:00Z"/>
                <w:rFonts w:ascii="宋体" w:hAnsi="宋体" w:eastAsia="宋体" w:cs="Times New Roman"/>
                <w:color w:val="FF33CC"/>
                <w:kern w:val="0"/>
                <w:szCs w:val="20"/>
              </w:rPr>
              <w:pPrChange w:id="2908" w:author="Edward Lee" w:date="2017-10-16T16:47:00Z">
                <w:pPr>
                  <w:jc w:val="center"/>
                </w:pPr>
              </w:pPrChange>
            </w:pPr>
            <w:del w:id="2910" w:author="Edward Lee" w:date="2017-10-16T16:23:00Z">
              <w:r>
                <w:rPr>
                  <w:rFonts w:hint="eastAsia" w:ascii="宋体" w:hAnsi="宋体" w:eastAsia="宋体" w:cs="Times New Roman"/>
                  <w:color w:val="FF33CC"/>
                  <w:kern w:val="0"/>
                  <w:szCs w:val="20"/>
                </w:rPr>
                <w:delText>10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2912" w:author="Edward Lee" w:date="2017-10-16T16:23:00Z"/>
                <w:rFonts w:ascii="宋体" w:hAnsi="宋体" w:eastAsia="宋体" w:cs="Times New Roman"/>
                <w:color w:val="FF33CC"/>
                <w:kern w:val="0"/>
                <w:szCs w:val="20"/>
              </w:rPr>
              <w:pPrChange w:id="2911" w:author="Edward Lee" w:date="2017-10-16T16:47:00Z">
                <w:pPr>
                  <w:jc w:val="center"/>
                </w:pPr>
              </w:pPrChange>
            </w:pPr>
            <w:del w:id="2913" w:author="Edward Lee" w:date="2017-10-16T16:23:00Z">
              <w:r>
                <w:rPr>
                  <w:rFonts w:ascii="宋体" w:hAnsi="宋体" w:eastAsia="宋体" w:cs="Times New Roman"/>
                  <w:color w:val="3333FF"/>
                  <w:kern w:val="0"/>
                  <w:szCs w:val="20"/>
                </w:rPr>
                <w:delText>…</w:delText>
              </w:r>
            </w:del>
          </w:p>
        </w:tc>
        <w:tc>
          <w:tcPr>
            <w:tcW w:w="1054"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2915" w:author="Edward Lee" w:date="2017-10-16T16:23:00Z"/>
                <w:color w:val="C00000"/>
              </w:rPr>
              <w:pPrChange w:id="2914" w:author="Edward Lee" w:date="2017-10-16T16:47:00Z">
                <w:pPr>
                  <w:jc w:val="center"/>
                </w:pPr>
              </w:pPrChange>
            </w:pPr>
            <w:del w:id="2916" w:author="Edward Lee" w:date="2017-10-16T16:23:00Z">
              <w:r>
                <w:rPr>
                  <w:rFonts w:hint="eastAsia"/>
                  <w:color w:val="C00000"/>
                </w:rPr>
                <w:delText>30</w:delText>
              </w:r>
            </w:del>
          </w:p>
        </w:tc>
        <w:tc>
          <w:tcPr>
            <w:tcW w:w="992"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2918" w:author="Edward Lee" w:date="2017-10-16T16:23:00Z"/>
                <w:color w:val="C00000"/>
              </w:rPr>
              <w:pPrChange w:id="2917" w:author="Edward Lee" w:date="2017-10-16T16:47:00Z">
                <w:pPr>
                  <w:jc w:val="center"/>
                </w:pPr>
              </w:pPrChange>
            </w:pPr>
            <w:del w:id="2919" w:author="Edward Lee" w:date="2017-10-16T16:23:00Z">
              <w:r>
                <w:rPr>
                  <w:rFonts w:hint="eastAsia"/>
                  <w:color w:val="C00000"/>
                </w:rPr>
                <w:delText>47</w:delText>
              </w:r>
            </w:del>
          </w:p>
        </w:tc>
      </w:tr>
    </w:tbl>
    <w:p>
      <w:pPr>
        <w:pStyle w:val="36"/>
        <w:numPr>
          <w:ilvl w:val="0"/>
          <w:numId w:val="9"/>
        </w:numPr>
        <w:spacing w:beforeLines="100" w:line="360" w:lineRule="auto"/>
        <w:ind w:firstLine="422"/>
        <w:outlineLvl w:val="3"/>
        <w:rPr>
          <w:del w:id="2921" w:author="Edward Lee" w:date="2017-10-16T16:23:00Z"/>
          <w:rFonts w:hAnsi="宋体"/>
        </w:rPr>
        <w:pPrChange w:id="2920" w:author="Edward Lee" w:date="2017-10-16T16:47:00Z">
          <w:pPr>
            <w:pStyle w:val="36"/>
            <w:ind w:firstLine="422"/>
          </w:pPr>
        </w:pPrChange>
      </w:pPr>
      <w:del w:id="2922" w:author="Edward Lee" w:date="2017-10-16T16:23:00Z">
        <w:r>
          <w:rPr>
            <w:rFonts w:hint="eastAsia" w:hAnsi="宋体"/>
            <w:b/>
            <w:bCs/>
            <w:color w:val="000000" w:themeColor="text1"/>
          </w:rPr>
          <w:delText>起始标识</w:delText>
        </w:r>
      </w:del>
      <w:ins w:id="2923" w:author="asus" w:date="2017-10-06T16:09:00Z">
        <w:del w:id="2924" w:author="Edward Lee" w:date="2017-10-16T16:23:00Z">
          <w:r>
            <w:rPr>
              <w:rFonts w:hint="eastAsia" w:hAnsi="宋体"/>
              <w:b/>
              <w:bCs/>
              <w:color w:val="000000" w:themeColor="text1"/>
            </w:rPr>
            <w:delText>Start flag</w:delText>
          </w:r>
        </w:del>
      </w:ins>
    </w:p>
    <w:p>
      <w:pPr>
        <w:pStyle w:val="36"/>
        <w:numPr>
          <w:ilvl w:val="0"/>
          <w:numId w:val="9"/>
        </w:numPr>
        <w:spacing w:beforeLines="100" w:line="360" w:lineRule="auto"/>
        <w:outlineLvl w:val="3"/>
        <w:rPr>
          <w:del w:id="2926" w:author="Edward Lee" w:date="2017-10-16T16:23:00Z"/>
          <w:rFonts w:hAnsi="宋体"/>
        </w:rPr>
        <w:pPrChange w:id="2925" w:author="Edward Lee" w:date="2017-10-16T16:47:00Z">
          <w:pPr>
            <w:pStyle w:val="36"/>
          </w:pPr>
        </w:pPrChange>
      </w:pPr>
      <w:del w:id="2927" w:author="Edward Lee" w:date="2017-10-16T16:23:00Z">
        <w:r>
          <w:rPr>
            <w:rFonts w:hint="eastAsia" w:hAnsi="宋体"/>
          </w:rPr>
          <w:delText>起始标识</w:delText>
        </w:r>
      </w:del>
      <w:ins w:id="2928" w:author="asus" w:date="2017-10-06T16:09:00Z">
        <w:del w:id="2929" w:author="Edward Lee" w:date="2017-10-16T16:23:00Z">
          <w:r>
            <w:rPr>
              <w:rFonts w:hint="eastAsia" w:hAnsi="宋体"/>
            </w:rPr>
            <w:delText>Start flag</w:delText>
          </w:r>
        </w:del>
      </w:ins>
      <w:del w:id="2930" w:author="Edward Lee" w:date="2017-10-16T16:23:00Z">
        <w:r>
          <w:rPr>
            <w:rFonts w:hint="eastAsia" w:hAnsi="宋体"/>
          </w:rPr>
          <w:delText>sof     ： 0x55AA</w:delText>
        </w:r>
      </w:del>
    </w:p>
    <w:p>
      <w:pPr>
        <w:pStyle w:val="36"/>
        <w:numPr>
          <w:ilvl w:val="0"/>
          <w:numId w:val="9"/>
        </w:numPr>
        <w:spacing w:beforeLines="100" w:line="360" w:lineRule="auto"/>
        <w:ind w:firstLine="422"/>
        <w:outlineLvl w:val="3"/>
        <w:rPr>
          <w:del w:id="2932" w:author="Edward Lee" w:date="2017-10-16T16:23:00Z"/>
          <w:rFonts w:hAnsi="宋体"/>
          <w:b/>
        </w:rPr>
        <w:pPrChange w:id="2931" w:author="Edward Lee" w:date="2017-10-16T16:47:00Z">
          <w:pPr>
            <w:pStyle w:val="36"/>
            <w:ind w:firstLine="422"/>
          </w:pPr>
        </w:pPrChange>
      </w:pPr>
      <w:del w:id="2933" w:author="Edward Lee" w:date="2017-10-16T16:23:00Z">
        <w:r>
          <w:rPr>
            <w:rFonts w:hint="eastAsia" w:hAnsi="宋体"/>
            <w:b/>
          </w:rPr>
          <w:delText>报文头</w:delText>
        </w:r>
      </w:del>
      <w:ins w:id="2934" w:author="asus" w:date="2017-10-06T16:11:00Z">
        <w:del w:id="2935" w:author="Edward Lee" w:date="2017-10-16T16:23:00Z">
          <w:r>
            <w:rPr>
              <w:rFonts w:hint="eastAsia" w:hAnsi="宋体"/>
              <w:b/>
            </w:rPr>
            <w:delText>Message header</w:delText>
          </w:r>
        </w:del>
      </w:ins>
    </w:p>
    <w:p>
      <w:pPr>
        <w:pStyle w:val="36"/>
        <w:numPr>
          <w:ilvl w:val="0"/>
          <w:numId w:val="9"/>
        </w:numPr>
        <w:spacing w:beforeLines="100" w:line="360" w:lineRule="auto"/>
        <w:outlineLvl w:val="3"/>
        <w:rPr>
          <w:del w:id="2937" w:author="Edward Lee" w:date="2017-10-16T16:23:00Z"/>
          <w:rFonts w:hAnsi="宋体"/>
        </w:rPr>
        <w:pPrChange w:id="2936" w:author="Edward Lee" w:date="2017-10-16T16:47:00Z">
          <w:pPr>
            <w:pStyle w:val="36"/>
          </w:pPr>
        </w:pPrChange>
      </w:pPr>
      <w:del w:id="2938" w:author="Edward Lee" w:date="2017-10-16T16:23:00Z">
        <w:r>
          <w:rPr>
            <w:rFonts w:hint="eastAsia" w:hAnsi="宋体"/>
          </w:rPr>
          <w:delText>报文长度</w:delText>
        </w:r>
      </w:del>
      <w:ins w:id="2939" w:author="asus" w:date="2017-10-06T16:12:00Z">
        <w:del w:id="2940" w:author="Edward Lee" w:date="2017-10-16T16:23:00Z">
          <w:r>
            <w:rPr>
              <w:rFonts w:hint="eastAsia" w:hAnsi="宋体"/>
            </w:rPr>
            <w:delText>message length</w:delText>
          </w:r>
        </w:del>
      </w:ins>
      <w:del w:id="2941" w:author="Edward Lee" w:date="2017-10-16T16:23:00Z">
        <w:r>
          <w:rPr>
            <w:rFonts w:hint="eastAsia" w:hAnsi="宋体"/>
          </w:rPr>
          <w:delText>len     ： 0x</w:delText>
        </w:r>
      </w:del>
      <w:del w:id="2942" w:author="Edward Lee" w:date="2017-10-16T16:23:00Z">
        <w:r>
          <w:rPr>
            <w:rFonts w:hint="eastAsia" w:hAnsi="宋体"/>
            <w:color w:val="FF0000"/>
          </w:rPr>
          <w:delText>00D3</w:delText>
        </w:r>
      </w:del>
    </w:p>
    <w:p>
      <w:pPr>
        <w:pStyle w:val="36"/>
        <w:numPr>
          <w:ilvl w:val="0"/>
          <w:numId w:val="9"/>
        </w:numPr>
        <w:spacing w:beforeLines="100" w:line="360" w:lineRule="auto"/>
        <w:outlineLvl w:val="3"/>
        <w:rPr>
          <w:del w:id="2944" w:author="Edward Lee" w:date="2017-10-16T16:23:00Z"/>
          <w:rFonts w:hAnsi="宋体"/>
        </w:rPr>
        <w:pPrChange w:id="2943" w:author="Edward Lee" w:date="2017-10-16T16:47:00Z">
          <w:pPr>
            <w:pStyle w:val="36"/>
          </w:pPr>
        </w:pPrChange>
      </w:pPr>
      <w:del w:id="2945" w:author="Edward Lee" w:date="2017-10-16T16:23:00Z">
        <w:r>
          <w:rPr>
            <w:rFonts w:hint="eastAsia" w:hAnsi="宋体"/>
          </w:rPr>
          <w:delText>命令码</w:delText>
        </w:r>
      </w:del>
      <w:ins w:id="2946" w:author="asus" w:date="2017-10-06T16:13:00Z">
        <w:del w:id="2947" w:author="Edward Lee" w:date="2017-10-16T16:23:00Z">
          <w:r>
            <w:rPr>
              <w:rFonts w:hint="eastAsia" w:hAnsi="宋体"/>
            </w:rPr>
            <w:delText>command code</w:delText>
          </w:r>
        </w:del>
      </w:ins>
      <w:del w:id="2948" w:author="Edward Lee" w:date="2017-10-16T16:23:00Z">
        <w:r>
          <w:rPr>
            <w:rFonts w:hint="eastAsia" w:hAnsi="宋体"/>
          </w:rPr>
          <w:delText xml:space="preserve"> cmd      ： 0x</w:delText>
        </w:r>
      </w:del>
      <w:del w:id="2949" w:author="Edward Lee" w:date="2017-10-16T16:23:00Z">
        <w:r>
          <w:rPr>
            <w:rFonts w:hint="eastAsia" w:hAnsi="宋体"/>
            <w:color w:val="FFC000"/>
          </w:rPr>
          <w:delText>000A</w:delText>
        </w:r>
      </w:del>
    </w:p>
    <w:p>
      <w:pPr>
        <w:pStyle w:val="36"/>
        <w:numPr>
          <w:ilvl w:val="0"/>
          <w:numId w:val="9"/>
        </w:numPr>
        <w:spacing w:beforeLines="100" w:line="360" w:lineRule="auto"/>
        <w:outlineLvl w:val="3"/>
        <w:rPr>
          <w:del w:id="2951" w:author="Edward Lee" w:date="2017-10-16T16:23:00Z"/>
          <w:rFonts w:hAnsi="宋体"/>
        </w:rPr>
        <w:pPrChange w:id="2950" w:author="Edward Lee" w:date="2017-10-16T16:47:00Z">
          <w:pPr>
            <w:pStyle w:val="36"/>
          </w:pPr>
        </w:pPrChange>
      </w:pPr>
      <w:del w:id="2952" w:author="Edward Lee" w:date="2017-10-16T16:23:00Z">
        <w:r>
          <w:rPr>
            <w:rFonts w:hint="eastAsia" w:hAnsi="宋体"/>
          </w:rPr>
          <w:delText>报文流水号</w:delText>
        </w:r>
      </w:del>
      <w:ins w:id="2953" w:author="asus" w:date="2017-10-06T16:15:00Z">
        <w:del w:id="2954" w:author="Edward Lee" w:date="2017-10-16T16:23:00Z">
          <w:r>
            <w:rPr>
              <w:rFonts w:hint="eastAsia" w:hAnsi="宋体"/>
            </w:rPr>
            <w:delText xml:space="preserve">Message serial number </w:delText>
          </w:r>
        </w:del>
      </w:ins>
      <w:del w:id="2955" w:author="Edward Lee" w:date="2017-10-16T16:23:00Z">
        <w:r>
          <w:rPr>
            <w:rFonts w:hint="eastAsia" w:hAnsi="宋体"/>
          </w:rPr>
          <w:delText>seq   ： 0x00000002</w:delText>
        </w:r>
      </w:del>
    </w:p>
    <w:p>
      <w:pPr>
        <w:pStyle w:val="36"/>
        <w:numPr>
          <w:ilvl w:val="0"/>
          <w:numId w:val="9"/>
        </w:numPr>
        <w:spacing w:beforeLines="100" w:line="360" w:lineRule="auto"/>
        <w:outlineLvl w:val="3"/>
        <w:rPr>
          <w:del w:id="2957" w:author="Edward Lee" w:date="2017-10-16T16:23:00Z"/>
          <w:rFonts w:hAnsi="宋体"/>
        </w:rPr>
        <w:pPrChange w:id="2956" w:author="Edward Lee" w:date="2017-10-16T16:47:00Z">
          <w:pPr>
            <w:pStyle w:val="36"/>
          </w:pPr>
        </w:pPrChange>
      </w:pPr>
      <w:del w:id="2958" w:author="Edward Lee" w:date="2017-10-16T16:23:00Z">
        <w:r>
          <w:rPr>
            <w:rFonts w:hint="eastAsia" w:hAnsi="宋体"/>
          </w:rPr>
          <w:delText>协议版本</w:delText>
        </w:r>
      </w:del>
      <w:ins w:id="2959" w:author="asus" w:date="2017-10-06T16:16:00Z">
        <w:del w:id="2960" w:author="Edward Lee" w:date="2017-10-16T16:23:00Z">
          <w:r>
            <w:rPr>
              <w:rFonts w:hint="eastAsia" w:hAnsi="宋体"/>
            </w:rPr>
            <w:delText>protocol version</w:delText>
          </w:r>
        </w:del>
      </w:ins>
      <w:del w:id="2961" w:author="Edward Lee" w:date="2017-10-16T16:23:00Z">
        <w:r>
          <w:rPr>
            <w:rFonts w:hint="eastAsia" w:hAnsi="宋体"/>
          </w:rPr>
          <w:delText>pro_ver ： 0x0001 (V0.1)</w:delText>
        </w:r>
      </w:del>
    </w:p>
    <w:p>
      <w:pPr>
        <w:pStyle w:val="36"/>
        <w:numPr>
          <w:ilvl w:val="0"/>
          <w:numId w:val="9"/>
        </w:numPr>
        <w:spacing w:beforeLines="100" w:line="360" w:lineRule="auto"/>
        <w:outlineLvl w:val="3"/>
        <w:rPr>
          <w:del w:id="2963" w:author="Edward Lee" w:date="2017-10-16T16:23:00Z"/>
          <w:rFonts w:hAnsi="宋体"/>
        </w:rPr>
        <w:pPrChange w:id="2962" w:author="Edward Lee" w:date="2017-10-16T16:47:00Z">
          <w:pPr>
            <w:pStyle w:val="36"/>
          </w:pPr>
        </w:pPrChange>
      </w:pPr>
      <w:del w:id="2964" w:author="Edward Lee" w:date="2017-10-16T16:23:00Z">
        <w:r>
          <w:rPr>
            <w:rFonts w:hint="eastAsia" w:hAnsi="宋体"/>
          </w:rPr>
          <w:delText>安全标识</w:delText>
        </w:r>
      </w:del>
      <w:ins w:id="2965" w:author="asus" w:date="2017-10-06T16:17:00Z">
        <w:del w:id="2966" w:author="Edward Lee" w:date="2017-10-16T16:23:00Z">
          <w:r>
            <w:rPr>
              <w:rFonts w:hint="eastAsia" w:hAnsi="宋体"/>
            </w:rPr>
            <w:delText>security flag</w:delText>
          </w:r>
        </w:del>
      </w:ins>
      <w:del w:id="2967" w:author="Edward Lee" w:date="2017-10-16T16:23:00Z">
        <w:r>
          <w:rPr>
            <w:rFonts w:hint="eastAsia" w:hAnsi="宋体"/>
          </w:rPr>
          <w:delText>seq_flag： 0x0000</w:delText>
        </w:r>
      </w:del>
    </w:p>
    <w:p>
      <w:pPr>
        <w:pStyle w:val="36"/>
        <w:numPr>
          <w:ilvl w:val="0"/>
          <w:numId w:val="9"/>
        </w:numPr>
        <w:spacing w:beforeLines="100" w:line="360" w:lineRule="auto"/>
        <w:outlineLvl w:val="3"/>
        <w:rPr>
          <w:del w:id="2969" w:author="Edward Lee" w:date="2017-10-16T16:23:00Z"/>
          <w:rFonts w:hAnsi="宋体"/>
        </w:rPr>
        <w:pPrChange w:id="2968" w:author="Edward Lee" w:date="2017-10-16T16:47:00Z">
          <w:pPr>
            <w:pStyle w:val="36"/>
          </w:pPr>
        </w:pPrChange>
      </w:pPr>
      <w:del w:id="2970" w:author="Edward Lee" w:date="2017-10-16T16:23:00Z">
        <w:r>
          <w:rPr>
            <w:rFonts w:hint="eastAsia" w:hAnsi="宋体"/>
          </w:rPr>
          <w:delText>设备ID</w:delText>
        </w:r>
      </w:del>
      <w:ins w:id="2971" w:author="asus" w:date="2017-10-06T16:18:00Z">
        <w:del w:id="2972" w:author="Edward Lee" w:date="2017-10-16T16:23:00Z">
          <w:r>
            <w:rPr>
              <w:rFonts w:hint="eastAsia" w:hAnsi="宋体"/>
            </w:rPr>
            <w:delText>device ID</w:delText>
          </w:r>
        </w:del>
      </w:ins>
      <w:del w:id="2973" w:author="Edward Lee" w:date="2017-10-16T16:23:00Z">
        <w:r>
          <w:rPr>
            <w:rFonts w:hint="eastAsia" w:hAnsi="宋体"/>
          </w:rPr>
          <w:delText xml:space="preserve"> dev_id   ： </w:delText>
        </w:r>
      </w:del>
    </w:p>
    <w:p>
      <w:pPr>
        <w:pStyle w:val="36"/>
        <w:numPr>
          <w:ilvl w:val="0"/>
          <w:numId w:val="9"/>
        </w:numPr>
        <w:spacing w:beforeLines="100" w:line="360" w:lineRule="auto"/>
        <w:ind w:left="2297" w:leftChars="1044" w:hanging="105" w:hangingChars="50"/>
        <w:outlineLvl w:val="3"/>
        <w:rPr>
          <w:del w:id="2975" w:author="Edward Lee" w:date="2017-10-16T16:23:00Z"/>
          <w:rFonts w:hAnsi="宋体"/>
        </w:rPr>
        <w:pPrChange w:id="2974" w:author="Edward Lee" w:date="2017-10-16T16:47:00Z">
          <w:pPr>
            <w:pStyle w:val="36"/>
            <w:ind w:left="2297" w:leftChars="1044" w:hanging="105" w:hangingChars="50"/>
          </w:pPr>
        </w:pPrChange>
      </w:pPr>
      <w:del w:id="2976" w:author="Edward Lee" w:date="2017-10-16T16:23:00Z">
        <w:r>
          <w:rPr>
            <w:rFonts w:hAnsi="宋体"/>
          </w:rPr>
          <w:delText>38 36 31 36 39 34 30 33 34 32 30 35 38 39 36 00</w:delText>
        </w:r>
      </w:del>
      <w:del w:id="2977" w:author="Edward Lee" w:date="2017-10-16T16:23:00Z">
        <w:r>
          <w:rPr>
            <w:rFonts w:hint="eastAsia" w:hAnsi="宋体"/>
          </w:rPr>
          <w:delText xml:space="preserve"> （转为字符串为</w:delText>
        </w:r>
      </w:del>
      <w:ins w:id="2978" w:author="asus" w:date="2017-10-07T01:11:00Z">
        <w:del w:id="2979" w:author="Edward Lee" w:date="2017-10-16T16:23:00Z">
          <w:r>
            <w:rPr>
              <w:rFonts w:hint="eastAsia" w:hAnsi="宋体"/>
            </w:rPr>
            <w:delText xml:space="preserve">change to string </w:delText>
          </w:r>
        </w:del>
      </w:ins>
      <w:del w:id="2980" w:author="Edward Lee" w:date="2017-10-16T16:23:00Z">
        <w:r>
          <w:rPr>
            <w:rFonts w:hint="eastAsia" w:hAnsi="宋体"/>
          </w:rPr>
          <w:delText>：“</w:delText>
        </w:r>
      </w:del>
      <w:del w:id="2981" w:author="Edward Lee" w:date="2017-10-16T16:23:00Z">
        <w:r>
          <w:rPr>
            <w:rFonts w:hAnsi="宋体" w:cs="Calibri"/>
            <w:szCs w:val="21"/>
            <w:u w:val="single"/>
          </w:rPr>
          <w:delText>861694034205896</w:delText>
        </w:r>
      </w:del>
      <w:del w:id="2982" w:author="Edward Lee" w:date="2017-10-16T16:23:00Z">
        <w:r>
          <w:rPr>
            <w:rFonts w:hint="eastAsia" w:hAnsi="宋体" w:cs="Calibri"/>
            <w:szCs w:val="21"/>
          </w:rPr>
          <w:delText>”</w:delText>
        </w:r>
      </w:del>
      <w:del w:id="2983" w:author="Edward Lee" w:date="2017-10-16T16:23:00Z">
        <w:r>
          <w:rPr>
            <w:rFonts w:hint="eastAsia" w:hAnsi="宋体"/>
          </w:rPr>
          <w:delText>）</w:delText>
        </w:r>
      </w:del>
    </w:p>
    <w:p>
      <w:pPr>
        <w:pStyle w:val="36"/>
        <w:numPr>
          <w:ilvl w:val="0"/>
          <w:numId w:val="9"/>
        </w:numPr>
        <w:spacing w:beforeLines="100" w:line="360" w:lineRule="auto"/>
        <w:ind w:firstLine="422"/>
        <w:outlineLvl w:val="3"/>
        <w:rPr>
          <w:del w:id="2985" w:author="Edward Lee" w:date="2017-10-16T16:23:00Z"/>
          <w:rFonts w:hAnsi="宋体"/>
          <w:b/>
        </w:rPr>
        <w:pPrChange w:id="2984" w:author="Edward Lee" w:date="2017-10-16T16:47:00Z">
          <w:pPr>
            <w:pStyle w:val="36"/>
            <w:ind w:firstLine="422"/>
          </w:pPr>
        </w:pPrChange>
      </w:pPr>
      <w:del w:id="2986" w:author="Edward Lee" w:date="2017-10-16T16:23:00Z">
        <w:r>
          <w:rPr>
            <w:rFonts w:hint="eastAsia" w:hAnsi="宋体"/>
            <w:b/>
          </w:rPr>
          <w:delText>报文体</w:delText>
        </w:r>
      </w:del>
      <w:ins w:id="2987" w:author="asus" w:date="2017-10-06T16:21:00Z">
        <w:del w:id="2988" w:author="Edward Lee" w:date="2017-10-16T16:23:00Z">
          <w:r>
            <w:rPr>
              <w:rFonts w:hint="eastAsia" w:hAnsi="宋体"/>
              <w:b/>
            </w:rPr>
            <w:delText>Service content</w:delText>
          </w:r>
        </w:del>
      </w:ins>
    </w:p>
    <w:p>
      <w:pPr>
        <w:pStyle w:val="36"/>
        <w:numPr>
          <w:ilvl w:val="0"/>
          <w:numId w:val="9"/>
        </w:numPr>
        <w:spacing w:beforeLines="100" w:line="360" w:lineRule="auto"/>
        <w:outlineLvl w:val="3"/>
        <w:rPr>
          <w:del w:id="2990" w:author="Edward Lee" w:date="2017-10-16T16:23:00Z"/>
          <w:rFonts w:hAnsi="宋体"/>
        </w:rPr>
        <w:pPrChange w:id="2989" w:author="Edward Lee" w:date="2017-10-16T16:47:00Z">
          <w:pPr>
            <w:pStyle w:val="36"/>
          </w:pPr>
        </w:pPrChange>
      </w:pPr>
      <w:del w:id="2991" w:author="Edward Lee" w:date="2017-10-16T16:23:00Z">
        <w:r>
          <w:rPr>
            <w:rFonts w:hint="eastAsia" w:hAnsi="宋体" w:cstheme="minorBidi"/>
            <w:kern w:val="2"/>
            <w:szCs w:val="22"/>
            <w:shd w:val="clear" w:color="auto" w:fill="C2D69B" w:themeFill="accent3" w:themeFillTint="99"/>
          </w:rPr>
          <w:delText xml:space="preserve">参数类型param_type    </w:delText>
        </w:r>
      </w:del>
      <w:del w:id="2992" w:author="Edward Lee" w:date="2017-10-16T16:23:00Z">
        <w:r>
          <w:rPr>
            <w:rFonts w:hint="eastAsia" w:hAnsi="宋体"/>
          </w:rPr>
          <w:delText xml:space="preserve">: </w:delText>
        </w:r>
      </w:del>
      <w:del w:id="2993" w:author="Edward Lee" w:date="2017-10-16T16:23:00Z">
        <w:r>
          <w:rPr>
            <w:rFonts w:hint="eastAsia" w:hAnsi="宋体"/>
            <w:color w:val="FF33CC"/>
          </w:rPr>
          <w:delText>10</w:delText>
        </w:r>
      </w:del>
      <w:del w:id="2994" w:author="Edward Lee" w:date="2017-10-16T16:23:00Z">
        <w:r>
          <w:rPr>
            <w:rFonts w:hint="eastAsia" w:hAnsi="宋体"/>
          </w:rPr>
          <w:delText xml:space="preserve"> (用户配置参数)</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2996" w:author="Edward Lee" w:date="2017-10-16T16:23:00Z"/>
        </w:rPr>
        <w:pPrChange w:id="2995" w:author="Edward Lee" w:date="2017-10-16T16:47:00Z">
          <w:pPr>
            <w:ind w:left="2977" w:leftChars="200" w:hanging="2557"/>
          </w:pPr>
        </w:pPrChange>
      </w:pPr>
      <w:del w:id="2997" w:author="Edward Lee" w:date="2017-10-16T16:23:00Z">
        <w:r>
          <w:rPr>
            <w:rFonts w:hint="eastAsia" w:ascii="宋体" w:hAnsi="宋体" w:eastAsia="宋体"/>
            <w:shd w:val="clear" w:color="auto" w:fill="C2D69B" w:themeFill="accent3" w:themeFillTint="99"/>
          </w:rPr>
          <w:delText xml:space="preserve">data                  </w:delText>
        </w:r>
      </w:del>
      <w:del w:id="2998" w:author="Edward Lee" w:date="2017-10-16T16:23:00Z">
        <w:r>
          <w:rPr>
            <w:rFonts w:hint="eastAsia" w:ascii="宋体" w:hAnsi="宋体" w:eastAsia="宋体"/>
          </w:rPr>
          <w:delText>：</w:delText>
        </w:r>
      </w:del>
      <w:del w:id="2999" w:author="Edward Lee" w:date="2017-10-16T16:23:00Z">
        <w:r>
          <w:rPr>
            <w:rFonts w:hint="eastAsia"/>
          </w:rPr>
          <w:delText>（具体格式说明请看第8章 配置参数格式说明）</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01" w:author="Edward Lee" w:date="2017-10-16T16:23:00Z"/>
        </w:rPr>
        <w:pPrChange w:id="3000" w:author="Edward Lee" w:date="2017-10-16T16:47:00Z">
          <w:pPr>
            <w:ind w:left="2835" w:leftChars="878" w:hanging="991" w:hangingChars="472"/>
          </w:pPr>
        </w:pPrChange>
      </w:pPr>
      <w:del w:id="3002" w:author="Edward Lee" w:date="2017-10-16T16:23:00Z">
        <w:r>
          <w:rPr>
            <w:i/>
            <w:color w:val="E36C09" w:themeColor="accent6" w:themeShade="BF"/>
          </w:rPr>
          <w:delText>55</w:delText>
        </w:r>
      </w:del>
      <w:del w:id="3003" w:author="Edward Lee" w:date="2017-10-16T16:23:00Z">
        <w:r>
          <w:rPr>
            <w:rFonts w:hint="eastAsia"/>
            <w:i/>
            <w:color w:val="E36C09" w:themeColor="accent6" w:themeShade="BF"/>
          </w:rPr>
          <w:delText xml:space="preserve">　　 </w:delText>
        </w:r>
      </w:del>
      <w:del w:id="3004" w:author="Edward Lee" w:date="2017-10-16T16:23:00Z">
        <w:r>
          <w:rPr>
            <w:rFonts w:hint="eastAsia"/>
          </w:rPr>
          <w:delText>:  1. 帧中第32个字节，参数特征值，读取配置参数时，固定为0x55</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06" w:author="Edward Lee" w:date="2017-10-16T16:23:00Z"/>
        </w:rPr>
        <w:pPrChange w:id="3005" w:author="Edward Lee" w:date="2017-10-16T16:47:00Z">
          <w:pPr>
            <w:ind w:left="2835" w:leftChars="878" w:hanging="991" w:hangingChars="472"/>
          </w:pPr>
        </w:pPrChange>
      </w:pPr>
      <w:del w:id="3007" w:author="Edward Lee" w:date="2017-10-16T16:23:00Z">
        <w:r>
          <w:rPr>
            <w:i/>
            <w:color w:val="548DD4" w:themeColor="text2" w:themeTint="99"/>
          </w:rPr>
          <w:delText>01</w:delText>
        </w:r>
      </w:del>
      <w:del w:id="3008" w:author="Edward Lee" w:date="2017-10-16T16:23:00Z">
        <w:r>
          <w:rPr>
            <w:rFonts w:hint="eastAsia"/>
          </w:rPr>
          <w:delText xml:space="preserve">     :  2. 帧中第33个字节，工作模式为：GPRS传输，且向平台传输标签记录（低四位定义：</w:delText>
        </w:r>
      </w:del>
      <w:del w:id="3009" w:author="Edward Lee" w:date="2017-10-16T16:23:00Z">
        <w:r>
          <w:rPr/>
          <w:delText xml:space="preserve"> 0x01: GPRS 0x02: LAN</w:delText>
        </w:r>
      </w:del>
      <w:del w:id="3010"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12" w:author="Edward Lee" w:date="2017-10-16T16:23:00Z"/>
        </w:rPr>
        <w:pPrChange w:id="3011" w:author="Edward Lee" w:date="2017-10-16T16:47:00Z">
          <w:pPr>
            <w:ind w:left="2835" w:leftChars="878" w:hanging="991" w:hangingChars="472"/>
          </w:pPr>
        </w:pPrChange>
      </w:pPr>
      <w:del w:id="3013" w:author="Edward Lee" w:date="2017-10-16T16:23:00Z">
        <w:r>
          <w:rPr>
            <w:i/>
            <w:color w:val="92D050"/>
          </w:rPr>
          <w:delText>02 0</w:delText>
        </w:r>
      </w:del>
      <w:del w:id="3014" w:author="Edward Lee" w:date="2017-10-16T16:23:00Z">
        <w:r>
          <w:rPr>
            <w:rFonts w:hint="eastAsia"/>
            <w:i/>
            <w:color w:val="92D050"/>
          </w:rPr>
          <w:delText>9</w:delText>
        </w:r>
      </w:del>
      <w:del w:id="3015" w:author="Edward Lee" w:date="2017-10-16T16:23:00Z">
        <w:r>
          <w:rPr>
            <w:rFonts w:hint="eastAsia"/>
          </w:rPr>
          <w:delText xml:space="preserve">   :  3. 帧中第34个字节开始，固件版本V2.9(主版本号2， 从版本9)</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17" w:author="Edward Lee" w:date="2017-10-16T16:23:00Z"/>
        </w:rPr>
        <w:pPrChange w:id="3016" w:author="Edward Lee" w:date="2017-10-16T16:47:00Z">
          <w:pPr>
            <w:ind w:left="2835" w:leftChars="878" w:hanging="991" w:hangingChars="472"/>
          </w:pPr>
        </w:pPrChange>
      </w:pPr>
      <w:del w:id="3018" w:author="Edward Lee" w:date="2017-10-16T16:23:00Z">
        <w:r>
          <w:rPr>
            <w:i/>
            <w:color w:val="948A54" w:themeColor="background2" w:themeShade="80"/>
          </w:rPr>
          <w:delText>01</w:delText>
        </w:r>
      </w:del>
      <w:del w:id="3019" w:author="Edward Lee" w:date="2017-10-16T16:23:00Z">
        <w:r>
          <w:rPr>
            <w:rFonts w:hint="eastAsia"/>
          </w:rPr>
          <w:delText xml:space="preserve">     :  4. 帧中第36个字节，蜂鸣器标识，打开蜂鸣器（0x00: 关闭， 0x01： 开启）</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21" w:author="Edward Lee" w:date="2017-10-16T16:23:00Z"/>
        </w:rPr>
        <w:pPrChange w:id="3020" w:author="Edward Lee" w:date="2017-10-16T16:47:00Z">
          <w:pPr>
            <w:ind w:left="2835" w:leftChars="878" w:hanging="991" w:hangingChars="472"/>
          </w:pPr>
        </w:pPrChange>
      </w:pPr>
      <w:del w:id="3022" w:author="Edward Lee" w:date="2017-10-16T16:23:00Z">
        <w:r>
          <w:rPr>
            <w:rFonts w:asciiTheme="minorEastAsia" w:hAnsiTheme="minorEastAsia"/>
            <w:color w:val="31849B" w:themeColor="accent5" w:themeShade="BF"/>
          </w:rPr>
          <w:delText>00</w:delText>
        </w:r>
      </w:del>
      <w:del w:id="3023" w:author="Edward Lee" w:date="2017-10-16T16:23:00Z">
        <w:r>
          <w:rPr>
            <w:rFonts w:hint="eastAsia"/>
          </w:rPr>
          <w:delText xml:space="preserve">      :  5. 帧中第37个字节，保留</w:delText>
        </w:r>
      </w:del>
      <w:ins w:id="3024" w:author="asus" w:date="2017-10-06T17:56:00Z">
        <w:del w:id="3025" w:author="Edward Lee" w:date="2017-10-16T16:23:00Z">
          <w:r>
            <w:rPr>
              <w:rFonts w:hint="eastAsia"/>
            </w:rPr>
            <w:delText>reserved</w:delText>
          </w:r>
        </w:del>
      </w:ins>
      <w:del w:id="3026" w:author="Edward Lee" w:date="2017-10-16T16:23:00Z">
        <w:r>
          <w:rPr>
            <w:rFonts w:hint="eastAsia"/>
          </w:rPr>
          <w:delText>1</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28" w:author="Edward Lee" w:date="2017-10-16T16:23:00Z"/>
        </w:rPr>
        <w:pPrChange w:id="3027" w:author="Edward Lee" w:date="2017-10-16T16:47:00Z">
          <w:pPr>
            <w:ind w:left="2835" w:leftChars="878" w:hanging="991" w:hangingChars="472"/>
          </w:pPr>
        </w:pPrChange>
      </w:pPr>
      <w:del w:id="3029" w:author="Edward Lee" w:date="2017-10-16T16:23:00Z">
        <w:r>
          <w:rPr>
            <w:i/>
            <w:color w:val="E36C09" w:themeColor="accent6" w:themeShade="BF"/>
          </w:rPr>
          <w:delText>B4 00</w:delText>
        </w:r>
      </w:del>
      <w:del w:id="3030" w:author="Edward Lee" w:date="2017-10-16T16:23:00Z">
        <w:r>
          <w:rPr>
            <w:rFonts w:hint="eastAsia"/>
          </w:rPr>
          <w:delText xml:space="preserve">   :  6. 帧中第38个字节开始，标签去重过滤时间0x00B4,即180秒（</w:delText>
        </w:r>
      </w:del>
      <w:del w:id="3031" w:author="Edward Lee" w:date="2017-10-16T16:23:00Z">
        <w:r>
          <w:rPr>
            <w:rFonts w:hint="eastAsia"/>
            <w:color w:val="FF0000"/>
          </w:rPr>
          <w:delText>低字节在前，高字节在后</w:delText>
        </w:r>
      </w:del>
      <w:del w:id="3032" w:author="Edward Lee" w:date="2017-10-16T16:23:00Z">
        <w:r>
          <w:rPr>
            <w:rFonts w:hint="eastAsia"/>
          </w:rPr>
          <w:delText>），在V3.0以上为离开基站判断时间</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34" w:author="Edward Lee" w:date="2017-10-16T16:23:00Z"/>
        </w:rPr>
        <w:pPrChange w:id="3033" w:author="Edward Lee" w:date="2017-10-16T16:47:00Z">
          <w:pPr>
            <w:ind w:left="2835" w:leftChars="878" w:hanging="991" w:hangingChars="472"/>
          </w:pPr>
        </w:pPrChange>
      </w:pPr>
      <w:del w:id="3035" w:author="Edward Lee" w:date="2017-10-16T16:23:00Z">
        <w:r>
          <w:rPr>
            <w:rFonts w:asciiTheme="minorEastAsia" w:hAnsiTheme="minorEastAsia"/>
            <w:color w:val="366091" w:themeColor="accent1" w:themeShade="BF"/>
            <w:u w:val="single"/>
          </w:rPr>
          <w:delText>38 36 31 36 39 34 30 33 34 32 30 35 38 39 36 00</w:delText>
        </w:r>
      </w:del>
      <w:del w:id="3036" w:author="Edward Lee" w:date="2017-10-16T16:23:00Z">
        <w:r>
          <w:rPr>
            <w:rFonts w:hint="eastAsia"/>
          </w:rPr>
          <w:delText xml:space="preserve">  : 7. 帧中第40个字节开始， 设备ID</w:delText>
        </w:r>
      </w:del>
      <w:ins w:id="3037" w:author="asus" w:date="2017-10-06T16:18:00Z">
        <w:del w:id="3038" w:author="Edward Lee" w:date="2017-10-16T16:23:00Z">
          <w:r>
            <w:rPr>
              <w:rFonts w:hint="eastAsia"/>
            </w:rPr>
            <w:delText>device ID</w:delText>
          </w:r>
        </w:del>
      </w:ins>
      <w:del w:id="3039" w:author="Edward Lee" w:date="2017-10-16T16:23:00Z">
        <w:r>
          <w:rPr>
            <w:rFonts w:hint="eastAsia"/>
          </w:rPr>
          <w:delText>,</w:delText>
        </w:r>
      </w:del>
      <w:del w:id="3040" w:author="Edward Lee" w:date="2017-10-16T16:23:00Z">
        <w:r>
          <w:rPr/>
          <w:delText>”</w:delText>
        </w:r>
      </w:del>
      <w:del w:id="3041" w:author="Edward Lee" w:date="2017-10-16T16:23:00Z">
        <w:r>
          <w:rPr>
            <w:rFonts w:ascii="Calibri" w:hAnsi="Calibri" w:cs="Calibri"/>
            <w:i/>
            <w:iCs/>
            <w:color w:val="365F91"/>
            <w:kern w:val="0"/>
            <w:szCs w:val="21"/>
            <w:u w:val="single"/>
            <w:lang w:val="zh-CN"/>
          </w:rPr>
          <w:delText xml:space="preserve"> </w:delText>
        </w:r>
      </w:del>
      <w:del w:id="3042" w:author="Edward Lee" w:date="2017-10-16T16:23:00Z">
        <w:r>
          <w:rPr>
            <w:rFonts w:ascii="宋体" w:eastAsia="宋体" w:cs="宋体"/>
            <w:color w:val="365F91"/>
            <w:kern w:val="0"/>
            <w:szCs w:val="21"/>
            <w:u w:val="single"/>
            <w:lang w:val="zh-CN"/>
          </w:rPr>
          <w:delText>861694034205896</w:delText>
        </w:r>
      </w:del>
      <w:del w:id="3043" w:author="Edward Lee" w:date="2017-10-16T16:23:00Z">
        <w:r>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45" w:author="Edward Lee" w:date="2017-10-16T16:23:00Z"/>
        </w:rPr>
        <w:pPrChange w:id="3044" w:author="Edward Lee" w:date="2017-10-16T16:47:00Z">
          <w:pPr>
            <w:ind w:left="2835" w:leftChars="878" w:hanging="991" w:hangingChars="472"/>
          </w:pPr>
        </w:pPrChange>
      </w:pPr>
      <w:del w:id="3046" w:author="Edward Lee" w:date="2017-10-16T16:23:00Z">
        <w:r>
          <w:rPr>
            <w:color w:val="FABF8F" w:themeColor="accent6" w:themeTint="99"/>
          </w:rPr>
          <w:delText>00 00</w:delText>
        </w:r>
      </w:del>
      <w:del w:id="3047" w:author="Edward Lee" w:date="2017-10-16T16:23:00Z">
        <w:r>
          <w:rPr>
            <w:rFonts w:hint="eastAsia"/>
            <w:color w:val="366091" w:themeColor="accent1" w:themeShade="BF"/>
          </w:rPr>
          <w:delText xml:space="preserve">   </w:delText>
        </w:r>
      </w:del>
      <w:del w:id="3048" w:author="Edward Lee" w:date="2017-10-16T16:23:00Z">
        <w:r>
          <w:rPr>
            <w:rFonts w:hint="eastAsia"/>
          </w:rPr>
          <w:delText>:  8. 帧中第56个字节开始，基站停留定时上报功能关闭（V3.3版）</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50" w:author="Edward Lee" w:date="2017-10-16T16:23:00Z"/>
        </w:rPr>
        <w:pPrChange w:id="3049" w:author="Edward Lee" w:date="2017-10-16T16:47:00Z">
          <w:pPr>
            <w:ind w:left="2835" w:leftChars="878" w:hanging="991" w:hangingChars="472"/>
          </w:pPr>
        </w:pPrChange>
      </w:pPr>
      <w:del w:id="3051" w:author="Edward Lee" w:date="2017-10-16T16:23:00Z">
        <w:r>
          <w:rPr>
            <w:i/>
            <w:color w:val="92D050"/>
          </w:rPr>
          <w:delText>01</w:delText>
        </w:r>
      </w:del>
      <w:del w:id="3052" w:author="Edward Lee" w:date="2017-10-16T16:23:00Z">
        <w:r>
          <w:rPr>
            <w:rFonts w:hint="eastAsia"/>
          </w:rPr>
          <w:delText xml:space="preserve">     :  9. 帧中第58个字节，DHCP使能 （0x00: 关闭， 0x01： 开启，适用于LAN）</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54" w:author="Edward Lee" w:date="2017-10-16T16:23:00Z"/>
        </w:rPr>
        <w:pPrChange w:id="3053" w:author="Edward Lee" w:date="2017-10-16T16:47:00Z">
          <w:pPr>
            <w:ind w:left="2835" w:leftChars="878" w:hanging="991" w:hangingChars="472"/>
          </w:pPr>
        </w:pPrChange>
      </w:pPr>
      <w:del w:id="3055" w:author="Edward Lee" w:date="2017-10-16T16:23:00Z">
        <w:r>
          <w:rPr>
            <w:i/>
            <w:color w:val="C00000"/>
          </w:rPr>
          <w:delText>C0 A8 01 C7</w:delText>
        </w:r>
      </w:del>
      <w:del w:id="3056" w:author="Edward Lee" w:date="2017-10-16T16:23:00Z">
        <w:r>
          <w:rPr>
            <w:rFonts w:hint="eastAsia"/>
            <w:i/>
            <w:color w:val="C00000"/>
          </w:rPr>
          <w:delText xml:space="preserve"> </w:delText>
        </w:r>
      </w:del>
      <w:del w:id="3057" w:author="Edward Lee" w:date="2017-10-16T16:23:00Z">
        <w:r>
          <w:rPr>
            <w:rFonts w:hint="eastAsia"/>
          </w:rPr>
          <w:delText xml:space="preserve"> :  10. 帧中第59个字节开始，LAN本地IP，192.168.1.199</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59" w:author="Edward Lee" w:date="2017-10-16T16:23:00Z"/>
        </w:rPr>
        <w:pPrChange w:id="3058" w:author="Edward Lee" w:date="2017-10-16T16:47:00Z">
          <w:pPr>
            <w:ind w:left="2835" w:leftChars="878" w:hanging="991" w:hangingChars="472"/>
          </w:pPr>
        </w:pPrChange>
      </w:pPr>
      <w:del w:id="3060" w:author="Edward Lee" w:date="2017-10-16T16:23:00Z">
        <w:r>
          <w:rPr>
            <w:i/>
            <w:color w:val="548DD4" w:themeColor="text2" w:themeTint="99"/>
          </w:rPr>
          <w:delText>FF FF FF 00</w:delText>
        </w:r>
      </w:del>
      <w:del w:id="3061" w:author="Edward Lee" w:date="2017-10-16T16:23:00Z">
        <w:r>
          <w:rPr>
            <w:rFonts w:hint="eastAsia"/>
          </w:rPr>
          <w:delText xml:space="preserve">   :  11. 帧中第63个字节开始，LAN子网掩码 255.255.255.0</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63" w:author="Edward Lee" w:date="2017-10-16T16:23:00Z"/>
        </w:rPr>
        <w:pPrChange w:id="3062" w:author="Edward Lee" w:date="2017-10-16T16:47:00Z">
          <w:pPr>
            <w:ind w:left="2835" w:leftChars="878" w:hanging="991" w:hangingChars="472"/>
          </w:pPr>
        </w:pPrChange>
      </w:pPr>
      <w:del w:id="3064" w:author="Edward Lee" w:date="2017-10-16T16:23:00Z">
        <w:r>
          <w:rPr>
            <w:i/>
            <w:color w:val="E955C2"/>
          </w:rPr>
          <w:delText>C0 A8 01 0</w:delText>
        </w:r>
      </w:del>
      <w:del w:id="3065" w:author="Edward Lee" w:date="2017-10-16T16:23:00Z">
        <w:r>
          <w:rPr>
            <w:rFonts w:hint="eastAsia"/>
            <w:i/>
            <w:color w:val="E955C2"/>
          </w:rPr>
          <w:delText>1</w:delText>
        </w:r>
      </w:del>
      <w:del w:id="3066" w:author="Edward Lee" w:date="2017-10-16T16:23:00Z">
        <w:r>
          <w:rPr>
            <w:i/>
            <w:color w:val="E955C2"/>
          </w:rPr>
          <w:delText xml:space="preserve"> </w:delText>
        </w:r>
      </w:del>
      <w:del w:id="3067" w:author="Edward Lee" w:date="2017-10-16T16:23:00Z">
        <w:r>
          <w:rPr>
            <w:rFonts w:hint="eastAsia"/>
          </w:rPr>
          <w:delText xml:space="preserve"> :  12. 帧中第67个字节开始，LAN网关192.168.1.1</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69" w:author="Edward Lee" w:date="2017-10-16T16:23:00Z"/>
        </w:rPr>
        <w:pPrChange w:id="3068" w:author="Edward Lee" w:date="2017-10-16T16:47:00Z">
          <w:pPr>
            <w:ind w:left="2835" w:leftChars="878" w:hanging="991" w:hangingChars="472"/>
          </w:pPr>
        </w:pPrChange>
      </w:pPr>
      <w:del w:id="3070" w:author="Edward Lee" w:date="2017-10-16T16:23:00Z">
        <w:r>
          <w:rPr>
            <w:i/>
            <w:color w:val="76923C" w:themeColor="accent3" w:themeShade="BF"/>
          </w:rPr>
          <w:delText>64 00</w:delText>
        </w:r>
      </w:del>
      <w:del w:id="3071" w:author="Edward Lee" w:date="2017-10-16T16:23:00Z">
        <w:r>
          <w:rPr>
            <w:rFonts w:hint="eastAsia"/>
          </w:rPr>
          <w:delText xml:space="preserve">       :  13. 帧中第71个字节开始，LAN本地IP端口 0x0064，即100（</w:delText>
        </w:r>
      </w:del>
      <w:del w:id="3072" w:author="Edward Lee" w:date="2017-10-16T16:23:00Z">
        <w:r>
          <w:rPr>
            <w:rFonts w:hint="eastAsia"/>
            <w:color w:val="FF0000"/>
          </w:rPr>
          <w:delText>低字节在前，高字节在后</w:delText>
        </w:r>
      </w:del>
      <w:del w:id="3073"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75" w:author="Edward Lee" w:date="2017-10-16T16:23:00Z"/>
        </w:rPr>
        <w:pPrChange w:id="3074" w:author="Edward Lee" w:date="2017-10-16T16:47:00Z">
          <w:pPr>
            <w:ind w:left="2835" w:leftChars="878" w:hanging="991" w:hangingChars="472"/>
          </w:pPr>
        </w:pPrChange>
      </w:pPr>
      <w:del w:id="3076" w:author="Edward Lee" w:date="2017-10-16T16:23:00Z">
        <w:r>
          <w:rPr>
            <w:i/>
            <w:color w:val="5850EE"/>
            <w:u w:val="single"/>
          </w:rPr>
          <w:delText>32 31 38 2E 31 37 2E 31 35 37 2E 32 31 34 00 00 00 00 00 00 00 00 00 00 00 00 00 00 00 00 00 00</w:delText>
        </w:r>
      </w:del>
      <w:del w:id="3077" w:author="Edward Lee" w:date="2017-10-16T16:23:00Z">
        <w:r>
          <w:rPr>
            <w:i/>
            <w:color w:val="5850EE"/>
          </w:rPr>
          <w:delText xml:space="preserve"> </w:delText>
        </w:r>
      </w:del>
      <w:del w:id="3078" w:author="Edward Lee" w:date="2017-10-16T16:23:00Z">
        <w:r>
          <w:rPr>
            <w:rFonts w:hint="eastAsia"/>
          </w:rPr>
          <w:delText xml:space="preserve"> : 14. 帧中第73个字节开始，GPRS服务器1的IP，“</w:delText>
        </w:r>
      </w:del>
      <w:del w:id="3079" w:author="Edward Lee" w:date="2017-10-16T16:23:00Z">
        <w:r>
          <w:rPr/>
          <w:delText>218.17.157.214</w:delText>
        </w:r>
      </w:del>
      <w:del w:id="3080" w:author="Edward Lee" w:date="2017-10-16T16:23:00Z">
        <w:r>
          <w:rPr>
            <w:rFonts w:hint="eastAsia"/>
          </w:rPr>
          <w:delText>”，平台IP（均衡服务器地址）</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82" w:author="Edward Lee" w:date="2017-10-16T16:23:00Z"/>
        </w:rPr>
        <w:pPrChange w:id="3081" w:author="Edward Lee" w:date="2017-10-16T16:47:00Z">
          <w:pPr>
            <w:ind w:left="2835" w:leftChars="878" w:hanging="991" w:hangingChars="472"/>
          </w:pPr>
        </w:pPrChange>
      </w:pPr>
      <w:del w:id="3083" w:author="Edward Lee" w:date="2017-10-16T16:23:00Z">
        <w:r>
          <w:rPr>
            <w:i/>
            <w:color w:val="00B050"/>
          </w:rPr>
          <w:delText>F8 11</w:delText>
        </w:r>
      </w:del>
      <w:del w:id="3084" w:author="Edward Lee" w:date="2017-10-16T16:23:00Z">
        <w:r>
          <w:rPr>
            <w:rFonts w:hint="eastAsia"/>
          </w:rPr>
          <w:delText xml:space="preserve">       : 15. 帧中第105个字节开始，GPRS服务器1的端口, 0x11F8即</w:delText>
        </w:r>
      </w:del>
      <w:del w:id="3085" w:author="Edward Lee" w:date="2017-10-16T16:23:00Z">
        <w:r>
          <w:rPr/>
          <w:delText>4</w:delText>
        </w:r>
      </w:del>
      <w:del w:id="3086" w:author="Edward Lee" w:date="2017-10-16T16:23:00Z">
        <w:r>
          <w:rPr>
            <w:rFonts w:hint="eastAsia"/>
          </w:rPr>
          <w:delText>6</w:delText>
        </w:r>
      </w:del>
      <w:del w:id="3087" w:author="Edward Lee" w:date="2017-10-16T16:23:00Z">
        <w:r>
          <w:rPr/>
          <w:delText>00</w:delText>
        </w:r>
      </w:del>
      <w:del w:id="3088" w:author="Edward Lee" w:date="2017-10-16T16:23:00Z">
        <w:r>
          <w:rPr>
            <w:rFonts w:hint="eastAsia"/>
          </w:rPr>
          <w:delText xml:space="preserve"> （</w:delText>
        </w:r>
      </w:del>
      <w:del w:id="3089" w:author="Edward Lee" w:date="2017-10-16T16:23:00Z">
        <w:r>
          <w:rPr>
            <w:rFonts w:hint="eastAsia"/>
            <w:color w:val="FF0000"/>
          </w:rPr>
          <w:delText>低字节在前，高字节在后</w:delText>
        </w:r>
      </w:del>
      <w:del w:id="3090" w:author="Edward Lee" w:date="2017-10-16T16:23:00Z">
        <w:r>
          <w:rPr>
            <w:rFonts w:hint="eastAsia"/>
          </w:rPr>
          <w:delText>），平台端口</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92" w:author="Edward Lee" w:date="2017-10-16T16:23:00Z"/>
        </w:rPr>
        <w:pPrChange w:id="3091" w:author="Edward Lee" w:date="2017-10-16T16:47:00Z">
          <w:pPr>
            <w:ind w:left="2835" w:leftChars="878" w:hanging="991" w:hangingChars="472"/>
          </w:pPr>
        </w:pPrChange>
      </w:pPr>
      <w:del w:id="3093" w:author="Edward Lee" w:date="2017-10-16T16:23:00Z">
        <w:r>
          <w:rPr>
            <w:i/>
            <w:color w:val="E36C09" w:themeColor="accent6" w:themeShade="BF"/>
            <w:u w:val="single"/>
          </w:rPr>
          <w:delText>32 31 38 2E 31 37 2E 31 35 37 2E 32 31 34 00 00 00 00 00 00 00 00 00 00 00 00 00 00 00 00 00 00</w:delText>
        </w:r>
      </w:del>
      <w:del w:id="3094" w:author="Edward Lee" w:date="2017-10-16T16:23:00Z">
        <w:r>
          <w:rPr>
            <w:rFonts w:hint="eastAsia"/>
            <w:i/>
            <w:color w:val="E36C09" w:themeColor="accent6" w:themeShade="BF"/>
          </w:rPr>
          <w:delText xml:space="preserve"> </w:delText>
        </w:r>
      </w:del>
      <w:del w:id="3095" w:author="Edward Lee" w:date="2017-10-16T16:23:00Z">
        <w:r>
          <w:rPr>
            <w:rFonts w:hint="eastAsia"/>
          </w:rPr>
          <w:delText>：16. 帧中第107个字节开始，LAN 服务器1的IP, “</w:delText>
        </w:r>
      </w:del>
      <w:del w:id="3096" w:author="Edward Lee" w:date="2017-10-16T16:23:00Z">
        <w:r>
          <w:rPr/>
          <w:delText>218.17.157.214</w:delText>
        </w:r>
      </w:del>
      <w:del w:id="3097" w:author="Edward Lee" w:date="2017-10-16T16:23:00Z">
        <w:r>
          <w:rPr>
            <w:rFonts w:hint="eastAsia"/>
          </w:rPr>
          <w:delText xml:space="preserve">”，平台IP（均衡服务器地址 </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099" w:author="Edward Lee" w:date="2017-10-16T16:23:00Z"/>
        </w:rPr>
        <w:pPrChange w:id="3098" w:author="Edward Lee" w:date="2017-10-16T16:47:00Z">
          <w:pPr>
            <w:ind w:left="2835" w:leftChars="878" w:hanging="991" w:hangingChars="472"/>
          </w:pPr>
        </w:pPrChange>
      </w:pPr>
      <w:del w:id="3100" w:author="Edward Lee" w:date="2017-10-16T16:23:00Z">
        <w:r>
          <w:rPr>
            <w:i/>
            <w:color w:val="00B050"/>
          </w:rPr>
          <w:delText>F8 11</w:delText>
        </w:r>
      </w:del>
      <w:del w:id="3101" w:author="Edward Lee" w:date="2017-10-16T16:23:00Z">
        <w:r>
          <w:rPr>
            <w:rFonts w:hint="eastAsia"/>
          </w:rPr>
          <w:delText xml:space="preserve">      : 17. 帧中第139个字节开始，LAN服务器1的端口, 0x11F8,即4600（</w:delText>
        </w:r>
      </w:del>
      <w:del w:id="3102" w:author="Edward Lee" w:date="2017-10-16T16:23:00Z">
        <w:r>
          <w:rPr>
            <w:rFonts w:hint="eastAsia"/>
            <w:color w:val="FF0000"/>
          </w:rPr>
          <w:delText>低字节在前，高字节在后</w:delText>
        </w:r>
      </w:del>
      <w:del w:id="3103"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05" w:author="Edward Lee" w:date="2017-10-16T16:23:00Z"/>
        </w:rPr>
        <w:pPrChange w:id="3104" w:author="Edward Lee" w:date="2017-10-16T16:47:00Z">
          <w:pPr>
            <w:ind w:left="2835" w:leftChars="878" w:hanging="991" w:hangingChars="472"/>
          </w:pPr>
        </w:pPrChange>
      </w:pPr>
      <w:del w:id="3106" w:author="Edward Lee" w:date="2017-10-16T16:23:00Z">
        <w:r>
          <w:rPr>
            <w:i/>
            <w:color w:val="948A54" w:themeColor="background2" w:themeShade="80"/>
            <w:u w:val="single"/>
          </w:rPr>
          <w:delText>00 2E 12 3C 00 25</w:delText>
        </w:r>
      </w:del>
      <w:del w:id="3107" w:author="Edward Lee" w:date="2017-10-16T16:23:00Z">
        <w:r>
          <w:rPr>
            <w:rFonts w:hint="eastAsia"/>
            <w:color w:val="948A54" w:themeColor="background2" w:themeShade="80"/>
          </w:rPr>
          <w:delText xml:space="preserve"> </w:delText>
        </w:r>
      </w:del>
      <w:del w:id="3108" w:author="Edward Lee" w:date="2017-10-16T16:23:00Z">
        <w:r>
          <w:rPr>
            <w:rFonts w:hint="eastAsia"/>
          </w:rPr>
          <w:delText>: 18. 帧中第141个字节开始，LAN本地MAC地址</w:delText>
        </w:r>
      </w:del>
      <w:del w:id="3109" w:author="Edward Lee" w:date="2017-10-16T16:23:00Z">
        <w:r>
          <w:rPr/>
          <w:delText>00-</w:delText>
        </w:r>
      </w:del>
      <w:del w:id="3110" w:author="Edward Lee" w:date="2017-10-16T16:23:00Z">
        <w:r>
          <w:rPr>
            <w:rFonts w:hint="eastAsia"/>
          </w:rPr>
          <w:delText>2E</w:delText>
        </w:r>
      </w:del>
      <w:del w:id="3111" w:author="Edward Lee" w:date="2017-10-16T16:23:00Z">
        <w:r>
          <w:rPr/>
          <w:delText>-</w:delText>
        </w:r>
      </w:del>
      <w:del w:id="3112" w:author="Edward Lee" w:date="2017-10-16T16:23:00Z">
        <w:r>
          <w:rPr>
            <w:rFonts w:hint="eastAsia"/>
          </w:rPr>
          <w:delText>12</w:delText>
        </w:r>
      </w:del>
      <w:del w:id="3113" w:author="Edward Lee" w:date="2017-10-16T16:23:00Z">
        <w:r>
          <w:rPr/>
          <w:delText>-</w:delText>
        </w:r>
      </w:del>
      <w:del w:id="3114" w:author="Edward Lee" w:date="2017-10-16T16:23:00Z">
        <w:r>
          <w:rPr>
            <w:rFonts w:hint="eastAsia"/>
          </w:rPr>
          <w:delText>3C</w:delText>
        </w:r>
      </w:del>
      <w:del w:id="3115" w:author="Edward Lee" w:date="2017-10-16T16:23:00Z">
        <w:r>
          <w:rPr/>
          <w:delText>-00-</w:delText>
        </w:r>
      </w:del>
      <w:del w:id="3116" w:author="Edward Lee" w:date="2017-10-16T16:23:00Z">
        <w:r>
          <w:rPr>
            <w:rFonts w:hint="eastAsia"/>
          </w:rPr>
          <w:delText>25</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18" w:author="Edward Lee" w:date="2017-10-16T16:23:00Z"/>
        </w:rPr>
        <w:pPrChange w:id="3117" w:author="Edward Lee" w:date="2017-10-16T16:47:00Z">
          <w:pPr>
            <w:ind w:left="2835" w:leftChars="878" w:hanging="991" w:hangingChars="472"/>
          </w:pPr>
        </w:pPrChange>
      </w:pPr>
      <w:del w:id="3119" w:author="Edward Lee" w:date="2017-10-16T16:23:00Z">
        <w:r>
          <w:rPr>
            <w:i/>
            <w:color w:val="00B0F0"/>
            <w:u w:val="single"/>
          </w:rPr>
          <w:delText>00 00 00 00 00 00 00 00 00 00 00 00 00 00 00 00 00 00 00 00 00 00 00 00 00 00 00 00</w:delText>
        </w:r>
      </w:del>
      <w:del w:id="3120" w:author="Edward Lee" w:date="2017-10-16T16:23:00Z">
        <w:r>
          <w:rPr>
            <w:i/>
          </w:rPr>
          <w:delText xml:space="preserve"> </w:delText>
        </w:r>
      </w:del>
      <w:del w:id="3121" w:author="Edward Lee" w:date="2017-10-16T16:23:00Z">
        <w:r>
          <w:rPr>
            <w:rFonts w:hint="eastAsia"/>
          </w:rPr>
          <w:delText xml:space="preserve"> :  19. 帧中第147个字节开始，保留</w:delText>
        </w:r>
      </w:del>
      <w:ins w:id="3122" w:author="asus" w:date="2017-10-06T17:56:00Z">
        <w:del w:id="3123" w:author="Edward Lee" w:date="2017-10-16T16:23:00Z">
          <w:r>
            <w:rPr>
              <w:rFonts w:hint="eastAsia"/>
            </w:rPr>
            <w:delText>reserved</w:delText>
          </w:r>
        </w:del>
      </w:ins>
      <w:del w:id="3124" w:author="Edward Lee" w:date="2017-10-16T16:23:00Z">
        <w:r>
          <w:rPr>
            <w:rFonts w:hint="eastAsia"/>
          </w:rPr>
          <w:delText>3</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26" w:author="Edward Lee" w:date="2017-10-16T16:23:00Z"/>
        </w:rPr>
        <w:pPrChange w:id="3125" w:author="Edward Lee" w:date="2017-10-16T16:47:00Z">
          <w:pPr>
            <w:ind w:left="2835" w:leftChars="878" w:hanging="991" w:hangingChars="472"/>
          </w:pPr>
        </w:pPrChange>
      </w:pPr>
      <w:del w:id="3127" w:author="Edward Lee" w:date="2017-10-16T16:23:00Z">
        <w:r>
          <w:rPr>
            <w:i/>
            <w:color w:val="548DD4" w:themeColor="text2" w:themeTint="99"/>
          </w:rPr>
          <w:delText>01 06 01 06 01 06 FF FF</w:delText>
        </w:r>
      </w:del>
      <w:del w:id="3128" w:author="Edward Lee" w:date="2017-10-16T16:23:00Z">
        <w:r>
          <w:rPr>
            <w:rFonts w:hint="eastAsia"/>
          </w:rPr>
          <w:delText xml:space="preserve">  : 20. 帧中第175个字节开始，天线固件版本，分别对应1～4号天线的固件版本,每个天线版本占2个字节，为FF FF时，表示读取改天线版本失败。即1～4号天线固件版本为：V1.6, V1.6, V1.6,无（4号天线读取失败，可能是4号通道没有接天线）</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30" w:author="Edward Lee" w:date="2017-10-16T16:23:00Z"/>
        </w:rPr>
        <w:pPrChange w:id="3129" w:author="Edward Lee" w:date="2017-10-16T16:47:00Z">
          <w:pPr>
            <w:ind w:left="2835" w:leftChars="878" w:hanging="991" w:hangingChars="472"/>
          </w:pPr>
        </w:pPrChange>
      </w:pPr>
      <w:del w:id="3131" w:author="Edward Lee" w:date="2017-10-16T16:23:00Z">
        <w:r>
          <w:rPr>
            <w:rFonts w:hint="eastAsia"/>
            <w:i/>
            <w:color w:val="00CC00"/>
          </w:rPr>
          <w:delText>10</w:delText>
        </w:r>
      </w:del>
      <w:del w:id="3132" w:author="Edward Lee" w:date="2017-10-16T16:23:00Z">
        <w:r>
          <w:rPr>
            <w:i/>
          </w:rPr>
          <w:delText xml:space="preserve"> </w:delText>
        </w:r>
      </w:del>
      <w:del w:id="3133" w:author="Edward Lee" w:date="2017-10-16T16:23:00Z">
        <w:r>
          <w:rPr>
            <w:rFonts w:hint="eastAsia"/>
          </w:rPr>
          <w:delText xml:space="preserve">       : 21. 帧中第183个字节，GPRS信号强度0x10(16)</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35" w:author="Edward Lee" w:date="2017-10-16T16:23:00Z"/>
        </w:rPr>
        <w:pPrChange w:id="3134" w:author="Edward Lee" w:date="2017-10-16T16:47:00Z">
          <w:pPr>
            <w:ind w:left="2835" w:leftChars="878" w:hanging="991" w:hangingChars="472"/>
          </w:pPr>
        </w:pPrChange>
      </w:pPr>
      <w:del w:id="3136" w:author="Edward Lee" w:date="2017-10-16T16:23:00Z">
        <w:r>
          <w:rPr>
            <w:i/>
            <w:color w:val="E955C2"/>
            <w:u w:val="single"/>
          </w:rPr>
          <w:delText>4D 52 37 39 30 31 2D 30 30 33 43 30 30 32 35 00</w:delText>
        </w:r>
      </w:del>
      <w:del w:id="3137" w:author="Edward Lee" w:date="2017-10-16T16:23:00Z">
        <w:r>
          <w:rPr>
            <w:rFonts w:hint="eastAsia"/>
          </w:rPr>
          <w:delText>: 22. 帧中第184个字节开始，设备编号“</w:delText>
        </w:r>
      </w:del>
      <w:del w:id="3138" w:author="Edward Lee" w:date="2017-10-16T16:23:00Z">
        <w:r>
          <w:rPr>
            <w:rFonts w:ascii="Calibri" w:hAnsi="Calibri" w:cs="Calibri"/>
            <w:i/>
            <w:iCs/>
            <w:color w:val="E955C2"/>
            <w:kern w:val="0"/>
            <w:szCs w:val="21"/>
            <w:u w:val="single"/>
            <w:lang w:val="zh-CN"/>
          </w:rPr>
          <w:delText>MR7901-003C0025</w:delText>
        </w:r>
      </w:del>
      <w:del w:id="3139"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41" w:author="Edward Lee" w:date="2017-10-16T16:23:00Z"/>
        </w:rPr>
        <w:pPrChange w:id="3140" w:author="Edward Lee" w:date="2017-10-16T16:47:00Z">
          <w:pPr>
            <w:ind w:left="2835" w:leftChars="878" w:hanging="991" w:hangingChars="472"/>
          </w:pPr>
        </w:pPrChange>
      </w:pPr>
      <w:del w:id="3142" w:author="Edward Lee" w:date="2017-10-16T16:23:00Z">
        <w:r>
          <w:rPr>
            <w:i/>
            <w:color w:val="76923C" w:themeColor="accent3" w:themeShade="BF"/>
          </w:rPr>
          <w:delText>A8 A8 A8 A8</w:delText>
        </w:r>
      </w:del>
      <w:del w:id="3143" w:author="Edward Lee" w:date="2017-10-16T16:23:00Z">
        <w:r>
          <w:rPr>
            <w:rFonts w:hint="eastAsia"/>
          </w:rPr>
          <w:delText xml:space="preserve"> : 23. 帧中第200个字节开始，天线1,2,3,4的rssi过滤门限，即分别是-88dBm, -88dBm, -88dBm, -88dBm</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45" w:author="Edward Lee" w:date="2017-10-16T16:23:00Z"/>
        </w:rPr>
        <w:pPrChange w:id="3144" w:author="Edward Lee" w:date="2017-10-16T16:47:00Z">
          <w:pPr>
            <w:ind w:left="2835" w:leftChars="878" w:hanging="991" w:hangingChars="472"/>
          </w:pPr>
        </w:pPrChange>
      </w:pPr>
      <w:del w:id="3146" w:author="Edward Lee" w:date="2017-10-16T16:23:00Z">
        <w:r>
          <w:rPr>
            <w:i/>
            <w:color w:val="5850EE"/>
          </w:rPr>
          <w:delText>1F 1F 1F 1F</w:delText>
        </w:r>
      </w:del>
      <w:del w:id="3147" w:author="Edward Lee" w:date="2017-10-16T16:23:00Z">
        <w:r>
          <w:rPr>
            <w:rFonts w:hint="eastAsia"/>
          </w:rPr>
          <w:delText xml:space="preserve"> : 24. 帧中第204个字节开始，天线1,2,3,4的gain，即分别是31dBm, 31dBm,31dBm,31dBm</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49" w:author="Edward Lee" w:date="2017-10-16T16:23:00Z"/>
        </w:rPr>
        <w:pPrChange w:id="3148" w:author="Edward Lee" w:date="2017-10-16T16:47:00Z">
          <w:pPr>
            <w:ind w:left="2835" w:leftChars="878" w:hanging="991" w:hangingChars="472"/>
          </w:pPr>
        </w:pPrChange>
      </w:pPr>
      <w:del w:id="3150" w:author="Edward Lee" w:date="2017-10-16T16:23:00Z">
        <w:r>
          <w:rPr>
            <w:i/>
            <w:color w:val="FF0000"/>
          </w:rPr>
          <w:delText>00</w:delText>
        </w:r>
      </w:del>
      <w:del w:id="3151" w:author="Edward Lee" w:date="2017-10-16T16:23:00Z">
        <w:r>
          <w:rPr>
            <w:rFonts w:hint="eastAsia"/>
          </w:rPr>
          <w:delText xml:space="preserve">        : 25. 帧中第208个字节，蓝牙输出标签标识，0x00不输出标签, 0x01输出标签</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53" w:author="Edward Lee" w:date="2017-10-16T16:23:00Z"/>
        </w:rPr>
        <w:pPrChange w:id="3152" w:author="Edward Lee" w:date="2017-10-16T16:47:00Z">
          <w:pPr>
            <w:ind w:left="2835" w:leftChars="878" w:hanging="991" w:hangingChars="472"/>
          </w:pPr>
        </w:pPrChange>
      </w:pPr>
      <w:del w:id="3154" w:author="Edward Lee" w:date="2017-10-16T16:23:00Z">
        <w:r>
          <w:rPr>
            <w:i/>
            <w:color w:val="00B050"/>
          </w:rPr>
          <w:delText>A1</w:delText>
        </w:r>
      </w:del>
      <w:del w:id="3155" w:author="Edward Lee" w:date="2017-10-16T16:23:00Z">
        <w:r>
          <w:rPr>
            <w:rFonts w:hint="eastAsia"/>
          </w:rPr>
          <w:delText xml:space="preserve"> </w:delText>
        </w:r>
      </w:del>
      <w:del w:id="3156" w:author="Edward Lee" w:date="2017-10-16T16:23:00Z">
        <w:r>
          <w:rPr>
            <w:rFonts w:hint="eastAsia"/>
          </w:rPr>
          <w:tab/>
        </w:r>
      </w:del>
      <w:del w:id="3157" w:author="Edward Lee" w:date="2017-10-16T16:23:00Z">
        <w:r>
          <w:rPr>
            <w:rFonts w:hint="eastAsia"/>
          </w:rPr>
          <w:delText>: 26. 帧中第209个字节，通信连接状态，0xA1: 设备通过GPRS与平台已经建立通信连接（如果是0xA2 : 设备与平台通过LAN建立通信连接， 0xA3:设备与平台通过GPRS、LAN这两种通信连接）</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3159" w:author="Edward Lee" w:date="2017-10-16T16:23:00Z"/>
        </w:rPr>
        <w:pPrChange w:id="3158" w:author="Edward Lee" w:date="2017-10-16T16:47:00Z">
          <w:pPr>
            <w:ind w:left="2835" w:leftChars="878" w:hanging="991" w:hangingChars="472"/>
          </w:pPr>
        </w:pPrChange>
      </w:pPr>
      <w:del w:id="3160" w:author="Edward Lee" w:date="2017-10-16T16:23:00Z">
        <w:r>
          <w:rPr>
            <w:i/>
            <w:color w:val="548DD4" w:themeColor="text2" w:themeTint="99"/>
          </w:rPr>
          <w:delText>00 00 00</w:delText>
        </w:r>
      </w:del>
      <w:del w:id="3161" w:author="Edward Lee" w:date="2017-10-16T16:23:00Z">
        <w:r>
          <w:rPr>
            <w:rFonts w:hint="eastAsia"/>
            <w:i/>
            <w:color w:val="548DD4" w:themeColor="text2" w:themeTint="99"/>
          </w:rPr>
          <w:delText xml:space="preserve"> 00</w:delText>
        </w:r>
      </w:del>
      <w:del w:id="3162" w:author="Edward Lee" w:date="2017-10-16T16:23:00Z">
        <w:r>
          <w:rPr>
            <w:rFonts w:hint="eastAsia"/>
            <w:i/>
            <w:color w:val="76923C" w:themeColor="accent3" w:themeShade="BF"/>
          </w:rPr>
          <w:delText xml:space="preserve">: </w:delText>
        </w:r>
      </w:del>
      <w:del w:id="3163" w:author="Edward Lee" w:date="2017-10-16T16:23:00Z">
        <w:r>
          <w:rPr>
            <w:rFonts w:hint="eastAsia"/>
          </w:rPr>
          <w:delText>27. 帧中第210个字节开始，保留</w:delText>
        </w:r>
      </w:del>
      <w:ins w:id="3164" w:author="asus" w:date="2017-10-06T17:56:00Z">
        <w:del w:id="3165" w:author="Edward Lee" w:date="2017-10-16T16:23:00Z">
          <w:r>
            <w:rPr>
              <w:rFonts w:hint="eastAsia"/>
            </w:rPr>
            <w:delText>reserved</w:delText>
          </w:r>
        </w:del>
      </w:ins>
      <w:del w:id="3166" w:author="Edward Lee" w:date="2017-10-16T16:23:00Z">
        <w:r>
          <w:rPr>
            <w:rFonts w:hint="eastAsia"/>
          </w:rPr>
          <w:delText>4</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168" w:author="Edward Lee" w:date="2017-10-16T16:23:00Z"/>
          <w:rFonts w:ascii="宋体" w:hAnsi="宋体" w:eastAsia="宋体"/>
          <w:b/>
          <w:shd w:val="clear" w:color="auto" w:fill="C2D69B" w:themeFill="accent3" w:themeFillTint="99"/>
        </w:rPr>
        <w:pPrChange w:id="3167" w:author="Edward Lee" w:date="2017-10-16T16:47:00Z">
          <w:pPr>
            <w:ind w:left="2977" w:leftChars="200" w:hanging="2557"/>
          </w:pPr>
        </w:pPrChange>
      </w:pPr>
      <w:del w:id="3169" w:author="Edward Lee" w:date="2017-10-16T16:23:00Z">
        <w:r>
          <w:rPr>
            <w:rFonts w:hint="eastAsia" w:ascii="宋体" w:hAnsi="宋体" w:eastAsia="宋体"/>
            <w:b/>
            <w:shd w:val="clear" w:color="auto" w:fill="FFFFFF" w:themeFill="background1"/>
          </w:rPr>
          <w:delText>校验</w:delText>
        </w:r>
      </w:del>
      <w:ins w:id="3170" w:author="asus" w:date="2017-10-06T17:45:00Z">
        <w:del w:id="3171" w:author="Edward Lee" w:date="2017-10-16T16:23:00Z">
          <w:r>
            <w:rPr>
              <w:rFonts w:hint="eastAsia" w:ascii="宋体" w:hAnsi="宋体" w:eastAsia="宋体"/>
              <w:b/>
              <w:shd w:val="clear" w:color="auto" w:fill="FFFFFF" w:themeFill="background1"/>
            </w:rPr>
            <w:delText>Check</w:delText>
          </w:r>
        </w:del>
      </w:ins>
    </w:p>
    <w:p>
      <w:pPr>
        <w:widowControl/>
        <w:numPr>
          <w:ilvl w:val="0"/>
          <w:numId w:val="9"/>
        </w:numPr>
        <w:tabs>
          <w:tab w:val="center" w:pos="4201"/>
          <w:tab w:val="right" w:leader="dot" w:pos="9298"/>
        </w:tabs>
        <w:autoSpaceDE w:val="0"/>
        <w:autoSpaceDN w:val="0"/>
        <w:spacing w:beforeLines="100" w:line="360" w:lineRule="auto"/>
        <w:ind w:hanging="360"/>
        <w:outlineLvl w:val="3"/>
        <w:rPr>
          <w:del w:id="3173" w:author="Edward Lee" w:date="2017-10-16T16:23:00Z"/>
          <w:rFonts w:ascii="宋体" w:hAnsi="宋体" w:eastAsia="宋体"/>
        </w:rPr>
        <w:pPrChange w:id="3172" w:author="Edward Lee" w:date="2017-10-16T16:47:00Z">
          <w:pPr>
            <w:ind w:firstLine="420"/>
          </w:pPr>
        </w:pPrChange>
      </w:pPr>
      <w:del w:id="3174" w:author="Edward Lee" w:date="2017-10-16T16:23:00Z">
        <w:r>
          <w:rPr>
            <w:rFonts w:hint="eastAsia" w:ascii="宋体" w:hAnsi="宋体" w:eastAsia="宋体"/>
          </w:rPr>
          <w:delText>crc16</w:delText>
        </w:r>
      </w:del>
      <w:del w:id="3175" w:author="Edward Lee" w:date="2017-10-16T16:23:00Z">
        <w:r>
          <w:rPr>
            <w:rFonts w:hint="eastAsia" w:ascii="宋体" w:hAnsi="宋体" w:eastAsia="宋体"/>
          </w:rPr>
          <w:tab/>
        </w:r>
      </w:del>
      <w:del w:id="3176" w:author="Edward Lee" w:date="2017-10-16T16:23:00Z">
        <w:r>
          <w:rPr>
            <w:rFonts w:hint="eastAsia" w:ascii="宋体" w:hAnsi="宋体" w:eastAsia="宋体"/>
          </w:rPr>
          <w:tab/>
        </w:r>
      </w:del>
      <w:del w:id="3177" w:author="Edward Lee" w:date="2017-10-16T16:23:00Z">
        <w:r>
          <w:rPr>
            <w:rFonts w:hint="eastAsia" w:ascii="宋体" w:hAnsi="宋体" w:eastAsia="宋体"/>
          </w:rPr>
          <w:delText xml:space="preserve">      :  0</w:delText>
        </w:r>
      </w:del>
      <w:del w:id="3178" w:author="Edward Lee" w:date="2017-10-16T16:23:00Z">
        <w:r>
          <w:rPr>
            <w:rFonts w:hint="eastAsia"/>
          </w:rPr>
          <w:delText>x5C66</w:delText>
        </w:r>
      </w:del>
      <w:del w:id="3179" w:author="Edward Lee" w:date="2017-10-16T16:23:00Z">
        <w:r>
          <w:rPr>
            <w:rFonts w:hint="eastAsia" w:ascii="宋体" w:hAnsi="宋体" w:eastAsia="宋体"/>
          </w:rPr>
          <w:delText xml:space="preserve"> </w:delText>
        </w:r>
      </w:del>
    </w:p>
    <w:p>
      <w:pPr>
        <w:pStyle w:val="36"/>
        <w:numPr>
          <w:ilvl w:val="0"/>
          <w:numId w:val="9"/>
        </w:numPr>
        <w:spacing w:beforeLines="100" w:line="360" w:lineRule="auto"/>
        <w:ind w:left="360" w:hanging="360" w:firstLineChars="0"/>
        <w:outlineLvl w:val="3"/>
        <w:rPr>
          <w:del w:id="3180" w:author="Edward Lee" w:date="2017-10-16T16:23:00Z"/>
          <w:rFonts w:hAnsi="宋体"/>
          <w:b/>
        </w:rPr>
      </w:pPr>
      <w:del w:id="3181" w:author="Edward Lee" w:date="2017-10-16T16:23:00Z">
        <w:r>
          <w:rPr>
            <w:rFonts w:hint="eastAsia" w:hAnsi="宋体"/>
            <w:b/>
          </w:rPr>
          <w:delText xml:space="preserve">上报设备状态  </w:delText>
        </w:r>
      </w:del>
      <w:del w:id="3182" w:author="Edward Lee" w:date="2017-10-16T16:23:00Z">
        <w:r>
          <w:rPr>
            <w:rFonts w:hint="eastAsia"/>
            <w:b/>
            <w:szCs w:val="18"/>
          </w:rPr>
          <w:delText>0x11</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3184" w:author="Edward Lee" w:date="2017-10-16T16:23:00Z"/>
          <w:szCs w:val="18"/>
        </w:rPr>
        <w:pPrChange w:id="3183" w:author="Edward Lee" w:date="2017-10-16T16:47:00Z">
          <w:pPr>
            <w:ind w:firstLine="360"/>
          </w:pPr>
        </w:pPrChange>
      </w:pPr>
      <w:del w:id="3185" w:author="Edward Lee" w:date="2017-10-16T16:23:00Z">
        <w:r>
          <w:rPr>
            <w:rFonts w:hint="eastAsia"/>
            <w:szCs w:val="18"/>
          </w:rPr>
          <w:delText>用于获取设备当前工作状态。</w:delText>
        </w:r>
      </w:del>
    </w:p>
    <w:p>
      <w:pPr>
        <w:pStyle w:val="36"/>
        <w:numPr>
          <w:ilvl w:val="0"/>
          <w:numId w:val="9"/>
        </w:numPr>
        <w:spacing w:beforeLines="100" w:line="360" w:lineRule="auto"/>
        <w:ind w:firstLine="422"/>
        <w:outlineLvl w:val="3"/>
        <w:rPr>
          <w:del w:id="3187" w:author="Edward Lee" w:date="2017-10-16T16:23:00Z"/>
          <w:rFonts w:hAnsi="宋体"/>
        </w:rPr>
        <w:pPrChange w:id="3186" w:author="Edward Lee" w:date="2017-10-16T16:47:00Z">
          <w:pPr>
            <w:pStyle w:val="36"/>
            <w:spacing w:line="360" w:lineRule="auto"/>
            <w:ind w:firstLine="422"/>
          </w:pPr>
        </w:pPrChange>
      </w:pPr>
      <w:del w:id="3188" w:author="Edward Lee" w:date="2017-10-16T16:23:00Z">
        <w:r>
          <w:rPr>
            <w:rFonts w:hint="eastAsia" w:hAnsi="宋体"/>
            <w:b/>
          </w:rPr>
          <w:delText>报文体</w:delText>
        </w:r>
      </w:del>
      <w:del w:id="3189" w:author="Edward Lee" w:date="2017-10-16T16:23:00Z">
        <w:r>
          <w:rPr>
            <w:rFonts w:hint="eastAsia" w:hAnsi="宋体"/>
          </w:rPr>
          <w:delText>：如下表</w:delText>
        </w:r>
      </w:del>
      <w:ins w:id="3190" w:author="asus" w:date="2017-10-06T17:34:00Z">
        <w:del w:id="3191" w:author="Edward Lee" w:date="2017-10-16T16:23:00Z">
          <w:r>
            <w:rPr>
              <w:rFonts w:hint="eastAsia" w:hAnsi="宋体"/>
            </w:rPr>
            <w:delText>As shown in the table below</w:delText>
          </w:r>
        </w:del>
      </w:ins>
    </w:p>
    <w:tbl>
      <w:tblPr>
        <w:tblStyle w:val="21"/>
        <w:tblW w:w="8561"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2385"/>
        <w:gridCol w:w="1015"/>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192" w:author="Edward Lee" w:date="2017-10-16T16:23:00Z"/>
        </w:trPr>
        <w:tc>
          <w:tcPr>
            <w:tcW w:w="712"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3194" w:author="Edward Lee" w:date="2017-10-16T16:23:00Z"/>
                <w:rFonts w:hAnsiTheme="minorHAnsi" w:eastAsiaTheme="minorEastAsia" w:cstheme="minorBidi"/>
                <w:b/>
                <w:kern w:val="2"/>
                <w:szCs w:val="18"/>
              </w:rPr>
              <w:pPrChange w:id="3193" w:author="Edward Lee" w:date="2017-10-16T16:47:00Z">
                <w:pPr>
                  <w:pStyle w:val="36"/>
                  <w:widowControl w:val="0"/>
                  <w:ind w:firstLine="0" w:firstLineChars="0"/>
                  <w:jc w:val="center"/>
                </w:pPr>
              </w:pPrChange>
            </w:pPr>
            <w:del w:id="3195" w:author="Edward Lee" w:date="2017-10-16T16:23:00Z">
              <w:r>
                <w:rPr>
                  <w:rFonts w:hint="eastAsia"/>
                  <w:b/>
                  <w:szCs w:val="18"/>
                </w:rPr>
                <w:delText>序号</w:delText>
              </w:r>
            </w:del>
          </w:p>
        </w:tc>
        <w:tc>
          <w:tcPr>
            <w:tcW w:w="2385"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3197" w:author="Edward Lee" w:date="2017-10-16T16:23:00Z"/>
                <w:rFonts w:hAnsiTheme="minorHAnsi" w:eastAsiaTheme="minorEastAsia" w:cstheme="minorBidi"/>
                <w:b/>
                <w:kern w:val="2"/>
                <w:szCs w:val="18"/>
              </w:rPr>
              <w:pPrChange w:id="3196" w:author="Edward Lee" w:date="2017-10-16T16:47:00Z">
                <w:pPr>
                  <w:pStyle w:val="36"/>
                  <w:widowControl w:val="0"/>
                  <w:ind w:firstLine="0" w:firstLineChars="0"/>
                  <w:jc w:val="center"/>
                </w:pPr>
              </w:pPrChange>
            </w:pPr>
            <w:del w:id="3198" w:author="Edward Lee" w:date="2017-10-16T16:23:00Z">
              <w:r>
                <w:rPr>
                  <w:rFonts w:hint="eastAsia"/>
                  <w:b/>
                  <w:szCs w:val="18"/>
                </w:rPr>
                <w:delText>数据段</w:delText>
              </w:r>
            </w:del>
            <w:ins w:id="3199" w:author="asus" w:date="2017-10-06T17:35:00Z">
              <w:del w:id="3200" w:author="Edward Lee" w:date="2017-10-16T16:23:00Z">
                <w:r>
                  <w:rPr>
                    <w:rFonts w:hint="eastAsia"/>
                    <w:b/>
                    <w:szCs w:val="18"/>
                  </w:rPr>
                  <w:delText>Data segment</w:delText>
                </w:r>
              </w:del>
            </w:ins>
          </w:p>
        </w:tc>
        <w:tc>
          <w:tcPr>
            <w:tcW w:w="1015"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3202" w:author="Edward Lee" w:date="2017-10-16T16:23:00Z"/>
                <w:rFonts w:hAnsiTheme="minorHAnsi" w:eastAsiaTheme="minorEastAsia" w:cstheme="minorBidi"/>
                <w:b/>
                <w:kern w:val="2"/>
                <w:szCs w:val="18"/>
              </w:rPr>
              <w:pPrChange w:id="3201" w:author="Edward Lee" w:date="2017-10-16T16:47:00Z">
                <w:pPr>
                  <w:pStyle w:val="36"/>
                  <w:widowControl w:val="0"/>
                  <w:ind w:firstLine="0" w:firstLineChars="0"/>
                  <w:jc w:val="center"/>
                </w:pPr>
              </w:pPrChange>
            </w:pPr>
            <w:del w:id="3203" w:author="Edward Lee" w:date="2017-10-16T16:23:00Z">
              <w:r>
                <w:rPr>
                  <w:rFonts w:hint="eastAsia"/>
                  <w:b/>
                  <w:szCs w:val="18"/>
                </w:rPr>
                <w:delText>字节数</w:delText>
              </w:r>
            </w:del>
            <w:ins w:id="3204" w:author="asus" w:date="2017-10-06T17:36:00Z">
              <w:del w:id="3205" w:author="Edward Lee" w:date="2017-10-16T16:23:00Z">
                <w:r>
                  <w:rPr>
                    <w:rFonts w:hint="eastAsia"/>
                    <w:b/>
                    <w:szCs w:val="18"/>
                  </w:rPr>
                  <w:delText>Bytes</w:delText>
                </w:r>
              </w:del>
            </w:ins>
          </w:p>
        </w:tc>
        <w:tc>
          <w:tcPr>
            <w:tcW w:w="4449"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3207" w:author="Edward Lee" w:date="2017-10-16T16:23:00Z"/>
                <w:rFonts w:hAnsiTheme="minorHAnsi" w:eastAsiaTheme="minorEastAsia" w:cstheme="minorBidi"/>
                <w:b/>
                <w:kern w:val="2"/>
                <w:szCs w:val="18"/>
              </w:rPr>
              <w:pPrChange w:id="3206" w:author="Edward Lee" w:date="2017-10-16T16:47:00Z">
                <w:pPr>
                  <w:pStyle w:val="36"/>
                  <w:widowControl w:val="0"/>
                  <w:ind w:firstLine="0" w:firstLineChars="0"/>
                  <w:jc w:val="center"/>
                </w:pPr>
              </w:pPrChange>
            </w:pPr>
            <w:del w:id="3208" w:author="Edward Lee" w:date="2017-10-16T16:23:00Z">
              <w:r>
                <w:rPr>
                  <w:rFonts w:hint="eastAsia"/>
                  <w:b/>
                  <w:szCs w:val="18"/>
                </w:rPr>
                <w:delText>描述</w:delText>
              </w:r>
            </w:del>
            <w:ins w:id="3209" w:author="asus" w:date="2017-10-06T17:37:00Z">
              <w:del w:id="3210" w:author="Edward Lee" w:date="2017-10-16T16:23:00Z">
                <w:r>
                  <w:rPr>
                    <w:rFonts w:hint="eastAsia"/>
                    <w:b/>
                    <w:szCs w:val="18"/>
                  </w:rPr>
                  <w:delText>Description</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211"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213" w:author="Edward Lee" w:date="2017-10-16T16:23:00Z"/>
                <w:rFonts w:hAnsiTheme="minorHAnsi" w:eastAsiaTheme="minorEastAsia" w:cstheme="minorBidi"/>
                <w:kern w:val="2"/>
                <w:szCs w:val="18"/>
              </w:rPr>
              <w:pPrChange w:id="3212" w:author="Edward Lee" w:date="2017-10-16T16:47:00Z">
                <w:pPr>
                  <w:pStyle w:val="36"/>
                  <w:widowControl w:val="0"/>
                  <w:ind w:firstLine="0" w:firstLineChars="0"/>
                  <w:jc w:val="center"/>
                </w:pPr>
              </w:pPrChange>
            </w:pPr>
            <w:del w:id="3214" w:author="Edward Lee" w:date="2017-10-16T16:23:00Z">
              <w:r>
                <w:rPr>
                  <w:rFonts w:hint="eastAsia"/>
                  <w:szCs w:val="18"/>
                </w:rPr>
                <w:delText>1</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outlineLvl w:val="3"/>
              <w:rPr>
                <w:del w:id="3216" w:author="Edward Lee" w:date="2017-10-16T16:23:00Z"/>
                <w:rFonts w:hAnsiTheme="minorHAnsi" w:eastAsiaTheme="minorEastAsia" w:cstheme="minorBidi"/>
                <w:kern w:val="2"/>
                <w:szCs w:val="18"/>
              </w:rPr>
              <w:pPrChange w:id="3215" w:author="Edward Lee" w:date="2017-10-16T16:47:00Z">
                <w:pPr>
                  <w:pStyle w:val="36"/>
                  <w:widowControl w:val="0"/>
                  <w:ind w:firstLine="0" w:firstLineChars="0"/>
                </w:pPr>
              </w:pPrChange>
            </w:pPr>
            <w:del w:id="3217" w:author="Edward Lee" w:date="2017-10-16T16:23:00Z">
              <w:r>
                <w:rPr>
                  <w:rFonts w:hint="eastAsia"/>
                  <w:szCs w:val="18"/>
                </w:rPr>
                <w:delText>参数类型</w:delText>
              </w:r>
            </w:del>
            <w:del w:id="3218" w:author="Edward Lee" w:date="2017-10-16T16:23:00Z">
              <w:r>
                <w:rPr>
                  <w:szCs w:val="18"/>
                </w:rPr>
                <w:br w:type="textWrapping"/>
              </w:r>
            </w:del>
            <w:del w:id="3219" w:author="Edward Lee" w:date="2017-10-16T16:23:00Z">
              <w:r>
                <w:rPr>
                  <w:rFonts w:hint="eastAsia"/>
                  <w:szCs w:val="18"/>
                </w:rPr>
                <w:delText>param_type</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221" w:author="Edward Lee" w:date="2017-10-16T16:23:00Z"/>
                <w:rFonts w:hAnsiTheme="minorHAnsi" w:eastAsiaTheme="minorEastAsia" w:cstheme="minorBidi"/>
                <w:kern w:val="2"/>
                <w:szCs w:val="18"/>
              </w:rPr>
              <w:pPrChange w:id="3220" w:author="Edward Lee" w:date="2017-10-16T16:47:00Z">
                <w:pPr>
                  <w:pStyle w:val="36"/>
                  <w:widowControl w:val="0"/>
                  <w:ind w:firstLine="0" w:firstLineChars="0"/>
                  <w:jc w:val="center"/>
                </w:pPr>
              </w:pPrChange>
            </w:pPr>
            <w:del w:id="3222" w:author="Edward Lee" w:date="2017-10-16T16:23:00Z">
              <w:r>
                <w:rPr>
                  <w:rFonts w:hint="eastAsia"/>
                  <w:szCs w:val="18"/>
                </w:rPr>
                <w:delText>1</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224" w:author="Edward Lee" w:date="2017-10-16T16:23:00Z"/>
                <w:rFonts w:hAnsiTheme="minorHAnsi" w:eastAsiaTheme="minorEastAsia" w:cstheme="minorBidi"/>
                <w:kern w:val="2"/>
                <w:szCs w:val="18"/>
              </w:rPr>
              <w:pPrChange w:id="3223" w:author="Edward Lee" w:date="2017-10-16T16:47:00Z">
                <w:pPr>
                  <w:pStyle w:val="36"/>
                  <w:widowControl w:val="0"/>
                  <w:ind w:firstLine="0" w:firstLineChars="0"/>
                </w:pPr>
              </w:pPrChange>
            </w:pPr>
            <w:del w:id="3225" w:author="Edward Lee" w:date="2017-10-16T16:23:00Z">
              <w:r>
                <w:rPr>
                  <w:rFonts w:hint="eastAsia"/>
                  <w:b/>
                  <w:szCs w:val="18"/>
                </w:rPr>
                <w:delText>0x11</w:delText>
              </w:r>
            </w:del>
            <w:del w:id="3226" w:author="Edward Lee" w:date="2017-10-16T16:23:00Z">
              <w:r>
                <w:rPr>
                  <w:rFonts w:hint="eastAsia"/>
                  <w:szCs w:val="18"/>
                </w:rPr>
                <w:delText xml:space="preserve"> —— 上报设备状态</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227"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229" w:author="Edward Lee" w:date="2017-10-16T16:23:00Z"/>
                <w:rFonts w:hAnsiTheme="minorHAnsi" w:eastAsiaTheme="minorEastAsia" w:cstheme="minorBidi"/>
                <w:kern w:val="2"/>
                <w:szCs w:val="18"/>
              </w:rPr>
              <w:pPrChange w:id="3228" w:author="Edward Lee" w:date="2017-10-16T16:47:00Z">
                <w:pPr>
                  <w:pStyle w:val="36"/>
                  <w:widowControl w:val="0"/>
                  <w:ind w:firstLine="0" w:firstLineChars="0"/>
                  <w:jc w:val="center"/>
                </w:pPr>
              </w:pPrChange>
            </w:pPr>
            <w:del w:id="3230" w:author="Edward Lee" w:date="2017-10-16T16:23:00Z">
              <w:r>
                <w:rPr>
                  <w:rFonts w:hint="eastAsia"/>
                  <w:szCs w:val="18"/>
                </w:rPr>
                <w:delText>2</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outlineLvl w:val="3"/>
              <w:rPr>
                <w:del w:id="3232" w:author="Edward Lee" w:date="2017-10-16T16:23:00Z"/>
                <w:rFonts w:hAnsiTheme="minorHAnsi" w:eastAsiaTheme="minorEastAsia" w:cstheme="minorBidi"/>
                <w:kern w:val="2"/>
                <w:szCs w:val="18"/>
              </w:rPr>
              <w:pPrChange w:id="3231" w:author="Edward Lee" w:date="2017-10-16T16:47:00Z">
                <w:pPr>
                  <w:pStyle w:val="36"/>
                  <w:widowControl w:val="0"/>
                  <w:ind w:firstLine="0" w:firstLineChars="0"/>
                </w:pPr>
              </w:pPrChange>
            </w:pPr>
            <w:del w:id="3233" w:author="Edward Lee" w:date="2017-10-16T16:23:00Z">
              <w:r>
                <w:rPr>
                  <w:rFonts w:hint="eastAsia"/>
                  <w:szCs w:val="18"/>
                </w:rPr>
                <w:delText>主机固件版本</w:delText>
              </w:r>
            </w:del>
          </w:p>
          <w:p>
            <w:pPr>
              <w:pStyle w:val="36"/>
              <w:widowControl w:val="0"/>
              <w:numPr>
                <w:ilvl w:val="0"/>
                <w:numId w:val="9"/>
              </w:numPr>
              <w:spacing w:beforeLines="100" w:line="360" w:lineRule="auto"/>
              <w:ind w:hanging="360" w:firstLineChars="0"/>
              <w:outlineLvl w:val="3"/>
              <w:rPr>
                <w:del w:id="3235" w:author="Edward Lee" w:date="2017-10-16T16:23:00Z"/>
                <w:rFonts w:hAnsiTheme="minorHAnsi" w:eastAsiaTheme="minorEastAsia" w:cstheme="minorBidi"/>
                <w:kern w:val="2"/>
                <w:szCs w:val="18"/>
              </w:rPr>
              <w:pPrChange w:id="3234" w:author="Edward Lee" w:date="2017-10-16T16:47:00Z">
                <w:pPr>
                  <w:pStyle w:val="36"/>
                  <w:widowControl w:val="0"/>
                  <w:ind w:firstLine="0" w:firstLineChars="0"/>
                </w:pPr>
              </w:pPrChange>
            </w:pPr>
            <w:del w:id="3236" w:author="Edward Lee" w:date="2017-10-16T16:23:00Z">
              <w:r>
                <w:rPr>
                  <w:rFonts w:hint="eastAsia"/>
                  <w:szCs w:val="18"/>
                </w:rPr>
                <w:delText>fw_version</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238" w:author="Edward Lee" w:date="2017-10-16T16:23:00Z"/>
                <w:rFonts w:hAnsiTheme="minorHAnsi" w:eastAsiaTheme="minorEastAsia" w:cstheme="minorBidi"/>
                <w:kern w:val="2"/>
                <w:szCs w:val="18"/>
              </w:rPr>
              <w:pPrChange w:id="3237" w:author="Edward Lee" w:date="2017-10-16T16:47:00Z">
                <w:pPr>
                  <w:pStyle w:val="36"/>
                  <w:widowControl w:val="0"/>
                  <w:ind w:firstLine="0" w:firstLineChars="0"/>
                  <w:jc w:val="center"/>
                </w:pPr>
              </w:pPrChange>
            </w:pPr>
            <w:del w:id="3239" w:author="Edward Lee" w:date="2017-10-16T16:23:00Z">
              <w:r>
                <w:rPr>
                  <w:rFonts w:hint="eastAsia"/>
                  <w:szCs w:val="18"/>
                </w:rPr>
                <w:delText>2</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241" w:author="Edward Lee" w:date="2017-10-16T16:23:00Z"/>
                <w:rFonts w:hAnsiTheme="minorHAnsi" w:eastAsiaTheme="minorEastAsia" w:cstheme="minorBidi"/>
                <w:kern w:val="2"/>
                <w:szCs w:val="18"/>
              </w:rPr>
              <w:pPrChange w:id="3240" w:author="Edward Lee" w:date="2017-10-16T16:47:00Z">
                <w:pPr>
                  <w:pStyle w:val="36"/>
                  <w:widowControl w:val="0"/>
                  <w:ind w:firstLine="0" w:firstLineChars="0"/>
                </w:pPr>
              </w:pPrChange>
            </w:pPr>
            <w:del w:id="3242" w:author="Edward Lee" w:date="2017-10-16T16:23:00Z">
              <w:r>
                <w:rPr>
                  <w:rFonts w:hint="eastAsia"/>
                  <w:szCs w:val="18"/>
                </w:rPr>
                <w:delText xml:space="preserve">eg： </w:delText>
              </w:r>
            </w:del>
          </w:p>
          <w:p>
            <w:pPr>
              <w:pStyle w:val="36"/>
              <w:widowControl w:val="0"/>
              <w:numPr>
                <w:ilvl w:val="0"/>
                <w:numId w:val="9"/>
              </w:numPr>
              <w:spacing w:beforeLines="100" w:line="360" w:lineRule="auto"/>
              <w:ind w:hanging="360" w:firstLineChars="0"/>
              <w:outlineLvl w:val="3"/>
              <w:rPr>
                <w:del w:id="3244" w:author="Edward Lee" w:date="2017-10-16T16:23:00Z"/>
                <w:rFonts w:hAnsiTheme="minorHAnsi" w:eastAsiaTheme="minorEastAsia" w:cstheme="minorBidi"/>
                <w:kern w:val="2"/>
                <w:szCs w:val="18"/>
              </w:rPr>
              <w:pPrChange w:id="3243" w:author="Edward Lee" w:date="2017-10-16T16:47:00Z">
                <w:pPr>
                  <w:pStyle w:val="36"/>
                  <w:widowControl w:val="0"/>
                  <w:ind w:firstLine="0" w:firstLineChars="0"/>
                </w:pPr>
              </w:pPrChange>
            </w:pPr>
            <w:del w:id="3245" w:author="Edward Lee" w:date="2017-10-16T16:23:00Z">
              <w:r>
                <w:rPr>
                  <w:rFonts w:hint="eastAsia"/>
                  <w:szCs w:val="18"/>
                </w:rPr>
                <w:delText>03 00 —— 主机固件版本V3.0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246"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248" w:author="Edward Lee" w:date="2017-10-16T16:23:00Z"/>
                <w:rFonts w:hAnsiTheme="minorHAnsi" w:eastAsiaTheme="minorEastAsia" w:cstheme="minorBidi"/>
                <w:kern w:val="2"/>
                <w:szCs w:val="18"/>
              </w:rPr>
              <w:pPrChange w:id="3247" w:author="Edward Lee" w:date="2017-10-16T16:47:00Z">
                <w:pPr>
                  <w:pStyle w:val="36"/>
                  <w:widowControl w:val="0"/>
                  <w:ind w:firstLine="0" w:firstLineChars="0"/>
                  <w:jc w:val="center"/>
                </w:pPr>
              </w:pPrChange>
            </w:pPr>
            <w:del w:id="3249" w:author="Edward Lee" w:date="2017-10-16T16:23:00Z">
              <w:r>
                <w:rPr>
                  <w:rFonts w:hint="eastAsia"/>
                  <w:szCs w:val="18"/>
                </w:rPr>
                <w:delText>3</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outlineLvl w:val="3"/>
              <w:rPr>
                <w:del w:id="3251" w:author="Edward Lee" w:date="2017-10-16T16:23:00Z"/>
                <w:rFonts w:hAnsiTheme="minorHAnsi" w:eastAsiaTheme="minorEastAsia" w:cstheme="minorBidi"/>
                <w:kern w:val="2"/>
                <w:szCs w:val="18"/>
              </w:rPr>
              <w:pPrChange w:id="3250" w:author="Edward Lee" w:date="2017-10-16T16:47:00Z">
                <w:pPr>
                  <w:pStyle w:val="36"/>
                  <w:widowControl w:val="0"/>
                  <w:ind w:firstLine="0" w:firstLineChars="0"/>
                </w:pPr>
              </w:pPrChange>
            </w:pPr>
            <w:del w:id="3252" w:author="Edward Lee" w:date="2017-10-16T16:23:00Z">
              <w:r>
                <w:rPr>
                  <w:rFonts w:hint="eastAsia"/>
                  <w:szCs w:val="18"/>
                </w:rPr>
                <w:delText>当前gprs连接IP</w:delText>
              </w:r>
            </w:del>
            <w:del w:id="3253" w:author="Edward Lee" w:date="2017-10-16T16:23:00Z">
              <w:r>
                <w:rPr>
                  <w:szCs w:val="18"/>
                </w:rPr>
                <w:br w:type="textWrapping"/>
              </w:r>
            </w:del>
            <w:del w:id="3254" w:author="Edward Lee" w:date="2017-10-16T16:23:00Z">
              <w:r>
                <w:rPr>
                  <w:rFonts w:hint="eastAsia"/>
                  <w:szCs w:val="18"/>
                </w:rPr>
                <w:delText>gprs_ip</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256" w:author="Edward Lee" w:date="2017-10-16T16:23:00Z"/>
                <w:rFonts w:hAnsiTheme="minorHAnsi" w:eastAsiaTheme="minorEastAsia" w:cstheme="minorBidi"/>
                <w:kern w:val="2"/>
                <w:szCs w:val="18"/>
              </w:rPr>
              <w:pPrChange w:id="3255" w:author="Edward Lee" w:date="2017-10-16T16:47:00Z">
                <w:pPr>
                  <w:pStyle w:val="36"/>
                  <w:widowControl w:val="0"/>
                  <w:ind w:firstLine="0" w:firstLineChars="0"/>
                  <w:jc w:val="center"/>
                </w:pPr>
              </w:pPrChange>
            </w:pPr>
            <w:del w:id="3257" w:author="Edward Lee" w:date="2017-10-16T16:23:00Z">
              <w:r>
                <w:rPr>
                  <w:rFonts w:hint="eastAsia"/>
                  <w:szCs w:val="18"/>
                </w:rPr>
                <w:delText>32</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259" w:author="Edward Lee" w:date="2017-10-16T16:23:00Z"/>
                <w:rFonts w:hAnsiTheme="minorHAnsi" w:eastAsiaTheme="minorEastAsia" w:cstheme="minorBidi"/>
                <w:b/>
                <w:kern w:val="2"/>
                <w:szCs w:val="18"/>
              </w:rPr>
              <w:pPrChange w:id="3258" w:author="Edward Lee" w:date="2017-10-16T16:47:00Z">
                <w:pPr>
                  <w:pStyle w:val="36"/>
                  <w:widowControl w:val="0"/>
                  <w:ind w:firstLine="0" w:firstLineChars="0"/>
                </w:pPr>
              </w:pPrChange>
            </w:pPr>
            <w:del w:id="3260" w:author="Edward Lee" w:date="2017-10-16T16:23:00Z">
              <w:r>
                <w:rPr>
                  <w:rFonts w:hint="eastAsia"/>
                  <w:b/>
                  <w:szCs w:val="18"/>
                </w:rPr>
                <w:delText>字符串类型</w:delText>
              </w:r>
            </w:del>
          </w:p>
          <w:p>
            <w:pPr>
              <w:pStyle w:val="36"/>
              <w:widowControl w:val="0"/>
              <w:numPr>
                <w:ilvl w:val="0"/>
                <w:numId w:val="9"/>
              </w:numPr>
              <w:spacing w:beforeLines="100" w:line="360" w:lineRule="auto"/>
              <w:ind w:hanging="360" w:firstLineChars="0"/>
              <w:outlineLvl w:val="3"/>
              <w:rPr>
                <w:del w:id="3262" w:author="Edward Lee" w:date="2017-10-16T16:23:00Z"/>
                <w:rFonts w:hAnsiTheme="minorHAnsi" w:eastAsiaTheme="minorEastAsia" w:cstheme="minorBidi"/>
                <w:kern w:val="2"/>
                <w:szCs w:val="18"/>
              </w:rPr>
              <w:pPrChange w:id="3261" w:author="Edward Lee" w:date="2017-10-16T16:47:00Z">
                <w:pPr>
                  <w:pStyle w:val="36"/>
                  <w:widowControl w:val="0"/>
                  <w:ind w:firstLine="0" w:firstLineChars="0"/>
                </w:pPr>
              </w:pPrChange>
            </w:pPr>
            <w:del w:id="3263" w:author="Edward Lee" w:date="2017-10-16T16:23:00Z">
              <w:r>
                <w:rPr>
                  <w:rFonts w:hint="eastAsia"/>
                  <w:szCs w:val="18"/>
                </w:rPr>
                <w:delText>eg：</w:delText>
              </w:r>
            </w:del>
          </w:p>
          <w:p>
            <w:pPr>
              <w:pStyle w:val="36"/>
              <w:widowControl w:val="0"/>
              <w:numPr>
                <w:ilvl w:val="0"/>
                <w:numId w:val="9"/>
              </w:numPr>
              <w:spacing w:beforeLines="100" w:line="360" w:lineRule="auto"/>
              <w:ind w:hanging="360" w:firstLineChars="0"/>
              <w:outlineLvl w:val="3"/>
              <w:rPr>
                <w:del w:id="3265" w:author="Edward Lee" w:date="2017-10-16T16:23:00Z"/>
                <w:rFonts w:hAnsiTheme="minorHAnsi" w:eastAsiaTheme="minorEastAsia" w:cstheme="minorBidi"/>
                <w:kern w:val="2"/>
                <w:szCs w:val="18"/>
              </w:rPr>
              <w:pPrChange w:id="3264" w:author="Edward Lee" w:date="2017-10-16T16:47:00Z">
                <w:pPr>
                  <w:pStyle w:val="36"/>
                  <w:widowControl w:val="0"/>
                  <w:ind w:firstLine="0" w:firstLineChars="0"/>
                </w:pPr>
              </w:pPrChange>
            </w:pPr>
            <w:del w:id="3266" w:author="Edward Lee" w:date="2017-10-16T16:23:00Z">
              <w:r>
                <w:rPr>
                  <w:rFonts w:hint="eastAsia"/>
                  <w:szCs w:val="18"/>
                </w:rPr>
                <w:delText>“218.17.157.214”</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267"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269" w:author="Edward Lee" w:date="2017-10-16T16:23:00Z"/>
                <w:rFonts w:hAnsiTheme="minorHAnsi" w:eastAsiaTheme="minorEastAsia" w:cstheme="minorBidi"/>
                <w:kern w:val="2"/>
                <w:szCs w:val="18"/>
              </w:rPr>
              <w:pPrChange w:id="3268" w:author="Edward Lee" w:date="2017-10-16T16:47:00Z">
                <w:pPr>
                  <w:pStyle w:val="36"/>
                  <w:widowControl w:val="0"/>
                  <w:ind w:firstLine="0" w:firstLineChars="0"/>
                  <w:jc w:val="center"/>
                </w:pPr>
              </w:pPrChange>
            </w:pPr>
            <w:del w:id="3270" w:author="Edward Lee" w:date="2017-10-16T16:23:00Z">
              <w:r>
                <w:rPr>
                  <w:rFonts w:hint="eastAsia"/>
                  <w:szCs w:val="18"/>
                </w:rPr>
                <w:delText>4</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outlineLvl w:val="3"/>
              <w:rPr>
                <w:del w:id="3272" w:author="Edward Lee" w:date="2017-10-16T16:23:00Z"/>
                <w:rFonts w:hAnsiTheme="minorHAnsi" w:eastAsiaTheme="minorEastAsia" w:cstheme="minorBidi"/>
                <w:kern w:val="2"/>
                <w:szCs w:val="18"/>
              </w:rPr>
              <w:pPrChange w:id="3271" w:author="Edward Lee" w:date="2017-10-16T16:47:00Z">
                <w:pPr>
                  <w:pStyle w:val="36"/>
                  <w:widowControl w:val="0"/>
                  <w:ind w:firstLine="0" w:firstLineChars="0"/>
                </w:pPr>
              </w:pPrChange>
            </w:pPr>
            <w:del w:id="3273" w:author="Edward Lee" w:date="2017-10-16T16:23:00Z">
              <w:r>
                <w:rPr>
                  <w:rFonts w:hint="eastAsia"/>
                  <w:szCs w:val="18"/>
                </w:rPr>
                <w:delText>当前gprs连接IP端口</w:delText>
              </w:r>
            </w:del>
            <w:del w:id="3274" w:author="Edward Lee" w:date="2017-10-16T16:23:00Z">
              <w:r>
                <w:rPr>
                  <w:szCs w:val="18"/>
                </w:rPr>
                <w:br w:type="textWrapping"/>
              </w:r>
            </w:del>
            <w:del w:id="3275" w:author="Edward Lee" w:date="2017-10-16T16:23:00Z">
              <w:r>
                <w:rPr>
                  <w:rFonts w:hint="eastAsia"/>
                  <w:szCs w:val="18"/>
                </w:rPr>
                <w:delText>gprs_port</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277" w:author="Edward Lee" w:date="2017-10-16T16:23:00Z"/>
                <w:rFonts w:hAnsiTheme="minorHAnsi" w:eastAsiaTheme="minorEastAsia" w:cstheme="minorBidi"/>
                <w:kern w:val="2"/>
                <w:szCs w:val="18"/>
              </w:rPr>
              <w:pPrChange w:id="3276" w:author="Edward Lee" w:date="2017-10-16T16:47:00Z">
                <w:pPr>
                  <w:pStyle w:val="36"/>
                  <w:widowControl w:val="0"/>
                  <w:ind w:firstLine="0" w:firstLineChars="0"/>
                  <w:jc w:val="center"/>
                </w:pPr>
              </w:pPrChange>
            </w:pPr>
            <w:del w:id="3278" w:author="Edward Lee" w:date="2017-10-16T16:23:00Z">
              <w:r>
                <w:rPr>
                  <w:rFonts w:hint="eastAsia"/>
                  <w:szCs w:val="18"/>
                </w:rPr>
                <w:delText>2</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280" w:author="Edward Lee" w:date="2017-10-16T16:23:00Z"/>
                <w:rFonts w:hAnsiTheme="minorHAnsi" w:eastAsiaTheme="minorEastAsia" w:cstheme="minorBidi"/>
                <w:color w:val="FF0000"/>
                <w:kern w:val="2"/>
                <w:szCs w:val="18"/>
              </w:rPr>
              <w:pPrChange w:id="3279" w:author="Edward Lee" w:date="2017-10-16T16:47:00Z">
                <w:pPr>
                  <w:pStyle w:val="36"/>
                  <w:widowControl w:val="0"/>
                  <w:ind w:firstLine="0" w:firstLineChars="0"/>
                </w:pPr>
              </w:pPrChange>
            </w:pPr>
            <w:del w:id="3281" w:author="Edward Lee" w:date="2017-10-16T16:23:00Z">
              <w:r>
                <w:rPr>
                  <w:rFonts w:hint="eastAsia"/>
                  <w:color w:val="FF0000"/>
                  <w:szCs w:val="18"/>
                </w:rPr>
                <w:delText>低字节在前</w:delText>
              </w:r>
            </w:del>
          </w:p>
          <w:p>
            <w:pPr>
              <w:pStyle w:val="36"/>
              <w:widowControl w:val="0"/>
              <w:numPr>
                <w:ilvl w:val="0"/>
                <w:numId w:val="9"/>
              </w:numPr>
              <w:spacing w:beforeLines="100" w:line="360" w:lineRule="auto"/>
              <w:ind w:hanging="360" w:firstLineChars="0"/>
              <w:outlineLvl w:val="3"/>
              <w:rPr>
                <w:del w:id="3283" w:author="Edward Lee" w:date="2017-10-16T16:23:00Z"/>
                <w:rFonts w:hAnsiTheme="minorHAnsi" w:eastAsiaTheme="minorEastAsia" w:cstheme="minorBidi"/>
                <w:kern w:val="2"/>
                <w:szCs w:val="18"/>
              </w:rPr>
              <w:pPrChange w:id="3282" w:author="Edward Lee" w:date="2017-10-16T16:47:00Z">
                <w:pPr>
                  <w:pStyle w:val="36"/>
                  <w:widowControl w:val="0"/>
                  <w:ind w:firstLine="0" w:firstLineChars="0"/>
                </w:pPr>
              </w:pPrChange>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284"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286" w:author="Edward Lee" w:date="2017-10-16T16:23:00Z"/>
                <w:rFonts w:hAnsiTheme="minorHAnsi" w:eastAsiaTheme="minorEastAsia" w:cstheme="minorBidi"/>
                <w:kern w:val="2"/>
                <w:szCs w:val="18"/>
              </w:rPr>
              <w:pPrChange w:id="3285" w:author="Edward Lee" w:date="2017-10-16T16:47:00Z">
                <w:pPr>
                  <w:pStyle w:val="36"/>
                  <w:widowControl w:val="0"/>
                  <w:ind w:firstLine="0" w:firstLineChars="0"/>
                  <w:jc w:val="center"/>
                </w:pPr>
              </w:pPrChange>
            </w:pPr>
            <w:del w:id="3287" w:author="Edward Lee" w:date="2017-10-16T16:23:00Z">
              <w:r>
                <w:rPr>
                  <w:rFonts w:hint="eastAsia"/>
                  <w:szCs w:val="18"/>
                </w:rPr>
                <w:delText>5</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outlineLvl w:val="3"/>
              <w:rPr>
                <w:del w:id="3289" w:author="Edward Lee" w:date="2017-10-16T16:23:00Z"/>
                <w:rFonts w:hAnsiTheme="minorHAnsi" w:eastAsiaTheme="minorEastAsia" w:cstheme="minorBidi"/>
                <w:kern w:val="2"/>
                <w:szCs w:val="18"/>
              </w:rPr>
              <w:pPrChange w:id="3288" w:author="Edward Lee" w:date="2017-10-16T16:47:00Z">
                <w:pPr>
                  <w:pStyle w:val="36"/>
                  <w:widowControl w:val="0"/>
                  <w:ind w:firstLine="0" w:firstLineChars="0"/>
                </w:pPr>
              </w:pPrChange>
            </w:pPr>
            <w:del w:id="3290" w:author="Edward Lee" w:date="2017-10-16T16:23:00Z">
              <w:r>
                <w:rPr>
                  <w:rFonts w:hint="eastAsia"/>
                  <w:szCs w:val="18"/>
                </w:rPr>
                <w:delText>当前gprs连接状态</w:delText>
              </w:r>
            </w:del>
          </w:p>
          <w:p>
            <w:pPr>
              <w:pStyle w:val="36"/>
              <w:widowControl w:val="0"/>
              <w:numPr>
                <w:ilvl w:val="0"/>
                <w:numId w:val="9"/>
              </w:numPr>
              <w:spacing w:beforeLines="100" w:line="360" w:lineRule="auto"/>
              <w:ind w:hanging="360" w:firstLineChars="0"/>
              <w:outlineLvl w:val="3"/>
              <w:rPr>
                <w:del w:id="3292" w:author="Edward Lee" w:date="2017-10-16T16:23:00Z"/>
                <w:rFonts w:hAnsiTheme="minorHAnsi" w:eastAsiaTheme="minorEastAsia" w:cstheme="minorBidi"/>
                <w:kern w:val="2"/>
                <w:szCs w:val="18"/>
              </w:rPr>
              <w:pPrChange w:id="3291" w:author="Edward Lee" w:date="2017-10-16T16:47:00Z">
                <w:pPr>
                  <w:pStyle w:val="36"/>
                  <w:widowControl w:val="0"/>
                  <w:ind w:firstLine="0" w:firstLineChars="0"/>
                </w:pPr>
              </w:pPrChange>
            </w:pPr>
            <w:del w:id="3293" w:author="Edward Lee" w:date="2017-10-16T16:23:00Z">
              <w:r>
                <w:rPr>
                  <w:rFonts w:hint="eastAsia"/>
                  <w:szCs w:val="18"/>
                </w:rPr>
                <w:delText>gprs_link_status</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295" w:author="Edward Lee" w:date="2017-10-16T16:23:00Z"/>
                <w:rFonts w:hAnsiTheme="minorHAnsi" w:eastAsiaTheme="minorEastAsia" w:cstheme="minorBidi"/>
                <w:kern w:val="2"/>
                <w:szCs w:val="18"/>
              </w:rPr>
              <w:pPrChange w:id="3294" w:author="Edward Lee" w:date="2017-10-16T16:47:00Z">
                <w:pPr>
                  <w:pStyle w:val="36"/>
                  <w:widowControl w:val="0"/>
                  <w:ind w:firstLine="0" w:firstLineChars="0"/>
                  <w:jc w:val="center"/>
                </w:pPr>
              </w:pPrChange>
            </w:pPr>
            <w:del w:id="3296" w:author="Edward Lee" w:date="2017-10-16T16:23:00Z">
              <w:r>
                <w:rPr>
                  <w:rFonts w:hint="eastAsia"/>
                  <w:szCs w:val="18"/>
                </w:rPr>
                <w:delText>1</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298" w:author="Edward Lee" w:date="2017-10-16T16:23:00Z"/>
                <w:rFonts w:hAnsiTheme="minorHAnsi" w:eastAsiaTheme="minorEastAsia" w:cstheme="minorBidi"/>
                <w:kern w:val="2"/>
                <w:szCs w:val="18"/>
              </w:rPr>
              <w:pPrChange w:id="3297" w:author="Edward Lee" w:date="2017-10-16T16:47:00Z">
                <w:pPr>
                  <w:pStyle w:val="36"/>
                  <w:widowControl w:val="0"/>
                  <w:ind w:firstLine="0" w:firstLineChars="0"/>
                </w:pPr>
              </w:pPrChange>
            </w:pPr>
            <w:del w:id="3299" w:author="Edward Lee" w:date="2017-10-16T16:23:00Z">
              <w:r>
                <w:rPr>
                  <w:rFonts w:hint="eastAsia"/>
                  <w:b/>
                  <w:szCs w:val="18"/>
                </w:rPr>
                <w:delText>0x00</w:delText>
              </w:r>
            </w:del>
            <w:del w:id="3300" w:author="Edward Lee" w:date="2017-10-16T16:23:00Z">
              <w:r>
                <w:rPr>
                  <w:rFonts w:hint="eastAsia"/>
                  <w:szCs w:val="18"/>
                </w:rPr>
                <w:delText xml:space="preserve"> —— 与平台无连接</w:delText>
              </w:r>
            </w:del>
          </w:p>
          <w:p>
            <w:pPr>
              <w:pStyle w:val="36"/>
              <w:widowControl w:val="0"/>
              <w:numPr>
                <w:ilvl w:val="0"/>
                <w:numId w:val="9"/>
              </w:numPr>
              <w:spacing w:beforeLines="100" w:line="360" w:lineRule="auto"/>
              <w:ind w:hanging="360" w:firstLineChars="0"/>
              <w:outlineLvl w:val="3"/>
              <w:rPr>
                <w:del w:id="3302" w:author="Edward Lee" w:date="2017-10-16T16:23:00Z"/>
                <w:rFonts w:hAnsiTheme="minorHAnsi" w:eastAsiaTheme="minorEastAsia" w:cstheme="minorBidi"/>
                <w:b/>
                <w:kern w:val="2"/>
                <w:szCs w:val="18"/>
              </w:rPr>
              <w:pPrChange w:id="3301" w:author="Edward Lee" w:date="2017-10-16T16:47:00Z">
                <w:pPr>
                  <w:pStyle w:val="36"/>
                  <w:widowControl w:val="0"/>
                  <w:ind w:firstLine="0" w:firstLineChars="0"/>
                </w:pPr>
              </w:pPrChange>
            </w:pPr>
            <w:del w:id="3303" w:author="Edward Lee" w:date="2017-10-16T16:23:00Z">
              <w:r>
                <w:rPr>
                  <w:rFonts w:hint="eastAsia"/>
                  <w:b/>
                  <w:szCs w:val="18"/>
                </w:rPr>
                <w:delText>0x01</w:delText>
              </w:r>
            </w:del>
            <w:del w:id="3304" w:author="Edward Lee" w:date="2017-10-16T16:23:00Z">
              <w:r>
                <w:rPr>
                  <w:rFonts w:hint="eastAsia"/>
                  <w:szCs w:val="18"/>
                </w:rPr>
                <w:delText xml:space="preserve"> —— 与平台有连接</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305"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307" w:author="Edward Lee" w:date="2017-10-16T16:23:00Z"/>
                <w:rFonts w:hAnsiTheme="minorHAnsi" w:eastAsiaTheme="minorEastAsia" w:cstheme="minorBidi"/>
                <w:kern w:val="2"/>
                <w:szCs w:val="18"/>
              </w:rPr>
              <w:pPrChange w:id="3306" w:author="Edward Lee" w:date="2017-10-16T16:47:00Z">
                <w:pPr>
                  <w:pStyle w:val="36"/>
                  <w:widowControl w:val="0"/>
                  <w:ind w:firstLine="0" w:firstLineChars="0"/>
                  <w:jc w:val="center"/>
                </w:pPr>
              </w:pPrChange>
            </w:pPr>
            <w:del w:id="3308" w:author="Edward Lee" w:date="2017-10-16T16:23:00Z">
              <w:r>
                <w:rPr>
                  <w:rFonts w:hint="eastAsia"/>
                  <w:szCs w:val="18"/>
                </w:rPr>
                <w:delText>6</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outlineLvl w:val="3"/>
              <w:rPr>
                <w:del w:id="3310" w:author="Edward Lee" w:date="2017-10-16T16:23:00Z"/>
                <w:rFonts w:hAnsiTheme="minorHAnsi" w:eastAsiaTheme="minorEastAsia" w:cstheme="minorBidi"/>
                <w:kern w:val="2"/>
                <w:szCs w:val="18"/>
              </w:rPr>
              <w:pPrChange w:id="3309" w:author="Edward Lee" w:date="2017-10-16T16:47:00Z">
                <w:pPr>
                  <w:pStyle w:val="36"/>
                  <w:widowControl w:val="0"/>
                  <w:ind w:firstLine="0" w:firstLineChars="0"/>
                </w:pPr>
              </w:pPrChange>
            </w:pPr>
            <w:del w:id="3311" w:author="Edward Lee" w:date="2017-10-16T16:23:00Z">
              <w:r>
                <w:rPr>
                  <w:rFonts w:hint="eastAsia"/>
                  <w:szCs w:val="18"/>
                </w:rPr>
                <w:delText>当前有线连接的IP</w:delText>
              </w:r>
            </w:del>
          </w:p>
          <w:p>
            <w:pPr>
              <w:pStyle w:val="36"/>
              <w:widowControl w:val="0"/>
              <w:numPr>
                <w:ilvl w:val="0"/>
                <w:numId w:val="9"/>
              </w:numPr>
              <w:spacing w:beforeLines="100" w:line="360" w:lineRule="auto"/>
              <w:ind w:hanging="360" w:firstLineChars="0"/>
              <w:outlineLvl w:val="3"/>
              <w:rPr>
                <w:del w:id="3313" w:author="Edward Lee" w:date="2017-10-16T16:23:00Z"/>
                <w:rFonts w:hAnsiTheme="minorHAnsi" w:eastAsiaTheme="minorEastAsia" w:cstheme="minorBidi"/>
                <w:kern w:val="2"/>
                <w:szCs w:val="18"/>
              </w:rPr>
              <w:pPrChange w:id="3312" w:author="Edward Lee" w:date="2017-10-16T16:47:00Z">
                <w:pPr>
                  <w:pStyle w:val="36"/>
                  <w:widowControl w:val="0"/>
                  <w:ind w:firstLine="0" w:firstLineChars="0"/>
                </w:pPr>
              </w:pPrChange>
            </w:pPr>
            <w:del w:id="3314" w:author="Edward Lee" w:date="2017-10-16T16:23:00Z">
              <w:r>
                <w:rPr>
                  <w:rFonts w:hint="eastAsia"/>
                  <w:szCs w:val="18"/>
                </w:rPr>
                <w:delText>lan_ip</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316" w:author="Edward Lee" w:date="2017-10-16T16:23:00Z"/>
                <w:rFonts w:hAnsiTheme="minorHAnsi" w:eastAsiaTheme="minorEastAsia" w:cstheme="minorBidi"/>
                <w:kern w:val="2"/>
                <w:szCs w:val="18"/>
              </w:rPr>
              <w:pPrChange w:id="3315" w:author="Edward Lee" w:date="2017-10-16T16:47:00Z">
                <w:pPr>
                  <w:pStyle w:val="36"/>
                  <w:widowControl w:val="0"/>
                  <w:ind w:firstLine="0" w:firstLineChars="0"/>
                  <w:jc w:val="center"/>
                </w:pPr>
              </w:pPrChange>
            </w:pPr>
            <w:del w:id="3317" w:author="Edward Lee" w:date="2017-10-16T16:23:00Z">
              <w:r>
                <w:rPr>
                  <w:rFonts w:hint="eastAsia"/>
                  <w:szCs w:val="18"/>
                </w:rPr>
                <w:delText>32</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319" w:author="Edward Lee" w:date="2017-10-16T16:23:00Z"/>
                <w:rFonts w:hAnsiTheme="minorHAnsi" w:eastAsiaTheme="minorEastAsia" w:cstheme="minorBidi"/>
                <w:b/>
                <w:kern w:val="2"/>
                <w:szCs w:val="18"/>
              </w:rPr>
              <w:pPrChange w:id="3318" w:author="Edward Lee" w:date="2017-10-16T16:47:00Z">
                <w:pPr>
                  <w:pStyle w:val="36"/>
                  <w:widowControl w:val="0"/>
                  <w:ind w:firstLine="0" w:firstLineChars="0"/>
                </w:pPr>
              </w:pPrChange>
            </w:pPr>
            <w:del w:id="3320" w:author="Edward Lee" w:date="2017-10-16T16:23:00Z">
              <w:r>
                <w:rPr>
                  <w:rFonts w:hint="eastAsia"/>
                  <w:b/>
                  <w:szCs w:val="18"/>
                </w:rPr>
                <w:delText>字符串类型</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321"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323" w:author="Edward Lee" w:date="2017-10-16T16:23:00Z"/>
                <w:rFonts w:hAnsiTheme="minorHAnsi" w:eastAsiaTheme="minorEastAsia" w:cstheme="minorBidi"/>
                <w:kern w:val="2"/>
                <w:szCs w:val="18"/>
              </w:rPr>
              <w:pPrChange w:id="3322" w:author="Edward Lee" w:date="2017-10-16T16:47:00Z">
                <w:pPr>
                  <w:pStyle w:val="36"/>
                  <w:widowControl w:val="0"/>
                  <w:ind w:firstLine="0" w:firstLineChars="0"/>
                  <w:jc w:val="center"/>
                </w:pPr>
              </w:pPrChange>
            </w:pPr>
            <w:del w:id="3324" w:author="Edward Lee" w:date="2017-10-16T16:23:00Z">
              <w:r>
                <w:rPr>
                  <w:rFonts w:hint="eastAsia"/>
                  <w:szCs w:val="18"/>
                </w:rPr>
                <w:delText>7</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outlineLvl w:val="3"/>
              <w:rPr>
                <w:del w:id="3326" w:author="Edward Lee" w:date="2017-10-16T16:23:00Z"/>
                <w:rFonts w:hAnsiTheme="minorHAnsi" w:eastAsiaTheme="minorEastAsia" w:cstheme="minorBidi"/>
                <w:kern w:val="2"/>
                <w:szCs w:val="18"/>
              </w:rPr>
              <w:pPrChange w:id="3325" w:author="Edward Lee" w:date="2017-10-16T16:47:00Z">
                <w:pPr>
                  <w:pStyle w:val="36"/>
                  <w:widowControl w:val="0"/>
                  <w:ind w:firstLine="0" w:firstLineChars="0"/>
                </w:pPr>
              </w:pPrChange>
            </w:pPr>
            <w:del w:id="3327" w:author="Edward Lee" w:date="2017-10-16T16:23:00Z">
              <w:r>
                <w:rPr>
                  <w:rFonts w:hint="eastAsia"/>
                  <w:szCs w:val="18"/>
                </w:rPr>
                <w:delText>当前有线连接的IP端口</w:delText>
              </w:r>
            </w:del>
          </w:p>
          <w:p>
            <w:pPr>
              <w:pStyle w:val="36"/>
              <w:widowControl w:val="0"/>
              <w:numPr>
                <w:ilvl w:val="0"/>
                <w:numId w:val="9"/>
              </w:numPr>
              <w:spacing w:beforeLines="100" w:line="360" w:lineRule="auto"/>
              <w:ind w:hanging="360" w:firstLineChars="0"/>
              <w:outlineLvl w:val="3"/>
              <w:rPr>
                <w:del w:id="3329" w:author="Edward Lee" w:date="2017-10-16T16:23:00Z"/>
                <w:rFonts w:hAnsiTheme="minorHAnsi" w:eastAsiaTheme="minorEastAsia" w:cstheme="minorBidi"/>
                <w:kern w:val="2"/>
                <w:szCs w:val="18"/>
              </w:rPr>
              <w:pPrChange w:id="3328" w:author="Edward Lee" w:date="2017-10-16T16:47:00Z">
                <w:pPr>
                  <w:pStyle w:val="36"/>
                  <w:widowControl w:val="0"/>
                  <w:ind w:firstLine="0" w:firstLineChars="0"/>
                </w:pPr>
              </w:pPrChange>
            </w:pPr>
            <w:del w:id="3330" w:author="Edward Lee" w:date="2017-10-16T16:23:00Z">
              <w:r>
                <w:rPr>
                  <w:rFonts w:hint="eastAsia"/>
                  <w:szCs w:val="18"/>
                </w:rPr>
                <w:delText>lan_port</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332" w:author="Edward Lee" w:date="2017-10-16T16:23:00Z"/>
                <w:rFonts w:hAnsiTheme="minorHAnsi" w:eastAsiaTheme="minorEastAsia" w:cstheme="minorBidi"/>
                <w:kern w:val="2"/>
                <w:szCs w:val="18"/>
              </w:rPr>
              <w:pPrChange w:id="3331" w:author="Edward Lee" w:date="2017-10-16T16:47:00Z">
                <w:pPr>
                  <w:pStyle w:val="36"/>
                  <w:widowControl w:val="0"/>
                  <w:ind w:firstLine="0" w:firstLineChars="0"/>
                  <w:jc w:val="center"/>
                </w:pPr>
              </w:pPrChange>
            </w:pPr>
            <w:del w:id="3333" w:author="Edward Lee" w:date="2017-10-16T16:23:00Z">
              <w:r>
                <w:rPr>
                  <w:rFonts w:hint="eastAsia"/>
                  <w:szCs w:val="18"/>
                </w:rPr>
                <w:delText>2</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335" w:author="Edward Lee" w:date="2017-10-16T16:23:00Z"/>
                <w:rFonts w:hAnsiTheme="minorHAnsi" w:eastAsiaTheme="minorEastAsia" w:cstheme="minorBidi"/>
                <w:b/>
                <w:kern w:val="2"/>
                <w:szCs w:val="18"/>
              </w:rPr>
              <w:pPrChange w:id="3334" w:author="Edward Lee" w:date="2017-10-16T16:47:00Z">
                <w:pPr>
                  <w:pStyle w:val="36"/>
                  <w:widowControl w:val="0"/>
                  <w:ind w:firstLine="0" w:firstLineChars="0"/>
                </w:pPr>
              </w:pPrChange>
            </w:pPr>
            <w:del w:id="3336" w:author="Edward Lee" w:date="2017-10-16T16:23:00Z">
              <w:r>
                <w:rPr>
                  <w:rFonts w:hint="eastAsia"/>
                  <w:color w:val="FF0000"/>
                  <w:szCs w:val="18"/>
                </w:rPr>
                <w:delText>低字节在前</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337"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339" w:author="Edward Lee" w:date="2017-10-16T16:23:00Z"/>
                <w:rFonts w:hAnsiTheme="minorHAnsi" w:eastAsiaTheme="minorEastAsia" w:cstheme="minorBidi"/>
                <w:kern w:val="2"/>
                <w:szCs w:val="18"/>
              </w:rPr>
              <w:pPrChange w:id="3338" w:author="Edward Lee" w:date="2017-10-16T16:47:00Z">
                <w:pPr>
                  <w:pStyle w:val="36"/>
                  <w:widowControl w:val="0"/>
                  <w:ind w:firstLine="0" w:firstLineChars="0"/>
                  <w:jc w:val="center"/>
                </w:pPr>
              </w:pPrChange>
            </w:pPr>
            <w:del w:id="3340" w:author="Edward Lee" w:date="2017-10-16T16:23:00Z">
              <w:r>
                <w:rPr>
                  <w:rFonts w:hint="eastAsia"/>
                  <w:szCs w:val="18"/>
                </w:rPr>
                <w:delText>8</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outlineLvl w:val="3"/>
              <w:rPr>
                <w:del w:id="3342" w:author="Edward Lee" w:date="2017-10-16T16:23:00Z"/>
                <w:rFonts w:hAnsiTheme="minorHAnsi" w:eastAsiaTheme="minorEastAsia" w:cstheme="minorBidi"/>
                <w:kern w:val="2"/>
                <w:szCs w:val="18"/>
              </w:rPr>
              <w:pPrChange w:id="3341" w:author="Edward Lee" w:date="2017-10-16T16:47:00Z">
                <w:pPr>
                  <w:pStyle w:val="36"/>
                  <w:widowControl w:val="0"/>
                  <w:ind w:firstLine="0" w:firstLineChars="0"/>
                </w:pPr>
              </w:pPrChange>
            </w:pPr>
            <w:del w:id="3343" w:author="Edward Lee" w:date="2017-10-16T16:23:00Z">
              <w:r>
                <w:rPr>
                  <w:rFonts w:hint="eastAsia"/>
                  <w:szCs w:val="18"/>
                </w:rPr>
                <w:delText>当前有线连接状态</w:delText>
              </w:r>
            </w:del>
          </w:p>
          <w:p>
            <w:pPr>
              <w:pStyle w:val="36"/>
              <w:widowControl w:val="0"/>
              <w:numPr>
                <w:ilvl w:val="0"/>
                <w:numId w:val="9"/>
              </w:numPr>
              <w:spacing w:beforeLines="100" w:line="360" w:lineRule="auto"/>
              <w:ind w:hanging="360" w:firstLineChars="0"/>
              <w:outlineLvl w:val="3"/>
              <w:rPr>
                <w:del w:id="3345" w:author="Edward Lee" w:date="2017-10-16T16:23:00Z"/>
                <w:rFonts w:hAnsiTheme="minorHAnsi" w:eastAsiaTheme="minorEastAsia" w:cstheme="minorBidi"/>
                <w:kern w:val="2"/>
                <w:szCs w:val="18"/>
              </w:rPr>
              <w:pPrChange w:id="3344" w:author="Edward Lee" w:date="2017-10-16T16:47:00Z">
                <w:pPr>
                  <w:pStyle w:val="36"/>
                  <w:widowControl w:val="0"/>
                  <w:ind w:firstLine="0" w:firstLineChars="0"/>
                </w:pPr>
              </w:pPrChange>
            </w:pPr>
            <w:del w:id="3346" w:author="Edward Lee" w:date="2017-10-16T16:23:00Z">
              <w:r>
                <w:rPr>
                  <w:rFonts w:hint="eastAsia"/>
                  <w:szCs w:val="18"/>
                </w:rPr>
                <w:delText>lan_link_status</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348" w:author="Edward Lee" w:date="2017-10-16T16:23:00Z"/>
                <w:rFonts w:hAnsiTheme="minorHAnsi" w:eastAsiaTheme="minorEastAsia" w:cstheme="minorBidi"/>
                <w:kern w:val="2"/>
                <w:szCs w:val="18"/>
              </w:rPr>
              <w:pPrChange w:id="3347" w:author="Edward Lee" w:date="2017-10-16T16:47:00Z">
                <w:pPr>
                  <w:pStyle w:val="36"/>
                  <w:widowControl w:val="0"/>
                  <w:ind w:firstLine="0" w:firstLineChars="0"/>
                  <w:jc w:val="center"/>
                </w:pPr>
              </w:pPrChange>
            </w:pPr>
            <w:del w:id="3349" w:author="Edward Lee" w:date="2017-10-16T16:23:00Z">
              <w:r>
                <w:rPr>
                  <w:rFonts w:hint="eastAsia"/>
                  <w:szCs w:val="18"/>
                </w:rPr>
                <w:delText>1</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351" w:author="Edward Lee" w:date="2017-10-16T16:23:00Z"/>
                <w:rFonts w:hAnsiTheme="minorHAnsi" w:eastAsiaTheme="minorEastAsia" w:cstheme="minorBidi"/>
                <w:kern w:val="2"/>
                <w:szCs w:val="18"/>
              </w:rPr>
              <w:pPrChange w:id="3350" w:author="Edward Lee" w:date="2017-10-16T16:47:00Z">
                <w:pPr>
                  <w:pStyle w:val="36"/>
                  <w:widowControl w:val="0"/>
                  <w:ind w:firstLine="0" w:firstLineChars="0"/>
                </w:pPr>
              </w:pPrChange>
            </w:pPr>
            <w:del w:id="3352" w:author="Edward Lee" w:date="2017-10-16T16:23:00Z">
              <w:r>
                <w:rPr>
                  <w:rFonts w:hint="eastAsia"/>
                  <w:b/>
                  <w:szCs w:val="18"/>
                </w:rPr>
                <w:delText>0x00</w:delText>
              </w:r>
            </w:del>
            <w:del w:id="3353" w:author="Edward Lee" w:date="2017-10-16T16:23:00Z">
              <w:r>
                <w:rPr>
                  <w:rFonts w:hint="eastAsia"/>
                  <w:szCs w:val="18"/>
                </w:rPr>
                <w:delText xml:space="preserve"> —— 与平台无连接</w:delText>
              </w:r>
            </w:del>
          </w:p>
          <w:p>
            <w:pPr>
              <w:pStyle w:val="36"/>
              <w:widowControl w:val="0"/>
              <w:numPr>
                <w:ilvl w:val="0"/>
                <w:numId w:val="9"/>
              </w:numPr>
              <w:spacing w:beforeLines="100" w:line="360" w:lineRule="auto"/>
              <w:ind w:hanging="360" w:firstLineChars="0"/>
              <w:outlineLvl w:val="3"/>
              <w:rPr>
                <w:del w:id="3355" w:author="Edward Lee" w:date="2017-10-16T16:23:00Z"/>
                <w:rFonts w:hAnsiTheme="minorHAnsi" w:eastAsiaTheme="minorEastAsia" w:cstheme="minorBidi"/>
                <w:b/>
                <w:kern w:val="2"/>
                <w:szCs w:val="18"/>
              </w:rPr>
              <w:pPrChange w:id="3354" w:author="Edward Lee" w:date="2017-10-16T16:47:00Z">
                <w:pPr>
                  <w:pStyle w:val="36"/>
                  <w:widowControl w:val="0"/>
                  <w:ind w:firstLine="0" w:firstLineChars="0"/>
                </w:pPr>
              </w:pPrChange>
            </w:pPr>
            <w:del w:id="3356" w:author="Edward Lee" w:date="2017-10-16T16:23:00Z">
              <w:r>
                <w:rPr>
                  <w:rFonts w:hint="eastAsia"/>
                  <w:b/>
                  <w:szCs w:val="18"/>
                </w:rPr>
                <w:delText>0x01</w:delText>
              </w:r>
            </w:del>
            <w:del w:id="3357" w:author="Edward Lee" w:date="2017-10-16T16:23:00Z">
              <w:r>
                <w:rPr>
                  <w:rFonts w:hint="eastAsia"/>
                  <w:szCs w:val="18"/>
                </w:rPr>
                <w:delText xml:space="preserve"> —— 与平台有连接</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358"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360" w:author="Edward Lee" w:date="2017-10-16T16:23:00Z"/>
                <w:rFonts w:hAnsiTheme="minorHAnsi" w:eastAsiaTheme="minorEastAsia" w:cstheme="minorBidi"/>
                <w:kern w:val="2"/>
                <w:szCs w:val="18"/>
              </w:rPr>
              <w:pPrChange w:id="3359" w:author="Edward Lee" w:date="2017-10-16T16:47:00Z">
                <w:pPr>
                  <w:pStyle w:val="36"/>
                  <w:widowControl w:val="0"/>
                  <w:ind w:firstLine="0" w:firstLineChars="0"/>
                  <w:jc w:val="center"/>
                </w:pPr>
              </w:pPrChange>
            </w:pPr>
            <w:del w:id="3361" w:author="Edward Lee" w:date="2017-10-16T16:23:00Z">
              <w:r>
                <w:rPr>
                  <w:rFonts w:hint="eastAsia"/>
                  <w:szCs w:val="18"/>
                </w:rPr>
                <w:delText>9</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363" w:author="Edward Lee" w:date="2017-10-16T16:23:00Z"/>
                <w:rFonts w:hAnsiTheme="minorHAnsi" w:eastAsiaTheme="minorEastAsia" w:cstheme="minorBidi"/>
                <w:kern w:val="2"/>
                <w:szCs w:val="18"/>
              </w:rPr>
              <w:pPrChange w:id="3362" w:author="Edward Lee" w:date="2017-10-16T16:47:00Z">
                <w:pPr>
                  <w:pStyle w:val="36"/>
                  <w:widowControl w:val="0"/>
                  <w:ind w:firstLine="0" w:firstLineChars="0"/>
                  <w:jc w:val="center"/>
                </w:pPr>
              </w:pPrChange>
            </w:pPr>
            <w:del w:id="3364" w:author="Edward Lee" w:date="2017-10-16T16:23:00Z">
              <w:r>
                <w:rPr>
                  <w:rFonts w:hint="eastAsia"/>
                  <w:szCs w:val="18"/>
                </w:rPr>
                <w:delText>gprs标签发送缓存数量</w:delText>
              </w:r>
            </w:del>
          </w:p>
          <w:p>
            <w:pPr>
              <w:pStyle w:val="36"/>
              <w:widowControl w:val="0"/>
              <w:numPr>
                <w:ilvl w:val="0"/>
                <w:numId w:val="9"/>
              </w:numPr>
              <w:spacing w:beforeLines="100" w:line="360" w:lineRule="auto"/>
              <w:ind w:hanging="360" w:firstLineChars="0"/>
              <w:jc w:val="center"/>
              <w:outlineLvl w:val="3"/>
              <w:rPr>
                <w:del w:id="3366" w:author="Edward Lee" w:date="2017-10-16T16:23:00Z"/>
                <w:rFonts w:hAnsiTheme="minorHAnsi" w:eastAsiaTheme="minorEastAsia" w:cstheme="minorBidi"/>
                <w:kern w:val="2"/>
                <w:szCs w:val="18"/>
              </w:rPr>
              <w:pPrChange w:id="3365" w:author="Edward Lee" w:date="2017-10-16T16:47:00Z">
                <w:pPr>
                  <w:pStyle w:val="36"/>
                  <w:widowControl w:val="0"/>
                  <w:ind w:firstLine="0" w:firstLineChars="0"/>
                  <w:jc w:val="center"/>
                </w:pPr>
              </w:pPrChange>
            </w:pPr>
            <w:del w:id="3367" w:author="Edward Lee" w:date="2017-10-16T16:23:00Z">
              <w:r>
                <w:rPr>
                  <w:rFonts w:hint="eastAsia"/>
                  <w:szCs w:val="18"/>
                </w:rPr>
                <w:delText>gprs_bffer_cnt</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369" w:author="Edward Lee" w:date="2017-10-16T16:23:00Z"/>
                <w:rFonts w:hAnsiTheme="minorHAnsi" w:eastAsiaTheme="minorEastAsia" w:cstheme="minorBidi"/>
                <w:kern w:val="2"/>
                <w:szCs w:val="18"/>
              </w:rPr>
              <w:pPrChange w:id="3368" w:author="Edward Lee" w:date="2017-10-16T16:47:00Z">
                <w:pPr>
                  <w:pStyle w:val="36"/>
                  <w:widowControl w:val="0"/>
                  <w:ind w:firstLine="0" w:firstLineChars="0"/>
                  <w:jc w:val="center"/>
                </w:pPr>
              </w:pPrChange>
            </w:pPr>
            <w:del w:id="3370" w:author="Edward Lee" w:date="2017-10-16T16:23:00Z">
              <w:r>
                <w:rPr>
                  <w:rFonts w:hint="eastAsia"/>
                  <w:szCs w:val="18"/>
                </w:rPr>
                <w:delText>2</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372" w:author="Edward Lee" w:date="2017-10-16T16:23:00Z"/>
                <w:rFonts w:hAnsiTheme="minorHAnsi" w:eastAsiaTheme="minorEastAsia" w:cstheme="minorBidi"/>
                <w:kern w:val="2"/>
                <w:szCs w:val="18"/>
              </w:rPr>
              <w:pPrChange w:id="3371" w:author="Edward Lee" w:date="2017-10-16T16:47:00Z">
                <w:pPr>
                  <w:pStyle w:val="36"/>
                  <w:widowControl w:val="0"/>
                  <w:ind w:firstLine="0" w:firstLineChars="0"/>
                </w:pPr>
              </w:pPrChange>
            </w:pPr>
            <w:del w:id="3373" w:author="Edward Lee" w:date="2017-10-16T16:23:00Z">
              <w:r>
                <w:rPr>
                  <w:rFonts w:hint="eastAsia"/>
                  <w:szCs w:val="18"/>
                </w:rPr>
                <w:delText>通过gprs发送给平台的标签数量</w:delText>
              </w:r>
            </w:del>
          </w:p>
          <w:p>
            <w:pPr>
              <w:pStyle w:val="36"/>
              <w:widowControl w:val="0"/>
              <w:numPr>
                <w:ilvl w:val="0"/>
                <w:numId w:val="9"/>
              </w:numPr>
              <w:spacing w:beforeLines="100" w:line="360" w:lineRule="auto"/>
              <w:ind w:hanging="360" w:firstLineChars="0"/>
              <w:outlineLvl w:val="3"/>
              <w:rPr>
                <w:del w:id="3375" w:author="Edward Lee" w:date="2017-10-16T16:23:00Z"/>
                <w:rFonts w:hAnsiTheme="minorHAnsi" w:eastAsiaTheme="minorEastAsia" w:cstheme="minorBidi"/>
                <w:kern w:val="2"/>
                <w:szCs w:val="18"/>
              </w:rPr>
              <w:pPrChange w:id="3374" w:author="Edward Lee" w:date="2017-10-16T16:47:00Z">
                <w:pPr>
                  <w:pStyle w:val="36"/>
                  <w:widowControl w:val="0"/>
                  <w:ind w:firstLine="0" w:firstLineChars="0"/>
                </w:pPr>
              </w:pPrChange>
            </w:pPr>
            <w:del w:id="3376" w:author="Edward Lee" w:date="2017-10-16T16:23:00Z">
              <w:r>
                <w:rPr>
                  <w:rFonts w:hint="eastAsia"/>
                  <w:color w:val="FF0000"/>
                  <w:szCs w:val="18"/>
                </w:rPr>
                <w:delText>低字节在前</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377"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379" w:author="Edward Lee" w:date="2017-10-16T16:23:00Z"/>
                <w:rFonts w:hAnsiTheme="minorHAnsi" w:eastAsiaTheme="minorEastAsia" w:cstheme="minorBidi"/>
                <w:kern w:val="2"/>
                <w:szCs w:val="18"/>
              </w:rPr>
              <w:pPrChange w:id="3378" w:author="Edward Lee" w:date="2017-10-16T16:47:00Z">
                <w:pPr>
                  <w:pStyle w:val="36"/>
                  <w:widowControl w:val="0"/>
                  <w:ind w:firstLine="0" w:firstLineChars="0"/>
                  <w:jc w:val="center"/>
                </w:pPr>
              </w:pPrChange>
            </w:pPr>
            <w:del w:id="3380" w:author="Edward Lee" w:date="2017-10-16T16:23:00Z">
              <w:r>
                <w:rPr>
                  <w:rFonts w:hint="eastAsia"/>
                  <w:szCs w:val="18"/>
                </w:rPr>
                <w:delText>10</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382" w:author="Edward Lee" w:date="2017-10-16T16:23:00Z"/>
                <w:rFonts w:hAnsiTheme="minorHAnsi" w:eastAsiaTheme="minorEastAsia" w:cstheme="minorBidi"/>
                <w:kern w:val="2"/>
                <w:szCs w:val="18"/>
              </w:rPr>
              <w:pPrChange w:id="3381" w:author="Edward Lee" w:date="2017-10-16T16:47:00Z">
                <w:pPr>
                  <w:pStyle w:val="36"/>
                  <w:widowControl w:val="0"/>
                  <w:ind w:firstLine="0" w:firstLineChars="0"/>
                  <w:jc w:val="center"/>
                </w:pPr>
              </w:pPrChange>
            </w:pPr>
            <w:del w:id="3383" w:author="Edward Lee" w:date="2017-10-16T16:23:00Z">
              <w:r>
                <w:rPr>
                  <w:rFonts w:hint="eastAsia"/>
                  <w:szCs w:val="18"/>
                </w:rPr>
                <w:delText>有线标签发送缓存数量</w:delText>
              </w:r>
            </w:del>
          </w:p>
          <w:p>
            <w:pPr>
              <w:pStyle w:val="36"/>
              <w:widowControl w:val="0"/>
              <w:numPr>
                <w:ilvl w:val="0"/>
                <w:numId w:val="9"/>
              </w:numPr>
              <w:spacing w:beforeLines="100" w:line="360" w:lineRule="auto"/>
              <w:ind w:hanging="360" w:firstLineChars="0"/>
              <w:jc w:val="center"/>
              <w:outlineLvl w:val="3"/>
              <w:rPr>
                <w:del w:id="3385" w:author="Edward Lee" w:date="2017-10-16T16:23:00Z"/>
                <w:rFonts w:hAnsiTheme="minorHAnsi" w:eastAsiaTheme="minorEastAsia" w:cstheme="minorBidi"/>
                <w:kern w:val="2"/>
                <w:szCs w:val="18"/>
              </w:rPr>
              <w:pPrChange w:id="3384" w:author="Edward Lee" w:date="2017-10-16T16:47:00Z">
                <w:pPr>
                  <w:pStyle w:val="36"/>
                  <w:widowControl w:val="0"/>
                  <w:ind w:firstLine="0" w:firstLineChars="0"/>
                  <w:jc w:val="center"/>
                </w:pPr>
              </w:pPrChange>
            </w:pPr>
            <w:del w:id="3386" w:author="Edward Lee" w:date="2017-10-16T16:23:00Z">
              <w:r>
                <w:rPr>
                  <w:rFonts w:hint="eastAsia"/>
                  <w:szCs w:val="18"/>
                </w:rPr>
                <w:delText>lan_bffer_cnt</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388" w:author="Edward Lee" w:date="2017-10-16T16:23:00Z"/>
                <w:rFonts w:hAnsiTheme="minorHAnsi" w:eastAsiaTheme="minorEastAsia" w:cstheme="minorBidi"/>
                <w:kern w:val="2"/>
                <w:szCs w:val="18"/>
              </w:rPr>
              <w:pPrChange w:id="3387" w:author="Edward Lee" w:date="2017-10-16T16:47:00Z">
                <w:pPr>
                  <w:pStyle w:val="36"/>
                  <w:widowControl w:val="0"/>
                  <w:ind w:firstLine="0" w:firstLineChars="0"/>
                  <w:jc w:val="center"/>
                </w:pPr>
              </w:pPrChange>
            </w:pPr>
            <w:del w:id="3389" w:author="Edward Lee" w:date="2017-10-16T16:23:00Z">
              <w:r>
                <w:rPr>
                  <w:rFonts w:hint="eastAsia"/>
                  <w:szCs w:val="18"/>
                </w:rPr>
                <w:delText>2</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391" w:author="Edward Lee" w:date="2017-10-16T16:23:00Z"/>
                <w:rFonts w:hAnsiTheme="minorHAnsi" w:eastAsiaTheme="minorEastAsia" w:cstheme="minorBidi"/>
                <w:kern w:val="2"/>
                <w:szCs w:val="18"/>
              </w:rPr>
              <w:pPrChange w:id="3390" w:author="Edward Lee" w:date="2017-10-16T16:47:00Z">
                <w:pPr>
                  <w:pStyle w:val="36"/>
                  <w:widowControl w:val="0"/>
                  <w:ind w:firstLine="0" w:firstLineChars="0"/>
                </w:pPr>
              </w:pPrChange>
            </w:pPr>
            <w:del w:id="3392" w:author="Edward Lee" w:date="2017-10-16T16:23:00Z">
              <w:r>
                <w:rPr>
                  <w:rFonts w:hint="eastAsia"/>
                  <w:szCs w:val="18"/>
                </w:rPr>
                <w:delText>通过有线发送给平台的标签数量</w:delText>
              </w:r>
            </w:del>
          </w:p>
          <w:p>
            <w:pPr>
              <w:pStyle w:val="36"/>
              <w:widowControl w:val="0"/>
              <w:numPr>
                <w:ilvl w:val="0"/>
                <w:numId w:val="9"/>
              </w:numPr>
              <w:spacing w:beforeLines="100" w:line="360" w:lineRule="auto"/>
              <w:ind w:hanging="360" w:firstLineChars="0"/>
              <w:outlineLvl w:val="3"/>
              <w:rPr>
                <w:del w:id="3394" w:author="Edward Lee" w:date="2017-10-16T16:23:00Z"/>
                <w:rFonts w:hAnsiTheme="minorHAnsi" w:eastAsiaTheme="minorEastAsia" w:cstheme="minorBidi"/>
                <w:kern w:val="2"/>
                <w:szCs w:val="18"/>
              </w:rPr>
              <w:pPrChange w:id="3393" w:author="Edward Lee" w:date="2017-10-16T16:47:00Z">
                <w:pPr>
                  <w:pStyle w:val="36"/>
                  <w:widowControl w:val="0"/>
                  <w:ind w:firstLine="0" w:firstLineChars="0"/>
                </w:pPr>
              </w:pPrChange>
            </w:pPr>
            <w:del w:id="3395" w:author="Edward Lee" w:date="2017-10-16T16:23:00Z">
              <w:r>
                <w:rPr>
                  <w:rFonts w:hint="eastAsia"/>
                  <w:color w:val="FF0000"/>
                  <w:szCs w:val="18"/>
                </w:rPr>
                <w:delText>低字节在前</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396"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398" w:author="Edward Lee" w:date="2017-10-16T16:23:00Z"/>
                <w:rFonts w:hAnsiTheme="minorHAnsi" w:eastAsiaTheme="minorEastAsia" w:cstheme="minorBidi"/>
                <w:kern w:val="2"/>
                <w:szCs w:val="18"/>
              </w:rPr>
              <w:pPrChange w:id="3397" w:author="Edward Lee" w:date="2017-10-16T16:47:00Z">
                <w:pPr>
                  <w:pStyle w:val="36"/>
                  <w:widowControl w:val="0"/>
                  <w:ind w:firstLine="0" w:firstLineChars="0"/>
                  <w:jc w:val="center"/>
                </w:pPr>
              </w:pPrChange>
            </w:pPr>
            <w:del w:id="3399" w:author="Edward Lee" w:date="2017-10-16T16:23:00Z">
              <w:r>
                <w:rPr>
                  <w:rFonts w:hint="eastAsia"/>
                  <w:szCs w:val="18"/>
                </w:rPr>
                <w:delText>11</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01" w:author="Edward Lee" w:date="2017-10-16T16:23:00Z"/>
                <w:rFonts w:hAnsiTheme="minorHAnsi" w:eastAsiaTheme="minorEastAsia" w:cstheme="minorBidi"/>
                <w:kern w:val="2"/>
                <w:szCs w:val="18"/>
              </w:rPr>
              <w:pPrChange w:id="3400" w:author="Edward Lee" w:date="2017-10-16T16:47:00Z">
                <w:pPr>
                  <w:pStyle w:val="36"/>
                  <w:widowControl w:val="0"/>
                  <w:ind w:firstLine="0" w:firstLineChars="0"/>
                  <w:jc w:val="center"/>
                </w:pPr>
              </w:pPrChange>
            </w:pPr>
            <w:del w:id="3402" w:author="Edward Lee" w:date="2017-10-16T16:23:00Z">
              <w:r>
                <w:rPr>
                  <w:rFonts w:hint="eastAsia"/>
                  <w:szCs w:val="18"/>
                </w:rPr>
                <w:delText>过滤或与判决标签数量</w:delText>
              </w:r>
            </w:del>
          </w:p>
          <w:p>
            <w:pPr>
              <w:pStyle w:val="36"/>
              <w:widowControl w:val="0"/>
              <w:numPr>
                <w:ilvl w:val="0"/>
                <w:numId w:val="9"/>
              </w:numPr>
              <w:spacing w:beforeLines="100" w:line="360" w:lineRule="auto"/>
              <w:ind w:hanging="360" w:firstLineChars="0"/>
              <w:jc w:val="center"/>
              <w:outlineLvl w:val="3"/>
              <w:rPr>
                <w:del w:id="3404" w:author="Edward Lee" w:date="2017-10-16T16:23:00Z"/>
                <w:rFonts w:hAnsiTheme="minorHAnsi" w:eastAsiaTheme="minorEastAsia" w:cstheme="minorBidi"/>
                <w:kern w:val="2"/>
                <w:szCs w:val="18"/>
              </w:rPr>
              <w:pPrChange w:id="3403" w:author="Edward Lee" w:date="2017-10-16T16:47:00Z">
                <w:pPr>
                  <w:pStyle w:val="36"/>
                  <w:widowControl w:val="0"/>
                  <w:ind w:firstLine="0" w:firstLineChars="0"/>
                  <w:jc w:val="center"/>
                </w:pPr>
              </w:pPrChange>
            </w:pPr>
            <w:del w:id="3405" w:author="Edward Lee" w:date="2017-10-16T16:23:00Z">
              <w:r>
                <w:rPr>
                  <w:rFonts w:hint="eastAsia"/>
                  <w:szCs w:val="18"/>
                </w:rPr>
                <w:delText>tag_filt_cnt</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07" w:author="Edward Lee" w:date="2017-10-16T16:23:00Z"/>
                <w:rFonts w:hAnsiTheme="minorHAnsi" w:eastAsiaTheme="minorEastAsia" w:cstheme="minorBidi"/>
                <w:kern w:val="2"/>
                <w:szCs w:val="18"/>
              </w:rPr>
              <w:pPrChange w:id="3406" w:author="Edward Lee" w:date="2017-10-16T16:47:00Z">
                <w:pPr>
                  <w:pStyle w:val="36"/>
                  <w:widowControl w:val="0"/>
                  <w:ind w:firstLine="0" w:firstLineChars="0"/>
                  <w:jc w:val="center"/>
                </w:pPr>
              </w:pPrChange>
            </w:pPr>
            <w:del w:id="3408" w:author="Edward Lee" w:date="2017-10-16T16:23:00Z">
              <w:r>
                <w:rPr>
                  <w:rFonts w:hint="eastAsia"/>
                  <w:szCs w:val="18"/>
                </w:rPr>
                <w:delText>2</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410" w:author="Edward Lee" w:date="2017-10-16T16:23:00Z"/>
                <w:rFonts w:hAnsiTheme="minorHAnsi" w:eastAsiaTheme="minorEastAsia" w:cstheme="minorBidi"/>
                <w:kern w:val="2"/>
                <w:szCs w:val="18"/>
              </w:rPr>
              <w:pPrChange w:id="3409" w:author="Edward Lee" w:date="2017-10-16T16:47:00Z">
                <w:pPr>
                  <w:pStyle w:val="36"/>
                  <w:widowControl w:val="0"/>
                  <w:ind w:firstLine="0" w:firstLineChars="0"/>
                </w:pPr>
              </w:pPrChange>
            </w:pPr>
            <w:del w:id="3411" w:author="Edward Lee" w:date="2017-10-16T16:23:00Z">
              <w:r>
                <w:rPr>
                  <w:rFonts w:hint="eastAsia"/>
                  <w:szCs w:val="18"/>
                </w:rPr>
                <w:delText>用于过滤或预判的标签数量</w:delText>
              </w:r>
            </w:del>
          </w:p>
          <w:p>
            <w:pPr>
              <w:pStyle w:val="36"/>
              <w:widowControl w:val="0"/>
              <w:numPr>
                <w:ilvl w:val="0"/>
                <w:numId w:val="9"/>
              </w:numPr>
              <w:spacing w:beforeLines="100" w:line="360" w:lineRule="auto"/>
              <w:ind w:hanging="360" w:firstLineChars="0"/>
              <w:outlineLvl w:val="3"/>
              <w:rPr>
                <w:del w:id="3413" w:author="Edward Lee" w:date="2017-10-16T16:23:00Z"/>
                <w:rFonts w:hAnsiTheme="minorHAnsi" w:eastAsiaTheme="minorEastAsia" w:cstheme="minorBidi"/>
                <w:kern w:val="2"/>
                <w:szCs w:val="18"/>
              </w:rPr>
              <w:pPrChange w:id="3412" w:author="Edward Lee" w:date="2017-10-16T16:47:00Z">
                <w:pPr>
                  <w:pStyle w:val="36"/>
                  <w:widowControl w:val="0"/>
                  <w:ind w:firstLine="0" w:firstLineChars="0"/>
                </w:pPr>
              </w:pPrChange>
            </w:pPr>
            <w:del w:id="3414" w:author="Edward Lee" w:date="2017-10-16T16:23:00Z">
              <w:r>
                <w:rPr>
                  <w:rFonts w:hint="eastAsia"/>
                  <w:color w:val="FF0000"/>
                  <w:szCs w:val="18"/>
                </w:rPr>
                <w:delText>低字节在前</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415"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417" w:author="Edward Lee" w:date="2017-10-16T16:23:00Z"/>
                <w:rFonts w:hAnsiTheme="minorHAnsi" w:eastAsiaTheme="minorEastAsia" w:cstheme="minorBidi"/>
                <w:kern w:val="2"/>
                <w:szCs w:val="18"/>
              </w:rPr>
              <w:pPrChange w:id="3416" w:author="Edward Lee" w:date="2017-10-16T16:47:00Z">
                <w:pPr>
                  <w:pStyle w:val="36"/>
                  <w:widowControl w:val="0"/>
                  <w:ind w:firstLine="0" w:firstLineChars="0"/>
                  <w:jc w:val="center"/>
                </w:pPr>
              </w:pPrChange>
            </w:pPr>
            <w:del w:id="3418" w:author="Edward Lee" w:date="2017-10-16T16:23:00Z">
              <w:r>
                <w:rPr>
                  <w:rFonts w:hint="eastAsia"/>
                  <w:szCs w:val="18"/>
                </w:rPr>
                <w:delText>12</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20" w:author="Edward Lee" w:date="2017-10-16T16:23:00Z"/>
                <w:rFonts w:hAnsiTheme="minorHAnsi" w:eastAsiaTheme="minorEastAsia" w:cstheme="minorBidi"/>
                <w:kern w:val="2"/>
                <w:szCs w:val="18"/>
              </w:rPr>
              <w:pPrChange w:id="3419" w:author="Edward Lee" w:date="2017-10-16T16:47:00Z">
                <w:pPr>
                  <w:pStyle w:val="36"/>
                  <w:widowControl w:val="0"/>
                  <w:ind w:firstLine="0" w:firstLineChars="0"/>
                  <w:jc w:val="center"/>
                </w:pPr>
              </w:pPrChange>
            </w:pPr>
            <w:del w:id="3421" w:author="Edward Lee" w:date="2017-10-16T16:23:00Z">
              <w:r>
                <w:rPr>
                  <w:rFonts w:hint="eastAsia"/>
                  <w:szCs w:val="18"/>
                </w:rPr>
                <w:delText>天线当前固件版本</w:delText>
              </w:r>
            </w:del>
          </w:p>
          <w:p>
            <w:pPr>
              <w:pStyle w:val="36"/>
              <w:widowControl w:val="0"/>
              <w:numPr>
                <w:ilvl w:val="0"/>
                <w:numId w:val="9"/>
              </w:numPr>
              <w:spacing w:beforeLines="100" w:line="360" w:lineRule="auto"/>
              <w:ind w:hanging="360" w:firstLineChars="0"/>
              <w:jc w:val="center"/>
              <w:outlineLvl w:val="3"/>
              <w:rPr>
                <w:del w:id="3423" w:author="Edward Lee" w:date="2017-10-16T16:23:00Z"/>
                <w:rFonts w:hAnsiTheme="minorHAnsi" w:eastAsiaTheme="minorEastAsia" w:cstheme="minorBidi"/>
                <w:kern w:val="2"/>
                <w:szCs w:val="18"/>
              </w:rPr>
              <w:pPrChange w:id="3422" w:author="Edward Lee" w:date="2017-10-16T16:47:00Z">
                <w:pPr>
                  <w:pStyle w:val="36"/>
                  <w:widowControl w:val="0"/>
                  <w:ind w:firstLine="0" w:firstLineChars="0"/>
                  <w:jc w:val="center"/>
                </w:pPr>
              </w:pPrChange>
            </w:pPr>
            <w:del w:id="3424" w:author="Edward Lee" w:date="2017-10-16T16:23:00Z">
              <w:r>
                <w:rPr>
                  <w:rFonts w:hint="eastAsia"/>
                  <w:szCs w:val="18"/>
                </w:rPr>
                <w:delText>ant_fw_version</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26" w:author="Edward Lee" w:date="2017-10-16T16:23:00Z"/>
                <w:rFonts w:hAnsiTheme="minorHAnsi" w:eastAsiaTheme="minorEastAsia" w:cstheme="minorBidi"/>
                <w:kern w:val="2"/>
                <w:szCs w:val="18"/>
              </w:rPr>
              <w:pPrChange w:id="3425" w:author="Edward Lee" w:date="2017-10-16T16:47:00Z">
                <w:pPr>
                  <w:pStyle w:val="36"/>
                  <w:widowControl w:val="0"/>
                  <w:ind w:firstLine="0" w:firstLineChars="0"/>
                  <w:jc w:val="center"/>
                </w:pPr>
              </w:pPrChange>
            </w:pPr>
            <w:del w:id="3427" w:author="Edward Lee" w:date="2017-10-16T16:23:00Z">
              <w:r>
                <w:rPr>
                  <w:rFonts w:hint="eastAsia"/>
                  <w:szCs w:val="18"/>
                </w:rPr>
                <w:delText>8</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429" w:author="Edward Lee" w:date="2017-10-16T16:23:00Z"/>
                <w:rFonts w:hAnsiTheme="minorHAnsi" w:eastAsiaTheme="minorEastAsia" w:cstheme="minorBidi"/>
                <w:kern w:val="2"/>
                <w:szCs w:val="18"/>
              </w:rPr>
              <w:pPrChange w:id="3428" w:author="Edward Lee" w:date="2017-10-16T16:47:00Z">
                <w:pPr>
                  <w:pStyle w:val="36"/>
                  <w:widowControl w:val="0"/>
                  <w:ind w:firstLine="0" w:firstLineChars="0"/>
                </w:pPr>
              </w:pPrChange>
            </w:pPr>
            <w:del w:id="3430" w:author="Edward Lee" w:date="2017-10-16T16:23:00Z">
              <w:r>
                <w:rPr>
                  <w:rFonts w:hint="eastAsia"/>
                  <w:szCs w:val="18"/>
                </w:rPr>
                <w:delText>1～4</w:delText>
              </w:r>
            </w:del>
            <w:del w:id="3431" w:author="Edward Lee" w:date="2017-10-16T16:23:00Z">
              <w:r>
                <w:rPr>
                  <w:szCs w:val="18"/>
                </w:rPr>
                <w:delText xml:space="preserve"> </w:delText>
              </w:r>
            </w:del>
            <w:del w:id="3432" w:author="Edward Lee" w:date="2017-10-16T16:23:00Z">
              <w:r>
                <w:rPr>
                  <w:rFonts w:hint="eastAsia"/>
                  <w:szCs w:val="18"/>
                </w:rPr>
                <w:delText>天线的版本信息，每个天线的版本信息占2个字节。</w:delText>
              </w:r>
            </w:del>
          </w:p>
          <w:p>
            <w:pPr>
              <w:pStyle w:val="36"/>
              <w:widowControl w:val="0"/>
              <w:numPr>
                <w:ilvl w:val="0"/>
                <w:numId w:val="9"/>
              </w:numPr>
              <w:spacing w:beforeLines="100" w:line="360" w:lineRule="auto"/>
              <w:ind w:hanging="360" w:firstLineChars="0"/>
              <w:outlineLvl w:val="3"/>
              <w:rPr>
                <w:del w:id="3434" w:author="Edward Lee" w:date="2017-10-16T16:23:00Z"/>
                <w:rFonts w:hAnsiTheme="minorHAnsi" w:eastAsiaTheme="minorEastAsia" w:cstheme="minorBidi"/>
                <w:kern w:val="2"/>
                <w:szCs w:val="18"/>
              </w:rPr>
              <w:pPrChange w:id="3433" w:author="Edward Lee" w:date="2017-10-16T16:47:00Z">
                <w:pPr>
                  <w:pStyle w:val="36"/>
                  <w:widowControl w:val="0"/>
                  <w:ind w:firstLine="0" w:firstLineChars="0"/>
                </w:pPr>
              </w:pPrChange>
            </w:pPr>
            <w:del w:id="3435" w:author="Edward Lee" w:date="2017-10-16T16:23:00Z">
              <w:r>
                <w:rPr>
                  <w:rFonts w:hint="eastAsia"/>
                  <w:szCs w:val="18"/>
                </w:rPr>
                <w:delText>为FF FF 时表示没有读取到天线的版本信息。</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436"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438" w:author="Edward Lee" w:date="2017-10-16T16:23:00Z"/>
                <w:rFonts w:hAnsiTheme="minorHAnsi" w:eastAsiaTheme="minorEastAsia" w:cstheme="minorBidi"/>
                <w:kern w:val="2"/>
                <w:szCs w:val="18"/>
              </w:rPr>
              <w:pPrChange w:id="3437" w:author="Edward Lee" w:date="2017-10-16T16:47:00Z">
                <w:pPr>
                  <w:pStyle w:val="36"/>
                  <w:widowControl w:val="0"/>
                  <w:ind w:firstLine="0" w:firstLineChars="0"/>
                  <w:jc w:val="center"/>
                </w:pPr>
              </w:pPrChange>
            </w:pPr>
            <w:del w:id="3439" w:author="Edward Lee" w:date="2017-10-16T16:23:00Z">
              <w:r>
                <w:rPr>
                  <w:rFonts w:hint="eastAsia"/>
                  <w:szCs w:val="18"/>
                </w:rPr>
                <w:delText>13</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41" w:author="Edward Lee" w:date="2017-10-16T16:23:00Z"/>
                <w:rFonts w:hAnsiTheme="minorHAnsi" w:eastAsiaTheme="minorEastAsia" w:cstheme="minorBidi"/>
                <w:kern w:val="2"/>
                <w:szCs w:val="18"/>
              </w:rPr>
              <w:pPrChange w:id="3440" w:author="Edward Lee" w:date="2017-10-16T16:47:00Z">
                <w:pPr>
                  <w:pStyle w:val="36"/>
                  <w:widowControl w:val="0"/>
                  <w:ind w:firstLine="0" w:firstLineChars="0"/>
                  <w:jc w:val="center"/>
                </w:pPr>
              </w:pPrChange>
            </w:pPr>
            <w:del w:id="3442" w:author="Edward Lee" w:date="2017-10-16T16:23:00Z">
              <w:r>
                <w:rPr>
                  <w:rFonts w:hint="eastAsia"/>
                  <w:szCs w:val="18"/>
                </w:rPr>
                <w:delText>天线当前增益设置</w:delText>
              </w:r>
            </w:del>
          </w:p>
          <w:p>
            <w:pPr>
              <w:pStyle w:val="36"/>
              <w:widowControl w:val="0"/>
              <w:numPr>
                <w:ilvl w:val="0"/>
                <w:numId w:val="9"/>
              </w:numPr>
              <w:spacing w:beforeLines="100" w:line="360" w:lineRule="auto"/>
              <w:ind w:hanging="360" w:firstLineChars="0"/>
              <w:jc w:val="center"/>
              <w:outlineLvl w:val="3"/>
              <w:rPr>
                <w:del w:id="3444" w:author="Edward Lee" w:date="2017-10-16T16:23:00Z"/>
                <w:rFonts w:hAnsiTheme="minorHAnsi" w:eastAsiaTheme="minorEastAsia" w:cstheme="minorBidi"/>
                <w:kern w:val="2"/>
                <w:szCs w:val="18"/>
              </w:rPr>
              <w:pPrChange w:id="3443" w:author="Edward Lee" w:date="2017-10-16T16:47:00Z">
                <w:pPr>
                  <w:pStyle w:val="36"/>
                  <w:widowControl w:val="0"/>
                  <w:ind w:firstLine="0" w:firstLineChars="0"/>
                  <w:jc w:val="center"/>
                </w:pPr>
              </w:pPrChange>
            </w:pPr>
            <w:del w:id="3445" w:author="Edward Lee" w:date="2017-10-16T16:23:00Z">
              <w:r>
                <w:rPr>
                  <w:rFonts w:hint="eastAsia"/>
                  <w:szCs w:val="18"/>
                </w:rPr>
                <w:delText>ant_gain</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47" w:author="Edward Lee" w:date="2017-10-16T16:23:00Z"/>
                <w:rFonts w:hAnsiTheme="minorHAnsi" w:eastAsiaTheme="minorEastAsia" w:cstheme="minorBidi"/>
                <w:kern w:val="2"/>
                <w:szCs w:val="18"/>
              </w:rPr>
              <w:pPrChange w:id="3446" w:author="Edward Lee" w:date="2017-10-16T16:47:00Z">
                <w:pPr>
                  <w:pStyle w:val="36"/>
                  <w:widowControl w:val="0"/>
                  <w:ind w:firstLine="0" w:firstLineChars="0"/>
                  <w:jc w:val="center"/>
                </w:pPr>
              </w:pPrChange>
            </w:pPr>
            <w:del w:id="3448" w:author="Edward Lee" w:date="2017-10-16T16:23:00Z">
              <w:r>
                <w:rPr>
                  <w:rFonts w:hint="eastAsia"/>
                  <w:szCs w:val="18"/>
                </w:rPr>
                <w:delText>4</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450" w:author="Edward Lee" w:date="2017-10-16T16:23:00Z"/>
                <w:rFonts w:hAnsiTheme="minorHAnsi" w:eastAsiaTheme="minorEastAsia" w:cstheme="minorBidi"/>
                <w:kern w:val="2"/>
                <w:szCs w:val="18"/>
              </w:rPr>
              <w:pPrChange w:id="3449" w:author="Edward Lee" w:date="2017-10-16T16:47:00Z">
                <w:pPr>
                  <w:pStyle w:val="36"/>
                  <w:widowControl w:val="0"/>
                  <w:ind w:firstLine="0" w:firstLineChars="0"/>
                </w:pPr>
              </w:pPrChange>
            </w:pPr>
            <w:del w:id="3451" w:author="Edward Lee" w:date="2017-10-16T16:23:00Z">
              <w:r>
                <w:rPr>
                  <w:rFonts w:hint="eastAsia"/>
                  <w:szCs w:val="18"/>
                </w:rPr>
                <w:delText>1～4 天线的增益设置</w:delText>
              </w:r>
            </w:del>
          </w:p>
          <w:p>
            <w:pPr>
              <w:pStyle w:val="36"/>
              <w:widowControl w:val="0"/>
              <w:numPr>
                <w:ilvl w:val="0"/>
                <w:numId w:val="9"/>
              </w:numPr>
              <w:spacing w:beforeLines="100" w:line="360" w:lineRule="auto"/>
              <w:ind w:hanging="360" w:firstLineChars="0"/>
              <w:outlineLvl w:val="3"/>
              <w:rPr>
                <w:del w:id="3453" w:author="Edward Lee" w:date="2017-10-16T16:23:00Z"/>
                <w:rFonts w:hAnsiTheme="minorHAnsi" w:eastAsiaTheme="minorEastAsia" w:cstheme="minorBidi"/>
                <w:kern w:val="2"/>
                <w:szCs w:val="18"/>
              </w:rPr>
              <w:pPrChange w:id="3452" w:author="Edward Lee" w:date="2017-10-16T16:47:00Z">
                <w:pPr>
                  <w:pStyle w:val="36"/>
                  <w:widowControl w:val="0"/>
                  <w:ind w:firstLine="0" w:firstLineChars="0"/>
                </w:pPr>
              </w:pPrChange>
            </w:pPr>
            <w:del w:id="3454" w:author="Edward Lee" w:date="2017-10-16T16:23:00Z">
              <w:r>
                <w:rPr>
                  <w:rFonts w:hint="eastAsia"/>
                  <w:szCs w:val="18"/>
                </w:rPr>
                <w:delText>取值范围: 0～31</w:delText>
              </w:r>
            </w:del>
          </w:p>
          <w:p>
            <w:pPr>
              <w:pStyle w:val="36"/>
              <w:widowControl w:val="0"/>
              <w:numPr>
                <w:ilvl w:val="0"/>
                <w:numId w:val="9"/>
              </w:numPr>
              <w:spacing w:beforeLines="100" w:line="360" w:lineRule="auto"/>
              <w:ind w:hanging="360" w:firstLineChars="0"/>
              <w:outlineLvl w:val="3"/>
              <w:rPr>
                <w:del w:id="3456" w:author="Edward Lee" w:date="2017-10-16T16:23:00Z"/>
                <w:rFonts w:hAnsiTheme="minorHAnsi" w:eastAsiaTheme="minorEastAsia" w:cstheme="minorBidi"/>
                <w:kern w:val="2"/>
                <w:szCs w:val="18"/>
              </w:rPr>
              <w:pPrChange w:id="3455" w:author="Edward Lee" w:date="2017-10-16T16:47:00Z">
                <w:pPr>
                  <w:pStyle w:val="36"/>
                  <w:widowControl w:val="0"/>
                  <w:ind w:firstLine="0" w:firstLineChars="0"/>
                </w:pPr>
              </w:pPrChange>
            </w:pPr>
            <w:del w:id="3457" w:author="Edward Lee" w:date="2017-10-16T16:23:00Z">
              <w:r>
                <w:rPr>
                  <w:rFonts w:hint="eastAsia"/>
                  <w:szCs w:val="18"/>
                </w:rPr>
                <w:delText>为FF时，表示没有获取到天线增益</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458"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460" w:author="Edward Lee" w:date="2017-10-16T16:23:00Z"/>
                <w:rFonts w:hAnsiTheme="minorHAnsi" w:eastAsiaTheme="minorEastAsia" w:cstheme="minorBidi"/>
                <w:kern w:val="2"/>
                <w:szCs w:val="18"/>
              </w:rPr>
              <w:pPrChange w:id="3459" w:author="Edward Lee" w:date="2017-10-16T16:47:00Z">
                <w:pPr>
                  <w:pStyle w:val="36"/>
                  <w:widowControl w:val="0"/>
                  <w:ind w:firstLine="0" w:firstLineChars="0"/>
                  <w:jc w:val="center"/>
                </w:pPr>
              </w:pPrChange>
            </w:pPr>
            <w:del w:id="3461" w:author="Edward Lee" w:date="2017-10-16T16:23:00Z">
              <w:r>
                <w:rPr>
                  <w:rFonts w:hint="eastAsia"/>
                  <w:szCs w:val="18"/>
                </w:rPr>
                <w:delText>14</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63" w:author="Edward Lee" w:date="2017-10-16T16:23:00Z"/>
                <w:rFonts w:hAnsiTheme="minorHAnsi" w:eastAsiaTheme="minorEastAsia" w:cstheme="minorBidi"/>
                <w:kern w:val="2"/>
                <w:szCs w:val="18"/>
              </w:rPr>
              <w:pPrChange w:id="3462" w:author="Edward Lee" w:date="2017-10-16T16:47:00Z">
                <w:pPr>
                  <w:pStyle w:val="36"/>
                  <w:widowControl w:val="0"/>
                  <w:ind w:firstLine="0" w:firstLineChars="0"/>
                  <w:jc w:val="center"/>
                </w:pPr>
              </w:pPrChange>
            </w:pPr>
            <w:del w:id="3464" w:author="Edward Lee" w:date="2017-10-16T16:23:00Z">
              <w:r>
                <w:rPr>
                  <w:rFonts w:hint="eastAsia"/>
                  <w:szCs w:val="18"/>
                </w:rPr>
                <w:delText>天线当前rssi门限设置</w:delText>
              </w:r>
            </w:del>
          </w:p>
          <w:p>
            <w:pPr>
              <w:pStyle w:val="36"/>
              <w:widowControl w:val="0"/>
              <w:numPr>
                <w:ilvl w:val="0"/>
                <w:numId w:val="9"/>
              </w:numPr>
              <w:spacing w:beforeLines="100" w:line="360" w:lineRule="auto"/>
              <w:ind w:hanging="360" w:firstLineChars="0"/>
              <w:jc w:val="center"/>
              <w:outlineLvl w:val="3"/>
              <w:rPr>
                <w:del w:id="3466" w:author="Edward Lee" w:date="2017-10-16T16:23:00Z"/>
                <w:rFonts w:hAnsiTheme="minorHAnsi" w:eastAsiaTheme="minorEastAsia" w:cstheme="minorBidi"/>
                <w:kern w:val="2"/>
                <w:szCs w:val="18"/>
              </w:rPr>
              <w:pPrChange w:id="3465" w:author="Edward Lee" w:date="2017-10-16T16:47:00Z">
                <w:pPr>
                  <w:pStyle w:val="36"/>
                  <w:widowControl w:val="0"/>
                  <w:ind w:firstLine="0" w:firstLineChars="0"/>
                  <w:jc w:val="center"/>
                </w:pPr>
              </w:pPrChange>
            </w:pPr>
            <w:del w:id="3467" w:author="Edward Lee" w:date="2017-10-16T16:23:00Z">
              <w:r>
                <w:rPr>
                  <w:rFonts w:hint="eastAsia"/>
                  <w:szCs w:val="18"/>
                </w:rPr>
                <w:delText>ant_rssi</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69" w:author="Edward Lee" w:date="2017-10-16T16:23:00Z"/>
                <w:rFonts w:hAnsiTheme="minorHAnsi" w:eastAsiaTheme="minorEastAsia" w:cstheme="minorBidi"/>
                <w:kern w:val="2"/>
                <w:szCs w:val="18"/>
              </w:rPr>
              <w:pPrChange w:id="3468" w:author="Edward Lee" w:date="2017-10-16T16:47:00Z">
                <w:pPr>
                  <w:pStyle w:val="36"/>
                  <w:widowControl w:val="0"/>
                  <w:ind w:firstLine="0" w:firstLineChars="0"/>
                  <w:jc w:val="center"/>
                </w:pPr>
              </w:pPrChange>
            </w:pPr>
            <w:del w:id="3470" w:author="Edward Lee" w:date="2017-10-16T16:23:00Z">
              <w:r>
                <w:rPr>
                  <w:rFonts w:hint="eastAsia"/>
                  <w:szCs w:val="18"/>
                </w:rPr>
                <w:delText>4</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472" w:author="Edward Lee" w:date="2017-10-16T16:23:00Z"/>
                <w:rFonts w:hAnsiTheme="minorHAnsi" w:eastAsiaTheme="minorEastAsia" w:cstheme="minorBidi"/>
                <w:kern w:val="2"/>
                <w:szCs w:val="18"/>
              </w:rPr>
              <w:pPrChange w:id="3471" w:author="Edward Lee" w:date="2017-10-16T16:47:00Z">
                <w:pPr>
                  <w:pStyle w:val="36"/>
                  <w:widowControl w:val="0"/>
                  <w:ind w:firstLine="0" w:firstLineChars="0"/>
                </w:pPr>
              </w:pPrChange>
            </w:pPr>
            <w:del w:id="3473" w:author="Edward Lee" w:date="2017-10-16T16:23:00Z">
              <w:r>
                <w:rPr>
                  <w:rFonts w:hint="eastAsia"/>
                  <w:szCs w:val="18"/>
                </w:rPr>
                <w:delText>1～4 天线的rssi门限设置</w:delText>
              </w:r>
            </w:del>
          </w:p>
          <w:p>
            <w:pPr>
              <w:pStyle w:val="36"/>
              <w:widowControl w:val="0"/>
              <w:numPr>
                <w:ilvl w:val="0"/>
                <w:numId w:val="9"/>
              </w:numPr>
              <w:spacing w:beforeLines="100" w:line="360" w:lineRule="auto"/>
              <w:ind w:hanging="360" w:firstLineChars="0"/>
              <w:outlineLvl w:val="3"/>
              <w:rPr>
                <w:del w:id="3475" w:author="Edward Lee" w:date="2017-10-16T16:23:00Z"/>
                <w:rFonts w:hAnsiTheme="minorHAnsi" w:eastAsiaTheme="minorEastAsia" w:cstheme="minorBidi"/>
                <w:kern w:val="2"/>
                <w:szCs w:val="18"/>
              </w:rPr>
              <w:pPrChange w:id="3474" w:author="Edward Lee" w:date="2017-10-16T16:47:00Z">
                <w:pPr>
                  <w:pStyle w:val="36"/>
                  <w:widowControl w:val="0"/>
                  <w:ind w:firstLine="0" w:firstLineChars="0"/>
                </w:pPr>
              </w:pPrChange>
            </w:pPr>
            <w:del w:id="3476" w:author="Edward Lee" w:date="2017-10-16T16:23:00Z">
              <w:r>
                <w:rPr>
                  <w:rFonts w:hint="eastAsia"/>
                  <w:szCs w:val="18"/>
                </w:rPr>
                <w:delText>取值范围: -1～-128(带符号单字节数，singed char)</w:delText>
              </w:r>
            </w:del>
          </w:p>
          <w:p>
            <w:pPr>
              <w:pStyle w:val="36"/>
              <w:widowControl w:val="0"/>
              <w:numPr>
                <w:ilvl w:val="0"/>
                <w:numId w:val="9"/>
              </w:numPr>
              <w:spacing w:beforeLines="100" w:line="360" w:lineRule="auto"/>
              <w:ind w:hanging="360" w:firstLineChars="0"/>
              <w:outlineLvl w:val="3"/>
              <w:rPr>
                <w:del w:id="3478" w:author="Edward Lee" w:date="2017-10-16T16:23:00Z"/>
                <w:rFonts w:hAnsiTheme="minorHAnsi" w:eastAsiaTheme="minorEastAsia" w:cstheme="minorBidi"/>
                <w:kern w:val="2"/>
                <w:szCs w:val="18"/>
              </w:rPr>
              <w:pPrChange w:id="3477" w:author="Edward Lee" w:date="2017-10-16T16:47:00Z">
                <w:pPr>
                  <w:pStyle w:val="36"/>
                  <w:widowControl w:val="0"/>
                  <w:ind w:firstLine="0" w:firstLineChars="0"/>
                </w:pPr>
              </w:pPrChange>
            </w:pPr>
            <w:del w:id="3479" w:author="Edward Lee" w:date="2017-10-16T16:23:00Z">
              <w:r>
                <w:rPr>
                  <w:rFonts w:hint="eastAsia"/>
                  <w:szCs w:val="18"/>
                </w:rPr>
                <w:delText>为1时，表示没有获取到rssi</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480"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482" w:author="Edward Lee" w:date="2017-10-16T16:23:00Z"/>
                <w:rFonts w:hAnsiTheme="minorHAnsi" w:eastAsiaTheme="minorEastAsia" w:cstheme="minorBidi"/>
                <w:kern w:val="2"/>
                <w:szCs w:val="18"/>
              </w:rPr>
              <w:pPrChange w:id="3481" w:author="Edward Lee" w:date="2017-10-16T16:47:00Z">
                <w:pPr>
                  <w:pStyle w:val="36"/>
                  <w:widowControl w:val="0"/>
                  <w:ind w:firstLine="0" w:firstLineChars="0"/>
                  <w:jc w:val="center"/>
                </w:pPr>
              </w:pPrChange>
            </w:pPr>
            <w:del w:id="3483" w:author="Edward Lee" w:date="2017-10-16T16:23:00Z">
              <w:r>
                <w:rPr>
                  <w:rFonts w:hint="eastAsia"/>
                  <w:szCs w:val="18"/>
                </w:rPr>
                <w:delText>15</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85" w:author="Edward Lee" w:date="2017-10-16T16:23:00Z"/>
                <w:rFonts w:hAnsiTheme="minorHAnsi" w:eastAsiaTheme="minorEastAsia" w:cstheme="minorBidi"/>
                <w:kern w:val="2"/>
                <w:szCs w:val="18"/>
              </w:rPr>
              <w:pPrChange w:id="3484" w:author="Edward Lee" w:date="2017-10-16T16:47:00Z">
                <w:pPr>
                  <w:pStyle w:val="36"/>
                  <w:widowControl w:val="0"/>
                  <w:ind w:firstLine="0" w:firstLineChars="0"/>
                  <w:jc w:val="center"/>
                </w:pPr>
              </w:pPrChange>
            </w:pPr>
            <w:del w:id="3486" w:author="Edward Lee" w:date="2017-10-16T16:23:00Z">
              <w:r>
                <w:rPr>
                  <w:rFonts w:hint="eastAsia"/>
                  <w:szCs w:val="18"/>
                </w:rPr>
                <w:delText>外部flash中，发送给gprs平台的标签数量</w:delText>
              </w:r>
            </w:del>
          </w:p>
          <w:p>
            <w:pPr>
              <w:pStyle w:val="36"/>
              <w:widowControl w:val="0"/>
              <w:numPr>
                <w:ilvl w:val="0"/>
                <w:numId w:val="9"/>
              </w:numPr>
              <w:spacing w:beforeLines="100" w:line="360" w:lineRule="auto"/>
              <w:ind w:hanging="360" w:firstLineChars="0"/>
              <w:jc w:val="center"/>
              <w:outlineLvl w:val="3"/>
              <w:rPr>
                <w:del w:id="3488" w:author="Edward Lee" w:date="2017-10-16T16:23:00Z"/>
                <w:rFonts w:hAnsiTheme="minorHAnsi" w:eastAsiaTheme="minorEastAsia" w:cstheme="minorBidi"/>
                <w:kern w:val="2"/>
                <w:szCs w:val="18"/>
              </w:rPr>
              <w:pPrChange w:id="3487" w:author="Edward Lee" w:date="2017-10-16T16:47:00Z">
                <w:pPr>
                  <w:pStyle w:val="36"/>
                  <w:widowControl w:val="0"/>
                  <w:ind w:firstLine="0" w:firstLineChars="0"/>
                  <w:jc w:val="center"/>
                </w:pPr>
              </w:pPrChange>
            </w:pPr>
            <w:del w:id="3489" w:author="Edward Lee" w:date="2017-10-16T16:23:00Z">
              <w:r>
                <w:rPr>
                  <w:rFonts w:hint="eastAsia"/>
                  <w:szCs w:val="18"/>
                </w:rPr>
                <w:delText>gprs_flash_tag_cnt</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491" w:author="Edward Lee" w:date="2017-10-16T16:23:00Z"/>
                <w:rFonts w:hAnsiTheme="minorHAnsi" w:eastAsiaTheme="minorEastAsia" w:cstheme="minorBidi"/>
                <w:kern w:val="2"/>
                <w:szCs w:val="18"/>
              </w:rPr>
              <w:pPrChange w:id="3490" w:author="Edward Lee" w:date="2017-10-16T16:47:00Z">
                <w:pPr>
                  <w:pStyle w:val="36"/>
                  <w:widowControl w:val="0"/>
                  <w:ind w:firstLine="0" w:firstLineChars="0"/>
                  <w:jc w:val="center"/>
                </w:pPr>
              </w:pPrChange>
            </w:pPr>
            <w:del w:id="3492" w:author="Edward Lee" w:date="2017-10-16T16:23:00Z">
              <w:r>
                <w:rPr>
                  <w:rFonts w:hint="eastAsia"/>
                  <w:szCs w:val="18"/>
                </w:rPr>
                <w:delText>4</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494" w:author="Edward Lee" w:date="2017-10-16T16:23:00Z"/>
                <w:rFonts w:hAnsiTheme="minorHAnsi" w:eastAsiaTheme="minorEastAsia" w:cstheme="minorBidi"/>
                <w:kern w:val="2"/>
                <w:szCs w:val="18"/>
              </w:rPr>
              <w:pPrChange w:id="3493" w:author="Edward Lee" w:date="2017-10-16T16:47:00Z">
                <w:pPr>
                  <w:pStyle w:val="36"/>
                  <w:widowControl w:val="0"/>
                  <w:ind w:firstLine="0" w:firstLineChars="0"/>
                </w:pPr>
              </w:pPrChange>
            </w:pPr>
            <w:del w:id="3495" w:author="Edward Lee" w:date="2017-10-16T16:23:00Z">
              <w:r>
                <w:rPr>
                  <w:rFonts w:hint="eastAsia"/>
                  <w:szCs w:val="18"/>
                </w:rPr>
                <w:delText>存储在flash中，准备通过gprs发送给平台的标签数量。</w:delText>
              </w:r>
            </w:del>
          </w:p>
          <w:p>
            <w:pPr>
              <w:pStyle w:val="36"/>
              <w:widowControl w:val="0"/>
              <w:numPr>
                <w:ilvl w:val="0"/>
                <w:numId w:val="9"/>
              </w:numPr>
              <w:spacing w:beforeLines="100" w:line="360" w:lineRule="auto"/>
              <w:ind w:hanging="360" w:firstLineChars="0"/>
              <w:outlineLvl w:val="3"/>
              <w:rPr>
                <w:del w:id="3497" w:author="Edward Lee" w:date="2017-10-16T16:23:00Z"/>
                <w:rFonts w:hAnsiTheme="minorHAnsi" w:eastAsiaTheme="minorEastAsia" w:cstheme="minorBidi"/>
                <w:kern w:val="2"/>
                <w:szCs w:val="18"/>
              </w:rPr>
              <w:pPrChange w:id="3496" w:author="Edward Lee" w:date="2017-10-16T16:47:00Z">
                <w:pPr>
                  <w:pStyle w:val="36"/>
                  <w:widowControl w:val="0"/>
                  <w:ind w:firstLine="0" w:firstLineChars="0"/>
                </w:pPr>
              </w:pPrChange>
            </w:pPr>
            <w:del w:id="3498" w:author="Edward Lee" w:date="2017-10-16T16:23:00Z">
              <w:r>
                <w:rPr>
                  <w:rFonts w:hint="eastAsia"/>
                  <w:color w:val="FF0000"/>
                  <w:szCs w:val="18"/>
                </w:rPr>
                <w:delText>低字节在前</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499"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501" w:author="Edward Lee" w:date="2017-10-16T16:23:00Z"/>
                <w:rFonts w:hAnsiTheme="minorHAnsi" w:eastAsiaTheme="minorEastAsia" w:cstheme="minorBidi"/>
                <w:kern w:val="2"/>
                <w:szCs w:val="18"/>
              </w:rPr>
              <w:pPrChange w:id="3500" w:author="Edward Lee" w:date="2017-10-16T16:47:00Z">
                <w:pPr>
                  <w:pStyle w:val="36"/>
                  <w:widowControl w:val="0"/>
                  <w:ind w:firstLine="0" w:firstLineChars="0"/>
                  <w:jc w:val="center"/>
                </w:pPr>
              </w:pPrChange>
            </w:pPr>
            <w:del w:id="3502" w:author="Edward Lee" w:date="2017-10-16T16:23:00Z">
              <w:r>
                <w:rPr>
                  <w:rFonts w:hint="eastAsia"/>
                  <w:szCs w:val="18"/>
                </w:rPr>
                <w:delText>16</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504" w:author="Edward Lee" w:date="2017-10-16T16:23:00Z"/>
                <w:rFonts w:hAnsiTheme="minorHAnsi" w:eastAsiaTheme="minorEastAsia" w:cstheme="minorBidi"/>
                <w:kern w:val="2"/>
                <w:szCs w:val="18"/>
              </w:rPr>
              <w:pPrChange w:id="3503" w:author="Edward Lee" w:date="2017-10-16T16:47:00Z">
                <w:pPr>
                  <w:pStyle w:val="36"/>
                  <w:widowControl w:val="0"/>
                  <w:ind w:firstLine="0" w:firstLineChars="0"/>
                  <w:jc w:val="center"/>
                </w:pPr>
              </w:pPrChange>
            </w:pPr>
            <w:del w:id="3505" w:author="Edward Lee" w:date="2017-10-16T16:23:00Z">
              <w:r>
                <w:rPr>
                  <w:rFonts w:hint="eastAsia"/>
                  <w:szCs w:val="18"/>
                </w:rPr>
                <w:delText>外部flash中，发送给有线平台的标签数量</w:delText>
              </w:r>
            </w:del>
          </w:p>
          <w:p>
            <w:pPr>
              <w:pStyle w:val="36"/>
              <w:widowControl w:val="0"/>
              <w:numPr>
                <w:ilvl w:val="0"/>
                <w:numId w:val="9"/>
              </w:numPr>
              <w:spacing w:beforeLines="100" w:line="360" w:lineRule="auto"/>
              <w:ind w:hanging="360" w:firstLineChars="0"/>
              <w:jc w:val="center"/>
              <w:outlineLvl w:val="3"/>
              <w:rPr>
                <w:del w:id="3507" w:author="Edward Lee" w:date="2017-10-16T16:23:00Z"/>
                <w:rFonts w:hAnsiTheme="minorHAnsi" w:eastAsiaTheme="minorEastAsia" w:cstheme="minorBidi"/>
                <w:kern w:val="2"/>
                <w:szCs w:val="18"/>
              </w:rPr>
              <w:pPrChange w:id="3506" w:author="Edward Lee" w:date="2017-10-16T16:47:00Z">
                <w:pPr>
                  <w:pStyle w:val="36"/>
                  <w:widowControl w:val="0"/>
                  <w:ind w:firstLine="0" w:firstLineChars="0"/>
                  <w:jc w:val="center"/>
                </w:pPr>
              </w:pPrChange>
            </w:pPr>
            <w:del w:id="3508" w:author="Edward Lee" w:date="2017-10-16T16:23:00Z">
              <w:r>
                <w:rPr>
                  <w:rFonts w:hint="eastAsia"/>
                  <w:szCs w:val="18"/>
                </w:rPr>
                <w:delText>lan_flash_tag_cnt</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510" w:author="Edward Lee" w:date="2017-10-16T16:23:00Z"/>
                <w:rFonts w:hAnsiTheme="minorHAnsi" w:eastAsiaTheme="minorEastAsia" w:cstheme="minorBidi"/>
                <w:kern w:val="2"/>
                <w:szCs w:val="18"/>
              </w:rPr>
              <w:pPrChange w:id="3509" w:author="Edward Lee" w:date="2017-10-16T16:47:00Z">
                <w:pPr>
                  <w:pStyle w:val="36"/>
                  <w:widowControl w:val="0"/>
                  <w:ind w:firstLine="0" w:firstLineChars="0"/>
                  <w:jc w:val="center"/>
                </w:pPr>
              </w:pPrChange>
            </w:pPr>
            <w:del w:id="3511" w:author="Edward Lee" w:date="2017-10-16T16:23:00Z">
              <w:r>
                <w:rPr>
                  <w:rFonts w:hint="eastAsia"/>
                  <w:szCs w:val="18"/>
                </w:rPr>
                <w:delText>4</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513" w:author="Edward Lee" w:date="2017-10-16T16:23:00Z"/>
                <w:rFonts w:hAnsiTheme="minorHAnsi" w:eastAsiaTheme="minorEastAsia" w:cstheme="minorBidi"/>
                <w:kern w:val="2"/>
                <w:szCs w:val="18"/>
              </w:rPr>
              <w:pPrChange w:id="3512" w:author="Edward Lee" w:date="2017-10-16T16:47:00Z">
                <w:pPr>
                  <w:pStyle w:val="36"/>
                  <w:widowControl w:val="0"/>
                  <w:ind w:firstLine="0" w:firstLineChars="0"/>
                </w:pPr>
              </w:pPrChange>
            </w:pPr>
            <w:del w:id="3514" w:author="Edward Lee" w:date="2017-10-16T16:23:00Z">
              <w:r>
                <w:rPr>
                  <w:rFonts w:hint="eastAsia"/>
                  <w:szCs w:val="18"/>
                </w:rPr>
                <w:delText>存储在flash中，准备通过有线发送给平台的标签数量。</w:delText>
              </w:r>
            </w:del>
          </w:p>
          <w:p>
            <w:pPr>
              <w:pStyle w:val="36"/>
              <w:widowControl w:val="0"/>
              <w:numPr>
                <w:ilvl w:val="0"/>
                <w:numId w:val="9"/>
              </w:numPr>
              <w:spacing w:beforeLines="100" w:line="360" w:lineRule="auto"/>
              <w:ind w:hanging="360" w:firstLineChars="0"/>
              <w:outlineLvl w:val="3"/>
              <w:rPr>
                <w:del w:id="3516" w:author="Edward Lee" w:date="2017-10-16T16:23:00Z"/>
                <w:rFonts w:hAnsiTheme="minorHAnsi" w:eastAsiaTheme="minorEastAsia" w:cstheme="minorBidi"/>
                <w:kern w:val="2"/>
                <w:szCs w:val="18"/>
              </w:rPr>
              <w:pPrChange w:id="3515" w:author="Edward Lee" w:date="2017-10-16T16:47:00Z">
                <w:pPr>
                  <w:pStyle w:val="36"/>
                  <w:widowControl w:val="0"/>
                  <w:ind w:firstLine="0" w:firstLineChars="0"/>
                </w:pPr>
              </w:pPrChange>
            </w:pPr>
            <w:del w:id="3517" w:author="Edward Lee" w:date="2017-10-16T16:23:00Z">
              <w:r>
                <w:rPr>
                  <w:rFonts w:hint="eastAsia"/>
                  <w:color w:val="FF0000"/>
                  <w:szCs w:val="18"/>
                </w:rPr>
                <w:delText>低字节在前</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3518"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3520" w:author="Edward Lee" w:date="2017-10-16T16:23:00Z"/>
                <w:rFonts w:hAnsiTheme="minorHAnsi" w:eastAsiaTheme="minorEastAsia" w:cstheme="minorBidi"/>
                <w:kern w:val="2"/>
                <w:szCs w:val="18"/>
              </w:rPr>
              <w:pPrChange w:id="3519" w:author="Edward Lee" w:date="2017-10-16T16:47:00Z">
                <w:pPr>
                  <w:pStyle w:val="36"/>
                  <w:widowControl w:val="0"/>
                  <w:ind w:firstLine="0" w:firstLineChars="0"/>
                  <w:jc w:val="center"/>
                </w:pPr>
              </w:pPrChange>
            </w:pPr>
            <w:del w:id="3521" w:author="Edward Lee" w:date="2017-10-16T16:23:00Z">
              <w:r>
                <w:rPr>
                  <w:rFonts w:hint="eastAsia"/>
                  <w:szCs w:val="18"/>
                </w:rPr>
                <w:delText>17</w:delText>
              </w:r>
            </w:del>
          </w:p>
        </w:tc>
        <w:tc>
          <w:tcPr>
            <w:tcW w:w="238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523" w:author="Edward Lee" w:date="2017-10-16T16:23:00Z"/>
                <w:rFonts w:hAnsiTheme="minorHAnsi" w:eastAsiaTheme="minorEastAsia" w:cstheme="minorBidi"/>
                <w:kern w:val="2"/>
                <w:szCs w:val="18"/>
              </w:rPr>
              <w:pPrChange w:id="3522" w:author="Edward Lee" w:date="2017-10-16T16:47:00Z">
                <w:pPr>
                  <w:pStyle w:val="36"/>
                  <w:widowControl w:val="0"/>
                  <w:ind w:firstLine="0" w:firstLineChars="0"/>
                  <w:jc w:val="center"/>
                </w:pPr>
              </w:pPrChange>
            </w:pPr>
            <w:del w:id="3524" w:author="Edward Lee" w:date="2017-10-16T16:23:00Z">
              <w:r>
                <w:rPr>
                  <w:rFonts w:hint="eastAsia"/>
                  <w:szCs w:val="18"/>
                </w:rPr>
                <w:delText>外部flash中，日志条数</w:delText>
              </w:r>
            </w:del>
          </w:p>
          <w:p>
            <w:pPr>
              <w:pStyle w:val="36"/>
              <w:widowControl w:val="0"/>
              <w:numPr>
                <w:ilvl w:val="0"/>
                <w:numId w:val="9"/>
              </w:numPr>
              <w:spacing w:beforeLines="100" w:line="360" w:lineRule="auto"/>
              <w:ind w:hanging="360" w:firstLineChars="0"/>
              <w:jc w:val="center"/>
              <w:outlineLvl w:val="3"/>
              <w:rPr>
                <w:del w:id="3526" w:author="Edward Lee" w:date="2017-10-16T16:23:00Z"/>
                <w:rFonts w:hAnsiTheme="minorHAnsi" w:eastAsiaTheme="minorEastAsia" w:cstheme="minorBidi"/>
                <w:kern w:val="2"/>
                <w:szCs w:val="18"/>
              </w:rPr>
              <w:pPrChange w:id="3525" w:author="Edward Lee" w:date="2017-10-16T16:47:00Z">
                <w:pPr>
                  <w:pStyle w:val="36"/>
                  <w:widowControl w:val="0"/>
                  <w:ind w:firstLine="0" w:firstLineChars="0"/>
                  <w:jc w:val="center"/>
                </w:pPr>
              </w:pPrChange>
            </w:pPr>
            <w:del w:id="3527" w:author="Edward Lee" w:date="2017-10-16T16:23:00Z">
              <w:r>
                <w:rPr>
                  <w:rFonts w:hint="eastAsia"/>
                  <w:szCs w:val="18"/>
                </w:rPr>
                <w:delText>flash_log_cnt</w:delText>
              </w:r>
            </w:del>
          </w:p>
        </w:tc>
        <w:tc>
          <w:tcPr>
            <w:tcW w:w="1015"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3529" w:author="Edward Lee" w:date="2017-10-16T16:23:00Z"/>
                <w:rFonts w:hAnsiTheme="minorHAnsi" w:eastAsiaTheme="minorEastAsia" w:cstheme="minorBidi"/>
                <w:kern w:val="2"/>
                <w:szCs w:val="18"/>
              </w:rPr>
              <w:pPrChange w:id="3528" w:author="Edward Lee" w:date="2017-10-16T16:47:00Z">
                <w:pPr>
                  <w:pStyle w:val="36"/>
                  <w:widowControl w:val="0"/>
                  <w:ind w:firstLine="0" w:firstLineChars="0"/>
                  <w:jc w:val="center"/>
                </w:pPr>
              </w:pPrChange>
            </w:pPr>
            <w:del w:id="3530" w:author="Edward Lee" w:date="2017-10-16T16:23:00Z">
              <w:r>
                <w:rPr>
                  <w:rFonts w:hint="eastAsia"/>
                  <w:szCs w:val="18"/>
                </w:rPr>
                <w:delText>4</w:delText>
              </w:r>
            </w:del>
          </w:p>
        </w:tc>
        <w:tc>
          <w:tcPr>
            <w:tcW w:w="4449" w:type="dxa"/>
            <w:shd w:val="clear" w:color="auto" w:fill="auto"/>
            <w:vAlign w:val="center"/>
          </w:tcPr>
          <w:p>
            <w:pPr>
              <w:pStyle w:val="36"/>
              <w:widowControl w:val="0"/>
              <w:numPr>
                <w:ilvl w:val="0"/>
                <w:numId w:val="9"/>
              </w:numPr>
              <w:spacing w:beforeLines="100" w:line="360" w:lineRule="auto"/>
              <w:ind w:hanging="360" w:firstLineChars="0"/>
              <w:outlineLvl w:val="3"/>
              <w:rPr>
                <w:del w:id="3532" w:author="Edward Lee" w:date="2017-10-16T16:23:00Z"/>
                <w:rFonts w:hAnsiTheme="minorHAnsi" w:eastAsiaTheme="minorEastAsia" w:cstheme="minorBidi"/>
                <w:kern w:val="2"/>
                <w:szCs w:val="18"/>
              </w:rPr>
              <w:pPrChange w:id="3531" w:author="Edward Lee" w:date="2017-10-16T16:47:00Z">
                <w:pPr>
                  <w:pStyle w:val="36"/>
                  <w:widowControl w:val="0"/>
                  <w:ind w:firstLine="0" w:firstLineChars="0"/>
                </w:pPr>
              </w:pPrChange>
            </w:pPr>
            <w:del w:id="3533" w:author="Edward Lee" w:date="2017-10-16T16:23:00Z">
              <w:r>
                <w:rPr>
                  <w:rFonts w:hint="eastAsia"/>
                  <w:color w:val="FF0000"/>
                  <w:szCs w:val="18"/>
                </w:rPr>
                <w:delText>低字节在前</w:delText>
              </w:r>
            </w:del>
          </w:p>
        </w:tc>
      </w:tr>
    </w:tbl>
    <w:p>
      <w:pPr>
        <w:widowControl/>
        <w:numPr>
          <w:ilvl w:val="0"/>
          <w:numId w:val="9"/>
        </w:numPr>
        <w:tabs>
          <w:tab w:val="center" w:pos="4201"/>
          <w:tab w:val="right" w:leader="dot" w:pos="9298"/>
        </w:tabs>
        <w:autoSpaceDE w:val="0"/>
        <w:autoSpaceDN w:val="0"/>
        <w:spacing w:beforeLines="100" w:line="360" w:lineRule="auto"/>
        <w:ind w:hanging="360"/>
        <w:outlineLvl w:val="3"/>
        <w:rPr>
          <w:del w:id="3535" w:author="Edward Lee" w:date="2017-10-16T16:23:00Z"/>
          <w:rFonts w:ascii="宋体" w:eastAsia="宋体" w:cs="宋体"/>
          <w:kern w:val="0"/>
          <w:szCs w:val="21"/>
        </w:rPr>
        <w:pPrChange w:id="3534" w:author="Edward Lee" w:date="2017-10-16T16:47:00Z">
          <w:pPr>
            <w:ind w:firstLine="360"/>
          </w:pPr>
        </w:pPrChange>
      </w:pPr>
    </w:p>
    <w:p>
      <w:pPr>
        <w:widowControl/>
        <w:numPr>
          <w:ilvl w:val="0"/>
          <w:numId w:val="9"/>
        </w:numPr>
        <w:tabs>
          <w:tab w:val="center" w:pos="4201"/>
          <w:tab w:val="right" w:leader="dot" w:pos="9298"/>
        </w:tabs>
        <w:autoSpaceDE w:val="0"/>
        <w:autoSpaceDN w:val="0"/>
        <w:spacing w:beforeLines="100" w:line="360" w:lineRule="auto"/>
        <w:outlineLvl w:val="3"/>
        <w:rPr>
          <w:del w:id="3537" w:author="Edward Lee" w:date="2017-10-16T16:23:00Z"/>
          <w:rFonts w:asciiTheme="minorEastAsia" w:hAnsiTheme="minorEastAsia"/>
        </w:rPr>
        <w:pPrChange w:id="3536" w:author="Edward Lee" w:date="2017-10-16T16:47:00Z">
          <w:pPr/>
        </w:pPrChange>
      </w:pPr>
      <w:del w:id="3538" w:author="Edward Lee" w:date="2017-10-16T16:23:00Z">
        <w:r>
          <w:rPr>
            <w:rFonts w:asciiTheme="minorEastAsia" w:hAnsiTheme="minorEastAsia"/>
          </w:rPr>
          <w:delText xml:space="preserve">eg6:   55 AA </w:delText>
        </w:r>
      </w:del>
      <w:del w:id="3539" w:author="Edward Lee" w:date="2017-10-16T16:23:00Z">
        <w:r>
          <w:rPr>
            <w:rFonts w:ascii="宋体" w:eastAsia="宋体" w:cs="宋体"/>
            <w:color w:val="FF0000"/>
            <w:kern w:val="0"/>
            <w:szCs w:val="21"/>
            <w:u w:val="single"/>
          </w:rPr>
          <w:delText>00 87</w:delText>
        </w:r>
      </w:del>
      <w:del w:id="3540" w:author="Edward Lee" w:date="2017-10-16T16:23:00Z">
        <w:r>
          <w:rPr>
            <w:rFonts w:asciiTheme="minorEastAsia" w:hAnsiTheme="minorEastAsia"/>
            <w:u w:val="single"/>
          </w:rPr>
          <w:delText xml:space="preserve"> </w:delText>
        </w:r>
      </w:del>
      <w:del w:id="3541" w:author="Edward Lee" w:date="2017-10-16T16:23:00Z">
        <w:r>
          <w:rPr>
            <w:rFonts w:ascii="宋体" w:eastAsia="宋体" w:cs="宋体"/>
            <w:color w:val="FFC000"/>
            <w:kern w:val="0"/>
            <w:szCs w:val="21"/>
            <w:u w:val="single"/>
          </w:rPr>
          <w:delText>00 0A</w:delText>
        </w:r>
      </w:del>
      <w:del w:id="3542" w:author="Edward Lee" w:date="2017-10-16T16:23:00Z">
        <w:r>
          <w:rPr>
            <w:rFonts w:asciiTheme="minorEastAsia" w:hAnsiTheme="minorEastAsia"/>
            <w:u w:val="single"/>
          </w:rPr>
          <w:delText xml:space="preserve"> 00 00 00 03 00 01 00 00 38 36 31 36 39 34 30 33 34 32 30 35 38 39 36 00</w:delText>
        </w:r>
      </w:del>
      <w:del w:id="3543" w:author="Edward Lee" w:date="2017-10-16T16:23:00Z">
        <w:r>
          <w:rPr>
            <w:rFonts w:asciiTheme="minorEastAsia" w:hAnsiTheme="minorEastAsia"/>
          </w:rPr>
          <w:delText xml:space="preserve"> </w:delText>
        </w:r>
      </w:del>
      <w:del w:id="3544" w:author="Edward Lee" w:date="2017-10-16T16:23:00Z">
        <w:r>
          <w:rPr>
            <w:rFonts w:ascii="宋体" w:hAnsi="宋体" w:eastAsia="宋体" w:cs="Times New Roman"/>
            <w:color w:val="FF33CC"/>
            <w:kern w:val="0"/>
            <w:szCs w:val="20"/>
          </w:rPr>
          <w:delText>11</w:delText>
        </w:r>
      </w:del>
      <w:del w:id="3545" w:author="Edward Lee" w:date="2017-10-16T16:23:00Z">
        <w:r>
          <w:rPr>
            <w:rFonts w:asciiTheme="minorEastAsia" w:hAnsiTheme="minorEastAsia"/>
          </w:rPr>
          <w:delText xml:space="preserve"> </w:delText>
        </w:r>
      </w:del>
      <w:del w:id="3546" w:author="Edward Lee" w:date="2017-10-16T16:23:00Z">
        <w:r>
          <w:rPr>
            <w:rFonts w:ascii="宋体" w:hAnsi="宋体" w:eastAsia="宋体" w:cs="Times New Roman"/>
            <w:color w:val="3333FF"/>
            <w:kern w:val="0"/>
            <w:szCs w:val="20"/>
            <w:u w:val="single"/>
          </w:rPr>
          <w:delText>03 00</w:delText>
        </w:r>
      </w:del>
      <w:del w:id="3547" w:author="Edward Lee" w:date="2017-10-16T16:23:00Z">
        <w:r>
          <w:rPr>
            <w:rFonts w:asciiTheme="minorEastAsia" w:hAnsiTheme="minorEastAsia"/>
          </w:rPr>
          <w:delText xml:space="preserve"> </w:delText>
        </w:r>
      </w:del>
      <w:del w:id="3548" w:author="Edward Lee" w:date="2017-10-16T16:23:00Z">
        <w:r>
          <w:rPr>
            <w:rFonts w:asciiTheme="minorEastAsia" w:hAnsiTheme="minorEastAsia"/>
            <w:color w:val="E36C09" w:themeColor="accent6" w:themeShade="BF"/>
            <w:u w:val="single"/>
          </w:rPr>
          <w:delText>32 31 38 2E 31 37 2E 31 35 37 2E 32 31 34 00 00 00 00 00 00 00 00 00 00 00 00 00 00 00 00 00 00</w:delText>
        </w:r>
      </w:del>
      <w:del w:id="3549" w:author="Edward Lee" w:date="2017-10-16T16:23:00Z">
        <w:r>
          <w:rPr>
            <w:rFonts w:asciiTheme="minorEastAsia" w:hAnsiTheme="minorEastAsia"/>
          </w:rPr>
          <w:delText xml:space="preserve"> </w:delText>
        </w:r>
      </w:del>
      <w:del w:id="3550" w:author="Edward Lee" w:date="2017-10-16T16:23:00Z">
        <w:r>
          <w:rPr>
            <w:rFonts w:asciiTheme="minorEastAsia" w:hAnsiTheme="minorEastAsia"/>
            <w:color w:val="00B0F0"/>
            <w:u w:val="single"/>
          </w:rPr>
          <w:delText>24 13</w:delText>
        </w:r>
      </w:del>
      <w:del w:id="3551" w:author="Edward Lee" w:date="2017-10-16T16:23:00Z">
        <w:r>
          <w:rPr>
            <w:rFonts w:asciiTheme="minorEastAsia" w:hAnsiTheme="minorEastAsia"/>
          </w:rPr>
          <w:delText xml:space="preserve"> </w:delText>
        </w:r>
      </w:del>
      <w:del w:id="3552" w:author="Edward Lee" w:date="2017-10-16T16:23:00Z">
        <w:r>
          <w:rPr>
            <w:rFonts w:asciiTheme="minorEastAsia" w:hAnsiTheme="minorEastAsia"/>
            <w:color w:val="FFC000"/>
          </w:rPr>
          <w:delText>01</w:delText>
        </w:r>
      </w:del>
      <w:del w:id="3553" w:author="Edward Lee" w:date="2017-10-16T16:23:00Z">
        <w:r>
          <w:rPr>
            <w:rFonts w:asciiTheme="minorEastAsia" w:hAnsiTheme="minorEastAsia"/>
          </w:rPr>
          <w:delText xml:space="preserve"> </w:delText>
        </w:r>
      </w:del>
      <w:del w:id="3554" w:author="Edward Lee" w:date="2017-10-16T16:23:00Z">
        <w:r>
          <w:rPr>
            <w:rFonts w:asciiTheme="minorEastAsia" w:hAnsiTheme="minorEastAsia"/>
            <w:color w:val="31849B" w:themeColor="accent5" w:themeShade="BF"/>
            <w:u w:val="single"/>
          </w:rPr>
          <w:delText>32 31 38 2E 31 37 2E 31 35 37 2E 32 31 34 00 00 00 00 00 00 00 00 00 00 00 00 00 00 00 00 00 00</w:delText>
        </w:r>
      </w:del>
      <w:del w:id="3555" w:author="Edward Lee" w:date="2017-10-16T16:23:00Z">
        <w:r>
          <w:rPr>
            <w:rFonts w:asciiTheme="minorEastAsia" w:hAnsiTheme="minorEastAsia"/>
          </w:rPr>
          <w:delText xml:space="preserve"> </w:delText>
        </w:r>
      </w:del>
      <w:del w:id="3556" w:author="Edward Lee" w:date="2017-10-16T16:23:00Z">
        <w:r>
          <w:rPr>
            <w:rFonts w:asciiTheme="minorEastAsia" w:hAnsiTheme="minorEastAsia"/>
            <w:color w:val="E36C09" w:themeColor="accent6" w:themeShade="BF"/>
            <w:u w:val="single"/>
          </w:rPr>
          <w:delText>25 13</w:delText>
        </w:r>
      </w:del>
      <w:del w:id="3557" w:author="Edward Lee" w:date="2017-10-16T16:23:00Z">
        <w:r>
          <w:rPr>
            <w:rFonts w:asciiTheme="minorEastAsia" w:hAnsiTheme="minorEastAsia"/>
          </w:rPr>
          <w:delText xml:space="preserve"> </w:delText>
        </w:r>
      </w:del>
      <w:del w:id="3558" w:author="Edward Lee" w:date="2017-10-16T16:23:00Z">
        <w:r>
          <w:rPr>
            <w:rFonts w:asciiTheme="minorEastAsia" w:hAnsiTheme="minorEastAsia"/>
            <w:color w:val="FF0000"/>
          </w:rPr>
          <w:delText>00</w:delText>
        </w:r>
      </w:del>
      <w:del w:id="3559" w:author="Edward Lee" w:date="2017-10-16T16:23:00Z">
        <w:r>
          <w:rPr>
            <w:rFonts w:asciiTheme="minorEastAsia" w:hAnsiTheme="minorEastAsia"/>
          </w:rPr>
          <w:delText xml:space="preserve"> </w:delText>
        </w:r>
      </w:del>
      <w:del w:id="3560" w:author="Edward Lee" w:date="2017-10-16T16:23:00Z">
        <w:r>
          <w:rPr>
            <w:rFonts w:asciiTheme="minorEastAsia" w:hAnsiTheme="minorEastAsia"/>
            <w:color w:val="00B050"/>
            <w:u w:val="single"/>
          </w:rPr>
          <w:delText>18 00</w:delText>
        </w:r>
      </w:del>
      <w:del w:id="3561" w:author="Edward Lee" w:date="2017-10-16T16:23:00Z">
        <w:r>
          <w:rPr>
            <w:rFonts w:asciiTheme="minorEastAsia" w:hAnsiTheme="minorEastAsia"/>
          </w:rPr>
          <w:delText xml:space="preserve"> </w:delText>
        </w:r>
      </w:del>
      <w:del w:id="3562" w:author="Edward Lee" w:date="2017-10-16T16:23:00Z">
        <w:r>
          <w:rPr>
            <w:rFonts w:asciiTheme="minorEastAsia" w:hAnsiTheme="minorEastAsia"/>
            <w:color w:val="00B0F0"/>
            <w:u w:val="single"/>
          </w:rPr>
          <w:delText>18 00</w:delText>
        </w:r>
      </w:del>
      <w:del w:id="3563" w:author="Edward Lee" w:date="2017-10-16T16:23:00Z">
        <w:r>
          <w:rPr>
            <w:rFonts w:asciiTheme="minorEastAsia" w:hAnsiTheme="minorEastAsia"/>
          </w:rPr>
          <w:delText xml:space="preserve"> </w:delText>
        </w:r>
      </w:del>
      <w:del w:id="3564" w:author="Edward Lee" w:date="2017-10-16T16:23:00Z">
        <w:r>
          <w:rPr>
            <w:rFonts w:asciiTheme="minorEastAsia" w:hAnsiTheme="minorEastAsia"/>
            <w:color w:val="7030A0"/>
            <w:u w:val="single"/>
          </w:rPr>
          <w:delText>08 00</w:delText>
        </w:r>
      </w:del>
      <w:del w:id="3565" w:author="Edward Lee" w:date="2017-10-16T16:23:00Z">
        <w:r>
          <w:rPr>
            <w:rFonts w:asciiTheme="minorEastAsia" w:hAnsiTheme="minorEastAsia"/>
          </w:rPr>
          <w:delText xml:space="preserve"> </w:delText>
        </w:r>
      </w:del>
      <w:del w:id="3566" w:author="Edward Lee" w:date="2017-10-16T16:23:00Z">
        <w:r>
          <w:rPr>
            <w:rFonts w:asciiTheme="minorEastAsia" w:hAnsiTheme="minorEastAsia"/>
            <w:color w:val="FFC000"/>
            <w:u w:val="single"/>
          </w:rPr>
          <w:delText>FF FF FF FF 01 06 FF FF</w:delText>
        </w:r>
      </w:del>
      <w:del w:id="3567" w:author="Edward Lee" w:date="2017-10-16T16:23:00Z">
        <w:r>
          <w:rPr>
            <w:rFonts w:asciiTheme="minorEastAsia" w:hAnsiTheme="minorEastAsia"/>
          </w:rPr>
          <w:delText xml:space="preserve"> </w:delText>
        </w:r>
      </w:del>
      <w:del w:id="3568" w:author="Edward Lee" w:date="2017-10-16T16:23:00Z">
        <w:r>
          <w:rPr>
            <w:rFonts w:asciiTheme="minorEastAsia" w:hAnsiTheme="minorEastAsia"/>
            <w:color w:val="0070C0"/>
            <w:u w:val="single"/>
          </w:rPr>
          <w:delText>FF FF 01 FF</w:delText>
        </w:r>
      </w:del>
      <w:del w:id="3569" w:author="Edward Lee" w:date="2017-10-16T16:23:00Z">
        <w:r>
          <w:rPr>
            <w:rFonts w:asciiTheme="minorEastAsia" w:hAnsiTheme="minorEastAsia"/>
          </w:rPr>
          <w:delText xml:space="preserve"> </w:delText>
        </w:r>
      </w:del>
      <w:del w:id="3570" w:author="Edward Lee" w:date="2017-10-16T16:23:00Z">
        <w:r>
          <w:rPr>
            <w:rFonts w:asciiTheme="minorEastAsia" w:hAnsiTheme="minorEastAsia"/>
            <w:color w:val="C00000"/>
            <w:u w:val="single"/>
          </w:rPr>
          <w:delText>01 01 D8 01</w:delText>
        </w:r>
      </w:del>
      <w:del w:id="3571" w:author="Edward Lee" w:date="2017-10-16T16:23:00Z">
        <w:r>
          <w:rPr>
            <w:rFonts w:asciiTheme="minorEastAsia" w:hAnsiTheme="minorEastAsia"/>
          </w:rPr>
          <w:delText xml:space="preserve"> </w:delText>
        </w:r>
      </w:del>
      <w:del w:id="3572" w:author="Edward Lee" w:date="2017-10-16T16:23:00Z">
        <w:r>
          <w:rPr>
            <w:rFonts w:asciiTheme="minorEastAsia" w:hAnsiTheme="minorEastAsia"/>
            <w:u w:val="single"/>
          </w:rPr>
          <w:delText>00 00 00 00</w:delText>
        </w:r>
      </w:del>
      <w:del w:id="3573" w:author="Edward Lee" w:date="2017-10-16T16:23:00Z">
        <w:r>
          <w:rPr>
            <w:rFonts w:asciiTheme="minorEastAsia" w:hAnsiTheme="minorEastAsia"/>
          </w:rPr>
          <w:delText xml:space="preserve"> </w:delText>
        </w:r>
      </w:del>
      <w:del w:id="3574" w:author="Edward Lee" w:date="2017-10-16T16:23:00Z">
        <w:r>
          <w:rPr>
            <w:rFonts w:asciiTheme="minorEastAsia" w:hAnsiTheme="minorEastAsia"/>
            <w:color w:val="7030A0"/>
            <w:u w:val="single"/>
          </w:rPr>
          <w:delText>00 00 00 00</w:delText>
        </w:r>
      </w:del>
      <w:del w:id="3575" w:author="Edward Lee" w:date="2017-10-16T16:23:00Z">
        <w:r>
          <w:rPr>
            <w:rFonts w:asciiTheme="minorEastAsia" w:hAnsiTheme="minorEastAsia"/>
          </w:rPr>
          <w:delText xml:space="preserve"> </w:delText>
        </w:r>
      </w:del>
      <w:del w:id="3576" w:author="Edward Lee" w:date="2017-10-16T16:23:00Z">
        <w:r>
          <w:rPr>
            <w:rFonts w:asciiTheme="minorEastAsia" w:hAnsiTheme="minorEastAsia"/>
            <w:color w:val="76923C" w:themeColor="accent3" w:themeShade="BF"/>
            <w:u w:val="single"/>
          </w:rPr>
          <w:delText>74 00 00 00</w:delText>
        </w:r>
      </w:del>
      <w:del w:id="3577" w:author="Edward Lee" w:date="2017-10-16T16:23:00Z">
        <w:r>
          <w:rPr>
            <w:rFonts w:asciiTheme="minorEastAsia" w:hAnsiTheme="minorEastAsia"/>
          </w:rPr>
          <w:delText xml:space="preserve"> D9 AA</w:delText>
        </w:r>
      </w:del>
    </w:p>
    <w:p>
      <w:pPr>
        <w:widowControl/>
        <w:numPr>
          <w:ilvl w:val="0"/>
          <w:numId w:val="9"/>
        </w:numPr>
        <w:tabs>
          <w:tab w:val="center" w:pos="4201"/>
          <w:tab w:val="right" w:leader="dot" w:pos="9298"/>
        </w:tabs>
        <w:autoSpaceDE w:val="0"/>
        <w:autoSpaceDN w:val="0"/>
        <w:spacing w:beforeLines="100" w:line="360" w:lineRule="auto"/>
        <w:outlineLvl w:val="3"/>
        <w:rPr>
          <w:del w:id="3579" w:author="Edward Lee" w:date="2017-10-16T16:23:00Z"/>
          <w:rFonts w:cs="Times New Roman" w:asciiTheme="minorEastAsia" w:hAnsiTheme="minorEastAsia"/>
          <w:color w:val="C00000"/>
          <w:kern w:val="0"/>
          <w:szCs w:val="20"/>
        </w:rPr>
        <w:pPrChange w:id="3578" w:author="Edward Lee" w:date="2017-10-16T16:47:00Z">
          <w:pPr/>
        </w:pPrChange>
      </w:pPr>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3580"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582" w:author="Edward Lee" w:date="2017-10-16T16:23:00Z"/>
                <w:rFonts w:ascii="宋体" w:hAnsi="宋体" w:eastAsia="宋体"/>
                <w:b/>
              </w:rPr>
              <w:pPrChange w:id="3581" w:author="Edward Lee" w:date="2017-10-16T16:47:00Z">
                <w:pPr>
                  <w:jc w:val="center"/>
                </w:pPr>
              </w:pPrChange>
            </w:pPr>
            <w:del w:id="3583" w:author="Edward Lee" w:date="2017-10-16T16:23:00Z">
              <w:r>
                <w:rPr>
                  <w:rFonts w:hint="eastAsia" w:ascii="宋体" w:hAnsi="宋体" w:eastAsia="宋体"/>
                  <w:b/>
                </w:rPr>
                <w:delText>sof(H)</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585" w:author="Edward Lee" w:date="2017-10-16T16:23:00Z"/>
                <w:rFonts w:ascii="宋体" w:hAnsi="宋体" w:eastAsia="宋体"/>
                <w:b/>
              </w:rPr>
              <w:pPrChange w:id="3584" w:author="Edward Lee" w:date="2017-10-16T16:47:00Z">
                <w:pPr>
                  <w:jc w:val="center"/>
                </w:pPr>
              </w:pPrChange>
            </w:pPr>
            <w:del w:id="3586" w:author="Edward Lee" w:date="2017-10-16T16:23:00Z">
              <w:r>
                <w:rPr>
                  <w:rFonts w:hint="eastAsia" w:ascii="宋体" w:hAnsi="宋体" w:eastAsia="宋体"/>
                  <w:b/>
                </w:rPr>
                <w:delText>sof(L)</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588" w:author="Edward Lee" w:date="2017-10-16T16:23:00Z"/>
                <w:rFonts w:ascii="宋体" w:hAnsi="宋体" w:eastAsia="宋体"/>
                <w:b/>
              </w:rPr>
              <w:pPrChange w:id="3587" w:author="Edward Lee" w:date="2017-10-16T16:47:00Z">
                <w:pPr>
                  <w:jc w:val="center"/>
                </w:pPr>
              </w:pPrChange>
            </w:pPr>
            <w:del w:id="3589" w:author="Edward Lee" w:date="2017-10-16T16:23:00Z">
              <w:r>
                <w:rPr>
                  <w:rFonts w:hint="eastAsia" w:ascii="宋体" w:hAnsi="宋体" w:eastAsia="宋体"/>
                  <w:b/>
                </w:rPr>
                <w:delText>len(H)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591" w:author="Edward Lee" w:date="2017-10-16T16:23:00Z"/>
                <w:rFonts w:ascii="宋体" w:hAnsi="宋体" w:eastAsia="宋体"/>
                <w:b/>
              </w:rPr>
              <w:pPrChange w:id="3590" w:author="Edward Lee" w:date="2017-10-16T16:47:00Z">
                <w:pPr>
                  <w:jc w:val="center"/>
                </w:pPr>
              </w:pPrChange>
            </w:pPr>
            <w:del w:id="3592" w:author="Edward Lee" w:date="2017-10-16T16:23:00Z">
              <w:r>
                <w:rPr>
                  <w:rFonts w:hint="eastAsia" w:ascii="宋体" w:hAnsi="宋体" w:eastAsia="宋体"/>
                  <w:b/>
                </w:rPr>
                <w:delText>len(L)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594" w:author="Edward Lee" w:date="2017-10-16T16:23:00Z"/>
                <w:rFonts w:ascii="宋体" w:hAnsi="宋体" w:eastAsia="宋体"/>
                <w:b/>
              </w:rPr>
              <w:pPrChange w:id="3593" w:author="Edward Lee" w:date="2017-10-16T16:47:00Z">
                <w:pPr>
                  <w:jc w:val="center"/>
                </w:pPr>
              </w:pPrChange>
            </w:pPr>
            <w:del w:id="3595" w:author="Edward Lee" w:date="2017-10-16T16:23:00Z">
              <w:r>
                <w:rPr>
                  <w:rFonts w:hint="eastAsia" w:ascii="宋体" w:hAnsi="宋体" w:eastAsia="宋体"/>
                  <w:b/>
                </w:rPr>
                <w:delText>cmd(H)</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597" w:author="Edward Lee" w:date="2017-10-16T16:23:00Z"/>
                <w:rFonts w:ascii="宋体" w:hAnsi="宋体" w:eastAsia="宋体"/>
                <w:b/>
              </w:rPr>
              <w:pPrChange w:id="3596" w:author="Edward Lee" w:date="2017-10-16T16:47:00Z">
                <w:pPr>
                  <w:jc w:val="center"/>
                </w:pPr>
              </w:pPrChange>
            </w:pPr>
            <w:del w:id="3598" w:author="Edward Lee" w:date="2017-10-16T16:23:00Z">
              <w:r>
                <w:rPr>
                  <w:rFonts w:hint="eastAsia" w:ascii="宋体" w:hAnsi="宋体" w:eastAsia="宋体"/>
                  <w:b/>
                </w:rPr>
                <w:delText>cmd(L)</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00" w:author="Edward Lee" w:date="2017-10-16T16:23:00Z"/>
                <w:rFonts w:ascii="宋体" w:hAnsi="宋体" w:eastAsia="宋体"/>
                <w:b/>
              </w:rPr>
              <w:pPrChange w:id="3599" w:author="Edward Lee" w:date="2017-10-16T16:47:00Z">
                <w:pPr>
                  <w:jc w:val="center"/>
                </w:pPr>
              </w:pPrChange>
            </w:pPr>
            <w:del w:id="3601" w:author="Edward Lee" w:date="2017-10-16T16:23:00Z">
              <w:r>
                <w:rPr>
                  <w:rFonts w:hint="eastAsia" w:ascii="宋体" w:hAnsi="宋体" w:eastAsia="宋体"/>
                  <w:b/>
                </w:rPr>
                <w:delText>seq</w:delText>
              </w:r>
            </w:del>
            <w:del w:id="3602" w:author="Edward Lee" w:date="2017-10-16T16:23:00Z">
              <w:r>
                <w:rPr>
                  <w:rFonts w:ascii="宋体" w:hAnsi="宋体" w:eastAsia="宋体"/>
                  <w:b/>
                </w:rPr>
                <w:br w:type="textWrapping"/>
              </w:r>
            </w:del>
            <w:del w:id="3603"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05" w:author="Edward Lee" w:date="2017-10-16T16:23:00Z"/>
                <w:rFonts w:ascii="宋体" w:hAnsi="宋体" w:eastAsia="宋体"/>
                <w:b/>
              </w:rPr>
              <w:pPrChange w:id="3604"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07" w:author="Edward Lee" w:date="2017-10-16T16:23:00Z"/>
                <w:rFonts w:ascii="宋体" w:hAnsi="宋体" w:eastAsia="宋体"/>
                <w:b/>
              </w:rPr>
              <w:pPrChange w:id="3606"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3608"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10" w:author="Edward Lee" w:date="2017-10-16T16:23:00Z"/>
                <w:rFonts w:ascii="宋体" w:hAnsi="宋体" w:eastAsia="宋体"/>
              </w:rPr>
              <w:pPrChange w:id="3609" w:author="Edward Lee" w:date="2017-10-16T16:47:00Z">
                <w:pPr>
                  <w:jc w:val="center"/>
                </w:pPr>
              </w:pPrChange>
            </w:pPr>
            <w:del w:id="3611" w:author="Edward Lee" w:date="2017-10-16T16:23:00Z">
              <w:r>
                <w:rPr>
                  <w:rFonts w:hint="eastAsia" w:ascii="宋体" w:hAnsi="宋体" w:eastAsia="宋体"/>
                </w:rPr>
                <w:delText>55</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13" w:author="Edward Lee" w:date="2017-10-16T16:23:00Z"/>
                <w:rFonts w:ascii="宋体" w:hAnsi="宋体" w:eastAsia="宋体"/>
              </w:rPr>
              <w:pPrChange w:id="3612" w:author="Edward Lee" w:date="2017-10-16T16:47:00Z">
                <w:pPr>
                  <w:jc w:val="center"/>
                </w:pPr>
              </w:pPrChange>
            </w:pPr>
            <w:del w:id="3614" w:author="Edward Lee" w:date="2017-10-16T16:23:00Z">
              <w:r>
                <w:rPr>
                  <w:rFonts w:hint="eastAsia" w:ascii="宋体" w:hAnsi="宋体" w:eastAsia="宋体"/>
                </w:rPr>
                <w:delText>AA</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16" w:author="Edward Lee" w:date="2017-10-16T16:23:00Z"/>
                <w:rFonts w:ascii="宋体" w:hAnsi="宋体" w:eastAsia="宋体"/>
                <w:color w:val="FF0000"/>
              </w:rPr>
              <w:pPrChange w:id="3615" w:author="Edward Lee" w:date="2017-10-16T16:47:00Z">
                <w:pPr>
                  <w:jc w:val="center"/>
                </w:pPr>
              </w:pPrChange>
            </w:pPr>
            <w:del w:id="3617" w:author="Edward Lee" w:date="2017-10-16T16:23:00Z">
              <w:r>
                <w:rPr>
                  <w:rFonts w:hint="eastAsia" w:ascii="宋体" w:hAnsi="宋体" w:eastAsia="宋体"/>
                  <w:color w:val="FF0000"/>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19" w:author="Edward Lee" w:date="2017-10-16T16:23:00Z"/>
                <w:rFonts w:ascii="宋体" w:hAnsi="宋体" w:eastAsia="宋体"/>
                <w:color w:val="FF0000"/>
              </w:rPr>
              <w:pPrChange w:id="3618" w:author="Edward Lee" w:date="2017-10-16T16:47:00Z">
                <w:pPr>
                  <w:jc w:val="center"/>
                </w:pPr>
              </w:pPrChange>
            </w:pPr>
            <w:del w:id="3620" w:author="Edward Lee" w:date="2017-10-16T16:23:00Z">
              <w:r>
                <w:rPr>
                  <w:rFonts w:hint="eastAsia" w:ascii="宋体" w:hAnsi="宋体" w:eastAsia="宋体"/>
                  <w:color w:val="FF0000"/>
                </w:rPr>
                <w:delText>1E</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22" w:author="Edward Lee" w:date="2017-10-16T16:23:00Z"/>
                <w:rFonts w:ascii="宋体" w:hAnsi="宋体" w:eastAsia="宋体"/>
                <w:color w:val="FFC000"/>
              </w:rPr>
              <w:pPrChange w:id="3621" w:author="Edward Lee" w:date="2017-10-16T16:47:00Z">
                <w:pPr>
                  <w:jc w:val="center"/>
                </w:pPr>
              </w:pPrChange>
            </w:pPr>
            <w:del w:id="3623" w:author="Edward Lee" w:date="2017-10-16T16:23:00Z">
              <w:r>
                <w:rPr>
                  <w:rFonts w:hint="eastAsia" w:ascii="宋体" w:hAnsi="宋体" w:eastAsia="宋体"/>
                  <w:color w:val="FFC000"/>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25" w:author="Edward Lee" w:date="2017-10-16T16:23:00Z"/>
                <w:rFonts w:ascii="宋体" w:hAnsi="宋体" w:eastAsia="宋体"/>
                <w:color w:val="FFC000"/>
              </w:rPr>
              <w:pPrChange w:id="3624" w:author="Edward Lee" w:date="2017-10-16T16:47:00Z">
                <w:pPr>
                  <w:jc w:val="center"/>
                </w:pPr>
              </w:pPrChange>
            </w:pPr>
            <w:del w:id="3626" w:author="Edward Lee" w:date="2017-10-16T16:23:00Z">
              <w:r>
                <w:rPr>
                  <w:rFonts w:hint="eastAsia" w:ascii="宋体" w:hAnsi="宋体" w:eastAsia="宋体"/>
                  <w:color w:val="FFC000"/>
                </w:rPr>
                <w:delText>0A</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28" w:author="Edward Lee" w:date="2017-10-16T16:23:00Z"/>
                <w:rFonts w:ascii="宋体" w:hAnsi="宋体" w:eastAsia="宋体"/>
              </w:rPr>
              <w:pPrChange w:id="3627" w:author="Edward Lee" w:date="2017-10-16T16:47:00Z">
                <w:pPr>
                  <w:jc w:val="center"/>
                </w:pPr>
              </w:pPrChange>
            </w:pPr>
            <w:del w:id="3629" w:author="Edward Lee" w:date="2017-10-16T16:23:00Z">
              <w:r>
                <w:rPr>
                  <w:rFonts w:hint="eastAsia" w:ascii="宋体" w:hAnsi="宋体" w:eastAsia="宋体"/>
                </w:rPr>
                <w:delText>00</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31" w:author="Edward Lee" w:date="2017-10-16T16:23:00Z"/>
                <w:rFonts w:ascii="宋体" w:hAnsi="宋体" w:eastAsia="宋体"/>
              </w:rPr>
              <w:pPrChange w:id="3630" w:author="Edward Lee" w:date="2017-10-16T16:47:00Z">
                <w:pPr>
                  <w:jc w:val="center"/>
                </w:pPr>
              </w:pPrChange>
            </w:pPr>
            <w:del w:id="3632" w:author="Edward Lee" w:date="2017-10-16T16:23:00Z">
              <w:r>
                <w:rPr>
                  <w:rFonts w:hint="eastAsia" w:ascii="宋体" w:hAnsi="宋体" w:eastAsia="宋体"/>
                </w:rPr>
                <w:delText>00</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34" w:author="Edward Lee" w:date="2017-10-16T16:23:00Z"/>
                <w:rFonts w:ascii="宋体" w:hAnsi="宋体" w:eastAsia="宋体"/>
              </w:rPr>
              <w:pPrChange w:id="3633" w:author="Edward Lee" w:date="2017-10-16T16:47:00Z">
                <w:pPr>
                  <w:jc w:val="center"/>
                </w:pPr>
              </w:pPrChange>
            </w:pPr>
            <w:del w:id="3635" w:author="Edward Lee" w:date="2017-10-16T16:23:00Z">
              <w:r>
                <w:rPr>
                  <w:rFonts w:hint="eastAsia" w:ascii="宋体" w:hAnsi="宋体" w:eastAsia="宋体"/>
                </w:rPr>
                <w:delText>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3636"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38" w:author="Edward Lee" w:date="2017-10-16T16:23:00Z"/>
                <w:rFonts w:ascii="宋体" w:hAnsi="宋体" w:eastAsia="宋体"/>
                <w:b/>
              </w:rPr>
              <w:pPrChange w:id="3637" w:author="Edward Lee" w:date="2017-10-16T16:47:00Z">
                <w:pPr>
                  <w:jc w:val="center"/>
                </w:pPr>
              </w:pPrChange>
            </w:pPr>
            <w:del w:id="3639" w:author="Edward Lee" w:date="2017-10-16T16:23:00Z">
              <w:r>
                <w:rPr>
                  <w:rFonts w:hint="eastAsia" w:ascii="宋体" w:hAnsi="宋体" w:eastAsia="宋体"/>
                  <w:b/>
                </w:rPr>
                <w:delText>seq</w:delText>
              </w:r>
            </w:del>
            <w:del w:id="3640" w:author="Edward Lee" w:date="2017-10-16T16:23:00Z">
              <w:r>
                <w:rPr>
                  <w:rFonts w:ascii="宋体" w:hAnsi="宋体" w:eastAsia="宋体"/>
                  <w:b/>
                </w:rPr>
                <w:br w:type="textWrapping"/>
              </w:r>
            </w:del>
            <w:del w:id="3641" w:author="Edward Lee" w:date="2017-10-16T16:23:00Z">
              <w:r>
                <w:rPr>
                  <w:rFonts w:hint="eastAsia" w:ascii="宋体" w:hAnsi="宋体" w:eastAsia="宋体"/>
                  <w:b/>
                </w:rPr>
                <w:delText>(LSB)</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43" w:author="Edward Lee" w:date="2017-10-16T16:23:00Z"/>
                <w:rFonts w:ascii="宋体" w:hAnsi="宋体" w:eastAsia="宋体"/>
                <w:b/>
              </w:rPr>
              <w:pPrChange w:id="3642" w:author="Edward Lee" w:date="2017-10-16T16:47:00Z">
                <w:pPr>
                  <w:jc w:val="center"/>
                </w:pPr>
              </w:pPrChange>
            </w:pPr>
            <w:del w:id="3644" w:author="Edward Lee" w:date="2017-10-16T16:23:00Z">
              <w:r>
                <w:rPr>
                  <w:rFonts w:hint="eastAsia" w:ascii="宋体" w:hAnsi="宋体" w:eastAsia="宋体"/>
                  <w:b/>
                </w:rPr>
                <w:delText>pro_ver</w:delText>
              </w:r>
            </w:del>
            <w:del w:id="3645" w:author="Edward Lee" w:date="2017-10-16T16:23:00Z">
              <w:r>
                <w:rPr>
                  <w:rFonts w:ascii="宋体" w:hAnsi="宋体" w:eastAsia="宋体"/>
                  <w:b/>
                </w:rPr>
                <w:br w:type="textWrapping"/>
              </w:r>
            </w:del>
            <w:del w:id="3646" w:author="Edward Lee" w:date="2017-10-16T16:23:00Z">
              <w:r>
                <w:rPr>
                  <w:rFonts w:hint="eastAsia" w:ascii="宋体" w:hAnsi="宋体" w:eastAsia="宋体"/>
                  <w:b/>
                </w:rPr>
                <w:delText>(H)</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48" w:author="Edward Lee" w:date="2017-10-16T16:23:00Z"/>
                <w:rFonts w:ascii="宋体" w:hAnsi="宋体" w:eastAsia="宋体"/>
                <w:b/>
              </w:rPr>
              <w:pPrChange w:id="3647" w:author="Edward Lee" w:date="2017-10-16T16:47:00Z">
                <w:pPr>
                  <w:jc w:val="center"/>
                </w:pPr>
              </w:pPrChange>
            </w:pPr>
            <w:del w:id="3649" w:author="Edward Lee" w:date="2017-10-16T16:23:00Z">
              <w:r>
                <w:rPr>
                  <w:rFonts w:hint="eastAsia" w:ascii="宋体" w:hAnsi="宋体" w:eastAsia="宋体"/>
                  <w:b/>
                </w:rPr>
                <w:delText>pro_ver</w:delText>
              </w:r>
            </w:del>
            <w:del w:id="3650" w:author="Edward Lee" w:date="2017-10-16T16:23:00Z">
              <w:r>
                <w:rPr>
                  <w:rFonts w:ascii="宋体" w:hAnsi="宋体" w:eastAsia="宋体"/>
                  <w:b/>
                </w:rPr>
                <w:br w:type="textWrapping"/>
              </w:r>
            </w:del>
            <w:del w:id="3651" w:author="Edward Lee" w:date="2017-10-16T16:23:00Z">
              <w:r>
                <w:rPr>
                  <w:rFonts w:hint="eastAsia" w:ascii="宋体" w:hAnsi="宋体" w:eastAsia="宋体"/>
                  <w:b/>
                </w:rPr>
                <w:delText>(L)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53" w:author="Edward Lee" w:date="2017-10-16T16:23:00Z"/>
                <w:rFonts w:ascii="宋体" w:hAnsi="宋体" w:eastAsia="宋体"/>
                <w:b/>
              </w:rPr>
              <w:pPrChange w:id="3652" w:author="Edward Lee" w:date="2017-10-16T16:47:00Z">
                <w:pPr>
                  <w:jc w:val="center"/>
                </w:pPr>
              </w:pPrChange>
            </w:pPr>
            <w:del w:id="3654" w:author="Edward Lee" w:date="2017-10-16T16:23:00Z">
              <w:r>
                <w:rPr>
                  <w:rFonts w:hint="eastAsia" w:ascii="宋体" w:hAnsi="宋体" w:eastAsia="宋体"/>
                  <w:b/>
                </w:rPr>
                <w:delText>sec_flag</w:delText>
              </w:r>
            </w:del>
            <w:del w:id="3655" w:author="Edward Lee" w:date="2017-10-16T16:23:00Z">
              <w:r>
                <w:rPr>
                  <w:rFonts w:ascii="宋体" w:hAnsi="宋体" w:eastAsia="宋体"/>
                  <w:b/>
                </w:rPr>
                <w:br w:type="textWrapping"/>
              </w:r>
            </w:del>
            <w:del w:id="3656" w:author="Edward Lee" w:date="2017-10-16T16:23:00Z">
              <w:r>
                <w:rPr>
                  <w:rFonts w:hint="eastAsia" w:ascii="宋体" w:hAnsi="宋体" w:eastAsia="宋体"/>
                  <w:b/>
                </w:rPr>
                <w:delText>(H)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58" w:author="Edward Lee" w:date="2017-10-16T16:23:00Z"/>
                <w:rFonts w:ascii="宋体" w:hAnsi="宋体" w:eastAsia="宋体"/>
                <w:b/>
              </w:rPr>
              <w:pPrChange w:id="3657" w:author="Edward Lee" w:date="2017-10-16T16:47:00Z">
                <w:pPr>
                  <w:jc w:val="center"/>
                </w:pPr>
              </w:pPrChange>
            </w:pPr>
            <w:del w:id="3659" w:author="Edward Lee" w:date="2017-10-16T16:23:00Z">
              <w:r>
                <w:rPr>
                  <w:rFonts w:hint="eastAsia" w:ascii="宋体" w:hAnsi="宋体" w:eastAsia="宋体"/>
                  <w:b/>
                </w:rPr>
                <w:delText>sec_flag</w:delText>
              </w:r>
            </w:del>
            <w:del w:id="3660" w:author="Edward Lee" w:date="2017-10-16T16:23:00Z">
              <w:r>
                <w:rPr>
                  <w:rFonts w:ascii="宋体" w:hAnsi="宋体" w:eastAsia="宋体"/>
                  <w:b/>
                </w:rPr>
                <w:br w:type="textWrapping"/>
              </w:r>
            </w:del>
            <w:del w:id="3661" w:author="Edward Lee" w:date="2017-10-16T16:23:00Z">
              <w:r>
                <w:rPr>
                  <w:rFonts w:hint="eastAsia" w:ascii="宋体" w:hAnsi="宋体" w:eastAsia="宋体"/>
                  <w:b/>
                </w:rPr>
                <w:delText>(L)</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63" w:author="Edward Lee" w:date="2017-10-16T16:23:00Z"/>
                <w:rFonts w:ascii="宋体" w:hAnsi="宋体" w:eastAsia="宋体"/>
                <w:b/>
              </w:rPr>
              <w:pPrChange w:id="3662" w:author="Edward Lee" w:date="2017-10-16T16:47:00Z">
                <w:pPr>
                  <w:jc w:val="center"/>
                </w:pPr>
              </w:pPrChange>
            </w:pPr>
            <w:del w:id="3664" w:author="Edward Lee" w:date="2017-10-16T16:23:00Z">
              <w:r>
                <w:rPr>
                  <w:rFonts w:hint="eastAsia" w:ascii="宋体" w:hAnsi="宋体" w:eastAsia="宋体"/>
                  <w:b/>
                </w:rPr>
                <w:delText>dev_id</w:delText>
              </w:r>
            </w:del>
            <w:del w:id="3665" w:author="Edward Lee" w:date="2017-10-16T16:23:00Z">
              <w:r>
                <w:rPr>
                  <w:rFonts w:ascii="宋体" w:hAnsi="宋体" w:eastAsia="宋体"/>
                  <w:b/>
                </w:rPr>
                <w:br w:type="textWrapping"/>
              </w:r>
            </w:del>
            <w:del w:id="3666"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68" w:author="Edward Lee" w:date="2017-10-16T16:23:00Z"/>
                <w:rFonts w:ascii="宋体" w:hAnsi="宋体" w:eastAsia="宋体"/>
                <w:b/>
              </w:rPr>
              <w:pPrChange w:id="3667"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70" w:author="Edward Lee" w:date="2017-10-16T16:23:00Z"/>
                <w:rFonts w:ascii="宋体" w:hAnsi="宋体" w:eastAsia="宋体"/>
                <w:b/>
              </w:rPr>
              <w:pPrChange w:id="3669"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72" w:author="Edward Lee" w:date="2017-10-16T16:23:00Z"/>
                <w:rFonts w:ascii="宋体" w:hAnsi="宋体" w:eastAsia="宋体"/>
                <w:b/>
              </w:rPr>
              <w:pPrChange w:id="3671"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3673"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75" w:author="Edward Lee" w:date="2017-10-16T16:23:00Z"/>
                <w:rFonts w:ascii="宋体" w:hAnsi="宋体" w:eastAsia="宋体"/>
              </w:rPr>
              <w:pPrChange w:id="3674" w:author="Edward Lee" w:date="2017-10-16T16:47:00Z">
                <w:pPr>
                  <w:jc w:val="center"/>
                </w:pPr>
              </w:pPrChange>
            </w:pPr>
            <w:del w:id="3676" w:author="Edward Lee" w:date="2017-10-16T16:23:00Z">
              <w:r>
                <w:rPr>
                  <w:rFonts w:hint="eastAsia" w:ascii="宋体" w:hAnsi="宋体" w:eastAsia="宋体"/>
                </w:rPr>
                <w:delText>03</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78" w:author="Edward Lee" w:date="2017-10-16T16:23:00Z"/>
                <w:rFonts w:ascii="宋体" w:hAnsi="宋体" w:eastAsia="宋体"/>
              </w:rPr>
              <w:pPrChange w:id="3677" w:author="Edward Lee" w:date="2017-10-16T16:47:00Z">
                <w:pPr>
                  <w:jc w:val="center"/>
                </w:pPr>
              </w:pPrChange>
            </w:pPr>
            <w:del w:id="3679" w:author="Edward Lee" w:date="2017-10-16T16:23:00Z">
              <w:r>
                <w:rPr>
                  <w:rFonts w:hint="eastAsia" w:ascii="宋体" w:hAnsi="宋体" w:eastAsia="宋体"/>
                </w:rPr>
                <w:delText>00</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81" w:author="Edward Lee" w:date="2017-10-16T16:23:00Z"/>
                <w:rFonts w:ascii="宋体" w:hAnsi="宋体" w:eastAsia="宋体"/>
              </w:rPr>
              <w:pPrChange w:id="3680" w:author="Edward Lee" w:date="2017-10-16T16:47:00Z">
                <w:pPr>
                  <w:jc w:val="center"/>
                </w:pPr>
              </w:pPrChange>
            </w:pPr>
            <w:del w:id="3682" w:author="Edward Lee" w:date="2017-10-16T16:23:00Z">
              <w:r>
                <w:rPr>
                  <w:rFonts w:hint="eastAsia" w:ascii="宋体" w:hAnsi="宋体" w:eastAsia="宋体"/>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84" w:author="Edward Lee" w:date="2017-10-16T16:23:00Z"/>
                <w:rFonts w:ascii="宋体" w:hAnsi="宋体" w:eastAsia="宋体"/>
              </w:rPr>
              <w:pPrChange w:id="3683" w:author="Edward Lee" w:date="2017-10-16T16:47:00Z">
                <w:pPr>
                  <w:jc w:val="center"/>
                </w:pPr>
              </w:pPrChange>
            </w:pPr>
            <w:del w:id="3685"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87" w:author="Edward Lee" w:date="2017-10-16T16:23:00Z"/>
                <w:rFonts w:ascii="宋体" w:hAnsi="宋体" w:eastAsia="宋体"/>
              </w:rPr>
              <w:pPrChange w:id="3686" w:author="Edward Lee" w:date="2017-10-16T16:47:00Z">
                <w:pPr>
                  <w:jc w:val="center"/>
                </w:pPr>
              </w:pPrChange>
            </w:pPr>
            <w:del w:id="3688" w:author="Edward Lee" w:date="2017-10-16T16:23:00Z">
              <w:r>
                <w:rPr>
                  <w:rFonts w:hint="eastAsia" w:ascii="宋体" w:hAnsi="宋体" w:eastAsia="宋体"/>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90" w:author="Edward Lee" w:date="2017-10-16T16:23:00Z"/>
                <w:rFonts w:ascii="宋体" w:hAnsi="宋体" w:eastAsia="宋体"/>
              </w:rPr>
              <w:pPrChange w:id="3689" w:author="Edward Lee" w:date="2017-10-16T16:47:00Z">
                <w:pPr>
                  <w:jc w:val="center"/>
                </w:pPr>
              </w:pPrChange>
            </w:pPr>
            <w:del w:id="3691" w:author="Edward Lee" w:date="2017-10-16T16:23:00Z">
              <w:r>
                <w:rPr>
                  <w:rFonts w:hint="eastAsia" w:ascii="宋体" w:hAnsi="宋体" w:eastAsia="宋体"/>
                </w:rPr>
                <w:delText>38</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93" w:author="Edward Lee" w:date="2017-10-16T16:23:00Z"/>
                <w:rFonts w:ascii="宋体" w:hAnsi="宋体" w:eastAsia="宋体"/>
              </w:rPr>
              <w:pPrChange w:id="3692" w:author="Edward Lee" w:date="2017-10-16T16:47:00Z">
                <w:pPr>
                  <w:jc w:val="center"/>
                </w:pPr>
              </w:pPrChange>
            </w:pPr>
            <w:del w:id="3694" w:author="Edward Lee" w:date="2017-10-16T16:23:00Z">
              <w:r>
                <w:rPr>
                  <w:rFonts w:hint="eastAsia" w:ascii="宋体" w:hAnsi="宋体" w:eastAsia="宋体"/>
                </w:rPr>
                <w:delText>36</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96" w:author="Edward Lee" w:date="2017-10-16T16:23:00Z"/>
                <w:rFonts w:ascii="宋体" w:hAnsi="宋体" w:eastAsia="宋体"/>
              </w:rPr>
              <w:pPrChange w:id="3695" w:author="Edward Lee" w:date="2017-10-16T16:47:00Z">
                <w:pPr>
                  <w:jc w:val="center"/>
                </w:pPr>
              </w:pPrChange>
            </w:pPr>
            <w:del w:id="3697" w:author="Edward Lee" w:date="2017-10-16T16:23:00Z">
              <w:r>
                <w:rPr>
                  <w:rFonts w:hint="eastAsia" w:ascii="宋体" w:hAnsi="宋体" w:eastAsia="宋体"/>
                </w:rPr>
                <w:delText>31</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699" w:author="Edward Lee" w:date="2017-10-16T16:23:00Z"/>
                <w:rFonts w:ascii="宋体" w:hAnsi="宋体" w:eastAsia="宋体"/>
              </w:rPr>
              <w:pPrChange w:id="3698" w:author="Edward Lee" w:date="2017-10-16T16:47:00Z">
                <w:pPr>
                  <w:jc w:val="center"/>
                </w:pPr>
              </w:pPrChange>
            </w:pPr>
            <w:del w:id="3700" w:author="Edward Lee" w:date="2017-10-16T16:23:00Z">
              <w:r>
                <w:rPr>
                  <w:rFonts w:hint="eastAsia" w:ascii="宋体" w:hAnsi="宋体" w:eastAsia="宋体"/>
                </w:rPr>
                <w:delText>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3701"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03" w:author="Edward Lee" w:date="2017-10-16T16:23:00Z"/>
                <w:rFonts w:ascii="宋体" w:hAnsi="宋体" w:eastAsia="宋体"/>
                <w:b/>
              </w:rPr>
              <w:pPrChange w:id="3702"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05" w:author="Edward Lee" w:date="2017-10-16T16:23:00Z"/>
                <w:rFonts w:ascii="宋体" w:hAnsi="宋体" w:eastAsia="宋体"/>
                <w:b/>
              </w:rPr>
              <w:pPrChange w:id="3704"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07" w:author="Edward Lee" w:date="2017-10-16T16:23:00Z"/>
                <w:rFonts w:ascii="宋体" w:hAnsi="宋体" w:eastAsia="宋体"/>
                <w:b/>
              </w:rPr>
              <w:pPrChange w:id="3706"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09" w:author="Edward Lee" w:date="2017-10-16T16:23:00Z"/>
                <w:rFonts w:ascii="宋体" w:hAnsi="宋体" w:eastAsia="宋体"/>
                <w:b/>
              </w:rPr>
              <w:pPrChange w:id="3708"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11" w:author="Edward Lee" w:date="2017-10-16T16:23:00Z"/>
                <w:rFonts w:ascii="宋体" w:hAnsi="宋体" w:eastAsia="宋体"/>
                <w:b/>
              </w:rPr>
              <w:pPrChange w:id="3710" w:author="Edward Lee" w:date="2017-10-16T16:47:00Z">
                <w:pPr>
                  <w:jc w:val="center"/>
                </w:pPr>
              </w:pPrChange>
            </w:pPr>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13" w:author="Edward Lee" w:date="2017-10-16T16:23:00Z"/>
                <w:rFonts w:ascii="宋体" w:hAnsi="宋体" w:eastAsia="宋体"/>
                <w:b/>
              </w:rPr>
              <w:pPrChange w:id="3712"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15" w:author="Edward Lee" w:date="2017-10-16T16:23:00Z"/>
                <w:rFonts w:ascii="宋体" w:hAnsi="宋体" w:eastAsia="宋体"/>
                <w:b/>
              </w:rPr>
              <w:pPrChange w:id="3714"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17" w:author="Edward Lee" w:date="2017-10-16T16:23:00Z"/>
                <w:rFonts w:ascii="宋体" w:hAnsi="宋体" w:eastAsia="宋体"/>
                <w:b/>
              </w:rPr>
              <w:pPrChange w:id="3716"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19" w:author="Edward Lee" w:date="2017-10-16T16:23:00Z"/>
                <w:rFonts w:ascii="宋体" w:hAnsi="宋体" w:eastAsia="宋体"/>
                <w:b/>
              </w:rPr>
              <w:pPrChange w:id="3718"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3720"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22" w:author="Edward Lee" w:date="2017-10-16T16:23:00Z"/>
                <w:rFonts w:ascii="宋体" w:hAnsi="宋体" w:eastAsia="宋体"/>
              </w:rPr>
              <w:pPrChange w:id="3721" w:author="Edward Lee" w:date="2017-10-16T16:47:00Z">
                <w:pPr>
                  <w:jc w:val="center"/>
                </w:pPr>
              </w:pPrChange>
            </w:pPr>
            <w:del w:id="3723"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25" w:author="Edward Lee" w:date="2017-10-16T16:23:00Z"/>
                <w:rFonts w:ascii="宋体" w:hAnsi="宋体" w:eastAsia="宋体"/>
              </w:rPr>
              <w:pPrChange w:id="3724" w:author="Edward Lee" w:date="2017-10-16T16:47:00Z">
                <w:pPr>
                  <w:jc w:val="center"/>
                </w:pPr>
              </w:pPrChange>
            </w:pPr>
            <w:del w:id="3726" w:author="Edward Lee" w:date="2017-10-16T16:23:00Z">
              <w:r>
                <w:rPr>
                  <w:rFonts w:hint="eastAsia" w:ascii="宋体" w:hAnsi="宋体" w:eastAsia="宋体"/>
                </w:rPr>
                <w:delText>34</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28" w:author="Edward Lee" w:date="2017-10-16T16:23:00Z"/>
                <w:rFonts w:ascii="宋体" w:hAnsi="宋体" w:eastAsia="宋体"/>
              </w:rPr>
              <w:pPrChange w:id="3727" w:author="Edward Lee" w:date="2017-10-16T16:47:00Z">
                <w:pPr>
                  <w:jc w:val="center"/>
                </w:pPr>
              </w:pPrChange>
            </w:pPr>
            <w:del w:id="3729" w:author="Edward Lee" w:date="2017-10-16T16:23:00Z">
              <w:r>
                <w:rPr>
                  <w:rFonts w:hint="eastAsia" w:ascii="宋体" w:hAnsi="宋体" w:eastAsia="宋体"/>
                </w:rPr>
                <w:delText>30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31" w:author="Edward Lee" w:date="2017-10-16T16:23:00Z"/>
                <w:rFonts w:ascii="宋体" w:hAnsi="宋体" w:eastAsia="宋体"/>
              </w:rPr>
              <w:pPrChange w:id="3730" w:author="Edward Lee" w:date="2017-10-16T16:47:00Z">
                <w:pPr>
                  <w:jc w:val="center"/>
                </w:pPr>
              </w:pPrChange>
            </w:pPr>
            <w:del w:id="3732" w:author="Edward Lee" w:date="2017-10-16T16:23:00Z">
              <w:r>
                <w:rPr>
                  <w:rFonts w:hint="eastAsia" w:ascii="宋体" w:hAnsi="宋体" w:eastAsia="宋体"/>
                </w:rPr>
                <w:delText>33</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34" w:author="Edward Lee" w:date="2017-10-16T16:23:00Z"/>
                <w:rFonts w:ascii="宋体" w:hAnsi="宋体" w:eastAsia="宋体"/>
              </w:rPr>
              <w:pPrChange w:id="3733" w:author="Edward Lee" w:date="2017-10-16T16:47:00Z">
                <w:pPr>
                  <w:jc w:val="center"/>
                </w:pPr>
              </w:pPrChange>
            </w:pPr>
            <w:del w:id="3735" w:author="Edward Lee" w:date="2017-10-16T16:23:00Z">
              <w:r>
                <w:rPr>
                  <w:rFonts w:hint="eastAsia" w:ascii="宋体" w:hAnsi="宋体" w:eastAsia="宋体"/>
                </w:rPr>
                <w:delText>34</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37" w:author="Edward Lee" w:date="2017-10-16T16:23:00Z"/>
                <w:rFonts w:ascii="宋体" w:hAnsi="宋体" w:eastAsia="宋体"/>
              </w:rPr>
              <w:pPrChange w:id="3736" w:author="Edward Lee" w:date="2017-10-16T16:47:00Z">
                <w:pPr>
                  <w:jc w:val="center"/>
                </w:pPr>
              </w:pPrChange>
            </w:pPr>
            <w:del w:id="3738" w:author="Edward Lee" w:date="2017-10-16T16:23:00Z">
              <w:r>
                <w:rPr>
                  <w:rFonts w:hint="eastAsia" w:ascii="宋体" w:hAnsi="宋体" w:eastAsia="宋体"/>
                </w:rPr>
                <w:delText>32</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40" w:author="Edward Lee" w:date="2017-10-16T16:23:00Z"/>
                <w:rFonts w:ascii="宋体" w:hAnsi="宋体" w:eastAsia="宋体"/>
              </w:rPr>
              <w:pPrChange w:id="3739" w:author="Edward Lee" w:date="2017-10-16T16:47:00Z">
                <w:pPr>
                  <w:jc w:val="center"/>
                </w:pPr>
              </w:pPrChange>
            </w:pPr>
            <w:del w:id="3741" w:author="Edward Lee" w:date="2017-10-16T16:23:00Z">
              <w:r>
                <w:rPr>
                  <w:rFonts w:hint="eastAsia" w:ascii="宋体" w:hAnsi="宋体" w:eastAsia="宋体"/>
                </w:rPr>
                <w:delText>33</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43" w:author="Edward Lee" w:date="2017-10-16T16:23:00Z"/>
                <w:rFonts w:ascii="宋体" w:hAnsi="宋体" w:eastAsia="宋体"/>
              </w:rPr>
              <w:pPrChange w:id="3742" w:author="Edward Lee" w:date="2017-10-16T16:47:00Z">
                <w:pPr>
                  <w:jc w:val="center"/>
                </w:pPr>
              </w:pPrChange>
            </w:pPr>
            <w:del w:id="3744" w:author="Edward Lee" w:date="2017-10-16T16:23:00Z">
              <w:r>
                <w:rPr>
                  <w:rFonts w:hint="eastAsia" w:ascii="宋体" w:hAnsi="宋体" w:eastAsia="宋体"/>
                </w:rPr>
                <w:delText>35</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46" w:author="Edward Lee" w:date="2017-10-16T16:23:00Z"/>
                <w:rFonts w:ascii="宋体" w:hAnsi="宋体" w:eastAsia="宋体"/>
              </w:rPr>
              <w:pPrChange w:id="3745" w:author="Edward Lee" w:date="2017-10-16T16:47:00Z">
                <w:pPr>
                  <w:jc w:val="center"/>
                </w:pPr>
              </w:pPrChange>
            </w:pPr>
            <w:del w:id="3747" w:author="Edward Lee" w:date="2017-10-16T16:23:00Z">
              <w:r>
                <w:rPr>
                  <w:rFonts w:hint="eastAsia" w:ascii="宋体" w:hAnsi="宋体" w:eastAsia="宋体"/>
                </w:rPr>
                <w:delText>38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3748"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50" w:author="Edward Lee" w:date="2017-10-16T16:23:00Z"/>
                <w:rFonts w:ascii="宋体" w:hAnsi="宋体" w:eastAsia="宋体"/>
              </w:rPr>
              <w:pPrChange w:id="3749"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52" w:author="Edward Lee" w:date="2017-10-16T16:23:00Z"/>
                <w:rFonts w:ascii="宋体" w:hAnsi="宋体" w:eastAsia="宋体"/>
              </w:rPr>
              <w:pPrChange w:id="3751"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54" w:author="Edward Lee" w:date="2017-10-16T16:23:00Z"/>
                <w:rFonts w:ascii="宋体" w:hAnsi="宋体" w:eastAsia="宋体"/>
                <w:b/>
              </w:rPr>
              <w:pPrChange w:id="3753" w:author="Edward Lee" w:date="2017-10-16T16:47:00Z">
                <w:pPr>
                  <w:jc w:val="center"/>
                </w:pPr>
              </w:pPrChange>
            </w:pPr>
            <w:del w:id="3755" w:author="Edward Lee" w:date="2017-10-16T16:23:00Z">
              <w:r>
                <w:rPr>
                  <w:rFonts w:hint="eastAsia" w:ascii="宋体" w:hAnsi="宋体" w:eastAsia="宋体"/>
                  <w:b/>
                </w:rPr>
                <w:delText>dev_id</w:delText>
              </w:r>
            </w:del>
            <w:del w:id="3756" w:author="Edward Lee" w:date="2017-10-16T16:23:00Z">
              <w:r>
                <w:rPr>
                  <w:rFonts w:ascii="宋体" w:hAnsi="宋体" w:eastAsia="宋体"/>
                  <w:b/>
                </w:rPr>
                <w:br w:type="textWrapping"/>
              </w:r>
            </w:del>
            <w:del w:id="3757" w:author="Edward Lee" w:date="2017-10-16T16:23:00Z">
              <w:r>
                <w:rPr>
                  <w:rFonts w:hint="eastAsia" w:ascii="宋体" w:hAnsi="宋体" w:eastAsia="宋体"/>
                  <w:b/>
                </w:rPr>
                <w:delText>(LSB)</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59" w:author="Edward Lee" w:date="2017-10-16T16:23:00Z"/>
                <w:rFonts w:ascii="宋体" w:hAnsi="宋体" w:eastAsia="宋体"/>
                <w:b/>
              </w:rPr>
              <w:pPrChange w:id="3758" w:author="Edward Lee" w:date="2017-10-16T16:47:00Z">
                <w:pPr>
                  <w:jc w:val="center"/>
                </w:pPr>
              </w:pPrChange>
            </w:pPr>
            <w:del w:id="3760" w:author="Edward Lee" w:date="2017-10-16T16:23:00Z">
              <w:r>
                <w:rPr>
                  <w:rFonts w:hint="eastAsia" w:ascii="宋体" w:hAnsi="宋体" w:eastAsia="宋体"/>
                  <w:b/>
                </w:rPr>
                <w:delText>param_type</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62" w:author="Edward Lee" w:date="2017-10-16T16:23:00Z"/>
                <w:rFonts w:ascii="宋体" w:hAnsi="宋体" w:eastAsia="宋体"/>
                <w:b/>
              </w:rPr>
              <w:pPrChange w:id="3761" w:author="Edward Lee" w:date="2017-10-16T16:47:00Z">
                <w:pPr>
                  <w:jc w:val="center"/>
                </w:pPr>
              </w:pPrChange>
            </w:pPr>
            <w:del w:id="3763" w:author="Edward Lee" w:date="2017-10-16T16:23:00Z">
              <w:r>
                <w:rPr>
                  <w:rFonts w:hint="eastAsia" w:ascii="宋体" w:hAnsi="宋体" w:eastAsia="宋体"/>
                  <w:b/>
                </w:rPr>
                <w:delText>data</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65" w:author="Edward Lee" w:date="2017-10-16T16:23:00Z"/>
                <w:rFonts w:ascii="宋体" w:hAnsi="宋体" w:eastAsia="宋体"/>
                <w:b/>
              </w:rPr>
              <w:pPrChange w:id="3764" w:author="Edward Lee" w:date="2017-10-16T16:47:00Z">
                <w:pPr>
                  <w:jc w:val="center"/>
                </w:pPr>
              </w:pPrChange>
            </w:pPr>
            <w:del w:id="3766" w:author="Edward Lee" w:date="2017-10-16T16:23:00Z">
              <w:r>
                <w:rPr>
                  <w:rFonts w:hint="eastAsia" w:ascii="宋体" w:hAnsi="宋体" w:eastAsia="宋体"/>
                  <w:b/>
                </w:rPr>
                <w:delText>crc16</w:delText>
              </w:r>
            </w:del>
            <w:del w:id="3767" w:author="Edward Lee" w:date="2017-10-16T16:23:00Z">
              <w:r>
                <w:rPr>
                  <w:rFonts w:ascii="宋体" w:hAnsi="宋体" w:eastAsia="宋体"/>
                  <w:b/>
                </w:rPr>
                <w:br w:type="textWrapping"/>
              </w:r>
            </w:del>
            <w:del w:id="3768" w:author="Edward Lee" w:date="2017-10-16T16:23:00Z">
              <w:r>
                <w:rPr>
                  <w:rFonts w:hint="eastAsia" w:ascii="宋体" w:hAnsi="宋体" w:eastAsia="宋体"/>
                  <w:b/>
                </w:rPr>
                <w:delText>(H)</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70" w:author="Edward Lee" w:date="2017-10-16T16:23:00Z"/>
                <w:rFonts w:ascii="宋体" w:hAnsi="宋体" w:eastAsia="宋体"/>
                <w:b/>
              </w:rPr>
              <w:pPrChange w:id="3769" w:author="Edward Lee" w:date="2017-10-16T16:47:00Z">
                <w:pPr>
                  <w:jc w:val="center"/>
                </w:pPr>
              </w:pPrChange>
            </w:pPr>
            <w:del w:id="3771" w:author="Edward Lee" w:date="2017-10-16T16:23:00Z">
              <w:r>
                <w:rPr>
                  <w:rFonts w:hint="eastAsia" w:ascii="宋体" w:hAnsi="宋体" w:eastAsia="宋体"/>
                  <w:b/>
                </w:rPr>
                <w:delText>crc16</w:delText>
              </w:r>
            </w:del>
            <w:del w:id="3772" w:author="Edward Lee" w:date="2017-10-16T16:23:00Z">
              <w:r>
                <w:rPr>
                  <w:rFonts w:ascii="宋体" w:hAnsi="宋体" w:eastAsia="宋体"/>
                  <w:b/>
                </w:rPr>
                <w:br w:type="textWrapping"/>
              </w:r>
            </w:del>
            <w:del w:id="3773" w:author="Edward Lee" w:date="2017-10-16T16:23:00Z">
              <w:r>
                <w:rPr>
                  <w:rFonts w:hint="eastAsia" w:ascii="宋体" w:hAnsi="宋体" w:eastAsia="宋体"/>
                  <w:b/>
                </w:rPr>
                <w:delText>(L)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3774"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76" w:author="Edward Lee" w:date="2017-10-16T16:23:00Z"/>
                <w:rFonts w:ascii="宋体" w:hAnsi="宋体" w:eastAsia="宋体"/>
              </w:rPr>
              <w:pPrChange w:id="3775" w:author="Edward Lee" w:date="2017-10-16T16:47:00Z">
                <w:pPr>
                  <w:jc w:val="center"/>
                </w:pPr>
              </w:pPrChange>
            </w:pPr>
            <w:del w:id="3777"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79" w:author="Edward Lee" w:date="2017-10-16T16:23:00Z"/>
                <w:rFonts w:ascii="宋体" w:hAnsi="宋体" w:eastAsia="宋体"/>
              </w:rPr>
              <w:pPrChange w:id="3778" w:author="Edward Lee" w:date="2017-10-16T16:47:00Z">
                <w:pPr>
                  <w:jc w:val="center"/>
                </w:pPr>
              </w:pPrChange>
            </w:pPr>
            <w:del w:id="3780" w:author="Edward Lee" w:date="2017-10-16T16:23:00Z">
              <w:r>
                <w:rPr>
                  <w:rFonts w:hint="eastAsia" w:ascii="宋体" w:hAnsi="宋体" w:eastAsia="宋体"/>
                </w:rPr>
                <w:delText>36</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82" w:author="Edward Lee" w:date="2017-10-16T16:23:00Z"/>
                <w:rFonts w:ascii="宋体" w:hAnsi="宋体" w:eastAsia="宋体"/>
              </w:rPr>
              <w:pPrChange w:id="3781" w:author="Edward Lee" w:date="2017-10-16T16:47:00Z">
                <w:pPr>
                  <w:jc w:val="center"/>
                </w:pPr>
              </w:pPrChange>
            </w:pPr>
            <w:del w:id="3783"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85" w:author="Edward Lee" w:date="2017-10-16T16:23:00Z"/>
                <w:rFonts w:ascii="宋体" w:hAnsi="宋体" w:eastAsia="宋体" w:cs="Times New Roman"/>
                <w:color w:val="FF33CC"/>
                <w:kern w:val="0"/>
                <w:szCs w:val="20"/>
              </w:rPr>
              <w:pPrChange w:id="3784" w:author="Edward Lee" w:date="2017-10-16T16:47:00Z">
                <w:pPr>
                  <w:jc w:val="center"/>
                </w:pPr>
              </w:pPrChange>
            </w:pPr>
            <w:del w:id="3786" w:author="Edward Lee" w:date="2017-10-16T16:23:00Z">
              <w:r>
                <w:rPr>
                  <w:rFonts w:hint="eastAsia" w:ascii="宋体" w:hAnsi="宋体" w:eastAsia="宋体" w:cs="Times New Roman"/>
                  <w:color w:val="FF33CC"/>
                  <w:kern w:val="0"/>
                  <w:szCs w:val="20"/>
                </w:rPr>
                <w:delText>11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3788" w:author="Edward Lee" w:date="2017-10-16T16:23:00Z"/>
                <w:rFonts w:ascii="宋体" w:hAnsi="宋体" w:eastAsia="宋体" w:cs="Times New Roman"/>
                <w:color w:val="FF33CC"/>
                <w:kern w:val="0"/>
                <w:szCs w:val="20"/>
              </w:rPr>
              <w:pPrChange w:id="3787" w:author="Edward Lee" w:date="2017-10-16T16:47:00Z">
                <w:pPr>
                  <w:jc w:val="center"/>
                </w:pPr>
              </w:pPrChange>
            </w:pPr>
            <w:del w:id="3789" w:author="Edward Lee" w:date="2017-10-16T16:23:00Z">
              <w:r>
                <w:rPr>
                  <w:rFonts w:ascii="宋体" w:hAnsi="宋体" w:eastAsia="宋体" w:cs="Times New Roman"/>
                  <w:color w:val="3333FF"/>
                  <w:kern w:val="0"/>
                  <w:szCs w:val="20"/>
                </w:rPr>
                <w:delText>…</w:delText>
              </w:r>
            </w:del>
          </w:p>
        </w:tc>
        <w:tc>
          <w:tcPr>
            <w:tcW w:w="1054"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3791" w:author="Edward Lee" w:date="2017-10-16T16:23:00Z"/>
                <w:color w:val="C00000"/>
              </w:rPr>
              <w:pPrChange w:id="3790" w:author="Edward Lee" w:date="2017-10-16T16:47:00Z">
                <w:pPr>
                  <w:jc w:val="center"/>
                </w:pPr>
              </w:pPrChange>
            </w:pPr>
            <w:del w:id="3792" w:author="Edward Lee" w:date="2017-10-16T16:23:00Z">
              <w:r>
                <w:rPr>
                  <w:rFonts w:asciiTheme="minorEastAsia" w:hAnsiTheme="minorEastAsia"/>
                </w:rPr>
                <w:delText>D9</w:delText>
              </w:r>
            </w:del>
          </w:p>
        </w:tc>
        <w:tc>
          <w:tcPr>
            <w:tcW w:w="992"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3794" w:author="Edward Lee" w:date="2017-10-16T16:23:00Z"/>
                <w:color w:val="C00000"/>
              </w:rPr>
              <w:pPrChange w:id="3793" w:author="Edward Lee" w:date="2017-10-16T16:47:00Z">
                <w:pPr>
                  <w:jc w:val="center"/>
                </w:pPr>
              </w:pPrChange>
            </w:pPr>
            <w:del w:id="3795" w:author="Edward Lee" w:date="2017-10-16T16:23:00Z">
              <w:r>
                <w:rPr>
                  <w:rFonts w:asciiTheme="minorEastAsia" w:hAnsiTheme="minorEastAsia"/>
                </w:rPr>
                <w:delText>AA</w:delText>
              </w:r>
            </w:del>
          </w:p>
        </w:tc>
      </w:tr>
    </w:tbl>
    <w:p>
      <w:pPr>
        <w:pStyle w:val="36"/>
        <w:numPr>
          <w:ilvl w:val="0"/>
          <w:numId w:val="9"/>
        </w:numPr>
        <w:spacing w:beforeLines="100" w:line="360" w:lineRule="auto"/>
        <w:ind w:firstLine="422"/>
        <w:outlineLvl w:val="3"/>
        <w:rPr>
          <w:del w:id="3797" w:author="Edward Lee" w:date="2017-10-16T16:23:00Z"/>
          <w:rFonts w:hAnsi="宋体"/>
        </w:rPr>
        <w:pPrChange w:id="3796" w:author="Edward Lee" w:date="2017-10-16T16:47:00Z">
          <w:pPr>
            <w:pStyle w:val="36"/>
            <w:ind w:firstLine="422"/>
          </w:pPr>
        </w:pPrChange>
      </w:pPr>
      <w:del w:id="3798" w:author="Edward Lee" w:date="2017-10-16T16:23:00Z">
        <w:r>
          <w:rPr>
            <w:rFonts w:hint="eastAsia" w:hAnsi="宋体"/>
            <w:b/>
            <w:bCs/>
            <w:color w:val="000000" w:themeColor="text1"/>
          </w:rPr>
          <w:delText>起始标识</w:delText>
        </w:r>
      </w:del>
    </w:p>
    <w:p>
      <w:pPr>
        <w:pStyle w:val="36"/>
        <w:numPr>
          <w:ilvl w:val="0"/>
          <w:numId w:val="9"/>
        </w:numPr>
        <w:spacing w:beforeLines="100" w:line="360" w:lineRule="auto"/>
        <w:outlineLvl w:val="3"/>
        <w:rPr>
          <w:del w:id="3800" w:author="Edward Lee" w:date="2017-10-16T16:23:00Z"/>
          <w:rFonts w:hAnsi="宋体"/>
        </w:rPr>
        <w:pPrChange w:id="3799" w:author="Edward Lee" w:date="2017-10-16T16:47:00Z">
          <w:pPr>
            <w:pStyle w:val="36"/>
          </w:pPr>
        </w:pPrChange>
      </w:pPr>
      <w:del w:id="3801" w:author="Edward Lee" w:date="2017-10-16T16:23:00Z">
        <w:r>
          <w:rPr>
            <w:rFonts w:hint="eastAsia" w:hAnsi="宋体"/>
          </w:rPr>
          <w:delText>起始标识sof     ： 0x55AA</w:delText>
        </w:r>
      </w:del>
    </w:p>
    <w:p>
      <w:pPr>
        <w:pStyle w:val="36"/>
        <w:numPr>
          <w:ilvl w:val="0"/>
          <w:numId w:val="9"/>
        </w:numPr>
        <w:spacing w:beforeLines="100" w:line="360" w:lineRule="auto"/>
        <w:ind w:firstLine="422"/>
        <w:outlineLvl w:val="3"/>
        <w:rPr>
          <w:del w:id="3803" w:author="Edward Lee" w:date="2017-10-16T16:23:00Z"/>
          <w:rFonts w:hAnsi="宋体"/>
          <w:b/>
        </w:rPr>
        <w:pPrChange w:id="3802" w:author="Edward Lee" w:date="2017-10-16T16:47:00Z">
          <w:pPr>
            <w:pStyle w:val="36"/>
            <w:ind w:firstLine="422"/>
          </w:pPr>
        </w:pPrChange>
      </w:pPr>
      <w:del w:id="3804" w:author="Edward Lee" w:date="2017-10-16T16:23:00Z">
        <w:r>
          <w:rPr>
            <w:rFonts w:hint="eastAsia" w:hAnsi="宋体"/>
            <w:b/>
          </w:rPr>
          <w:delText>报文头</w:delText>
        </w:r>
      </w:del>
    </w:p>
    <w:p>
      <w:pPr>
        <w:pStyle w:val="36"/>
        <w:numPr>
          <w:ilvl w:val="0"/>
          <w:numId w:val="9"/>
        </w:numPr>
        <w:spacing w:beforeLines="100" w:line="360" w:lineRule="auto"/>
        <w:outlineLvl w:val="3"/>
        <w:rPr>
          <w:del w:id="3806" w:author="Edward Lee" w:date="2017-10-16T16:23:00Z"/>
          <w:rFonts w:hAnsi="宋体"/>
        </w:rPr>
        <w:pPrChange w:id="3805" w:author="Edward Lee" w:date="2017-10-16T16:47:00Z">
          <w:pPr>
            <w:pStyle w:val="36"/>
          </w:pPr>
        </w:pPrChange>
      </w:pPr>
      <w:del w:id="3807" w:author="Edward Lee" w:date="2017-10-16T16:23:00Z">
        <w:r>
          <w:rPr>
            <w:rFonts w:hint="eastAsia" w:hAnsi="宋体"/>
          </w:rPr>
          <w:delText>报文长度len     ： 0x</w:delText>
        </w:r>
      </w:del>
      <w:del w:id="3808" w:author="Edward Lee" w:date="2017-10-16T16:23:00Z">
        <w:r>
          <w:rPr>
            <w:rFonts w:hint="eastAsia" w:hAnsi="宋体"/>
            <w:color w:val="FF0000"/>
          </w:rPr>
          <w:delText>001E</w:delText>
        </w:r>
      </w:del>
    </w:p>
    <w:p>
      <w:pPr>
        <w:pStyle w:val="36"/>
        <w:numPr>
          <w:ilvl w:val="0"/>
          <w:numId w:val="9"/>
        </w:numPr>
        <w:spacing w:beforeLines="100" w:line="360" w:lineRule="auto"/>
        <w:outlineLvl w:val="3"/>
        <w:rPr>
          <w:del w:id="3810" w:author="Edward Lee" w:date="2017-10-16T16:23:00Z"/>
          <w:rFonts w:hAnsi="宋体"/>
        </w:rPr>
        <w:pPrChange w:id="3809" w:author="Edward Lee" w:date="2017-10-16T16:47:00Z">
          <w:pPr>
            <w:pStyle w:val="36"/>
          </w:pPr>
        </w:pPrChange>
      </w:pPr>
      <w:del w:id="3811" w:author="Edward Lee" w:date="2017-10-16T16:23:00Z">
        <w:r>
          <w:rPr>
            <w:rFonts w:hint="eastAsia" w:hAnsi="宋体"/>
          </w:rPr>
          <w:delText>命令码 cmd      ： 0x</w:delText>
        </w:r>
      </w:del>
      <w:del w:id="3812" w:author="Edward Lee" w:date="2017-10-16T16:23:00Z">
        <w:r>
          <w:rPr>
            <w:rFonts w:hint="eastAsia" w:hAnsi="宋体"/>
            <w:color w:val="FFC000"/>
          </w:rPr>
          <w:delText>000A</w:delText>
        </w:r>
      </w:del>
    </w:p>
    <w:p>
      <w:pPr>
        <w:pStyle w:val="36"/>
        <w:numPr>
          <w:ilvl w:val="0"/>
          <w:numId w:val="9"/>
        </w:numPr>
        <w:spacing w:beforeLines="100" w:line="360" w:lineRule="auto"/>
        <w:outlineLvl w:val="3"/>
        <w:rPr>
          <w:del w:id="3814" w:author="Edward Lee" w:date="2017-10-16T16:23:00Z"/>
          <w:rFonts w:hAnsi="宋体"/>
        </w:rPr>
        <w:pPrChange w:id="3813" w:author="Edward Lee" w:date="2017-10-16T16:47:00Z">
          <w:pPr>
            <w:pStyle w:val="36"/>
          </w:pPr>
        </w:pPrChange>
      </w:pPr>
      <w:del w:id="3815" w:author="Edward Lee" w:date="2017-10-16T16:23:00Z">
        <w:r>
          <w:rPr>
            <w:rFonts w:hint="eastAsia" w:hAnsi="宋体"/>
          </w:rPr>
          <w:delText>报文流水号seq   ： 0x00000003</w:delText>
        </w:r>
      </w:del>
    </w:p>
    <w:p>
      <w:pPr>
        <w:pStyle w:val="36"/>
        <w:numPr>
          <w:ilvl w:val="0"/>
          <w:numId w:val="9"/>
        </w:numPr>
        <w:spacing w:beforeLines="100" w:line="360" w:lineRule="auto"/>
        <w:outlineLvl w:val="3"/>
        <w:rPr>
          <w:del w:id="3817" w:author="Edward Lee" w:date="2017-10-16T16:23:00Z"/>
          <w:rFonts w:hAnsi="宋体"/>
        </w:rPr>
        <w:pPrChange w:id="3816" w:author="Edward Lee" w:date="2017-10-16T16:47:00Z">
          <w:pPr>
            <w:pStyle w:val="36"/>
          </w:pPr>
        </w:pPrChange>
      </w:pPr>
      <w:del w:id="3818" w:author="Edward Lee" w:date="2017-10-16T16:23:00Z">
        <w:r>
          <w:rPr>
            <w:rFonts w:hint="eastAsia" w:hAnsi="宋体"/>
          </w:rPr>
          <w:delText>协议版本pro_ver ： 0x0001 (V0.1)</w:delText>
        </w:r>
      </w:del>
    </w:p>
    <w:p>
      <w:pPr>
        <w:pStyle w:val="36"/>
        <w:numPr>
          <w:ilvl w:val="0"/>
          <w:numId w:val="9"/>
        </w:numPr>
        <w:spacing w:beforeLines="100" w:line="360" w:lineRule="auto"/>
        <w:outlineLvl w:val="3"/>
        <w:rPr>
          <w:del w:id="3820" w:author="Edward Lee" w:date="2017-10-16T16:23:00Z"/>
          <w:rFonts w:hAnsi="宋体"/>
        </w:rPr>
        <w:pPrChange w:id="3819" w:author="Edward Lee" w:date="2017-10-16T16:47:00Z">
          <w:pPr>
            <w:pStyle w:val="36"/>
          </w:pPr>
        </w:pPrChange>
      </w:pPr>
      <w:del w:id="3821" w:author="Edward Lee" w:date="2017-10-16T16:23:00Z">
        <w:r>
          <w:rPr>
            <w:rFonts w:hint="eastAsia" w:hAnsi="宋体"/>
          </w:rPr>
          <w:delText>安全标识seq_flag： 0x0000</w:delText>
        </w:r>
      </w:del>
    </w:p>
    <w:p>
      <w:pPr>
        <w:pStyle w:val="36"/>
        <w:numPr>
          <w:ilvl w:val="0"/>
          <w:numId w:val="9"/>
        </w:numPr>
        <w:spacing w:beforeLines="100" w:line="360" w:lineRule="auto"/>
        <w:outlineLvl w:val="3"/>
        <w:rPr>
          <w:del w:id="3823" w:author="Edward Lee" w:date="2017-10-16T16:23:00Z"/>
          <w:rFonts w:hAnsi="宋体"/>
        </w:rPr>
        <w:pPrChange w:id="3822" w:author="Edward Lee" w:date="2017-10-16T16:47:00Z">
          <w:pPr>
            <w:pStyle w:val="36"/>
          </w:pPr>
        </w:pPrChange>
      </w:pPr>
      <w:del w:id="3824" w:author="Edward Lee" w:date="2017-10-16T16:23:00Z">
        <w:r>
          <w:rPr>
            <w:rFonts w:hint="eastAsia" w:hAnsi="宋体"/>
          </w:rPr>
          <w:delText xml:space="preserve">设备ID dev_id   ： </w:delText>
        </w:r>
      </w:del>
    </w:p>
    <w:p>
      <w:pPr>
        <w:pStyle w:val="36"/>
        <w:numPr>
          <w:ilvl w:val="0"/>
          <w:numId w:val="9"/>
        </w:numPr>
        <w:spacing w:beforeLines="100" w:line="360" w:lineRule="auto"/>
        <w:ind w:left="2297" w:leftChars="1044" w:hanging="105" w:hangingChars="50"/>
        <w:outlineLvl w:val="3"/>
        <w:rPr>
          <w:del w:id="3826" w:author="Edward Lee" w:date="2017-10-16T16:23:00Z"/>
          <w:rFonts w:hAnsi="宋体"/>
        </w:rPr>
        <w:pPrChange w:id="3825" w:author="Edward Lee" w:date="2017-10-16T16:47:00Z">
          <w:pPr>
            <w:pStyle w:val="36"/>
            <w:ind w:left="2297" w:leftChars="1044" w:hanging="105" w:hangingChars="50"/>
          </w:pPr>
        </w:pPrChange>
      </w:pPr>
      <w:del w:id="3827" w:author="Edward Lee" w:date="2017-10-16T16:23:00Z">
        <w:r>
          <w:rPr>
            <w:rFonts w:hAnsi="宋体"/>
          </w:rPr>
          <w:delText>38 36 31 36 39 34 30 33 34 32 30 35 38 39 36 00</w:delText>
        </w:r>
      </w:del>
      <w:del w:id="3828" w:author="Edward Lee" w:date="2017-10-16T16:23:00Z">
        <w:r>
          <w:rPr>
            <w:rFonts w:hint="eastAsia" w:hAnsi="宋体"/>
          </w:rPr>
          <w:delText xml:space="preserve"> （转为字符串为</w:delText>
        </w:r>
      </w:del>
      <w:ins w:id="3829" w:author="asus" w:date="2017-10-07T01:11:00Z">
        <w:del w:id="3830" w:author="Edward Lee" w:date="2017-10-16T16:23:00Z">
          <w:r>
            <w:rPr>
              <w:rFonts w:hint="eastAsia" w:hAnsi="宋体"/>
            </w:rPr>
            <w:delText xml:space="preserve">change to string </w:delText>
          </w:r>
        </w:del>
      </w:ins>
      <w:del w:id="3831" w:author="Edward Lee" w:date="2017-10-16T16:23:00Z">
        <w:r>
          <w:rPr>
            <w:rFonts w:hint="eastAsia" w:hAnsi="宋体"/>
          </w:rPr>
          <w:delText>：“</w:delText>
        </w:r>
      </w:del>
      <w:del w:id="3832" w:author="Edward Lee" w:date="2017-10-16T16:23:00Z">
        <w:r>
          <w:rPr>
            <w:rFonts w:hAnsi="宋体" w:cs="Calibri"/>
            <w:szCs w:val="21"/>
            <w:u w:val="single"/>
          </w:rPr>
          <w:delText>861694034205896</w:delText>
        </w:r>
      </w:del>
      <w:del w:id="3833" w:author="Edward Lee" w:date="2017-10-16T16:23:00Z">
        <w:r>
          <w:rPr>
            <w:rFonts w:hint="eastAsia" w:hAnsi="宋体" w:cs="Calibri"/>
            <w:szCs w:val="21"/>
          </w:rPr>
          <w:delText>”</w:delText>
        </w:r>
      </w:del>
      <w:del w:id="3834" w:author="Edward Lee" w:date="2017-10-16T16:23:00Z">
        <w:r>
          <w:rPr>
            <w:rFonts w:hint="eastAsia" w:hAnsi="宋体"/>
          </w:rPr>
          <w:delText>）</w:delText>
        </w:r>
      </w:del>
    </w:p>
    <w:p>
      <w:pPr>
        <w:pStyle w:val="36"/>
        <w:numPr>
          <w:ilvl w:val="0"/>
          <w:numId w:val="9"/>
        </w:numPr>
        <w:spacing w:beforeLines="100" w:line="360" w:lineRule="auto"/>
        <w:ind w:firstLine="422"/>
        <w:outlineLvl w:val="3"/>
        <w:rPr>
          <w:del w:id="3836" w:author="Edward Lee" w:date="2017-10-16T16:23:00Z"/>
          <w:rFonts w:hAnsi="宋体"/>
          <w:b/>
        </w:rPr>
        <w:pPrChange w:id="3835" w:author="Edward Lee" w:date="2017-10-16T16:47:00Z">
          <w:pPr>
            <w:pStyle w:val="36"/>
            <w:ind w:firstLine="422"/>
          </w:pPr>
        </w:pPrChange>
      </w:pPr>
      <w:del w:id="3837" w:author="Edward Lee" w:date="2017-10-16T16:23:00Z">
        <w:r>
          <w:rPr>
            <w:rFonts w:hint="eastAsia" w:hAnsi="宋体"/>
            <w:b/>
          </w:rPr>
          <w:delText>报文体</w:delText>
        </w:r>
      </w:del>
    </w:p>
    <w:p>
      <w:pPr>
        <w:pStyle w:val="36"/>
        <w:numPr>
          <w:ilvl w:val="0"/>
          <w:numId w:val="9"/>
        </w:numPr>
        <w:spacing w:beforeLines="100" w:line="360" w:lineRule="auto"/>
        <w:outlineLvl w:val="3"/>
        <w:rPr>
          <w:del w:id="3839" w:author="Edward Lee" w:date="2017-10-16T16:23:00Z"/>
          <w:rFonts w:hAnsi="宋体"/>
        </w:rPr>
        <w:pPrChange w:id="3838" w:author="Edward Lee" w:date="2017-10-16T16:47:00Z">
          <w:pPr>
            <w:pStyle w:val="36"/>
          </w:pPr>
        </w:pPrChange>
      </w:pPr>
      <w:del w:id="3840" w:author="Edward Lee" w:date="2017-10-16T16:23:00Z">
        <w:r>
          <w:rPr>
            <w:rFonts w:hint="eastAsia" w:hAnsi="宋体" w:cstheme="minorBidi"/>
            <w:kern w:val="2"/>
            <w:szCs w:val="22"/>
            <w:shd w:val="clear" w:color="auto" w:fill="C2D69B" w:themeFill="accent3" w:themeFillTint="99"/>
          </w:rPr>
          <w:delText xml:space="preserve">参数类型param_type    </w:delText>
        </w:r>
      </w:del>
      <w:del w:id="3841" w:author="Edward Lee" w:date="2017-10-16T16:23:00Z">
        <w:r>
          <w:rPr>
            <w:rFonts w:hint="eastAsia" w:hAnsi="宋体"/>
          </w:rPr>
          <w:delText xml:space="preserve">: </w:delText>
        </w:r>
      </w:del>
      <w:del w:id="3842" w:author="Edward Lee" w:date="2017-10-16T16:23:00Z">
        <w:r>
          <w:rPr>
            <w:rFonts w:hint="eastAsia" w:hAnsi="宋体"/>
            <w:color w:val="FF33CC"/>
          </w:rPr>
          <w:delText xml:space="preserve">11     </w:delText>
        </w:r>
      </w:del>
      <w:del w:id="3843" w:author="Edward Lee" w:date="2017-10-16T16:23:00Z">
        <w:r>
          <w:rPr>
            <w:rFonts w:hint="eastAsia"/>
          </w:rPr>
          <w:delText xml:space="preserve">1. </w:delText>
        </w:r>
      </w:del>
      <w:del w:id="3844" w:author="Edward Lee" w:date="2017-10-16T16:23:00Z">
        <w:r>
          <w:rPr>
            <w:rFonts w:hint="eastAsia" w:hAnsi="宋体"/>
          </w:rPr>
          <w:delText>(</w:delText>
        </w:r>
      </w:del>
      <w:del w:id="3845" w:author="Edward Lee" w:date="2017-10-16T16:23:00Z">
        <w:r>
          <w:rPr>
            <w:rFonts w:hint="eastAsia" w:hAnsi="宋体"/>
            <w:b/>
          </w:rPr>
          <w:delText>上报设备状态</w:delText>
        </w:r>
      </w:del>
      <w:del w:id="3846" w:author="Edward Lee" w:date="2017-10-16T16:23:00Z">
        <w:r>
          <w:rPr>
            <w:rFonts w:hint="eastAsia" w:hAnsi="宋体"/>
          </w:rPr>
          <w:delText>)</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848" w:author="Edward Lee" w:date="2017-10-16T16:23:00Z"/>
        </w:rPr>
        <w:pPrChange w:id="3847" w:author="Edward Lee" w:date="2017-10-16T16:47:00Z">
          <w:pPr>
            <w:ind w:left="2977" w:leftChars="200" w:hanging="2557"/>
          </w:pPr>
        </w:pPrChange>
      </w:pPr>
      <w:del w:id="3849" w:author="Edward Lee" w:date="2017-10-16T16:23:00Z">
        <w:r>
          <w:rPr>
            <w:rFonts w:hint="eastAsia" w:ascii="宋体" w:hAnsi="宋体" w:eastAsia="宋体"/>
            <w:shd w:val="clear" w:color="auto" w:fill="C2D69B" w:themeFill="accent3" w:themeFillTint="99"/>
          </w:rPr>
          <w:delText xml:space="preserve">当前设备主机固件版本  </w:delText>
        </w:r>
      </w:del>
      <w:del w:id="3850" w:author="Edward Lee" w:date="2017-10-16T16:23:00Z">
        <w:r>
          <w:rPr>
            <w:rFonts w:hint="eastAsia" w:ascii="宋体" w:hAnsi="宋体" w:eastAsia="宋体"/>
          </w:rPr>
          <w:delText xml:space="preserve">: </w:delText>
        </w:r>
      </w:del>
      <w:del w:id="3851" w:author="Edward Lee" w:date="2017-10-16T16:23:00Z">
        <w:r>
          <w:rPr>
            <w:rFonts w:ascii="宋体" w:hAnsi="宋体" w:eastAsia="宋体" w:cs="Times New Roman"/>
            <w:color w:val="3333FF"/>
            <w:kern w:val="0"/>
            <w:szCs w:val="20"/>
            <w:u w:val="single"/>
          </w:rPr>
          <w:delText>03 00</w:delText>
        </w:r>
      </w:del>
      <w:del w:id="3852" w:author="Edward Lee" w:date="2017-10-16T16:23:00Z">
        <w:r>
          <w:rPr>
            <w:rFonts w:hint="eastAsia"/>
          </w:rPr>
          <w:delText xml:space="preserve">  2.  (主机固件版本V3.0)</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854" w:author="Edward Lee" w:date="2017-10-16T16:23:00Z"/>
        </w:rPr>
        <w:pPrChange w:id="3853" w:author="Edward Lee" w:date="2017-10-16T16:47:00Z">
          <w:pPr>
            <w:ind w:left="2977" w:leftChars="200" w:hanging="2557"/>
          </w:pPr>
        </w:pPrChange>
      </w:pPr>
      <w:del w:id="3855" w:author="Edward Lee" w:date="2017-10-16T16:23:00Z">
        <w:r>
          <w:rPr>
            <w:rFonts w:hint="eastAsia" w:ascii="宋体" w:hAnsi="宋体" w:eastAsia="宋体"/>
            <w:shd w:val="clear" w:color="auto" w:fill="C2D69B" w:themeFill="accent3" w:themeFillTint="99"/>
          </w:rPr>
          <w:delText xml:space="preserve">当前gprs连接IP       </w:delText>
        </w:r>
      </w:del>
      <w:del w:id="3856" w:author="Edward Lee" w:date="2017-10-16T16:23:00Z">
        <w:r>
          <w:rPr>
            <w:rFonts w:hint="eastAsia" w:ascii="宋体" w:hAnsi="宋体" w:eastAsia="宋体"/>
          </w:rPr>
          <w:delText xml:space="preserve">: </w:delText>
        </w:r>
      </w:del>
      <w:del w:id="3857" w:author="Edward Lee" w:date="2017-10-16T16:23:00Z">
        <w:r>
          <w:rPr>
            <w:rFonts w:asciiTheme="minorEastAsia" w:hAnsiTheme="minorEastAsia"/>
            <w:color w:val="E36C09" w:themeColor="accent6" w:themeShade="BF"/>
            <w:u w:val="single"/>
          </w:rPr>
          <w:delText>32 31 38 2E 31 37 2E 31 35 37 2E 32 31 34 00 00 00 00 00 00 00 00 00 00 00 00 00 00 00 00 00 00</w:delText>
        </w:r>
      </w:del>
      <w:del w:id="3858" w:author="Edward Lee" w:date="2017-10-16T16:23:00Z">
        <w:r>
          <w:rPr>
            <w:rFonts w:hint="eastAsia"/>
          </w:rPr>
          <w:delText xml:space="preserve">  3. (当前设备gprs连接ip，“218.17.157.214”)</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860" w:author="Edward Lee" w:date="2017-10-16T16:23:00Z"/>
        </w:rPr>
        <w:pPrChange w:id="3859" w:author="Edward Lee" w:date="2017-10-16T16:47:00Z">
          <w:pPr>
            <w:ind w:left="2977" w:leftChars="200" w:hanging="2557"/>
          </w:pPr>
        </w:pPrChange>
      </w:pPr>
      <w:del w:id="3861" w:author="Edward Lee" w:date="2017-10-16T16:23:00Z">
        <w:r>
          <w:rPr>
            <w:rFonts w:hint="eastAsia" w:ascii="宋体" w:hAnsi="宋体" w:eastAsia="宋体"/>
            <w:shd w:val="clear" w:color="auto" w:fill="C2D69B" w:themeFill="accent3" w:themeFillTint="99"/>
          </w:rPr>
          <w:delText xml:space="preserve">当前gprs连接IP端口  </w:delText>
        </w:r>
      </w:del>
      <w:del w:id="3862" w:author="Edward Lee" w:date="2017-10-16T16:23:00Z">
        <w:r>
          <w:rPr>
            <w:rFonts w:hint="eastAsia" w:ascii="宋体" w:hAnsi="宋体" w:eastAsia="宋体"/>
          </w:rPr>
          <w:delText xml:space="preserve">: </w:delText>
        </w:r>
      </w:del>
      <w:del w:id="3863" w:author="Edward Lee" w:date="2017-10-16T16:23:00Z">
        <w:r>
          <w:rPr>
            <w:rFonts w:asciiTheme="minorEastAsia" w:hAnsiTheme="minorEastAsia"/>
            <w:color w:val="00B0F0"/>
            <w:u w:val="single"/>
          </w:rPr>
          <w:delText>24 13</w:delText>
        </w:r>
      </w:del>
      <w:del w:id="3864" w:author="Edward Lee" w:date="2017-10-16T16:23:00Z">
        <w:r>
          <w:rPr>
            <w:rFonts w:hint="eastAsia"/>
          </w:rPr>
          <w:delText xml:space="preserve">  4. (当前gprs连接的ip端口，0x1324, 即</w:delText>
        </w:r>
      </w:del>
      <w:del w:id="3865" w:author="Edward Lee" w:date="2017-10-16T16:23:00Z">
        <w:r>
          <w:rPr/>
          <w:delText>4900</w:delText>
        </w:r>
      </w:del>
      <w:del w:id="3866" w:author="Edward Lee" w:date="2017-10-16T16:23:00Z">
        <w:r>
          <w:rPr>
            <w:rFonts w:hint="eastAsia"/>
          </w:rPr>
          <w:delText>，低字节在前)</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868" w:author="Edward Lee" w:date="2017-10-16T16:23:00Z"/>
        </w:rPr>
        <w:pPrChange w:id="3867" w:author="Edward Lee" w:date="2017-10-16T16:47:00Z">
          <w:pPr>
            <w:ind w:left="2977" w:leftChars="200" w:hanging="2557"/>
          </w:pPr>
        </w:pPrChange>
      </w:pPr>
      <w:del w:id="3869" w:author="Edward Lee" w:date="2017-10-16T16:23:00Z">
        <w:r>
          <w:rPr>
            <w:rFonts w:hint="eastAsia" w:ascii="宋体" w:hAnsi="宋体" w:eastAsia="宋体"/>
            <w:shd w:val="clear" w:color="auto" w:fill="C2D69B" w:themeFill="accent3" w:themeFillTint="99"/>
          </w:rPr>
          <w:delText xml:space="preserve">当前gprs连接状态     </w:delText>
        </w:r>
      </w:del>
      <w:del w:id="3870" w:author="Edward Lee" w:date="2017-10-16T16:23:00Z">
        <w:r>
          <w:rPr>
            <w:rFonts w:hint="eastAsia" w:ascii="宋体" w:hAnsi="宋体" w:eastAsia="宋体"/>
          </w:rPr>
          <w:delText xml:space="preserve">: </w:delText>
        </w:r>
      </w:del>
      <w:del w:id="3871" w:author="Edward Lee" w:date="2017-10-16T16:23:00Z">
        <w:r>
          <w:rPr>
            <w:rFonts w:asciiTheme="minorEastAsia" w:hAnsiTheme="minorEastAsia"/>
            <w:color w:val="FFC000"/>
          </w:rPr>
          <w:delText>01</w:delText>
        </w:r>
      </w:del>
      <w:del w:id="3872" w:author="Edward Lee" w:date="2017-10-16T16:23:00Z">
        <w:r>
          <w:rPr>
            <w:rFonts w:hint="eastAsia"/>
          </w:rPr>
          <w:delText xml:space="preserve">     5. (当前设备通过gprs与平台已经建立连接)</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874" w:author="Edward Lee" w:date="2017-10-16T16:23:00Z"/>
        </w:rPr>
        <w:pPrChange w:id="3873" w:author="Edward Lee" w:date="2017-10-16T16:47:00Z">
          <w:pPr>
            <w:ind w:left="2977" w:leftChars="200" w:hanging="2557"/>
          </w:pPr>
        </w:pPrChange>
      </w:pPr>
      <w:del w:id="3875" w:author="Edward Lee" w:date="2017-10-16T16:23:00Z">
        <w:r>
          <w:rPr>
            <w:rFonts w:hint="eastAsia" w:ascii="宋体" w:hAnsi="宋体" w:eastAsia="宋体"/>
            <w:shd w:val="clear" w:color="auto" w:fill="C2D69B" w:themeFill="accent3" w:themeFillTint="99"/>
          </w:rPr>
          <w:delText xml:space="preserve">当前有线连接IP        </w:delText>
        </w:r>
      </w:del>
      <w:del w:id="3876" w:author="Edward Lee" w:date="2017-10-16T16:23:00Z">
        <w:r>
          <w:rPr>
            <w:rFonts w:hint="eastAsia" w:ascii="宋体" w:hAnsi="宋体" w:eastAsia="宋体"/>
          </w:rPr>
          <w:delText xml:space="preserve">: </w:delText>
        </w:r>
      </w:del>
      <w:del w:id="3877" w:author="Edward Lee" w:date="2017-10-16T16:23:00Z">
        <w:r>
          <w:rPr>
            <w:rFonts w:asciiTheme="minorEastAsia" w:hAnsiTheme="minorEastAsia"/>
            <w:color w:val="31849B" w:themeColor="accent5" w:themeShade="BF"/>
            <w:u w:val="single"/>
          </w:rPr>
          <w:delText>32 31 38 2E 31 37 2E 31 35 37 2E 32 31 34 00 00 00 00 00 00 00 00 00 00 00 00 00 00 00 00 00 00</w:delText>
        </w:r>
      </w:del>
      <w:del w:id="3878" w:author="Edward Lee" w:date="2017-10-16T16:23:00Z">
        <w:r>
          <w:rPr>
            <w:rFonts w:hint="eastAsia"/>
          </w:rPr>
          <w:delText xml:space="preserve">  6. (当前设备有线连接ip，“218.17.157.214”)</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880" w:author="Edward Lee" w:date="2017-10-16T16:23:00Z"/>
        </w:rPr>
        <w:pPrChange w:id="3879" w:author="Edward Lee" w:date="2017-10-16T16:47:00Z">
          <w:pPr>
            <w:ind w:left="2977" w:leftChars="200" w:hanging="2557"/>
          </w:pPr>
        </w:pPrChange>
      </w:pPr>
      <w:del w:id="3881" w:author="Edward Lee" w:date="2017-10-16T16:23:00Z">
        <w:r>
          <w:rPr>
            <w:rFonts w:hint="eastAsia" w:ascii="宋体" w:hAnsi="宋体" w:eastAsia="宋体"/>
            <w:shd w:val="clear" w:color="auto" w:fill="C2D69B" w:themeFill="accent3" w:themeFillTint="99"/>
          </w:rPr>
          <w:delText xml:space="preserve">当前有线连接IP端口   </w:delText>
        </w:r>
      </w:del>
      <w:del w:id="3882" w:author="Edward Lee" w:date="2017-10-16T16:23:00Z">
        <w:r>
          <w:rPr>
            <w:rFonts w:hint="eastAsia" w:ascii="宋体" w:hAnsi="宋体" w:eastAsia="宋体"/>
          </w:rPr>
          <w:delText xml:space="preserve">: </w:delText>
        </w:r>
      </w:del>
      <w:del w:id="3883" w:author="Edward Lee" w:date="2017-10-16T16:23:00Z">
        <w:r>
          <w:rPr>
            <w:rFonts w:asciiTheme="minorEastAsia" w:hAnsiTheme="minorEastAsia"/>
            <w:color w:val="E36C09" w:themeColor="accent6" w:themeShade="BF"/>
            <w:u w:val="single"/>
          </w:rPr>
          <w:delText>25 13</w:delText>
        </w:r>
      </w:del>
      <w:del w:id="3884" w:author="Edward Lee" w:date="2017-10-16T16:23:00Z">
        <w:r>
          <w:rPr>
            <w:rFonts w:hint="eastAsia"/>
          </w:rPr>
          <w:delText xml:space="preserve">  7. (当前有线连接的ip端口，0x1325, 即</w:delText>
        </w:r>
      </w:del>
      <w:del w:id="3885" w:author="Edward Lee" w:date="2017-10-16T16:23:00Z">
        <w:r>
          <w:rPr/>
          <w:delText>490</w:delText>
        </w:r>
      </w:del>
      <w:del w:id="3886" w:author="Edward Lee" w:date="2017-10-16T16:23:00Z">
        <w:r>
          <w:rPr>
            <w:rFonts w:hint="eastAsia"/>
          </w:rPr>
          <w:delText>1，低字节在前)</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888" w:author="Edward Lee" w:date="2017-10-16T16:23:00Z"/>
        </w:rPr>
        <w:pPrChange w:id="3887" w:author="Edward Lee" w:date="2017-10-16T16:47:00Z">
          <w:pPr>
            <w:ind w:left="2977" w:leftChars="200" w:hanging="2557"/>
          </w:pPr>
        </w:pPrChange>
      </w:pPr>
      <w:del w:id="3889" w:author="Edward Lee" w:date="2017-10-16T16:23:00Z">
        <w:r>
          <w:rPr>
            <w:rFonts w:hint="eastAsia" w:ascii="宋体" w:hAnsi="宋体" w:eastAsia="宋体"/>
            <w:shd w:val="clear" w:color="auto" w:fill="C2D69B" w:themeFill="accent3" w:themeFillTint="99"/>
          </w:rPr>
          <w:delText xml:space="preserve">当前有线连接状态      </w:delText>
        </w:r>
      </w:del>
      <w:del w:id="3890" w:author="Edward Lee" w:date="2017-10-16T16:23:00Z">
        <w:r>
          <w:rPr>
            <w:rFonts w:hint="eastAsia" w:ascii="宋体" w:hAnsi="宋体" w:eastAsia="宋体"/>
          </w:rPr>
          <w:delText xml:space="preserve">: </w:delText>
        </w:r>
      </w:del>
      <w:del w:id="3891" w:author="Edward Lee" w:date="2017-10-16T16:23:00Z">
        <w:r>
          <w:rPr>
            <w:rFonts w:asciiTheme="minorEastAsia" w:hAnsiTheme="minorEastAsia"/>
            <w:color w:val="FF0000"/>
          </w:rPr>
          <w:delText>00</w:delText>
        </w:r>
      </w:del>
      <w:del w:id="3892" w:author="Edward Lee" w:date="2017-10-16T16:23:00Z">
        <w:r>
          <w:rPr>
            <w:rFonts w:hint="eastAsia"/>
          </w:rPr>
          <w:delText xml:space="preserve">     8. (当前设备通过有线与平台，没有建立连接)</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894" w:author="Edward Lee" w:date="2017-10-16T16:23:00Z"/>
        </w:rPr>
        <w:pPrChange w:id="3893" w:author="Edward Lee" w:date="2017-10-16T16:47:00Z">
          <w:pPr>
            <w:ind w:left="2977" w:leftChars="200" w:hanging="2557"/>
          </w:pPr>
        </w:pPrChange>
      </w:pPr>
      <w:del w:id="3895" w:author="Edward Lee" w:date="2017-10-16T16:23:00Z">
        <w:r>
          <w:rPr>
            <w:rFonts w:hint="eastAsia" w:ascii="宋体" w:hAnsi="宋体" w:eastAsia="宋体"/>
            <w:shd w:val="clear" w:color="auto" w:fill="C2D69B" w:themeFill="accent3" w:themeFillTint="99"/>
          </w:rPr>
          <w:delText xml:space="preserve">gprs标签发送缓存数量  </w:delText>
        </w:r>
      </w:del>
      <w:del w:id="3896" w:author="Edward Lee" w:date="2017-10-16T16:23:00Z">
        <w:r>
          <w:rPr>
            <w:rFonts w:hint="eastAsia" w:ascii="宋体" w:hAnsi="宋体" w:eastAsia="宋体"/>
          </w:rPr>
          <w:delText xml:space="preserve">: </w:delText>
        </w:r>
      </w:del>
      <w:del w:id="3897" w:author="Edward Lee" w:date="2017-10-16T16:23:00Z">
        <w:r>
          <w:rPr>
            <w:rFonts w:asciiTheme="minorEastAsia" w:hAnsiTheme="minorEastAsia"/>
            <w:color w:val="00B050"/>
            <w:u w:val="single"/>
          </w:rPr>
          <w:delText>18 00</w:delText>
        </w:r>
      </w:del>
      <w:del w:id="3898" w:author="Edward Lee" w:date="2017-10-16T16:23:00Z">
        <w:r>
          <w:rPr>
            <w:rFonts w:hint="eastAsia"/>
          </w:rPr>
          <w:delText xml:space="preserve">  9. (缓存中通过gprs发送给平台的标签数量 0x0018, 低字节在前)</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00" w:author="Edward Lee" w:date="2017-10-16T16:23:00Z"/>
        </w:rPr>
        <w:pPrChange w:id="3899" w:author="Edward Lee" w:date="2017-10-16T16:47:00Z">
          <w:pPr>
            <w:ind w:left="2977" w:leftChars="200" w:hanging="2557"/>
          </w:pPr>
        </w:pPrChange>
      </w:pPr>
      <w:del w:id="3901" w:author="Edward Lee" w:date="2017-10-16T16:23:00Z">
        <w:r>
          <w:rPr>
            <w:rFonts w:hint="eastAsia" w:ascii="宋体" w:hAnsi="宋体" w:eastAsia="宋体"/>
            <w:shd w:val="clear" w:color="auto" w:fill="C2D69B" w:themeFill="accent3" w:themeFillTint="99"/>
          </w:rPr>
          <w:delText xml:space="preserve">有线标签发送缓存数量  </w:delText>
        </w:r>
      </w:del>
      <w:del w:id="3902" w:author="Edward Lee" w:date="2017-10-16T16:23:00Z">
        <w:r>
          <w:rPr>
            <w:rFonts w:hint="eastAsia" w:ascii="宋体" w:hAnsi="宋体" w:eastAsia="宋体"/>
          </w:rPr>
          <w:delText xml:space="preserve">: </w:delText>
        </w:r>
      </w:del>
      <w:del w:id="3903" w:author="Edward Lee" w:date="2017-10-16T16:23:00Z">
        <w:r>
          <w:rPr>
            <w:rFonts w:asciiTheme="minorEastAsia" w:hAnsiTheme="minorEastAsia"/>
            <w:color w:val="00B0F0"/>
            <w:u w:val="single"/>
          </w:rPr>
          <w:delText>18 00</w:delText>
        </w:r>
      </w:del>
      <w:del w:id="3904" w:author="Edward Lee" w:date="2017-10-16T16:23:00Z">
        <w:r>
          <w:rPr>
            <w:rFonts w:hint="eastAsia"/>
          </w:rPr>
          <w:delText xml:space="preserve">  10. (缓存中通过有线发送给平台的标签数量 0x0018, 低字节在前)</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06" w:author="Edward Lee" w:date="2017-10-16T16:23:00Z"/>
        </w:rPr>
        <w:pPrChange w:id="3905" w:author="Edward Lee" w:date="2017-10-16T16:47:00Z">
          <w:pPr>
            <w:ind w:left="2977" w:leftChars="200" w:hanging="2557"/>
          </w:pPr>
        </w:pPrChange>
      </w:pPr>
      <w:del w:id="3907" w:author="Edward Lee" w:date="2017-10-16T16:23:00Z">
        <w:r>
          <w:rPr>
            <w:rFonts w:hint="eastAsia" w:ascii="宋体" w:hAnsi="宋体" w:eastAsia="宋体"/>
            <w:shd w:val="clear" w:color="auto" w:fill="C2D69B" w:themeFill="accent3" w:themeFillTint="99"/>
          </w:rPr>
          <w:delText xml:space="preserve">过滤或与判决标签数量  </w:delText>
        </w:r>
      </w:del>
      <w:del w:id="3908" w:author="Edward Lee" w:date="2017-10-16T16:23:00Z">
        <w:r>
          <w:rPr>
            <w:rFonts w:hint="eastAsia" w:ascii="宋体" w:hAnsi="宋体" w:eastAsia="宋体"/>
          </w:rPr>
          <w:delText xml:space="preserve">: </w:delText>
        </w:r>
      </w:del>
      <w:del w:id="3909" w:author="Edward Lee" w:date="2017-10-16T16:23:00Z">
        <w:r>
          <w:rPr>
            <w:rFonts w:asciiTheme="minorEastAsia" w:hAnsiTheme="minorEastAsia"/>
            <w:color w:val="7030A0"/>
            <w:u w:val="single"/>
          </w:rPr>
          <w:delText>08 00</w:delText>
        </w:r>
      </w:del>
      <w:del w:id="3910" w:author="Edward Lee" w:date="2017-10-16T16:23:00Z">
        <w:r>
          <w:rPr>
            <w:rFonts w:hint="eastAsia"/>
          </w:rPr>
          <w:delText xml:space="preserve">  11. (缓存中通过有线发送给平台的标签数量 0x0018, 低字节在前)</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12" w:author="Edward Lee" w:date="2017-10-16T16:23:00Z"/>
          <w:szCs w:val="18"/>
        </w:rPr>
        <w:pPrChange w:id="3911" w:author="Edward Lee" w:date="2017-10-16T16:47:00Z">
          <w:pPr>
            <w:ind w:left="2977" w:leftChars="200" w:hanging="2557"/>
          </w:pPr>
        </w:pPrChange>
      </w:pPr>
      <w:del w:id="3913" w:author="Edward Lee" w:date="2017-10-16T16:23:00Z">
        <w:r>
          <w:rPr>
            <w:rFonts w:hint="eastAsia" w:ascii="宋体" w:hAnsi="宋体" w:eastAsia="宋体"/>
            <w:shd w:val="clear" w:color="auto" w:fill="C2D69B" w:themeFill="accent3" w:themeFillTint="99"/>
          </w:rPr>
          <w:delText xml:space="preserve">天线当前固件版本      </w:delText>
        </w:r>
      </w:del>
      <w:del w:id="3914" w:author="Edward Lee" w:date="2017-10-16T16:23:00Z">
        <w:r>
          <w:rPr>
            <w:rFonts w:hint="eastAsia" w:ascii="宋体" w:hAnsi="宋体" w:eastAsia="宋体"/>
          </w:rPr>
          <w:delText xml:space="preserve">: </w:delText>
        </w:r>
      </w:del>
      <w:del w:id="3915" w:author="Edward Lee" w:date="2017-10-16T16:23:00Z">
        <w:r>
          <w:rPr>
            <w:rFonts w:asciiTheme="minorEastAsia" w:hAnsiTheme="minorEastAsia"/>
            <w:color w:val="FFC000"/>
            <w:u w:val="single"/>
          </w:rPr>
          <w:delText>FF FF FF FF 01 06 FF FF</w:delText>
        </w:r>
      </w:del>
      <w:del w:id="3916" w:author="Edward Lee" w:date="2017-10-16T16:23:00Z">
        <w:r>
          <w:rPr>
            <w:rFonts w:hint="eastAsia"/>
          </w:rPr>
          <w:delText xml:space="preserve">  12. (</w:delText>
        </w:r>
      </w:del>
      <w:del w:id="3917" w:author="Edward Lee" w:date="2017-10-16T16:23:00Z">
        <w:r>
          <w:rPr>
            <w:rFonts w:hint="eastAsia"/>
            <w:szCs w:val="18"/>
          </w:rPr>
          <w:delText>1～4 天线的版本信息，其中：</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19" w:author="Edward Lee" w:date="2017-10-16T16:23:00Z"/>
          <w:szCs w:val="18"/>
        </w:rPr>
        <w:pPrChange w:id="3918" w:author="Edward Lee" w:date="2017-10-16T16:47:00Z">
          <w:pPr>
            <w:ind w:left="525" w:leftChars="250" w:firstLine="2520" w:firstLineChars="1200"/>
          </w:pPr>
        </w:pPrChange>
      </w:pPr>
      <w:del w:id="3920" w:author="Edward Lee" w:date="2017-10-16T16:23:00Z">
        <w:r>
          <w:rPr>
            <w:rFonts w:hint="eastAsia"/>
            <w:szCs w:val="18"/>
          </w:rPr>
          <w:delText>1 号天线没有读取到版本</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22" w:author="Edward Lee" w:date="2017-10-16T16:23:00Z"/>
          <w:szCs w:val="18"/>
        </w:rPr>
        <w:pPrChange w:id="3921" w:author="Edward Lee" w:date="2017-10-16T16:47:00Z">
          <w:pPr>
            <w:ind w:left="525" w:leftChars="250" w:firstLine="2520" w:firstLineChars="1200"/>
          </w:pPr>
        </w:pPrChange>
      </w:pPr>
      <w:del w:id="3923" w:author="Edward Lee" w:date="2017-10-16T16:23:00Z">
        <w:r>
          <w:rPr>
            <w:rFonts w:hint="eastAsia"/>
            <w:szCs w:val="18"/>
          </w:rPr>
          <w:delText>2号天线没有读取到版本</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25" w:author="Edward Lee" w:date="2017-10-16T16:23:00Z"/>
          <w:szCs w:val="18"/>
        </w:rPr>
        <w:pPrChange w:id="3924" w:author="Edward Lee" w:date="2017-10-16T16:47:00Z">
          <w:pPr>
            <w:ind w:left="525" w:leftChars="250" w:firstLine="2520" w:firstLineChars="1200"/>
          </w:pPr>
        </w:pPrChange>
      </w:pPr>
      <w:del w:id="3926" w:author="Edward Lee" w:date="2017-10-16T16:23:00Z">
        <w:r>
          <w:rPr>
            <w:rFonts w:hint="eastAsia"/>
            <w:szCs w:val="18"/>
          </w:rPr>
          <w:delText>3号天线的版本为 V1.6</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28" w:author="Edward Lee" w:date="2017-10-16T16:23:00Z"/>
          <w:szCs w:val="18"/>
        </w:rPr>
        <w:pPrChange w:id="3927" w:author="Edward Lee" w:date="2017-10-16T16:47:00Z">
          <w:pPr>
            <w:ind w:left="525" w:leftChars="250" w:firstLine="2520" w:firstLineChars="1200"/>
          </w:pPr>
        </w:pPrChange>
      </w:pPr>
      <w:del w:id="3929" w:author="Edward Lee" w:date="2017-10-16T16:23:00Z">
        <w:r>
          <w:rPr>
            <w:rFonts w:hint="eastAsia"/>
            <w:szCs w:val="18"/>
          </w:rPr>
          <w:delText>4号天线没有读取到版本</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31" w:author="Edward Lee" w:date="2017-10-16T16:23:00Z"/>
          <w:rFonts w:ascii="宋体" w:hAnsi="宋体" w:eastAsia="宋体"/>
          <w:shd w:val="clear" w:color="auto" w:fill="C2D69B" w:themeFill="accent3" w:themeFillTint="99"/>
        </w:rPr>
        <w:pPrChange w:id="3930" w:author="Edward Lee" w:date="2017-10-16T16:47:00Z">
          <w:pPr>
            <w:ind w:left="525" w:leftChars="250" w:firstLine="2520" w:firstLineChars="1200"/>
          </w:pPr>
        </w:pPrChange>
      </w:pPr>
      <w:del w:id="3932"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34" w:author="Edward Lee" w:date="2017-10-16T16:23:00Z"/>
          <w:szCs w:val="18"/>
        </w:rPr>
        <w:pPrChange w:id="3933" w:author="Edward Lee" w:date="2017-10-16T16:47:00Z">
          <w:pPr>
            <w:ind w:left="2977" w:leftChars="200" w:hanging="2557"/>
          </w:pPr>
        </w:pPrChange>
      </w:pPr>
      <w:del w:id="3935" w:author="Edward Lee" w:date="2017-10-16T16:23:00Z">
        <w:r>
          <w:rPr>
            <w:rFonts w:hint="eastAsia" w:ascii="宋体" w:hAnsi="宋体" w:eastAsia="宋体"/>
            <w:shd w:val="clear" w:color="auto" w:fill="C2D69B" w:themeFill="accent3" w:themeFillTint="99"/>
          </w:rPr>
          <w:delText xml:space="preserve">天线当前增益设置      </w:delText>
        </w:r>
      </w:del>
      <w:del w:id="3936" w:author="Edward Lee" w:date="2017-10-16T16:23:00Z">
        <w:r>
          <w:rPr>
            <w:rFonts w:hint="eastAsia" w:ascii="宋体" w:hAnsi="宋体" w:eastAsia="宋体"/>
          </w:rPr>
          <w:delText xml:space="preserve">: </w:delText>
        </w:r>
      </w:del>
      <w:del w:id="3937" w:author="Edward Lee" w:date="2017-10-16T16:23:00Z">
        <w:r>
          <w:rPr>
            <w:rFonts w:asciiTheme="minorEastAsia" w:hAnsiTheme="minorEastAsia"/>
            <w:color w:val="0070C0"/>
            <w:u w:val="single"/>
          </w:rPr>
          <w:delText>FF FF 01 FF</w:delText>
        </w:r>
      </w:del>
      <w:del w:id="3938" w:author="Edward Lee" w:date="2017-10-16T16:23:00Z">
        <w:r>
          <w:rPr>
            <w:rFonts w:hint="eastAsia"/>
          </w:rPr>
          <w:delText xml:space="preserve">  13. (</w:delText>
        </w:r>
      </w:del>
      <w:del w:id="3939" w:author="Edward Lee" w:date="2017-10-16T16:23:00Z">
        <w:r>
          <w:rPr>
            <w:rFonts w:hint="eastAsia"/>
            <w:szCs w:val="18"/>
          </w:rPr>
          <w:delText>1～4 天线的增益设置，其中：</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41" w:author="Edward Lee" w:date="2017-10-16T16:23:00Z"/>
          <w:szCs w:val="18"/>
        </w:rPr>
        <w:pPrChange w:id="3940" w:author="Edward Lee" w:date="2017-10-16T16:47:00Z">
          <w:pPr>
            <w:ind w:left="525" w:leftChars="250" w:firstLine="2520" w:firstLineChars="1200"/>
          </w:pPr>
        </w:pPrChange>
      </w:pPr>
      <w:del w:id="3942" w:author="Edward Lee" w:date="2017-10-16T16:23:00Z">
        <w:r>
          <w:rPr>
            <w:rFonts w:hint="eastAsia"/>
            <w:szCs w:val="18"/>
          </w:rPr>
          <w:delText>1 号天线没有读取到增益值</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44" w:author="Edward Lee" w:date="2017-10-16T16:23:00Z"/>
          <w:szCs w:val="18"/>
        </w:rPr>
        <w:pPrChange w:id="3943" w:author="Edward Lee" w:date="2017-10-16T16:47:00Z">
          <w:pPr>
            <w:ind w:left="525" w:leftChars="250" w:firstLine="2520" w:firstLineChars="1200"/>
          </w:pPr>
        </w:pPrChange>
      </w:pPr>
      <w:del w:id="3945" w:author="Edward Lee" w:date="2017-10-16T16:23:00Z">
        <w:r>
          <w:rPr>
            <w:rFonts w:hint="eastAsia"/>
            <w:szCs w:val="18"/>
          </w:rPr>
          <w:delText>2号天线没有读取到增益值</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47" w:author="Edward Lee" w:date="2017-10-16T16:23:00Z"/>
          <w:szCs w:val="18"/>
        </w:rPr>
        <w:pPrChange w:id="3946" w:author="Edward Lee" w:date="2017-10-16T16:47:00Z">
          <w:pPr>
            <w:ind w:left="525" w:leftChars="250" w:firstLine="2520" w:firstLineChars="1200"/>
          </w:pPr>
        </w:pPrChange>
      </w:pPr>
      <w:del w:id="3948" w:author="Edward Lee" w:date="2017-10-16T16:23:00Z">
        <w:r>
          <w:rPr>
            <w:rFonts w:hint="eastAsia"/>
            <w:szCs w:val="18"/>
          </w:rPr>
          <w:delText>3号天线的增益设置为 1</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50" w:author="Edward Lee" w:date="2017-10-16T16:23:00Z"/>
          <w:szCs w:val="18"/>
        </w:rPr>
        <w:pPrChange w:id="3949" w:author="Edward Lee" w:date="2017-10-16T16:47:00Z">
          <w:pPr>
            <w:ind w:left="525" w:leftChars="250" w:firstLine="2520" w:firstLineChars="1200"/>
          </w:pPr>
        </w:pPrChange>
      </w:pPr>
      <w:del w:id="3951" w:author="Edward Lee" w:date="2017-10-16T16:23:00Z">
        <w:r>
          <w:rPr>
            <w:rFonts w:hint="eastAsia"/>
            <w:szCs w:val="18"/>
          </w:rPr>
          <w:delText>4号天线没有读取到增益值</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53" w:author="Edward Lee" w:date="2017-10-16T16:23:00Z"/>
          <w:rFonts w:ascii="宋体" w:hAnsi="宋体" w:eastAsia="宋体"/>
          <w:shd w:val="clear" w:color="auto" w:fill="C2D69B" w:themeFill="accent3" w:themeFillTint="99"/>
        </w:rPr>
        <w:pPrChange w:id="3952" w:author="Edward Lee" w:date="2017-10-16T16:47:00Z">
          <w:pPr>
            <w:ind w:left="525" w:leftChars="250" w:firstLine="2520" w:firstLineChars="1200"/>
          </w:pPr>
        </w:pPrChange>
      </w:pPr>
      <w:del w:id="3954"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56" w:author="Edward Lee" w:date="2017-10-16T16:23:00Z"/>
          <w:szCs w:val="18"/>
        </w:rPr>
        <w:pPrChange w:id="3955" w:author="Edward Lee" w:date="2017-10-16T16:47:00Z">
          <w:pPr>
            <w:ind w:left="2977" w:leftChars="200" w:hanging="2557"/>
          </w:pPr>
        </w:pPrChange>
      </w:pPr>
      <w:del w:id="3957" w:author="Edward Lee" w:date="2017-10-16T16:23:00Z">
        <w:r>
          <w:rPr>
            <w:rFonts w:hint="eastAsia" w:ascii="宋体" w:hAnsi="宋体" w:eastAsia="宋体"/>
            <w:shd w:val="clear" w:color="auto" w:fill="C2D69B" w:themeFill="accent3" w:themeFillTint="99"/>
          </w:rPr>
          <w:delText xml:space="preserve">天线当前rssi门限设置  </w:delText>
        </w:r>
      </w:del>
      <w:del w:id="3958" w:author="Edward Lee" w:date="2017-10-16T16:23:00Z">
        <w:r>
          <w:rPr>
            <w:rFonts w:hint="eastAsia" w:ascii="宋体" w:hAnsi="宋体" w:eastAsia="宋体"/>
          </w:rPr>
          <w:delText xml:space="preserve">: </w:delText>
        </w:r>
      </w:del>
      <w:del w:id="3959" w:author="Edward Lee" w:date="2017-10-16T16:23:00Z">
        <w:r>
          <w:rPr>
            <w:rFonts w:asciiTheme="minorEastAsia" w:hAnsiTheme="minorEastAsia"/>
            <w:color w:val="C00000"/>
            <w:u w:val="single"/>
          </w:rPr>
          <w:delText>01 01 D8 01</w:delText>
        </w:r>
      </w:del>
      <w:del w:id="3960" w:author="Edward Lee" w:date="2017-10-16T16:23:00Z">
        <w:r>
          <w:rPr>
            <w:rFonts w:hint="eastAsia"/>
          </w:rPr>
          <w:delText xml:space="preserve">  14. (</w:delText>
        </w:r>
      </w:del>
      <w:del w:id="3961" w:author="Edward Lee" w:date="2017-10-16T16:23:00Z">
        <w:r>
          <w:rPr>
            <w:rFonts w:hint="eastAsia"/>
            <w:szCs w:val="18"/>
          </w:rPr>
          <w:delText>1～4 天线的rssi门限设置，其中：</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63" w:author="Edward Lee" w:date="2017-10-16T16:23:00Z"/>
          <w:szCs w:val="18"/>
        </w:rPr>
        <w:pPrChange w:id="3962" w:author="Edward Lee" w:date="2017-10-16T16:47:00Z">
          <w:pPr>
            <w:ind w:left="525" w:leftChars="250" w:firstLine="2520" w:firstLineChars="1200"/>
          </w:pPr>
        </w:pPrChange>
      </w:pPr>
      <w:del w:id="3964" w:author="Edward Lee" w:date="2017-10-16T16:23:00Z">
        <w:r>
          <w:rPr>
            <w:rFonts w:hint="eastAsia"/>
            <w:szCs w:val="18"/>
          </w:rPr>
          <w:delText>1 号天线没有读取到rssi值</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66" w:author="Edward Lee" w:date="2017-10-16T16:23:00Z"/>
          <w:szCs w:val="18"/>
        </w:rPr>
        <w:pPrChange w:id="3965" w:author="Edward Lee" w:date="2017-10-16T16:47:00Z">
          <w:pPr>
            <w:ind w:left="525" w:leftChars="250" w:firstLine="2520" w:firstLineChars="1200"/>
          </w:pPr>
        </w:pPrChange>
      </w:pPr>
      <w:del w:id="3967" w:author="Edward Lee" w:date="2017-10-16T16:23:00Z">
        <w:r>
          <w:rPr>
            <w:rFonts w:hint="eastAsia"/>
            <w:szCs w:val="18"/>
          </w:rPr>
          <w:delText>2号天线没有读取到rssi值</w:delText>
        </w:r>
      </w:del>
    </w:p>
    <w:p>
      <w:pPr>
        <w:widowControl/>
        <w:numPr>
          <w:ilvl w:val="0"/>
          <w:numId w:val="9"/>
        </w:numPr>
        <w:tabs>
          <w:tab w:val="center" w:pos="4201"/>
          <w:tab w:val="right" w:leader="dot" w:pos="9298"/>
        </w:tabs>
        <w:autoSpaceDE w:val="0"/>
        <w:autoSpaceDN w:val="0"/>
        <w:spacing w:beforeLines="100" w:line="360" w:lineRule="auto"/>
        <w:ind w:left="3465" w:leftChars="1450" w:hanging="420" w:hangingChars="200"/>
        <w:outlineLvl w:val="3"/>
        <w:rPr>
          <w:del w:id="3969" w:author="Edward Lee" w:date="2017-10-16T16:23:00Z"/>
          <w:szCs w:val="18"/>
        </w:rPr>
        <w:pPrChange w:id="3968" w:author="Edward Lee" w:date="2017-10-16T16:47:00Z">
          <w:pPr>
            <w:ind w:left="3465" w:leftChars="1450" w:hanging="420" w:hangingChars="200"/>
          </w:pPr>
        </w:pPrChange>
      </w:pPr>
      <w:del w:id="3970" w:author="Edward Lee" w:date="2017-10-16T16:23:00Z">
        <w:r>
          <w:rPr>
            <w:rFonts w:hint="eastAsia"/>
            <w:szCs w:val="18"/>
          </w:rPr>
          <w:delText xml:space="preserve">3号天线的rssi设置为 0xD8, 即 </w:delText>
        </w:r>
      </w:del>
      <w:del w:id="3971" w:author="Edward Lee" w:date="2017-10-16T16:23:00Z">
        <w:r>
          <w:rPr>
            <w:szCs w:val="18"/>
          </w:rPr>
          <w:delText>-40</w:delText>
        </w:r>
      </w:del>
      <w:del w:id="3972" w:author="Edward Lee" w:date="2017-10-16T16:23:00Z">
        <w:r>
          <w:rPr>
            <w:rFonts w:hint="eastAsia"/>
            <w:szCs w:val="18"/>
          </w:rPr>
          <w:delText xml:space="preserve"> 带符号单字节数，singed char</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74" w:author="Edward Lee" w:date="2017-10-16T16:23:00Z"/>
          <w:szCs w:val="18"/>
        </w:rPr>
        <w:pPrChange w:id="3973" w:author="Edward Lee" w:date="2017-10-16T16:47:00Z">
          <w:pPr>
            <w:ind w:left="525" w:leftChars="250" w:firstLine="2520" w:firstLineChars="1200"/>
          </w:pPr>
        </w:pPrChange>
      </w:pPr>
      <w:del w:id="3975" w:author="Edward Lee" w:date="2017-10-16T16:23:00Z">
        <w:r>
          <w:rPr>
            <w:rFonts w:hint="eastAsia"/>
            <w:szCs w:val="18"/>
          </w:rPr>
          <w:delText>4号天线没有读取到rssi值</w:delText>
        </w:r>
      </w:del>
    </w:p>
    <w:p>
      <w:pPr>
        <w:widowControl/>
        <w:numPr>
          <w:ilvl w:val="0"/>
          <w:numId w:val="9"/>
        </w:numPr>
        <w:tabs>
          <w:tab w:val="center" w:pos="4201"/>
          <w:tab w:val="right" w:leader="dot" w:pos="9298"/>
        </w:tabs>
        <w:autoSpaceDE w:val="0"/>
        <w:autoSpaceDN w:val="0"/>
        <w:spacing w:beforeLines="100" w:line="360" w:lineRule="auto"/>
        <w:ind w:left="525" w:leftChars="250" w:firstLine="2520" w:firstLineChars="1200"/>
        <w:outlineLvl w:val="3"/>
        <w:rPr>
          <w:del w:id="3977" w:author="Edward Lee" w:date="2017-10-16T16:23:00Z"/>
          <w:rFonts w:ascii="宋体" w:hAnsi="宋体" w:eastAsia="宋体"/>
          <w:shd w:val="clear" w:color="auto" w:fill="C2D69B" w:themeFill="accent3" w:themeFillTint="99"/>
        </w:rPr>
        <w:pPrChange w:id="3976" w:author="Edward Lee" w:date="2017-10-16T16:47:00Z">
          <w:pPr>
            <w:ind w:left="525" w:leftChars="250" w:firstLine="2520" w:firstLineChars="1200"/>
          </w:pPr>
        </w:pPrChange>
      </w:pPr>
      <w:del w:id="3978"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80" w:author="Edward Lee" w:date="2017-10-16T16:23:00Z"/>
          <w:szCs w:val="18"/>
        </w:rPr>
        <w:pPrChange w:id="3979" w:author="Edward Lee" w:date="2017-10-16T16:47:00Z">
          <w:pPr>
            <w:ind w:left="2977" w:leftChars="200" w:hanging="2557"/>
          </w:pPr>
        </w:pPrChange>
      </w:pPr>
      <w:del w:id="3981" w:author="Edward Lee" w:date="2017-10-16T16:23:00Z">
        <w:r>
          <w:rPr>
            <w:rFonts w:hint="eastAsia" w:ascii="宋体" w:hAnsi="宋体" w:eastAsia="宋体"/>
            <w:shd w:val="clear" w:color="auto" w:fill="C2D69B" w:themeFill="accent3" w:themeFillTint="99"/>
          </w:rPr>
          <w:delText xml:space="preserve">flash中gprs标签数量   </w:delText>
        </w:r>
      </w:del>
      <w:del w:id="3982" w:author="Edward Lee" w:date="2017-10-16T16:23:00Z">
        <w:r>
          <w:rPr>
            <w:rFonts w:hint="eastAsia" w:ascii="宋体" w:hAnsi="宋体" w:eastAsia="宋体"/>
          </w:rPr>
          <w:delText xml:space="preserve">: </w:delText>
        </w:r>
      </w:del>
      <w:del w:id="3983" w:author="Edward Lee" w:date="2017-10-16T16:23:00Z">
        <w:r>
          <w:rPr>
            <w:rFonts w:asciiTheme="minorEastAsia" w:hAnsiTheme="minorEastAsia"/>
            <w:u w:val="single"/>
          </w:rPr>
          <w:delText>00 00 00 00</w:delText>
        </w:r>
      </w:del>
      <w:del w:id="3984" w:author="Edward Lee" w:date="2017-10-16T16:23:00Z">
        <w:r>
          <w:rPr>
            <w:rFonts w:hint="eastAsia"/>
          </w:rPr>
          <w:delText xml:space="preserve">  15. (flash中，通过gprs发送给平台的标签数量0x000000, 低字节在前)</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86" w:author="Edward Lee" w:date="2017-10-16T16:23:00Z"/>
          <w:szCs w:val="18"/>
        </w:rPr>
        <w:pPrChange w:id="3985" w:author="Edward Lee" w:date="2017-10-16T16:47:00Z">
          <w:pPr>
            <w:ind w:left="2977" w:leftChars="200" w:hanging="2557"/>
          </w:pPr>
        </w:pPrChange>
      </w:pPr>
      <w:del w:id="3987" w:author="Edward Lee" w:date="2017-10-16T16:23:00Z">
        <w:r>
          <w:rPr>
            <w:rFonts w:hint="eastAsia" w:ascii="宋体" w:hAnsi="宋体" w:eastAsia="宋体"/>
            <w:shd w:val="clear" w:color="auto" w:fill="C2D69B" w:themeFill="accent3" w:themeFillTint="99"/>
          </w:rPr>
          <w:delText xml:space="preserve">flash中有线标签数量   </w:delText>
        </w:r>
      </w:del>
      <w:del w:id="3988" w:author="Edward Lee" w:date="2017-10-16T16:23:00Z">
        <w:r>
          <w:rPr>
            <w:rFonts w:hint="eastAsia" w:ascii="宋体" w:hAnsi="宋体" w:eastAsia="宋体"/>
          </w:rPr>
          <w:delText xml:space="preserve">: </w:delText>
        </w:r>
      </w:del>
      <w:del w:id="3989" w:author="Edward Lee" w:date="2017-10-16T16:23:00Z">
        <w:r>
          <w:rPr>
            <w:rFonts w:asciiTheme="minorEastAsia" w:hAnsiTheme="minorEastAsia"/>
            <w:color w:val="7030A0"/>
            <w:u w:val="single"/>
          </w:rPr>
          <w:delText>00 00 00 00</w:delText>
        </w:r>
      </w:del>
      <w:del w:id="3990" w:author="Edward Lee" w:date="2017-10-16T16:23:00Z">
        <w:r>
          <w:rPr>
            <w:rFonts w:hint="eastAsia"/>
          </w:rPr>
          <w:delText xml:space="preserve">  16. (flash中，通过有线发送给平台的标签数量0x000000, 低字节在前)</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92" w:author="Edward Lee" w:date="2017-10-16T16:23:00Z"/>
          <w:szCs w:val="18"/>
        </w:rPr>
        <w:pPrChange w:id="3991" w:author="Edward Lee" w:date="2017-10-16T16:47:00Z">
          <w:pPr>
            <w:ind w:left="2977" w:leftChars="200" w:hanging="2557"/>
          </w:pPr>
        </w:pPrChange>
      </w:pPr>
      <w:del w:id="3993" w:author="Edward Lee" w:date="2017-10-16T16:23:00Z">
        <w:r>
          <w:rPr>
            <w:rFonts w:hint="eastAsia" w:ascii="宋体" w:hAnsi="宋体" w:eastAsia="宋体"/>
            <w:shd w:val="clear" w:color="auto" w:fill="C2D69B" w:themeFill="accent3" w:themeFillTint="99"/>
          </w:rPr>
          <w:delText xml:space="preserve">flash中log记录条数   </w:delText>
        </w:r>
      </w:del>
      <w:del w:id="3994" w:author="Edward Lee" w:date="2017-10-16T16:23:00Z">
        <w:r>
          <w:rPr>
            <w:rFonts w:hint="eastAsia" w:ascii="宋体" w:hAnsi="宋体" w:eastAsia="宋体"/>
          </w:rPr>
          <w:delText xml:space="preserve">: </w:delText>
        </w:r>
      </w:del>
      <w:del w:id="3995" w:author="Edward Lee" w:date="2017-10-16T16:23:00Z">
        <w:r>
          <w:rPr>
            <w:rFonts w:asciiTheme="minorEastAsia" w:hAnsiTheme="minorEastAsia"/>
            <w:color w:val="76923C" w:themeColor="accent3" w:themeShade="BF"/>
            <w:u w:val="single"/>
          </w:rPr>
          <w:delText>74 00 00 00</w:delText>
        </w:r>
      </w:del>
      <w:del w:id="3996" w:author="Edward Lee" w:date="2017-10-16T16:23:00Z">
        <w:r>
          <w:rPr>
            <w:rFonts w:hint="eastAsia"/>
          </w:rPr>
          <w:delText xml:space="preserve">  17. (flash中，通过有线发送给平台的标签数量0x000074, 低字节在前)</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3998" w:author="Edward Lee" w:date="2017-10-16T16:23:00Z"/>
          <w:rFonts w:cs="Times New Roman" w:asciiTheme="minorEastAsia" w:hAnsiTheme="minorEastAsia"/>
          <w:color w:val="C00000"/>
          <w:kern w:val="0"/>
          <w:szCs w:val="20"/>
        </w:rPr>
        <w:pPrChange w:id="3997" w:author="Edward Lee" w:date="2017-10-16T16:47:00Z">
          <w:pPr>
            <w:ind w:left="2977" w:leftChars="200" w:hanging="2557"/>
          </w:pPr>
        </w:pPrChange>
      </w:pPr>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000" w:author="Edward Lee" w:date="2017-10-16T16:23:00Z"/>
          <w:rFonts w:ascii="宋体" w:hAnsi="宋体" w:eastAsia="宋体"/>
          <w:b/>
          <w:shd w:val="clear" w:color="auto" w:fill="C2D69B" w:themeFill="accent3" w:themeFillTint="99"/>
        </w:rPr>
        <w:pPrChange w:id="3999" w:author="Edward Lee" w:date="2017-10-16T16:47:00Z">
          <w:pPr>
            <w:ind w:left="2977" w:leftChars="200" w:hanging="2557"/>
          </w:pPr>
        </w:pPrChange>
      </w:pPr>
      <w:del w:id="4001" w:author="Edward Lee" w:date="2017-10-16T16:23:00Z">
        <w:r>
          <w:rPr>
            <w:rFonts w:hint="eastAsia" w:ascii="宋体" w:hAnsi="宋体" w:eastAsia="宋体"/>
            <w:b/>
            <w:shd w:val="clear" w:color="auto" w:fill="FFFFFF" w:themeFill="background1"/>
          </w:rPr>
          <w:delText>校验</w:delText>
        </w:r>
      </w:del>
      <w:ins w:id="4002" w:author="asus" w:date="2017-10-06T17:45:00Z">
        <w:del w:id="4003" w:author="Edward Lee" w:date="2017-10-16T16:23:00Z">
          <w:r>
            <w:rPr>
              <w:rFonts w:hint="eastAsia" w:ascii="宋体" w:hAnsi="宋体" w:eastAsia="宋体"/>
              <w:b/>
              <w:shd w:val="clear" w:color="auto" w:fill="FFFFFF" w:themeFill="background1"/>
            </w:rPr>
            <w:delText>Check</w:delText>
          </w:r>
        </w:del>
      </w:ins>
    </w:p>
    <w:p>
      <w:pPr>
        <w:widowControl/>
        <w:numPr>
          <w:ilvl w:val="0"/>
          <w:numId w:val="9"/>
        </w:numPr>
        <w:tabs>
          <w:tab w:val="center" w:pos="4201"/>
          <w:tab w:val="right" w:leader="dot" w:pos="9298"/>
        </w:tabs>
        <w:autoSpaceDE w:val="0"/>
        <w:autoSpaceDN w:val="0"/>
        <w:spacing w:beforeLines="100" w:line="360" w:lineRule="auto"/>
        <w:ind w:hanging="360"/>
        <w:outlineLvl w:val="3"/>
        <w:rPr>
          <w:del w:id="4005" w:author="Edward Lee" w:date="2017-10-16T16:23:00Z"/>
          <w:rFonts w:hAnsi="宋体"/>
        </w:rPr>
        <w:pPrChange w:id="4004" w:author="Edward Lee" w:date="2017-10-16T16:47:00Z">
          <w:pPr>
            <w:ind w:firstLine="420"/>
          </w:pPr>
        </w:pPrChange>
      </w:pPr>
      <w:del w:id="4006" w:author="Edward Lee" w:date="2017-10-16T16:23:00Z">
        <w:r>
          <w:rPr>
            <w:rFonts w:hint="eastAsia" w:ascii="宋体" w:hAnsi="宋体" w:eastAsia="宋体"/>
          </w:rPr>
          <w:delText>crc16</w:delText>
        </w:r>
      </w:del>
      <w:del w:id="4007" w:author="Edward Lee" w:date="2017-10-16T16:23:00Z">
        <w:r>
          <w:rPr>
            <w:rFonts w:hint="eastAsia" w:ascii="宋体" w:hAnsi="宋体" w:eastAsia="宋体"/>
          </w:rPr>
          <w:tab/>
        </w:r>
      </w:del>
      <w:del w:id="4008" w:author="Edward Lee" w:date="2017-10-16T16:23:00Z">
        <w:r>
          <w:rPr>
            <w:rFonts w:hint="eastAsia" w:ascii="宋体" w:hAnsi="宋体" w:eastAsia="宋体"/>
          </w:rPr>
          <w:tab/>
        </w:r>
      </w:del>
      <w:del w:id="4009" w:author="Edward Lee" w:date="2017-10-16T16:23:00Z">
        <w:r>
          <w:rPr>
            <w:rFonts w:hint="eastAsia" w:ascii="宋体" w:hAnsi="宋体" w:eastAsia="宋体"/>
          </w:rPr>
          <w:delText xml:space="preserve">      :  0x</w:delText>
        </w:r>
      </w:del>
      <w:del w:id="4010" w:author="Edward Lee" w:date="2017-10-16T16:23:00Z">
        <w:r>
          <w:rPr>
            <w:rFonts w:asciiTheme="minorEastAsia" w:hAnsiTheme="minorEastAsia"/>
          </w:rPr>
          <w:delText>D9AA</w:delText>
        </w:r>
      </w:del>
    </w:p>
    <w:p>
      <w:pPr>
        <w:pStyle w:val="36"/>
        <w:numPr>
          <w:ilvl w:val="0"/>
          <w:numId w:val="9"/>
        </w:numPr>
        <w:spacing w:beforeLines="100" w:line="360" w:lineRule="auto"/>
        <w:ind w:left="360" w:hanging="360" w:firstLineChars="0"/>
        <w:outlineLvl w:val="3"/>
        <w:rPr>
          <w:del w:id="4011" w:author="Edward Lee" w:date="2017-10-16T16:23:00Z"/>
          <w:rFonts w:hAnsi="宋体"/>
          <w:b/>
        </w:rPr>
      </w:pPr>
      <w:del w:id="4012" w:author="Edward Lee" w:date="2017-10-16T16:23:00Z">
        <w:r>
          <w:rPr>
            <w:rFonts w:hint="eastAsia" w:hAnsi="宋体"/>
            <w:b/>
          </w:rPr>
          <w:delText xml:space="preserve">上报设备硬件信息  </w:delText>
        </w:r>
      </w:del>
      <w:del w:id="4013" w:author="Edward Lee" w:date="2017-10-16T16:23:00Z">
        <w:r>
          <w:rPr>
            <w:rFonts w:hint="eastAsia"/>
            <w:b/>
            <w:szCs w:val="18"/>
          </w:rPr>
          <w:delText>0x12</w:delText>
        </w:r>
      </w:del>
    </w:p>
    <w:p>
      <w:pPr>
        <w:widowControl/>
        <w:numPr>
          <w:ilvl w:val="0"/>
          <w:numId w:val="9"/>
        </w:numPr>
        <w:tabs>
          <w:tab w:val="center" w:pos="4201"/>
          <w:tab w:val="right" w:leader="dot" w:pos="9298"/>
        </w:tabs>
        <w:autoSpaceDE w:val="0"/>
        <w:autoSpaceDN w:val="0"/>
        <w:spacing w:beforeLines="100" w:line="360" w:lineRule="auto"/>
        <w:ind w:left="360" w:hanging="360"/>
        <w:outlineLvl w:val="3"/>
        <w:rPr>
          <w:del w:id="4015" w:author="Edward Lee" w:date="2017-10-16T16:23:00Z"/>
        </w:rPr>
        <w:pPrChange w:id="4014" w:author="Edward Lee" w:date="2017-10-16T16:47:00Z">
          <w:pPr>
            <w:ind w:left="420" w:firstLine="420"/>
          </w:pPr>
        </w:pPrChange>
      </w:pPr>
      <w:del w:id="4016" w:author="Edward Lee" w:date="2017-10-16T16:23:00Z">
        <w:r>
          <w:rPr>
            <w:rFonts w:hint="eastAsia"/>
          </w:rPr>
          <w:delText>设备硬件信息含，当前通信使用的设备ID，硬件ID, 产品编号，GPRS模块IMEI，SIM卡CCID，电池电量，外接电源标识等。</w:delText>
        </w:r>
      </w:del>
    </w:p>
    <w:p>
      <w:pPr>
        <w:pStyle w:val="36"/>
        <w:numPr>
          <w:ilvl w:val="0"/>
          <w:numId w:val="9"/>
        </w:numPr>
        <w:spacing w:beforeLines="100" w:line="360" w:lineRule="auto"/>
        <w:ind w:firstLine="422"/>
        <w:outlineLvl w:val="3"/>
        <w:rPr>
          <w:del w:id="4018" w:author="Edward Lee" w:date="2017-10-16T16:23:00Z"/>
          <w:rFonts w:hAnsi="宋体"/>
        </w:rPr>
        <w:pPrChange w:id="4017" w:author="Edward Lee" w:date="2017-10-16T16:47:00Z">
          <w:pPr>
            <w:pStyle w:val="36"/>
            <w:spacing w:line="360" w:lineRule="auto"/>
            <w:ind w:firstLine="422"/>
          </w:pPr>
        </w:pPrChange>
      </w:pPr>
      <w:del w:id="4019" w:author="Edward Lee" w:date="2017-10-16T16:23:00Z">
        <w:r>
          <w:rPr>
            <w:rFonts w:hint="eastAsia" w:hAnsi="宋体"/>
            <w:b/>
          </w:rPr>
          <w:delText>报文体</w:delText>
        </w:r>
      </w:del>
      <w:del w:id="4020" w:author="Edward Lee" w:date="2017-10-16T16:23:00Z">
        <w:r>
          <w:rPr>
            <w:rFonts w:hint="eastAsia" w:hAnsi="宋体"/>
          </w:rPr>
          <w:delText>： 共128个字节，如下表</w:delText>
        </w:r>
      </w:del>
    </w:p>
    <w:tbl>
      <w:tblPr>
        <w:tblStyle w:val="21"/>
        <w:tblW w:w="8752"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8"/>
        <w:gridCol w:w="2001"/>
        <w:gridCol w:w="1308"/>
        <w:gridCol w:w="47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021" w:author="Edward Lee" w:date="2017-10-16T16:23:00Z"/>
        </w:trPr>
        <w:tc>
          <w:tcPr>
            <w:tcW w:w="698"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4023" w:author="Edward Lee" w:date="2017-10-16T16:23:00Z"/>
                <w:rFonts w:hAnsiTheme="minorHAnsi" w:eastAsiaTheme="minorEastAsia" w:cstheme="minorBidi"/>
                <w:b/>
                <w:kern w:val="2"/>
                <w:szCs w:val="18"/>
              </w:rPr>
              <w:pPrChange w:id="4022" w:author="Edward Lee" w:date="2017-10-16T16:47:00Z">
                <w:pPr>
                  <w:pStyle w:val="36"/>
                  <w:widowControl w:val="0"/>
                  <w:ind w:firstLine="0" w:firstLineChars="0"/>
                  <w:jc w:val="center"/>
                </w:pPr>
              </w:pPrChange>
            </w:pPr>
            <w:del w:id="4024" w:author="Edward Lee" w:date="2017-10-16T16:23:00Z">
              <w:r>
                <w:rPr>
                  <w:rFonts w:hint="eastAsia"/>
                  <w:b/>
                  <w:szCs w:val="18"/>
                </w:rPr>
                <w:delText>序号</w:delText>
              </w:r>
            </w:del>
          </w:p>
        </w:tc>
        <w:tc>
          <w:tcPr>
            <w:tcW w:w="2001"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4026" w:author="Edward Lee" w:date="2017-10-16T16:23:00Z"/>
                <w:rFonts w:hAnsiTheme="minorHAnsi" w:eastAsiaTheme="minorEastAsia" w:cstheme="minorBidi"/>
                <w:b/>
                <w:kern w:val="2"/>
                <w:szCs w:val="18"/>
              </w:rPr>
              <w:pPrChange w:id="4025" w:author="Edward Lee" w:date="2017-10-16T16:47:00Z">
                <w:pPr>
                  <w:pStyle w:val="36"/>
                  <w:widowControl w:val="0"/>
                  <w:ind w:firstLine="0" w:firstLineChars="0"/>
                  <w:jc w:val="center"/>
                </w:pPr>
              </w:pPrChange>
            </w:pPr>
            <w:del w:id="4027" w:author="Edward Lee" w:date="2017-10-16T16:23:00Z">
              <w:r>
                <w:rPr>
                  <w:rFonts w:hint="eastAsia"/>
                  <w:b/>
                  <w:szCs w:val="18"/>
                </w:rPr>
                <w:delText>数据段</w:delText>
              </w:r>
            </w:del>
          </w:p>
        </w:tc>
        <w:tc>
          <w:tcPr>
            <w:tcW w:w="1308"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4029" w:author="Edward Lee" w:date="2017-10-16T16:23:00Z"/>
                <w:rFonts w:hAnsiTheme="minorHAnsi" w:eastAsiaTheme="minorEastAsia" w:cstheme="minorBidi"/>
                <w:b/>
                <w:kern w:val="2"/>
                <w:szCs w:val="18"/>
              </w:rPr>
              <w:pPrChange w:id="4028" w:author="Edward Lee" w:date="2017-10-16T16:47:00Z">
                <w:pPr>
                  <w:pStyle w:val="36"/>
                  <w:widowControl w:val="0"/>
                  <w:ind w:firstLine="0" w:firstLineChars="0"/>
                  <w:jc w:val="center"/>
                </w:pPr>
              </w:pPrChange>
            </w:pPr>
            <w:del w:id="4030" w:author="Edward Lee" w:date="2017-10-16T16:23:00Z">
              <w:r>
                <w:rPr>
                  <w:rFonts w:hint="eastAsia"/>
                  <w:b/>
                  <w:szCs w:val="18"/>
                </w:rPr>
                <w:delText>字节数</w:delText>
              </w:r>
            </w:del>
          </w:p>
        </w:tc>
        <w:tc>
          <w:tcPr>
            <w:tcW w:w="4745"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4032" w:author="Edward Lee" w:date="2017-10-16T16:23:00Z"/>
                <w:rFonts w:hAnsiTheme="minorHAnsi" w:eastAsiaTheme="minorEastAsia" w:cstheme="minorBidi"/>
                <w:b/>
                <w:kern w:val="2"/>
                <w:szCs w:val="18"/>
              </w:rPr>
              <w:pPrChange w:id="4031" w:author="Edward Lee" w:date="2017-10-16T16:47:00Z">
                <w:pPr>
                  <w:pStyle w:val="36"/>
                  <w:widowControl w:val="0"/>
                  <w:ind w:firstLine="0" w:firstLineChars="0"/>
                  <w:jc w:val="center"/>
                </w:pPr>
              </w:pPrChange>
            </w:pPr>
            <w:del w:id="4033" w:author="Edward Lee" w:date="2017-10-16T16:23:00Z">
              <w:r>
                <w:rPr>
                  <w:rFonts w:hint="eastAsia"/>
                  <w:b/>
                  <w:szCs w:val="18"/>
                </w:rPr>
                <w:delText>描述</w:delText>
              </w:r>
            </w:del>
            <w:ins w:id="4034" w:author="asus" w:date="2017-10-06T17:37:00Z">
              <w:del w:id="4035" w:author="Edward Lee" w:date="2017-10-16T16:23:00Z">
                <w:r>
                  <w:rPr>
                    <w:rFonts w:hint="eastAsia"/>
                    <w:b/>
                    <w:szCs w:val="18"/>
                  </w:rPr>
                  <w:delText>Description</w:delText>
                </w:r>
              </w:del>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036"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038" w:author="Edward Lee" w:date="2017-10-16T16:23:00Z"/>
                <w:rFonts w:hAnsiTheme="minorHAnsi" w:eastAsiaTheme="minorEastAsia" w:cstheme="minorBidi"/>
                <w:kern w:val="2"/>
                <w:szCs w:val="18"/>
              </w:rPr>
              <w:pPrChange w:id="4037" w:author="Edward Lee" w:date="2017-10-16T16:47:00Z">
                <w:pPr>
                  <w:pStyle w:val="36"/>
                  <w:widowControl w:val="0"/>
                  <w:ind w:firstLine="0" w:firstLineChars="0"/>
                  <w:jc w:val="center"/>
                </w:pPr>
              </w:pPrChange>
            </w:pPr>
            <w:del w:id="4039" w:author="Edward Lee" w:date="2017-10-16T16:23:00Z">
              <w:r>
                <w:rPr>
                  <w:rFonts w:hint="eastAsia"/>
                  <w:szCs w:val="18"/>
                </w:rPr>
                <w:delText>1</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041" w:author="Edward Lee" w:date="2017-10-16T16:23:00Z"/>
                <w:rFonts w:hAnsiTheme="minorHAnsi" w:eastAsiaTheme="minorEastAsia" w:cstheme="minorBidi"/>
                <w:kern w:val="2"/>
                <w:szCs w:val="18"/>
              </w:rPr>
              <w:pPrChange w:id="4040" w:author="Edward Lee" w:date="2017-10-16T16:47:00Z">
                <w:pPr>
                  <w:pStyle w:val="36"/>
                  <w:widowControl w:val="0"/>
                  <w:ind w:firstLine="0" w:firstLineChars="0"/>
                  <w:jc w:val="center"/>
                </w:pPr>
              </w:pPrChange>
            </w:pPr>
            <w:del w:id="4042" w:author="Edward Lee" w:date="2017-10-16T16:23:00Z">
              <w:r>
                <w:rPr>
                  <w:rFonts w:hint="eastAsia"/>
                  <w:szCs w:val="18"/>
                </w:rPr>
                <w:delText>参数类型</w:delText>
              </w:r>
            </w:del>
          </w:p>
          <w:p>
            <w:pPr>
              <w:pStyle w:val="36"/>
              <w:widowControl w:val="0"/>
              <w:numPr>
                <w:ilvl w:val="0"/>
                <w:numId w:val="9"/>
              </w:numPr>
              <w:spacing w:beforeLines="100" w:line="360" w:lineRule="auto"/>
              <w:ind w:hanging="360" w:firstLineChars="0"/>
              <w:outlineLvl w:val="3"/>
              <w:rPr>
                <w:del w:id="4044" w:author="Edward Lee" w:date="2017-10-16T16:23:00Z"/>
                <w:rFonts w:hAnsiTheme="minorHAnsi" w:eastAsiaTheme="minorEastAsia" w:cstheme="minorBidi"/>
                <w:kern w:val="2"/>
                <w:szCs w:val="18"/>
              </w:rPr>
              <w:pPrChange w:id="4043" w:author="Edward Lee" w:date="2017-10-16T16:47:00Z">
                <w:pPr>
                  <w:pStyle w:val="36"/>
                  <w:widowControl w:val="0"/>
                  <w:ind w:firstLine="0" w:firstLineChars="0"/>
                </w:pPr>
              </w:pPrChange>
            </w:pPr>
            <w:del w:id="4045" w:author="Edward Lee" w:date="2017-10-16T16:23:00Z">
              <w:r>
                <w:rPr>
                  <w:rFonts w:hint="eastAsia"/>
                  <w:szCs w:val="18"/>
                </w:rPr>
                <w:delText>param_type</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047" w:author="Edward Lee" w:date="2017-10-16T16:23:00Z"/>
                <w:rFonts w:hAnsiTheme="minorHAnsi" w:eastAsiaTheme="minorEastAsia" w:cstheme="minorBidi"/>
                <w:kern w:val="2"/>
                <w:szCs w:val="18"/>
              </w:rPr>
              <w:pPrChange w:id="4046" w:author="Edward Lee" w:date="2017-10-16T16:47:00Z">
                <w:pPr>
                  <w:pStyle w:val="36"/>
                  <w:widowControl w:val="0"/>
                  <w:ind w:firstLine="0" w:firstLineChars="0"/>
                  <w:jc w:val="center"/>
                </w:pPr>
              </w:pPrChange>
            </w:pPr>
            <w:del w:id="4048" w:author="Edward Lee" w:date="2017-10-16T16:23:00Z">
              <w:r>
                <w:rPr>
                  <w:rFonts w:hint="eastAsia"/>
                  <w:szCs w:val="18"/>
                </w:rPr>
                <w:delText>1</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050" w:author="Edward Lee" w:date="2017-10-16T16:23:00Z"/>
                <w:rFonts w:hAnsiTheme="minorHAnsi" w:eastAsiaTheme="minorEastAsia" w:cstheme="minorBidi"/>
                <w:kern w:val="2"/>
                <w:szCs w:val="18"/>
              </w:rPr>
              <w:pPrChange w:id="4049" w:author="Edward Lee" w:date="2017-10-16T16:47:00Z">
                <w:pPr>
                  <w:pStyle w:val="36"/>
                  <w:widowControl w:val="0"/>
                  <w:ind w:firstLine="0" w:firstLineChars="0"/>
                </w:pPr>
              </w:pPrChange>
            </w:pPr>
            <w:del w:id="4051" w:author="Edward Lee" w:date="2017-10-16T16:23:00Z">
              <w:r>
                <w:rPr>
                  <w:rFonts w:hint="eastAsia"/>
                  <w:b/>
                  <w:szCs w:val="18"/>
                </w:rPr>
                <w:delText>0x12</w:delText>
              </w:r>
            </w:del>
            <w:del w:id="4052" w:author="Edward Lee" w:date="2017-10-16T16:23:00Z">
              <w:r>
                <w:rPr>
                  <w:rFonts w:hint="eastAsia"/>
                  <w:szCs w:val="18"/>
                </w:rPr>
                <w:delText xml:space="preserve"> —— 上报设备硬件信息</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053"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055" w:author="Edward Lee" w:date="2017-10-16T16:23:00Z"/>
                <w:rFonts w:hAnsiTheme="minorHAnsi" w:eastAsiaTheme="minorEastAsia" w:cstheme="minorBidi"/>
                <w:kern w:val="2"/>
                <w:szCs w:val="18"/>
              </w:rPr>
              <w:pPrChange w:id="4054" w:author="Edward Lee" w:date="2017-10-16T16:47:00Z">
                <w:pPr>
                  <w:pStyle w:val="36"/>
                  <w:widowControl w:val="0"/>
                  <w:ind w:firstLine="0" w:firstLineChars="0"/>
                  <w:jc w:val="center"/>
                </w:pPr>
              </w:pPrChange>
            </w:pPr>
            <w:del w:id="4056" w:author="Edward Lee" w:date="2017-10-16T16:23:00Z">
              <w:r>
                <w:rPr>
                  <w:rFonts w:hint="eastAsia"/>
                  <w:szCs w:val="18"/>
                </w:rPr>
                <w:delText>2</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058" w:author="Edward Lee" w:date="2017-10-16T16:23:00Z"/>
                <w:rFonts w:hAnsiTheme="minorHAnsi" w:eastAsiaTheme="minorEastAsia" w:cstheme="minorBidi"/>
                <w:kern w:val="2"/>
                <w:szCs w:val="22"/>
              </w:rPr>
              <w:pPrChange w:id="4057" w:author="Edward Lee" w:date="2017-10-16T16:47:00Z">
                <w:pPr>
                  <w:pStyle w:val="36"/>
                  <w:widowControl w:val="0"/>
                  <w:ind w:firstLine="0" w:firstLineChars="0"/>
                  <w:jc w:val="center"/>
                </w:pPr>
              </w:pPrChange>
            </w:pPr>
            <w:del w:id="4059" w:author="Edward Lee" w:date="2017-10-16T16:23:00Z">
              <w:r>
                <w:rPr>
                  <w:rFonts w:hint="eastAsia"/>
                </w:rPr>
                <w:delText>当前设备ID</w:delText>
              </w:r>
            </w:del>
          </w:p>
          <w:p>
            <w:pPr>
              <w:pStyle w:val="36"/>
              <w:widowControl w:val="0"/>
              <w:numPr>
                <w:ilvl w:val="0"/>
                <w:numId w:val="9"/>
              </w:numPr>
              <w:spacing w:beforeLines="100" w:line="360" w:lineRule="auto"/>
              <w:ind w:hanging="360" w:firstLineChars="0"/>
              <w:jc w:val="center"/>
              <w:outlineLvl w:val="3"/>
              <w:rPr>
                <w:del w:id="4061" w:author="Edward Lee" w:date="2017-10-16T16:23:00Z"/>
                <w:rFonts w:hAnsiTheme="minorHAnsi" w:eastAsiaTheme="minorEastAsia" w:cstheme="minorBidi"/>
                <w:kern w:val="2"/>
                <w:szCs w:val="18"/>
              </w:rPr>
              <w:pPrChange w:id="4060" w:author="Edward Lee" w:date="2017-10-16T16:47:00Z">
                <w:pPr>
                  <w:pStyle w:val="36"/>
                  <w:widowControl w:val="0"/>
                  <w:ind w:firstLine="0" w:firstLineChars="0"/>
                  <w:jc w:val="center"/>
                </w:pPr>
              </w:pPrChange>
            </w:pPr>
            <w:del w:id="4062" w:author="Edward Lee" w:date="2017-10-16T16:23:00Z">
              <w:r>
                <w:rPr>
                  <w:rFonts w:hint="eastAsia"/>
                </w:rPr>
                <w:delText>cur_device_id</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064" w:author="Edward Lee" w:date="2017-10-16T16:23:00Z"/>
                <w:rFonts w:hAnsiTheme="minorHAnsi" w:eastAsiaTheme="minorEastAsia" w:cstheme="minorBidi"/>
                <w:kern w:val="2"/>
                <w:szCs w:val="18"/>
              </w:rPr>
              <w:pPrChange w:id="4063" w:author="Edward Lee" w:date="2017-10-16T16:47:00Z">
                <w:pPr>
                  <w:pStyle w:val="36"/>
                  <w:widowControl w:val="0"/>
                  <w:ind w:firstLine="0" w:firstLineChars="0"/>
                  <w:jc w:val="center"/>
                </w:pPr>
              </w:pPrChange>
            </w:pPr>
            <w:del w:id="4065" w:author="Edward Lee" w:date="2017-10-16T16:23:00Z">
              <w:r>
                <w:rPr>
                  <w:rFonts w:hint="eastAsia"/>
                  <w:szCs w:val="18"/>
                </w:rPr>
                <w:delText>16</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067" w:author="Edward Lee" w:date="2017-10-16T16:23:00Z"/>
                <w:rFonts w:hAnsiTheme="minorHAnsi" w:eastAsiaTheme="minorEastAsia" w:cstheme="minorBidi"/>
                <w:kern w:val="2"/>
                <w:szCs w:val="18"/>
              </w:rPr>
              <w:pPrChange w:id="4066" w:author="Edward Lee" w:date="2017-10-16T16:47:00Z">
                <w:pPr>
                  <w:pStyle w:val="36"/>
                  <w:widowControl w:val="0"/>
                  <w:ind w:firstLine="0" w:firstLineChars="0"/>
                </w:pPr>
              </w:pPrChange>
            </w:pPr>
            <w:del w:id="4068" w:author="Edward Lee" w:date="2017-10-16T16:23:00Z">
              <w:r>
                <w:rPr>
                  <w:rFonts w:hint="eastAsia"/>
                  <w:szCs w:val="18"/>
                </w:rPr>
                <w:delText>字符串，当前通信包头中使用的ID,最后一个字节为0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069"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071" w:author="Edward Lee" w:date="2017-10-16T16:23:00Z"/>
                <w:rFonts w:hAnsiTheme="minorHAnsi" w:eastAsiaTheme="minorEastAsia" w:cstheme="minorBidi"/>
                <w:kern w:val="2"/>
                <w:szCs w:val="18"/>
              </w:rPr>
              <w:pPrChange w:id="4070" w:author="Edward Lee" w:date="2017-10-16T16:47:00Z">
                <w:pPr>
                  <w:pStyle w:val="36"/>
                  <w:widowControl w:val="0"/>
                  <w:ind w:firstLine="0" w:firstLineChars="0"/>
                  <w:jc w:val="center"/>
                </w:pPr>
              </w:pPrChange>
            </w:pPr>
            <w:del w:id="4072" w:author="Edward Lee" w:date="2017-10-16T16:23:00Z">
              <w:r>
                <w:rPr>
                  <w:rFonts w:hint="eastAsia"/>
                  <w:szCs w:val="18"/>
                </w:rPr>
                <w:delText>3</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074" w:author="Edward Lee" w:date="2017-10-16T16:23:00Z"/>
                <w:rFonts w:hAnsiTheme="minorHAnsi" w:eastAsiaTheme="minorEastAsia" w:cstheme="minorBidi"/>
                <w:kern w:val="2"/>
                <w:szCs w:val="22"/>
              </w:rPr>
              <w:pPrChange w:id="4073" w:author="Edward Lee" w:date="2017-10-16T16:47:00Z">
                <w:pPr>
                  <w:pStyle w:val="36"/>
                  <w:widowControl w:val="0"/>
                  <w:ind w:firstLine="0" w:firstLineChars="0"/>
                  <w:jc w:val="center"/>
                </w:pPr>
              </w:pPrChange>
            </w:pPr>
            <w:del w:id="4075" w:author="Edward Lee" w:date="2017-10-16T16:23:00Z">
              <w:r>
                <w:rPr>
                  <w:rFonts w:hint="eastAsia"/>
                  <w:szCs w:val="18"/>
                </w:rPr>
                <w:delText xml:space="preserve">硬件ID </w:delText>
              </w:r>
            </w:del>
          </w:p>
          <w:p>
            <w:pPr>
              <w:pStyle w:val="36"/>
              <w:widowControl w:val="0"/>
              <w:numPr>
                <w:ilvl w:val="0"/>
                <w:numId w:val="9"/>
              </w:numPr>
              <w:spacing w:beforeLines="100" w:line="360" w:lineRule="auto"/>
              <w:ind w:hanging="360" w:firstLineChars="0"/>
              <w:jc w:val="center"/>
              <w:outlineLvl w:val="3"/>
              <w:rPr>
                <w:del w:id="4077" w:author="Edward Lee" w:date="2017-10-16T16:23:00Z"/>
                <w:rFonts w:hAnsiTheme="minorHAnsi" w:eastAsiaTheme="minorEastAsia" w:cstheme="minorBidi"/>
                <w:kern w:val="2"/>
                <w:szCs w:val="18"/>
              </w:rPr>
              <w:pPrChange w:id="4076" w:author="Edward Lee" w:date="2017-10-16T16:47:00Z">
                <w:pPr>
                  <w:pStyle w:val="36"/>
                  <w:widowControl w:val="0"/>
                  <w:ind w:firstLine="0" w:firstLineChars="0"/>
                  <w:jc w:val="center"/>
                </w:pPr>
              </w:pPrChange>
            </w:pPr>
            <w:del w:id="4078" w:author="Edward Lee" w:date="2017-10-16T16:23:00Z">
              <w:r>
                <w:rPr>
                  <w:rFonts w:hint="eastAsia"/>
                </w:rPr>
                <w:delText>mcu_device_id</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080" w:author="Edward Lee" w:date="2017-10-16T16:23:00Z"/>
                <w:rFonts w:hAnsiTheme="minorHAnsi" w:eastAsiaTheme="minorEastAsia" w:cstheme="minorBidi"/>
                <w:kern w:val="2"/>
                <w:szCs w:val="18"/>
              </w:rPr>
              <w:pPrChange w:id="4079" w:author="Edward Lee" w:date="2017-10-16T16:47:00Z">
                <w:pPr>
                  <w:pStyle w:val="36"/>
                  <w:widowControl w:val="0"/>
                  <w:ind w:firstLine="0" w:firstLineChars="0"/>
                  <w:jc w:val="center"/>
                </w:pPr>
              </w:pPrChange>
            </w:pPr>
            <w:del w:id="4081" w:author="Edward Lee" w:date="2017-10-16T16:23:00Z">
              <w:r>
                <w:rPr>
                  <w:rFonts w:hint="eastAsia"/>
                  <w:szCs w:val="18"/>
                </w:rPr>
                <w:delText>16</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083" w:author="Edward Lee" w:date="2017-10-16T16:23:00Z"/>
                <w:rFonts w:hAnsiTheme="minorHAnsi" w:eastAsiaTheme="minorEastAsia" w:cstheme="minorBidi"/>
                <w:kern w:val="2"/>
                <w:szCs w:val="18"/>
              </w:rPr>
              <w:pPrChange w:id="4082" w:author="Edward Lee" w:date="2017-10-16T16:47:00Z">
                <w:pPr>
                  <w:pStyle w:val="36"/>
                  <w:widowControl w:val="0"/>
                  <w:ind w:firstLine="0" w:firstLineChars="0"/>
                </w:pPr>
              </w:pPrChange>
            </w:pPr>
            <w:del w:id="4084" w:author="Edward Lee" w:date="2017-10-16T16:23:00Z">
              <w:r>
                <w:rPr>
                  <w:rFonts w:hint="eastAsia"/>
                  <w:szCs w:val="18"/>
                </w:rPr>
                <w:delText>字符串，最后一个字节为0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085"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087" w:author="Edward Lee" w:date="2017-10-16T16:23:00Z"/>
                <w:rFonts w:hAnsiTheme="minorHAnsi" w:eastAsiaTheme="minorEastAsia" w:cstheme="minorBidi"/>
                <w:kern w:val="2"/>
                <w:szCs w:val="18"/>
              </w:rPr>
              <w:pPrChange w:id="4086" w:author="Edward Lee" w:date="2017-10-16T16:47:00Z">
                <w:pPr>
                  <w:pStyle w:val="36"/>
                  <w:widowControl w:val="0"/>
                  <w:ind w:firstLine="0" w:firstLineChars="0"/>
                  <w:jc w:val="center"/>
                </w:pPr>
              </w:pPrChange>
            </w:pPr>
            <w:del w:id="4088" w:author="Edward Lee" w:date="2017-10-16T16:23:00Z">
              <w:r>
                <w:rPr>
                  <w:rFonts w:hint="eastAsia"/>
                  <w:szCs w:val="18"/>
                </w:rPr>
                <w:delText>4</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090" w:author="Edward Lee" w:date="2017-10-16T16:23:00Z"/>
                <w:rFonts w:hAnsiTheme="minorHAnsi" w:eastAsiaTheme="minorEastAsia" w:cstheme="minorBidi"/>
                <w:kern w:val="2"/>
                <w:szCs w:val="18"/>
              </w:rPr>
              <w:pPrChange w:id="4089" w:author="Edward Lee" w:date="2017-10-16T16:47:00Z">
                <w:pPr>
                  <w:pStyle w:val="36"/>
                  <w:widowControl w:val="0"/>
                  <w:ind w:firstLine="0" w:firstLineChars="0"/>
                  <w:jc w:val="center"/>
                </w:pPr>
              </w:pPrChange>
            </w:pPr>
            <w:del w:id="4091" w:author="Edward Lee" w:date="2017-10-16T16:23:00Z">
              <w:r>
                <w:rPr>
                  <w:rFonts w:hint="eastAsia"/>
                  <w:szCs w:val="18"/>
                </w:rPr>
                <w:delText>产品编号</w:delText>
              </w:r>
            </w:del>
          </w:p>
          <w:p>
            <w:pPr>
              <w:pStyle w:val="36"/>
              <w:widowControl w:val="0"/>
              <w:numPr>
                <w:ilvl w:val="0"/>
                <w:numId w:val="9"/>
              </w:numPr>
              <w:spacing w:beforeLines="100" w:line="360" w:lineRule="auto"/>
              <w:ind w:hanging="360" w:firstLineChars="0"/>
              <w:jc w:val="center"/>
              <w:outlineLvl w:val="3"/>
              <w:rPr>
                <w:del w:id="4093" w:author="Edward Lee" w:date="2017-10-16T16:23:00Z"/>
                <w:rFonts w:hAnsiTheme="minorHAnsi" w:eastAsiaTheme="minorEastAsia" w:cstheme="minorBidi"/>
                <w:kern w:val="2"/>
                <w:szCs w:val="18"/>
              </w:rPr>
              <w:pPrChange w:id="4092" w:author="Edward Lee" w:date="2017-10-16T16:47:00Z">
                <w:pPr>
                  <w:pStyle w:val="36"/>
                  <w:widowControl w:val="0"/>
                  <w:ind w:firstLine="0" w:firstLineChars="0"/>
                  <w:jc w:val="center"/>
                </w:pPr>
              </w:pPrChange>
            </w:pPr>
            <w:del w:id="4094" w:author="Edward Lee" w:date="2017-10-16T16:23:00Z">
              <w:r>
                <w:rPr>
                  <w:rFonts w:cs="宋体"/>
                  <w:sz w:val="18"/>
                  <w:szCs w:val="18"/>
                  <w:lang w:val="zh-CN"/>
                </w:rPr>
                <w:delText>product</w:delText>
              </w:r>
            </w:del>
            <w:del w:id="4095" w:author="Edward Lee" w:date="2017-10-16T16:23:00Z">
              <w:r>
                <w:rPr>
                  <w:rFonts w:hint="eastAsia" w:cs="宋体"/>
                  <w:sz w:val="18"/>
                  <w:szCs w:val="18"/>
                  <w:lang w:val="zh-CN"/>
                </w:rPr>
                <w:delText>_</w:delText>
              </w:r>
            </w:del>
            <w:del w:id="4096" w:author="Edward Lee" w:date="2017-10-16T16:23:00Z">
              <w:r>
                <w:rPr>
                  <w:rFonts w:cs="宋体"/>
                  <w:sz w:val="18"/>
                  <w:szCs w:val="18"/>
                  <w:lang w:val="zh-CN"/>
                </w:rPr>
                <w:delText>sn</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098" w:author="Edward Lee" w:date="2017-10-16T16:23:00Z"/>
                <w:rFonts w:hAnsiTheme="minorHAnsi" w:eastAsiaTheme="minorEastAsia" w:cstheme="minorBidi"/>
                <w:kern w:val="2"/>
                <w:szCs w:val="18"/>
              </w:rPr>
              <w:pPrChange w:id="4097" w:author="Edward Lee" w:date="2017-10-16T16:47:00Z">
                <w:pPr>
                  <w:pStyle w:val="36"/>
                  <w:widowControl w:val="0"/>
                  <w:ind w:firstLine="0" w:firstLineChars="0"/>
                  <w:jc w:val="center"/>
                </w:pPr>
              </w:pPrChange>
            </w:pPr>
            <w:del w:id="4099" w:author="Edward Lee" w:date="2017-10-16T16:23:00Z">
              <w:r>
                <w:rPr>
                  <w:rFonts w:hint="eastAsia"/>
                  <w:szCs w:val="18"/>
                </w:rPr>
                <w:delText>16</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101" w:author="Edward Lee" w:date="2017-10-16T16:23:00Z"/>
                <w:rFonts w:hAnsiTheme="minorHAnsi" w:eastAsiaTheme="minorEastAsia" w:cstheme="minorBidi"/>
                <w:kern w:val="2"/>
                <w:szCs w:val="18"/>
              </w:rPr>
              <w:pPrChange w:id="4100" w:author="Edward Lee" w:date="2017-10-16T16:47:00Z">
                <w:pPr>
                  <w:pStyle w:val="36"/>
                  <w:widowControl w:val="0"/>
                  <w:ind w:firstLine="0" w:firstLineChars="0"/>
                </w:pPr>
              </w:pPrChange>
            </w:pPr>
            <w:del w:id="4102" w:author="Edward Lee" w:date="2017-10-16T16:23:00Z">
              <w:r>
                <w:rPr>
                  <w:rFonts w:hint="eastAsia"/>
                  <w:szCs w:val="18"/>
                </w:rPr>
                <w:delText>字符串，最后一个字节为0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103"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105" w:author="Edward Lee" w:date="2017-10-16T16:23:00Z"/>
                <w:rFonts w:hAnsiTheme="minorHAnsi" w:eastAsiaTheme="minorEastAsia" w:cstheme="minorBidi"/>
                <w:kern w:val="2"/>
                <w:szCs w:val="18"/>
              </w:rPr>
              <w:pPrChange w:id="4104" w:author="Edward Lee" w:date="2017-10-16T16:47:00Z">
                <w:pPr>
                  <w:pStyle w:val="36"/>
                  <w:widowControl w:val="0"/>
                  <w:ind w:firstLine="0" w:firstLineChars="0"/>
                  <w:jc w:val="center"/>
                </w:pPr>
              </w:pPrChange>
            </w:pPr>
            <w:del w:id="4106" w:author="Edward Lee" w:date="2017-10-16T16:23:00Z">
              <w:r>
                <w:rPr>
                  <w:rFonts w:hint="eastAsia"/>
                  <w:szCs w:val="18"/>
                </w:rPr>
                <w:delText>5</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08" w:author="Edward Lee" w:date="2017-10-16T16:23:00Z"/>
                <w:rFonts w:hAnsiTheme="minorHAnsi" w:eastAsiaTheme="minorEastAsia" w:cstheme="minorBidi"/>
                <w:kern w:val="2"/>
                <w:szCs w:val="18"/>
              </w:rPr>
              <w:pPrChange w:id="4107" w:author="Edward Lee" w:date="2017-10-16T16:47:00Z">
                <w:pPr>
                  <w:pStyle w:val="36"/>
                  <w:widowControl w:val="0"/>
                  <w:ind w:firstLine="0" w:firstLineChars="0"/>
                  <w:jc w:val="center"/>
                </w:pPr>
              </w:pPrChange>
            </w:pPr>
            <w:del w:id="4109" w:author="Edward Lee" w:date="2017-10-16T16:23:00Z">
              <w:r>
                <w:rPr>
                  <w:rFonts w:hint="eastAsia"/>
                  <w:szCs w:val="18"/>
                </w:rPr>
                <w:delText>GPRS模块IMEI</w:delText>
              </w:r>
            </w:del>
            <w:del w:id="4110" w:author="Edward Lee" w:date="2017-10-16T16:23:00Z">
              <w:r>
                <w:rPr>
                  <w:rFonts w:hint="eastAsia"/>
                  <w:szCs w:val="18"/>
                </w:rPr>
                <w:br w:type="textWrapping"/>
              </w:r>
            </w:del>
            <w:del w:id="4111" w:author="Edward Lee" w:date="2017-10-16T16:23:00Z">
              <w:r>
                <w:rPr>
                  <w:rFonts w:hint="eastAsia"/>
                  <w:szCs w:val="18"/>
                </w:rPr>
                <w:delText>gprs_imei</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13" w:author="Edward Lee" w:date="2017-10-16T16:23:00Z"/>
                <w:rFonts w:hAnsiTheme="minorHAnsi" w:eastAsiaTheme="minorEastAsia" w:cstheme="minorBidi"/>
                <w:kern w:val="2"/>
                <w:szCs w:val="18"/>
              </w:rPr>
              <w:pPrChange w:id="4112" w:author="Edward Lee" w:date="2017-10-16T16:47:00Z">
                <w:pPr>
                  <w:pStyle w:val="36"/>
                  <w:widowControl w:val="0"/>
                  <w:ind w:firstLine="0" w:firstLineChars="0"/>
                  <w:jc w:val="center"/>
                </w:pPr>
              </w:pPrChange>
            </w:pPr>
            <w:del w:id="4114" w:author="Edward Lee" w:date="2017-10-16T16:23:00Z">
              <w:r>
                <w:rPr>
                  <w:rFonts w:hint="eastAsia"/>
                  <w:szCs w:val="18"/>
                </w:rPr>
                <w:delText>16</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116" w:author="Edward Lee" w:date="2017-10-16T16:23:00Z"/>
                <w:rFonts w:hAnsiTheme="minorHAnsi" w:eastAsiaTheme="minorEastAsia" w:cstheme="minorBidi"/>
                <w:kern w:val="2"/>
                <w:szCs w:val="18"/>
              </w:rPr>
              <w:pPrChange w:id="4115" w:author="Edward Lee" w:date="2017-10-16T16:47:00Z">
                <w:pPr>
                  <w:pStyle w:val="36"/>
                  <w:widowControl w:val="0"/>
                  <w:ind w:firstLine="0" w:firstLineChars="0"/>
                </w:pPr>
              </w:pPrChange>
            </w:pPr>
            <w:del w:id="4117" w:author="Edward Lee" w:date="2017-10-16T16:23:00Z">
              <w:r>
                <w:rPr>
                  <w:rFonts w:hint="eastAsia"/>
                  <w:szCs w:val="18"/>
                </w:rPr>
                <w:delText>字符串，最后一个字节为0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118"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120" w:author="Edward Lee" w:date="2017-10-16T16:23:00Z"/>
                <w:rFonts w:hAnsiTheme="minorHAnsi" w:eastAsiaTheme="minorEastAsia" w:cstheme="minorBidi"/>
                <w:kern w:val="2"/>
                <w:szCs w:val="18"/>
              </w:rPr>
              <w:pPrChange w:id="4119" w:author="Edward Lee" w:date="2017-10-16T16:47:00Z">
                <w:pPr>
                  <w:pStyle w:val="36"/>
                  <w:widowControl w:val="0"/>
                  <w:ind w:firstLine="0" w:firstLineChars="0"/>
                  <w:jc w:val="center"/>
                </w:pPr>
              </w:pPrChange>
            </w:pPr>
            <w:del w:id="4121" w:author="Edward Lee" w:date="2017-10-16T16:23:00Z">
              <w:r>
                <w:rPr>
                  <w:rFonts w:hint="eastAsia"/>
                  <w:szCs w:val="18"/>
                </w:rPr>
                <w:delText>6</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23" w:author="Edward Lee" w:date="2017-10-16T16:23:00Z"/>
                <w:rFonts w:hAnsiTheme="minorHAnsi" w:eastAsiaTheme="minorEastAsia" w:cstheme="minorBidi"/>
                <w:kern w:val="2"/>
                <w:szCs w:val="18"/>
              </w:rPr>
              <w:pPrChange w:id="4122" w:author="Edward Lee" w:date="2017-10-16T16:47:00Z">
                <w:pPr>
                  <w:pStyle w:val="36"/>
                  <w:widowControl w:val="0"/>
                  <w:ind w:firstLine="0" w:firstLineChars="0"/>
                  <w:jc w:val="center"/>
                </w:pPr>
              </w:pPrChange>
            </w:pPr>
            <w:del w:id="4124" w:author="Edward Lee" w:date="2017-10-16T16:23:00Z">
              <w:r>
                <w:rPr>
                  <w:rFonts w:hint="eastAsia"/>
                  <w:szCs w:val="18"/>
                </w:rPr>
                <w:delText>sim卡CCID</w:delText>
              </w:r>
            </w:del>
            <w:del w:id="4125" w:author="Edward Lee" w:date="2017-10-16T16:23:00Z">
              <w:r>
                <w:rPr>
                  <w:szCs w:val="18"/>
                </w:rPr>
                <w:br w:type="textWrapping"/>
              </w:r>
            </w:del>
            <w:del w:id="4126" w:author="Edward Lee" w:date="2017-10-16T16:23:00Z">
              <w:r>
                <w:rPr>
                  <w:rFonts w:hint="eastAsia"/>
                  <w:szCs w:val="18"/>
                </w:rPr>
                <w:delText>sim_ccid</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28" w:author="Edward Lee" w:date="2017-10-16T16:23:00Z"/>
                <w:rFonts w:hAnsiTheme="minorHAnsi" w:eastAsiaTheme="minorEastAsia" w:cstheme="minorBidi"/>
                <w:kern w:val="2"/>
                <w:szCs w:val="18"/>
              </w:rPr>
              <w:pPrChange w:id="4127" w:author="Edward Lee" w:date="2017-10-16T16:47:00Z">
                <w:pPr>
                  <w:pStyle w:val="36"/>
                  <w:widowControl w:val="0"/>
                  <w:ind w:firstLine="0" w:firstLineChars="0"/>
                  <w:jc w:val="center"/>
                </w:pPr>
              </w:pPrChange>
            </w:pPr>
            <w:del w:id="4129" w:author="Edward Lee" w:date="2017-10-16T16:23:00Z">
              <w:r>
                <w:rPr>
                  <w:rFonts w:hint="eastAsia"/>
                  <w:szCs w:val="18"/>
                </w:rPr>
                <w:delText>21</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131" w:author="Edward Lee" w:date="2017-10-16T16:23:00Z"/>
                <w:rFonts w:hAnsiTheme="minorHAnsi" w:eastAsiaTheme="minorEastAsia" w:cstheme="minorBidi"/>
                <w:kern w:val="2"/>
                <w:szCs w:val="18"/>
              </w:rPr>
              <w:pPrChange w:id="4130" w:author="Edward Lee" w:date="2017-10-16T16:47:00Z">
                <w:pPr>
                  <w:pStyle w:val="36"/>
                  <w:widowControl w:val="0"/>
                  <w:ind w:firstLine="0" w:firstLineChars="0"/>
                </w:pPr>
              </w:pPrChange>
            </w:pPr>
            <w:del w:id="4132" w:author="Edward Lee" w:date="2017-10-16T16:23:00Z">
              <w:r>
                <w:rPr>
                  <w:rFonts w:hint="eastAsia"/>
                  <w:szCs w:val="18"/>
                </w:rPr>
                <w:delText>字符串，最后一个字节为0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133"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135" w:author="Edward Lee" w:date="2017-10-16T16:23:00Z"/>
                <w:rFonts w:hAnsiTheme="minorHAnsi" w:eastAsiaTheme="minorEastAsia" w:cstheme="minorBidi"/>
                <w:kern w:val="2"/>
                <w:szCs w:val="18"/>
              </w:rPr>
              <w:pPrChange w:id="4134" w:author="Edward Lee" w:date="2017-10-16T16:47:00Z">
                <w:pPr>
                  <w:pStyle w:val="36"/>
                  <w:widowControl w:val="0"/>
                  <w:ind w:firstLine="0" w:firstLineChars="0"/>
                  <w:jc w:val="center"/>
                </w:pPr>
              </w:pPrChange>
            </w:pPr>
            <w:del w:id="4136" w:author="Edward Lee" w:date="2017-10-16T16:23:00Z">
              <w:r>
                <w:rPr>
                  <w:rFonts w:hint="eastAsia"/>
                  <w:szCs w:val="18"/>
                </w:rPr>
                <w:delText>7</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38" w:author="Edward Lee" w:date="2017-10-16T16:23:00Z"/>
                <w:rFonts w:hAnsiTheme="minorHAnsi" w:eastAsiaTheme="minorEastAsia" w:cstheme="minorBidi"/>
                <w:kern w:val="2"/>
                <w:szCs w:val="18"/>
              </w:rPr>
              <w:pPrChange w:id="4137" w:author="Edward Lee" w:date="2017-10-16T16:47:00Z">
                <w:pPr>
                  <w:pStyle w:val="36"/>
                  <w:widowControl w:val="0"/>
                  <w:ind w:firstLine="0" w:firstLineChars="0"/>
                  <w:jc w:val="center"/>
                </w:pPr>
              </w:pPrChange>
            </w:pPr>
            <w:del w:id="4139" w:author="Edward Lee" w:date="2017-10-16T16:23:00Z">
              <w:r>
                <w:rPr>
                  <w:rFonts w:hint="eastAsia"/>
                  <w:szCs w:val="18"/>
                </w:rPr>
                <w:delText>电池电量</w:delText>
              </w:r>
            </w:del>
          </w:p>
          <w:p>
            <w:pPr>
              <w:pStyle w:val="36"/>
              <w:widowControl w:val="0"/>
              <w:numPr>
                <w:ilvl w:val="0"/>
                <w:numId w:val="9"/>
              </w:numPr>
              <w:spacing w:beforeLines="100" w:line="360" w:lineRule="auto"/>
              <w:ind w:hanging="360" w:firstLineChars="0"/>
              <w:jc w:val="center"/>
              <w:outlineLvl w:val="3"/>
              <w:rPr>
                <w:del w:id="4141" w:author="Edward Lee" w:date="2017-10-16T16:23:00Z"/>
                <w:rFonts w:hAnsiTheme="minorHAnsi" w:eastAsiaTheme="minorEastAsia" w:cstheme="minorBidi"/>
                <w:kern w:val="2"/>
                <w:szCs w:val="18"/>
              </w:rPr>
              <w:pPrChange w:id="4140" w:author="Edward Lee" w:date="2017-10-16T16:47:00Z">
                <w:pPr>
                  <w:pStyle w:val="36"/>
                  <w:widowControl w:val="0"/>
                  <w:ind w:firstLine="0" w:firstLineChars="0"/>
                  <w:jc w:val="center"/>
                </w:pPr>
              </w:pPrChange>
            </w:pPr>
            <w:del w:id="4142" w:author="Edward Lee" w:date="2017-10-16T16:23:00Z">
              <w:r>
                <w:rPr>
                  <w:rFonts w:hint="eastAsia"/>
                  <w:szCs w:val="18"/>
                </w:rPr>
                <w:delText>battery_level</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44" w:author="Edward Lee" w:date="2017-10-16T16:23:00Z"/>
                <w:rFonts w:hAnsiTheme="minorHAnsi" w:eastAsiaTheme="minorEastAsia" w:cstheme="minorBidi"/>
                <w:kern w:val="2"/>
                <w:szCs w:val="18"/>
              </w:rPr>
              <w:pPrChange w:id="4143" w:author="Edward Lee" w:date="2017-10-16T16:47:00Z">
                <w:pPr>
                  <w:pStyle w:val="36"/>
                  <w:widowControl w:val="0"/>
                  <w:ind w:firstLine="0" w:firstLineChars="0"/>
                  <w:jc w:val="center"/>
                </w:pPr>
              </w:pPrChange>
            </w:pPr>
            <w:del w:id="4145" w:author="Edward Lee" w:date="2017-10-16T16:23:00Z">
              <w:r>
                <w:rPr>
                  <w:rFonts w:hint="eastAsia"/>
                  <w:szCs w:val="18"/>
                </w:rPr>
                <w:delText>1</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147" w:author="Edward Lee" w:date="2017-10-16T16:23:00Z"/>
                <w:rFonts w:hAnsiTheme="minorHAnsi" w:eastAsiaTheme="minorEastAsia" w:cstheme="minorBidi"/>
                <w:kern w:val="2"/>
                <w:szCs w:val="18"/>
              </w:rPr>
              <w:pPrChange w:id="4146" w:author="Edward Lee" w:date="2017-10-16T16:47:00Z">
                <w:pPr>
                  <w:pStyle w:val="36"/>
                  <w:widowControl w:val="0"/>
                  <w:ind w:firstLine="0" w:firstLineChars="0"/>
                </w:pPr>
              </w:pPrChange>
            </w:pPr>
            <w:del w:id="4148" w:author="Edward Lee" w:date="2017-10-16T16:23:00Z">
              <w:r>
                <w:rPr>
                  <w:rFonts w:hint="eastAsia"/>
                  <w:szCs w:val="18"/>
                </w:rPr>
                <w:delText>数值，取值范围：0 ～ 10，10表示电量为100%</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149"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151" w:author="Edward Lee" w:date="2017-10-16T16:23:00Z"/>
                <w:rFonts w:hAnsiTheme="minorHAnsi" w:eastAsiaTheme="minorEastAsia" w:cstheme="minorBidi"/>
                <w:kern w:val="2"/>
                <w:szCs w:val="18"/>
              </w:rPr>
              <w:pPrChange w:id="4150" w:author="Edward Lee" w:date="2017-10-16T16:47:00Z">
                <w:pPr>
                  <w:pStyle w:val="36"/>
                  <w:widowControl w:val="0"/>
                  <w:ind w:firstLine="0" w:firstLineChars="0"/>
                  <w:jc w:val="center"/>
                </w:pPr>
              </w:pPrChange>
            </w:pPr>
            <w:del w:id="4152" w:author="Edward Lee" w:date="2017-10-16T16:23:00Z">
              <w:r>
                <w:rPr>
                  <w:rFonts w:hint="eastAsia"/>
                  <w:szCs w:val="18"/>
                </w:rPr>
                <w:delText>8</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54" w:author="Edward Lee" w:date="2017-10-16T16:23:00Z"/>
                <w:rFonts w:hAnsiTheme="minorHAnsi" w:eastAsiaTheme="minorEastAsia" w:cstheme="minorBidi"/>
                <w:kern w:val="2"/>
                <w:szCs w:val="18"/>
              </w:rPr>
              <w:pPrChange w:id="4153" w:author="Edward Lee" w:date="2017-10-16T16:47:00Z">
                <w:pPr>
                  <w:pStyle w:val="36"/>
                  <w:widowControl w:val="0"/>
                  <w:ind w:firstLine="0" w:firstLineChars="0"/>
                  <w:jc w:val="center"/>
                </w:pPr>
              </w:pPrChange>
            </w:pPr>
            <w:del w:id="4155" w:author="Edward Lee" w:date="2017-10-16T16:23:00Z">
              <w:r>
                <w:rPr>
                  <w:rFonts w:hint="eastAsia"/>
                  <w:szCs w:val="18"/>
                </w:rPr>
                <w:delText>外接电源标识</w:delText>
              </w:r>
            </w:del>
          </w:p>
          <w:p>
            <w:pPr>
              <w:pStyle w:val="36"/>
              <w:widowControl w:val="0"/>
              <w:numPr>
                <w:ilvl w:val="0"/>
                <w:numId w:val="9"/>
              </w:numPr>
              <w:spacing w:beforeLines="100" w:line="360" w:lineRule="auto"/>
              <w:ind w:hanging="360" w:firstLineChars="0"/>
              <w:jc w:val="center"/>
              <w:outlineLvl w:val="3"/>
              <w:rPr>
                <w:del w:id="4157" w:author="Edward Lee" w:date="2017-10-16T16:23:00Z"/>
                <w:rFonts w:hAnsiTheme="minorHAnsi" w:eastAsiaTheme="minorEastAsia" w:cstheme="minorBidi"/>
                <w:kern w:val="2"/>
                <w:szCs w:val="18"/>
              </w:rPr>
              <w:pPrChange w:id="4156" w:author="Edward Lee" w:date="2017-10-16T16:47:00Z">
                <w:pPr>
                  <w:pStyle w:val="36"/>
                  <w:widowControl w:val="0"/>
                  <w:ind w:firstLine="0" w:firstLineChars="0"/>
                  <w:jc w:val="center"/>
                </w:pPr>
              </w:pPrChange>
            </w:pPr>
            <w:del w:id="4158" w:author="Edward Lee" w:date="2017-10-16T16:23:00Z">
              <w:r>
                <w:rPr>
                  <w:rFonts w:hint="eastAsia"/>
                  <w:szCs w:val="18"/>
                </w:rPr>
                <w:delText>power_link_status</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60" w:author="Edward Lee" w:date="2017-10-16T16:23:00Z"/>
                <w:rFonts w:hAnsiTheme="minorHAnsi" w:eastAsiaTheme="minorEastAsia" w:cstheme="minorBidi"/>
                <w:kern w:val="2"/>
                <w:szCs w:val="18"/>
              </w:rPr>
              <w:pPrChange w:id="4159" w:author="Edward Lee" w:date="2017-10-16T16:47:00Z">
                <w:pPr>
                  <w:pStyle w:val="36"/>
                  <w:widowControl w:val="0"/>
                  <w:ind w:firstLine="0" w:firstLineChars="0"/>
                  <w:jc w:val="center"/>
                </w:pPr>
              </w:pPrChange>
            </w:pPr>
            <w:del w:id="4161" w:author="Edward Lee" w:date="2017-10-16T16:23:00Z">
              <w:r>
                <w:rPr>
                  <w:rFonts w:hint="eastAsia"/>
                  <w:szCs w:val="18"/>
                </w:rPr>
                <w:delText>1</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163" w:author="Edward Lee" w:date="2017-10-16T16:23:00Z"/>
                <w:rFonts w:hAnsiTheme="minorHAnsi" w:eastAsiaTheme="minorEastAsia" w:cstheme="minorBidi"/>
                <w:kern w:val="2"/>
                <w:szCs w:val="18"/>
              </w:rPr>
              <w:pPrChange w:id="4162" w:author="Edward Lee" w:date="2017-10-16T16:47:00Z">
                <w:pPr>
                  <w:pStyle w:val="36"/>
                  <w:widowControl w:val="0"/>
                  <w:ind w:firstLine="0" w:firstLineChars="0"/>
                </w:pPr>
              </w:pPrChange>
            </w:pPr>
            <w:del w:id="4164" w:author="Edward Lee" w:date="2017-10-16T16:23:00Z">
              <w:r>
                <w:rPr>
                  <w:rFonts w:hint="eastAsia"/>
                  <w:szCs w:val="18"/>
                </w:rPr>
                <w:delText>数值，0：外部供电正常，1：外部供电断开</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165" w:author="Edward Lee" w:date="2017-10-16T16:23:00Z"/>
        </w:trPr>
        <w:tc>
          <w:tcPr>
            <w:tcW w:w="698" w:type="dxa"/>
            <w:vAlign w:val="center"/>
          </w:tcPr>
          <w:p>
            <w:pPr>
              <w:pStyle w:val="36"/>
              <w:widowControl w:val="0"/>
              <w:numPr>
                <w:ilvl w:val="0"/>
                <w:numId w:val="9"/>
              </w:numPr>
              <w:spacing w:beforeLines="100" w:line="360" w:lineRule="auto"/>
              <w:ind w:hanging="360" w:firstLineChars="0"/>
              <w:jc w:val="center"/>
              <w:outlineLvl w:val="3"/>
              <w:rPr>
                <w:del w:id="4167" w:author="Edward Lee" w:date="2017-10-16T16:23:00Z"/>
                <w:rFonts w:hAnsiTheme="minorHAnsi" w:eastAsiaTheme="minorEastAsia" w:cstheme="minorBidi"/>
                <w:kern w:val="2"/>
                <w:szCs w:val="18"/>
              </w:rPr>
              <w:pPrChange w:id="4166" w:author="Edward Lee" w:date="2017-10-16T16:47:00Z">
                <w:pPr>
                  <w:pStyle w:val="36"/>
                  <w:widowControl w:val="0"/>
                  <w:ind w:firstLine="0" w:firstLineChars="0"/>
                  <w:jc w:val="center"/>
                </w:pPr>
              </w:pPrChange>
            </w:pPr>
            <w:del w:id="4168" w:author="Edward Lee" w:date="2017-10-16T16:23:00Z">
              <w:r>
                <w:rPr>
                  <w:rFonts w:hint="eastAsia"/>
                  <w:szCs w:val="18"/>
                </w:rPr>
                <w:delText>9</w:delText>
              </w:r>
            </w:del>
          </w:p>
        </w:tc>
        <w:tc>
          <w:tcPr>
            <w:tcW w:w="200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70" w:author="Edward Lee" w:date="2017-10-16T16:23:00Z"/>
                <w:rFonts w:hAnsiTheme="minorHAnsi" w:eastAsiaTheme="minorEastAsia" w:cstheme="minorBidi"/>
                <w:kern w:val="2"/>
                <w:szCs w:val="18"/>
              </w:rPr>
              <w:pPrChange w:id="4169" w:author="Edward Lee" w:date="2017-10-16T16:47:00Z">
                <w:pPr>
                  <w:pStyle w:val="36"/>
                  <w:widowControl w:val="0"/>
                  <w:ind w:firstLine="0" w:firstLineChars="0"/>
                  <w:jc w:val="center"/>
                </w:pPr>
              </w:pPrChange>
            </w:pPr>
            <w:del w:id="4171" w:author="Edward Lee" w:date="2017-10-16T16:23:00Z">
              <w:r>
                <w:rPr>
                  <w:rFonts w:hint="eastAsia"/>
                  <w:szCs w:val="18"/>
                </w:rPr>
                <w:delText>保留</w:delText>
              </w:r>
            </w:del>
          </w:p>
          <w:p>
            <w:pPr>
              <w:pStyle w:val="36"/>
              <w:widowControl w:val="0"/>
              <w:numPr>
                <w:ilvl w:val="0"/>
                <w:numId w:val="9"/>
              </w:numPr>
              <w:spacing w:beforeLines="100" w:line="360" w:lineRule="auto"/>
              <w:ind w:hanging="360" w:firstLineChars="0"/>
              <w:jc w:val="center"/>
              <w:outlineLvl w:val="3"/>
              <w:rPr>
                <w:del w:id="4173" w:author="Edward Lee" w:date="2017-10-16T16:23:00Z"/>
                <w:rFonts w:hAnsiTheme="minorHAnsi" w:eastAsiaTheme="minorEastAsia" w:cstheme="minorBidi"/>
                <w:kern w:val="2"/>
                <w:szCs w:val="18"/>
              </w:rPr>
              <w:pPrChange w:id="4172" w:author="Edward Lee" w:date="2017-10-16T16:47:00Z">
                <w:pPr>
                  <w:pStyle w:val="36"/>
                  <w:widowControl w:val="0"/>
                  <w:ind w:firstLine="0" w:firstLineChars="0"/>
                  <w:jc w:val="center"/>
                </w:pPr>
              </w:pPrChange>
            </w:pPr>
            <w:del w:id="4174" w:author="Edward Lee" w:date="2017-10-16T16:23:00Z">
              <w:r>
                <w:rPr>
                  <w:rFonts w:hint="eastAsia"/>
                  <w:szCs w:val="18"/>
                </w:rPr>
                <w:delText>reserved</w:delText>
              </w:r>
            </w:del>
          </w:p>
        </w:tc>
        <w:tc>
          <w:tcPr>
            <w:tcW w:w="1308"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176" w:author="Edward Lee" w:date="2017-10-16T16:23:00Z"/>
                <w:rFonts w:hAnsiTheme="minorHAnsi" w:eastAsiaTheme="minorEastAsia" w:cstheme="minorBidi"/>
                <w:kern w:val="2"/>
                <w:szCs w:val="18"/>
              </w:rPr>
              <w:pPrChange w:id="4175" w:author="Edward Lee" w:date="2017-10-16T16:47:00Z">
                <w:pPr>
                  <w:pStyle w:val="36"/>
                  <w:widowControl w:val="0"/>
                  <w:ind w:firstLine="0" w:firstLineChars="0"/>
                  <w:jc w:val="center"/>
                </w:pPr>
              </w:pPrChange>
            </w:pPr>
            <w:del w:id="4177" w:author="Edward Lee" w:date="2017-10-16T16:23:00Z">
              <w:r>
                <w:rPr>
                  <w:rFonts w:hint="eastAsia"/>
                  <w:szCs w:val="18"/>
                </w:rPr>
                <w:delText>40</w:delText>
              </w:r>
            </w:del>
          </w:p>
        </w:tc>
        <w:tc>
          <w:tcPr>
            <w:tcW w:w="4745" w:type="dxa"/>
            <w:shd w:val="clear" w:color="auto" w:fill="auto"/>
            <w:vAlign w:val="center"/>
          </w:tcPr>
          <w:p>
            <w:pPr>
              <w:pStyle w:val="36"/>
              <w:widowControl w:val="0"/>
              <w:numPr>
                <w:ilvl w:val="0"/>
                <w:numId w:val="9"/>
              </w:numPr>
              <w:spacing w:beforeLines="100" w:line="360" w:lineRule="auto"/>
              <w:ind w:hanging="360" w:firstLineChars="0"/>
              <w:outlineLvl w:val="3"/>
              <w:rPr>
                <w:del w:id="4179" w:author="Edward Lee" w:date="2017-10-16T16:23:00Z"/>
                <w:rFonts w:hAnsiTheme="minorHAnsi" w:eastAsiaTheme="minorEastAsia" w:cstheme="minorBidi"/>
                <w:kern w:val="2"/>
                <w:szCs w:val="18"/>
              </w:rPr>
              <w:pPrChange w:id="4178" w:author="Edward Lee" w:date="2017-10-16T16:47:00Z">
                <w:pPr>
                  <w:pStyle w:val="36"/>
                  <w:widowControl w:val="0"/>
                  <w:ind w:firstLine="0" w:firstLineChars="0"/>
                </w:pPr>
              </w:pPrChange>
            </w:pPr>
            <w:del w:id="4180" w:author="Edward Lee" w:date="2017-10-16T16:23:00Z">
              <w:r>
                <w:rPr>
                  <w:rFonts w:hint="eastAsia"/>
                  <w:szCs w:val="18"/>
                </w:rPr>
                <w:delText>预留</w:delText>
              </w:r>
            </w:del>
          </w:p>
        </w:tc>
      </w:tr>
    </w:tbl>
    <w:p>
      <w:pPr>
        <w:widowControl/>
        <w:numPr>
          <w:ilvl w:val="0"/>
          <w:numId w:val="9"/>
        </w:numPr>
        <w:tabs>
          <w:tab w:val="center" w:pos="4201"/>
          <w:tab w:val="right" w:leader="dot" w:pos="9298"/>
        </w:tabs>
        <w:autoSpaceDE w:val="0"/>
        <w:autoSpaceDN w:val="0"/>
        <w:spacing w:beforeLines="100" w:line="360" w:lineRule="auto"/>
        <w:ind w:left="360"/>
        <w:outlineLvl w:val="3"/>
        <w:rPr>
          <w:del w:id="4182" w:author="Edward Lee" w:date="2017-10-16T16:23:00Z"/>
        </w:rPr>
        <w:pPrChange w:id="4181" w:author="Edward Lee" w:date="2017-10-16T16:47:00Z">
          <w:pPr>
            <w:ind w:left="360"/>
          </w:pPr>
        </w:pPrChange>
      </w:pPr>
    </w:p>
    <w:p>
      <w:pPr>
        <w:widowControl/>
        <w:numPr>
          <w:ilvl w:val="0"/>
          <w:numId w:val="9"/>
        </w:numPr>
        <w:tabs>
          <w:tab w:val="center" w:pos="4201"/>
          <w:tab w:val="right" w:leader="dot" w:pos="9298"/>
        </w:tabs>
        <w:autoSpaceDE w:val="0"/>
        <w:autoSpaceDN w:val="0"/>
        <w:spacing w:beforeLines="100" w:line="360" w:lineRule="auto"/>
        <w:outlineLvl w:val="3"/>
        <w:rPr>
          <w:del w:id="4184" w:author="Edward Lee" w:date="2017-10-16T16:23:00Z"/>
          <w:rFonts w:cs="Times New Roman" w:asciiTheme="minorEastAsia" w:hAnsiTheme="minorEastAsia"/>
          <w:color w:val="C00000"/>
          <w:kern w:val="0"/>
          <w:szCs w:val="20"/>
        </w:rPr>
        <w:pPrChange w:id="4183" w:author="Edward Lee" w:date="2017-10-16T16:47:00Z">
          <w:pPr/>
        </w:pPrChange>
      </w:pPr>
      <w:del w:id="4185" w:author="Edward Lee" w:date="2017-10-16T16:23:00Z">
        <w:r>
          <w:rPr>
            <w:rFonts w:hint="eastAsia"/>
          </w:rPr>
          <w:delText>eg7：</w:delText>
        </w:r>
      </w:del>
      <w:del w:id="4186" w:author="Edward Lee" w:date="2017-10-16T16:23:00Z">
        <w:r>
          <w:rPr>
            <w:rFonts w:hint="eastAsia" w:asciiTheme="minorEastAsia" w:hAnsiTheme="minorEastAsia"/>
          </w:rPr>
          <w:delText xml:space="preserve"> </w:delText>
        </w:r>
      </w:del>
      <w:del w:id="4187" w:author="Edward Lee" w:date="2017-10-16T16:23:00Z">
        <w:r>
          <w:rPr>
            <w:rFonts w:asciiTheme="minorEastAsia" w:hAnsiTheme="minorEastAsia"/>
          </w:rPr>
          <w:delText xml:space="preserve">55 AA </w:delText>
        </w:r>
      </w:del>
      <w:del w:id="4188" w:author="Edward Lee" w:date="2017-10-16T16:23:00Z">
        <w:r>
          <w:rPr>
            <w:rFonts w:asciiTheme="minorEastAsia" w:hAnsiTheme="minorEastAsia"/>
            <w:color w:val="FF0000"/>
            <w:u w:val="single"/>
          </w:rPr>
          <w:delText xml:space="preserve">00 </w:delText>
        </w:r>
      </w:del>
      <w:del w:id="4189" w:author="Edward Lee" w:date="2017-10-16T16:23:00Z">
        <w:r>
          <w:rPr>
            <w:rFonts w:hint="eastAsia" w:asciiTheme="minorEastAsia" w:hAnsiTheme="minorEastAsia"/>
            <w:color w:val="FF0000"/>
            <w:u w:val="single"/>
          </w:rPr>
          <w:delText>9C</w:delText>
        </w:r>
      </w:del>
      <w:del w:id="4190" w:author="Edward Lee" w:date="2017-10-16T16:23:00Z">
        <w:r>
          <w:rPr>
            <w:rFonts w:asciiTheme="minorEastAsia" w:hAnsiTheme="minorEastAsia"/>
            <w:u w:val="single"/>
          </w:rPr>
          <w:delText xml:space="preserve"> </w:delText>
        </w:r>
      </w:del>
      <w:del w:id="4191" w:author="Edward Lee" w:date="2017-10-16T16:23:00Z">
        <w:r>
          <w:rPr>
            <w:rFonts w:asciiTheme="minorEastAsia" w:hAnsiTheme="minorEastAsia"/>
            <w:color w:val="FFC000"/>
            <w:u w:val="single"/>
          </w:rPr>
          <w:delText>00 0A</w:delText>
        </w:r>
      </w:del>
      <w:del w:id="4192" w:author="Edward Lee" w:date="2017-10-16T16:23:00Z">
        <w:r>
          <w:rPr>
            <w:rFonts w:asciiTheme="minorEastAsia" w:hAnsiTheme="minorEastAsia"/>
            <w:u w:val="single"/>
          </w:rPr>
          <w:delText xml:space="preserve"> 00 00 00 02 00 01 00 00 38 36 31 36 39 34 30 33 34 32 30 35 38 39 36 00</w:delText>
        </w:r>
      </w:del>
      <w:del w:id="4193" w:author="Edward Lee" w:date="2017-10-16T16:23:00Z">
        <w:r>
          <w:rPr>
            <w:rFonts w:asciiTheme="minorEastAsia" w:hAnsiTheme="minorEastAsia"/>
          </w:rPr>
          <w:delText xml:space="preserve"> </w:delText>
        </w:r>
      </w:del>
      <w:del w:id="4194" w:author="Edward Lee" w:date="2017-10-16T16:23:00Z">
        <w:r>
          <w:rPr>
            <w:rFonts w:ascii="宋体" w:hAnsi="宋体" w:eastAsia="宋体" w:cs="Times New Roman"/>
            <w:color w:val="FF33CC"/>
            <w:kern w:val="0"/>
            <w:szCs w:val="20"/>
          </w:rPr>
          <w:delText>12</w:delText>
        </w:r>
      </w:del>
      <w:del w:id="4195" w:author="Edward Lee" w:date="2017-10-16T16:23:00Z">
        <w:r>
          <w:rPr>
            <w:rFonts w:asciiTheme="minorEastAsia" w:hAnsiTheme="minorEastAsia"/>
          </w:rPr>
          <w:delText xml:space="preserve"> </w:delText>
        </w:r>
      </w:del>
      <w:del w:id="4196" w:author="Edward Lee" w:date="2017-10-16T16:23:00Z">
        <w:r>
          <w:rPr>
            <w:rFonts w:asciiTheme="minorEastAsia" w:hAnsiTheme="minorEastAsia"/>
            <w:color w:val="5850EE"/>
            <w:u w:val="single"/>
          </w:rPr>
          <w:delText>38 36 31 36 39 34 30 33 34 32 30 35 38 39 36 00</w:delText>
        </w:r>
      </w:del>
      <w:del w:id="4197" w:author="Edward Lee" w:date="2017-10-16T16:23:00Z">
        <w:r>
          <w:rPr>
            <w:rFonts w:asciiTheme="minorEastAsia" w:hAnsiTheme="minorEastAsia"/>
          </w:rPr>
          <w:delText xml:space="preserve"> </w:delText>
        </w:r>
      </w:del>
      <w:del w:id="4198" w:author="Edward Lee" w:date="2017-10-16T16:23:00Z">
        <w:r>
          <w:rPr>
            <w:rFonts w:asciiTheme="minorEastAsia" w:hAnsiTheme="minorEastAsia"/>
            <w:color w:val="00CC00"/>
            <w:u w:val="single"/>
          </w:rPr>
          <w:delText>34 33 35 35 31 30 35 30 30 33 43 30 30 32 35 00</w:delText>
        </w:r>
      </w:del>
      <w:del w:id="4199" w:author="Edward Lee" w:date="2017-10-16T16:23:00Z">
        <w:r>
          <w:rPr>
            <w:rFonts w:asciiTheme="minorEastAsia" w:hAnsiTheme="minorEastAsia"/>
          </w:rPr>
          <w:delText xml:space="preserve"> </w:delText>
        </w:r>
      </w:del>
      <w:del w:id="4200" w:author="Edward Lee" w:date="2017-10-16T16:23:00Z">
        <w:r>
          <w:rPr>
            <w:rFonts w:asciiTheme="minorEastAsia" w:hAnsiTheme="minorEastAsia"/>
            <w:color w:val="FFC000"/>
            <w:u w:val="single"/>
          </w:rPr>
          <w:delText>4D 52 37 39 30 31 2D 30 30 33 43 30 30 32 35 00</w:delText>
        </w:r>
      </w:del>
      <w:del w:id="4201" w:author="Edward Lee" w:date="2017-10-16T16:23:00Z">
        <w:r>
          <w:rPr>
            <w:rFonts w:asciiTheme="minorEastAsia" w:hAnsiTheme="minorEastAsia"/>
          </w:rPr>
          <w:delText xml:space="preserve"> </w:delText>
        </w:r>
      </w:del>
      <w:del w:id="4202" w:author="Edward Lee" w:date="2017-10-16T16:23:00Z">
        <w:r>
          <w:rPr>
            <w:rFonts w:asciiTheme="minorEastAsia" w:hAnsiTheme="minorEastAsia"/>
            <w:color w:val="7030A0"/>
            <w:u w:val="single"/>
          </w:rPr>
          <w:delText>38 36 31 36 39 34 30 33 34 32 30 35 38 39 36 00</w:delText>
        </w:r>
      </w:del>
      <w:del w:id="4203" w:author="Edward Lee" w:date="2017-10-16T16:23:00Z">
        <w:r>
          <w:rPr>
            <w:rFonts w:asciiTheme="minorEastAsia" w:hAnsiTheme="minorEastAsia"/>
          </w:rPr>
          <w:delText xml:space="preserve"> </w:delText>
        </w:r>
      </w:del>
      <w:del w:id="4204" w:author="Edward Lee" w:date="2017-10-16T16:23:00Z">
        <w:r>
          <w:rPr>
            <w:rFonts w:asciiTheme="minorEastAsia" w:hAnsiTheme="minorEastAsia"/>
            <w:color w:val="0070C0"/>
            <w:u w:val="single"/>
          </w:rPr>
          <w:delText>38 39 38 36 30 32 62 31 31 39 31 36 39 30 30 30 32 33 32 39 00</w:delText>
        </w:r>
      </w:del>
      <w:del w:id="4205" w:author="Edward Lee" w:date="2017-10-16T16:23:00Z">
        <w:r>
          <w:rPr>
            <w:rFonts w:asciiTheme="minorEastAsia" w:hAnsiTheme="minorEastAsia"/>
          </w:rPr>
          <w:delText xml:space="preserve"> </w:delText>
        </w:r>
      </w:del>
      <w:del w:id="4206" w:author="Edward Lee" w:date="2017-10-16T16:23:00Z">
        <w:r>
          <w:rPr>
            <w:rFonts w:asciiTheme="minorEastAsia" w:hAnsiTheme="minorEastAsia"/>
            <w:color w:val="76923C" w:themeColor="accent3" w:themeShade="BF"/>
          </w:rPr>
          <w:delText>09</w:delText>
        </w:r>
      </w:del>
      <w:del w:id="4207" w:author="Edward Lee" w:date="2017-10-16T16:23:00Z">
        <w:r>
          <w:rPr>
            <w:rFonts w:asciiTheme="minorEastAsia" w:hAnsiTheme="minorEastAsia"/>
          </w:rPr>
          <w:delText xml:space="preserve"> </w:delText>
        </w:r>
      </w:del>
      <w:del w:id="4208" w:author="Edward Lee" w:date="2017-10-16T16:23:00Z">
        <w:r>
          <w:rPr>
            <w:rFonts w:asciiTheme="minorEastAsia" w:hAnsiTheme="minorEastAsia"/>
            <w:color w:val="E36C09" w:themeColor="accent6" w:themeShade="BF"/>
          </w:rPr>
          <w:delText>00</w:delText>
        </w:r>
      </w:del>
      <w:del w:id="4209" w:author="Edward Lee" w:date="2017-10-16T16:23:00Z">
        <w:r>
          <w:rPr>
            <w:rFonts w:asciiTheme="minorEastAsia" w:hAnsiTheme="minorEastAsia"/>
          </w:rPr>
          <w:delText xml:space="preserve"> </w:delText>
        </w:r>
      </w:del>
      <w:del w:id="4210" w:author="Edward Lee" w:date="2017-10-16T16:23:00Z">
        <w:r>
          <w:rPr>
            <w:rFonts w:asciiTheme="minorEastAsia" w:hAnsiTheme="minorEastAsia"/>
            <w:u w:val="single"/>
          </w:rPr>
          <w:delText>00 00 00 00 00 00 00 00 00 00 00 00 00 00 00 00 00 00 00 00 00 00 00 00 00 00 00 00 00 00 00 00 00 00 00 00 00 00 00 00</w:delText>
        </w:r>
      </w:del>
      <w:del w:id="4211" w:author="Edward Lee" w:date="2017-10-16T16:23:00Z">
        <w:r>
          <w:rPr>
            <w:rFonts w:hint="eastAsia" w:asciiTheme="minorEastAsia" w:hAnsiTheme="minorEastAsia"/>
          </w:rPr>
          <w:delText xml:space="preserve"> </w:delText>
        </w:r>
      </w:del>
      <w:del w:id="4212" w:author="Edward Lee" w:date="2017-10-16T16:23:00Z">
        <w:r>
          <w:rPr>
            <w:rFonts w:cs="Times New Roman" w:asciiTheme="minorEastAsia" w:hAnsiTheme="minorEastAsia"/>
            <w:color w:val="C00000"/>
            <w:kern w:val="0"/>
            <w:szCs w:val="20"/>
          </w:rPr>
          <w:delText>25 3E</w:delText>
        </w:r>
      </w:del>
      <w:del w:id="4213" w:author="Edward Lee" w:date="2017-10-16T16:23:00Z">
        <w:r>
          <w:rPr>
            <w:rFonts w:asciiTheme="minorEastAsia" w:hAnsiTheme="minorEastAsia"/>
          </w:rPr>
          <w:delText xml:space="preserve"> </w:delText>
        </w:r>
      </w:del>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214"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16" w:author="Edward Lee" w:date="2017-10-16T16:23:00Z"/>
                <w:rFonts w:ascii="宋体" w:hAnsi="宋体" w:eastAsia="宋体"/>
                <w:b/>
              </w:rPr>
              <w:pPrChange w:id="4215" w:author="Edward Lee" w:date="2017-10-16T16:47:00Z">
                <w:pPr>
                  <w:jc w:val="center"/>
                </w:pPr>
              </w:pPrChange>
            </w:pPr>
            <w:del w:id="4217" w:author="Edward Lee" w:date="2017-10-16T16:23:00Z">
              <w:r>
                <w:rPr>
                  <w:rFonts w:hint="eastAsia" w:ascii="宋体" w:hAnsi="宋体" w:eastAsia="宋体"/>
                  <w:b/>
                </w:rPr>
                <w:delText>sof(H)</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19" w:author="Edward Lee" w:date="2017-10-16T16:23:00Z"/>
                <w:rFonts w:ascii="宋体" w:hAnsi="宋体" w:eastAsia="宋体"/>
                <w:b/>
              </w:rPr>
              <w:pPrChange w:id="4218" w:author="Edward Lee" w:date="2017-10-16T16:47:00Z">
                <w:pPr>
                  <w:jc w:val="center"/>
                </w:pPr>
              </w:pPrChange>
            </w:pPr>
            <w:del w:id="4220" w:author="Edward Lee" w:date="2017-10-16T16:23:00Z">
              <w:r>
                <w:rPr>
                  <w:rFonts w:hint="eastAsia" w:ascii="宋体" w:hAnsi="宋体" w:eastAsia="宋体"/>
                  <w:b/>
                </w:rPr>
                <w:delText>sof(L)</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22" w:author="Edward Lee" w:date="2017-10-16T16:23:00Z"/>
                <w:rFonts w:ascii="宋体" w:hAnsi="宋体" w:eastAsia="宋体"/>
                <w:b/>
              </w:rPr>
              <w:pPrChange w:id="4221" w:author="Edward Lee" w:date="2017-10-16T16:47:00Z">
                <w:pPr>
                  <w:jc w:val="center"/>
                </w:pPr>
              </w:pPrChange>
            </w:pPr>
            <w:del w:id="4223" w:author="Edward Lee" w:date="2017-10-16T16:23:00Z">
              <w:r>
                <w:rPr>
                  <w:rFonts w:hint="eastAsia" w:ascii="宋体" w:hAnsi="宋体" w:eastAsia="宋体"/>
                  <w:b/>
                </w:rPr>
                <w:delText>len(H)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25" w:author="Edward Lee" w:date="2017-10-16T16:23:00Z"/>
                <w:rFonts w:ascii="宋体" w:hAnsi="宋体" w:eastAsia="宋体"/>
                <w:b/>
              </w:rPr>
              <w:pPrChange w:id="4224" w:author="Edward Lee" w:date="2017-10-16T16:47:00Z">
                <w:pPr>
                  <w:jc w:val="center"/>
                </w:pPr>
              </w:pPrChange>
            </w:pPr>
            <w:del w:id="4226" w:author="Edward Lee" w:date="2017-10-16T16:23:00Z">
              <w:r>
                <w:rPr>
                  <w:rFonts w:hint="eastAsia" w:ascii="宋体" w:hAnsi="宋体" w:eastAsia="宋体"/>
                  <w:b/>
                </w:rPr>
                <w:delText>len(L)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28" w:author="Edward Lee" w:date="2017-10-16T16:23:00Z"/>
                <w:rFonts w:ascii="宋体" w:hAnsi="宋体" w:eastAsia="宋体"/>
                <w:b/>
              </w:rPr>
              <w:pPrChange w:id="4227" w:author="Edward Lee" w:date="2017-10-16T16:47:00Z">
                <w:pPr>
                  <w:jc w:val="center"/>
                </w:pPr>
              </w:pPrChange>
            </w:pPr>
            <w:del w:id="4229" w:author="Edward Lee" w:date="2017-10-16T16:23:00Z">
              <w:r>
                <w:rPr>
                  <w:rFonts w:hint="eastAsia" w:ascii="宋体" w:hAnsi="宋体" w:eastAsia="宋体"/>
                  <w:b/>
                </w:rPr>
                <w:delText>cmd(H)</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31" w:author="Edward Lee" w:date="2017-10-16T16:23:00Z"/>
                <w:rFonts w:ascii="宋体" w:hAnsi="宋体" w:eastAsia="宋体"/>
                <w:b/>
              </w:rPr>
              <w:pPrChange w:id="4230" w:author="Edward Lee" w:date="2017-10-16T16:47:00Z">
                <w:pPr>
                  <w:jc w:val="center"/>
                </w:pPr>
              </w:pPrChange>
            </w:pPr>
            <w:del w:id="4232" w:author="Edward Lee" w:date="2017-10-16T16:23:00Z">
              <w:r>
                <w:rPr>
                  <w:rFonts w:hint="eastAsia" w:ascii="宋体" w:hAnsi="宋体" w:eastAsia="宋体"/>
                  <w:b/>
                </w:rPr>
                <w:delText>cmd(L)</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34" w:author="Edward Lee" w:date="2017-10-16T16:23:00Z"/>
                <w:rFonts w:ascii="宋体" w:hAnsi="宋体" w:eastAsia="宋体"/>
                <w:b/>
              </w:rPr>
              <w:pPrChange w:id="4233" w:author="Edward Lee" w:date="2017-10-16T16:47:00Z">
                <w:pPr>
                  <w:jc w:val="center"/>
                </w:pPr>
              </w:pPrChange>
            </w:pPr>
            <w:del w:id="4235" w:author="Edward Lee" w:date="2017-10-16T16:23:00Z">
              <w:r>
                <w:rPr>
                  <w:rFonts w:hint="eastAsia" w:ascii="宋体" w:hAnsi="宋体" w:eastAsia="宋体"/>
                  <w:b/>
                </w:rPr>
                <w:delText>seq</w:delText>
              </w:r>
            </w:del>
            <w:del w:id="4236" w:author="Edward Lee" w:date="2017-10-16T16:23:00Z">
              <w:r>
                <w:rPr>
                  <w:rFonts w:ascii="宋体" w:hAnsi="宋体" w:eastAsia="宋体"/>
                  <w:b/>
                </w:rPr>
                <w:br w:type="textWrapping"/>
              </w:r>
            </w:del>
            <w:del w:id="4237"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39" w:author="Edward Lee" w:date="2017-10-16T16:23:00Z"/>
                <w:rFonts w:ascii="宋体" w:hAnsi="宋体" w:eastAsia="宋体"/>
                <w:b/>
              </w:rPr>
              <w:pPrChange w:id="4238"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41" w:author="Edward Lee" w:date="2017-10-16T16:23:00Z"/>
                <w:rFonts w:ascii="宋体" w:hAnsi="宋体" w:eastAsia="宋体"/>
                <w:b/>
              </w:rPr>
              <w:pPrChange w:id="4240"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242"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44" w:author="Edward Lee" w:date="2017-10-16T16:23:00Z"/>
                <w:rFonts w:ascii="宋体" w:hAnsi="宋体" w:eastAsia="宋体"/>
              </w:rPr>
              <w:pPrChange w:id="4243" w:author="Edward Lee" w:date="2017-10-16T16:47:00Z">
                <w:pPr>
                  <w:jc w:val="center"/>
                </w:pPr>
              </w:pPrChange>
            </w:pPr>
            <w:del w:id="4245" w:author="Edward Lee" w:date="2017-10-16T16:23:00Z">
              <w:r>
                <w:rPr>
                  <w:rFonts w:hint="eastAsia" w:ascii="宋体" w:hAnsi="宋体" w:eastAsia="宋体"/>
                </w:rPr>
                <w:delText>55</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47" w:author="Edward Lee" w:date="2017-10-16T16:23:00Z"/>
                <w:rFonts w:ascii="宋体" w:hAnsi="宋体" w:eastAsia="宋体"/>
              </w:rPr>
              <w:pPrChange w:id="4246" w:author="Edward Lee" w:date="2017-10-16T16:47:00Z">
                <w:pPr>
                  <w:jc w:val="center"/>
                </w:pPr>
              </w:pPrChange>
            </w:pPr>
            <w:del w:id="4248" w:author="Edward Lee" w:date="2017-10-16T16:23:00Z">
              <w:r>
                <w:rPr>
                  <w:rFonts w:hint="eastAsia" w:ascii="宋体" w:hAnsi="宋体" w:eastAsia="宋体"/>
                </w:rPr>
                <w:delText>AA</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50" w:author="Edward Lee" w:date="2017-10-16T16:23:00Z"/>
                <w:rFonts w:ascii="宋体" w:hAnsi="宋体" w:eastAsia="宋体"/>
                <w:color w:val="FF0000"/>
              </w:rPr>
              <w:pPrChange w:id="4249" w:author="Edward Lee" w:date="2017-10-16T16:47:00Z">
                <w:pPr>
                  <w:jc w:val="center"/>
                </w:pPr>
              </w:pPrChange>
            </w:pPr>
            <w:del w:id="4251" w:author="Edward Lee" w:date="2017-10-16T16:23:00Z">
              <w:r>
                <w:rPr>
                  <w:rFonts w:hint="eastAsia" w:ascii="宋体" w:hAnsi="宋体" w:eastAsia="宋体"/>
                  <w:color w:val="FF0000"/>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53" w:author="Edward Lee" w:date="2017-10-16T16:23:00Z"/>
                <w:rFonts w:ascii="宋体" w:hAnsi="宋体" w:eastAsia="宋体"/>
                <w:color w:val="FF0000"/>
              </w:rPr>
              <w:pPrChange w:id="4252" w:author="Edward Lee" w:date="2017-10-16T16:47:00Z">
                <w:pPr>
                  <w:jc w:val="center"/>
                </w:pPr>
              </w:pPrChange>
            </w:pPr>
            <w:del w:id="4254" w:author="Edward Lee" w:date="2017-10-16T16:23:00Z">
              <w:r>
                <w:rPr>
                  <w:rFonts w:hint="eastAsia" w:ascii="宋体" w:hAnsi="宋体" w:eastAsia="宋体"/>
                  <w:color w:val="FF0000"/>
                </w:rPr>
                <w:delText>9C</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56" w:author="Edward Lee" w:date="2017-10-16T16:23:00Z"/>
                <w:rFonts w:ascii="宋体" w:hAnsi="宋体" w:eastAsia="宋体"/>
                <w:color w:val="FFC000"/>
              </w:rPr>
              <w:pPrChange w:id="4255" w:author="Edward Lee" w:date="2017-10-16T16:47:00Z">
                <w:pPr>
                  <w:jc w:val="center"/>
                </w:pPr>
              </w:pPrChange>
            </w:pPr>
            <w:del w:id="4257" w:author="Edward Lee" w:date="2017-10-16T16:23:00Z">
              <w:r>
                <w:rPr>
                  <w:rFonts w:hint="eastAsia" w:ascii="宋体" w:hAnsi="宋体" w:eastAsia="宋体"/>
                  <w:color w:val="FFC000"/>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59" w:author="Edward Lee" w:date="2017-10-16T16:23:00Z"/>
                <w:rFonts w:ascii="宋体" w:hAnsi="宋体" w:eastAsia="宋体"/>
                <w:color w:val="FFC000"/>
              </w:rPr>
              <w:pPrChange w:id="4258" w:author="Edward Lee" w:date="2017-10-16T16:47:00Z">
                <w:pPr>
                  <w:jc w:val="center"/>
                </w:pPr>
              </w:pPrChange>
            </w:pPr>
            <w:del w:id="4260" w:author="Edward Lee" w:date="2017-10-16T16:23:00Z">
              <w:r>
                <w:rPr>
                  <w:rFonts w:hint="eastAsia" w:ascii="宋体" w:hAnsi="宋体" w:eastAsia="宋体"/>
                  <w:color w:val="FFC000"/>
                </w:rPr>
                <w:delText>0A</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62" w:author="Edward Lee" w:date="2017-10-16T16:23:00Z"/>
                <w:rFonts w:ascii="宋体" w:hAnsi="宋体" w:eastAsia="宋体"/>
              </w:rPr>
              <w:pPrChange w:id="4261" w:author="Edward Lee" w:date="2017-10-16T16:47:00Z">
                <w:pPr>
                  <w:jc w:val="center"/>
                </w:pPr>
              </w:pPrChange>
            </w:pPr>
            <w:del w:id="4263" w:author="Edward Lee" w:date="2017-10-16T16:23:00Z">
              <w:r>
                <w:rPr>
                  <w:rFonts w:hint="eastAsia" w:ascii="宋体" w:hAnsi="宋体" w:eastAsia="宋体"/>
                </w:rPr>
                <w:delText>00</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65" w:author="Edward Lee" w:date="2017-10-16T16:23:00Z"/>
                <w:rFonts w:ascii="宋体" w:hAnsi="宋体" w:eastAsia="宋体"/>
              </w:rPr>
              <w:pPrChange w:id="4264" w:author="Edward Lee" w:date="2017-10-16T16:47:00Z">
                <w:pPr>
                  <w:jc w:val="center"/>
                </w:pPr>
              </w:pPrChange>
            </w:pPr>
            <w:del w:id="4266" w:author="Edward Lee" w:date="2017-10-16T16:23:00Z">
              <w:r>
                <w:rPr>
                  <w:rFonts w:hint="eastAsia" w:ascii="宋体" w:hAnsi="宋体" w:eastAsia="宋体"/>
                </w:rPr>
                <w:delText>00</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68" w:author="Edward Lee" w:date="2017-10-16T16:23:00Z"/>
                <w:rFonts w:ascii="宋体" w:hAnsi="宋体" w:eastAsia="宋体"/>
              </w:rPr>
              <w:pPrChange w:id="4267" w:author="Edward Lee" w:date="2017-10-16T16:47:00Z">
                <w:pPr>
                  <w:jc w:val="center"/>
                </w:pPr>
              </w:pPrChange>
            </w:pPr>
            <w:del w:id="4269" w:author="Edward Lee" w:date="2017-10-16T16:23:00Z">
              <w:r>
                <w:rPr>
                  <w:rFonts w:hint="eastAsia" w:ascii="宋体" w:hAnsi="宋体" w:eastAsia="宋体"/>
                </w:rPr>
                <w:delText>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270"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72" w:author="Edward Lee" w:date="2017-10-16T16:23:00Z"/>
                <w:rFonts w:ascii="宋体" w:hAnsi="宋体" w:eastAsia="宋体"/>
                <w:b/>
              </w:rPr>
              <w:pPrChange w:id="4271" w:author="Edward Lee" w:date="2017-10-16T16:47:00Z">
                <w:pPr>
                  <w:jc w:val="center"/>
                </w:pPr>
              </w:pPrChange>
            </w:pPr>
            <w:del w:id="4273" w:author="Edward Lee" w:date="2017-10-16T16:23:00Z">
              <w:r>
                <w:rPr>
                  <w:rFonts w:hint="eastAsia" w:ascii="宋体" w:hAnsi="宋体" w:eastAsia="宋体"/>
                  <w:b/>
                </w:rPr>
                <w:delText>seq</w:delText>
              </w:r>
            </w:del>
            <w:del w:id="4274" w:author="Edward Lee" w:date="2017-10-16T16:23:00Z">
              <w:r>
                <w:rPr>
                  <w:rFonts w:ascii="宋体" w:hAnsi="宋体" w:eastAsia="宋体"/>
                  <w:b/>
                </w:rPr>
                <w:br w:type="textWrapping"/>
              </w:r>
            </w:del>
            <w:del w:id="4275" w:author="Edward Lee" w:date="2017-10-16T16:23:00Z">
              <w:r>
                <w:rPr>
                  <w:rFonts w:hint="eastAsia" w:ascii="宋体" w:hAnsi="宋体" w:eastAsia="宋体"/>
                  <w:b/>
                </w:rPr>
                <w:delText>(LSB)</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77" w:author="Edward Lee" w:date="2017-10-16T16:23:00Z"/>
                <w:rFonts w:ascii="宋体" w:hAnsi="宋体" w:eastAsia="宋体"/>
                <w:b/>
              </w:rPr>
              <w:pPrChange w:id="4276" w:author="Edward Lee" w:date="2017-10-16T16:47:00Z">
                <w:pPr>
                  <w:jc w:val="center"/>
                </w:pPr>
              </w:pPrChange>
            </w:pPr>
            <w:del w:id="4278" w:author="Edward Lee" w:date="2017-10-16T16:23:00Z">
              <w:r>
                <w:rPr>
                  <w:rFonts w:hint="eastAsia" w:ascii="宋体" w:hAnsi="宋体" w:eastAsia="宋体"/>
                  <w:b/>
                </w:rPr>
                <w:delText>pro_ver</w:delText>
              </w:r>
            </w:del>
            <w:del w:id="4279" w:author="Edward Lee" w:date="2017-10-16T16:23:00Z">
              <w:r>
                <w:rPr>
                  <w:rFonts w:ascii="宋体" w:hAnsi="宋体" w:eastAsia="宋体"/>
                  <w:b/>
                </w:rPr>
                <w:br w:type="textWrapping"/>
              </w:r>
            </w:del>
            <w:del w:id="4280" w:author="Edward Lee" w:date="2017-10-16T16:23:00Z">
              <w:r>
                <w:rPr>
                  <w:rFonts w:hint="eastAsia" w:ascii="宋体" w:hAnsi="宋体" w:eastAsia="宋体"/>
                  <w:b/>
                </w:rPr>
                <w:delText>(H)</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82" w:author="Edward Lee" w:date="2017-10-16T16:23:00Z"/>
                <w:rFonts w:ascii="宋体" w:hAnsi="宋体" w:eastAsia="宋体"/>
                <w:b/>
              </w:rPr>
              <w:pPrChange w:id="4281" w:author="Edward Lee" w:date="2017-10-16T16:47:00Z">
                <w:pPr>
                  <w:jc w:val="center"/>
                </w:pPr>
              </w:pPrChange>
            </w:pPr>
            <w:del w:id="4283" w:author="Edward Lee" w:date="2017-10-16T16:23:00Z">
              <w:r>
                <w:rPr>
                  <w:rFonts w:hint="eastAsia" w:ascii="宋体" w:hAnsi="宋体" w:eastAsia="宋体"/>
                  <w:b/>
                </w:rPr>
                <w:delText>pro_ver</w:delText>
              </w:r>
            </w:del>
            <w:del w:id="4284" w:author="Edward Lee" w:date="2017-10-16T16:23:00Z">
              <w:r>
                <w:rPr>
                  <w:rFonts w:ascii="宋体" w:hAnsi="宋体" w:eastAsia="宋体"/>
                  <w:b/>
                </w:rPr>
                <w:br w:type="textWrapping"/>
              </w:r>
            </w:del>
            <w:del w:id="4285" w:author="Edward Lee" w:date="2017-10-16T16:23:00Z">
              <w:r>
                <w:rPr>
                  <w:rFonts w:hint="eastAsia" w:ascii="宋体" w:hAnsi="宋体" w:eastAsia="宋体"/>
                  <w:b/>
                </w:rPr>
                <w:delText>(L)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87" w:author="Edward Lee" w:date="2017-10-16T16:23:00Z"/>
                <w:rFonts w:ascii="宋体" w:hAnsi="宋体" w:eastAsia="宋体"/>
                <w:b/>
              </w:rPr>
              <w:pPrChange w:id="4286" w:author="Edward Lee" w:date="2017-10-16T16:47:00Z">
                <w:pPr>
                  <w:jc w:val="center"/>
                </w:pPr>
              </w:pPrChange>
            </w:pPr>
            <w:del w:id="4288" w:author="Edward Lee" w:date="2017-10-16T16:23:00Z">
              <w:r>
                <w:rPr>
                  <w:rFonts w:hint="eastAsia" w:ascii="宋体" w:hAnsi="宋体" w:eastAsia="宋体"/>
                  <w:b/>
                </w:rPr>
                <w:delText>sec_flag</w:delText>
              </w:r>
            </w:del>
            <w:del w:id="4289" w:author="Edward Lee" w:date="2017-10-16T16:23:00Z">
              <w:r>
                <w:rPr>
                  <w:rFonts w:ascii="宋体" w:hAnsi="宋体" w:eastAsia="宋体"/>
                  <w:b/>
                </w:rPr>
                <w:br w:type="textWrapping"/>
              </w:r>
            </w:del>
            <w:del w:id="4290" w:author="Edward Lee" w:date="2017-10-16T16:23:00Z">
              <w:r>
                <w:rPr>
                  <w:rFonts w:hint="eastAsia" w:ascii="宋体" w:hAnsi="宋体" w:eastAsia="宋体"/>
                  <w:b/>
                </w:rPr>
                <w:delText>(H)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92" w:author="Edward Lee" w:date="2017-10-16T16:23:00Z"/>
                <w:rFonts w:ascii="宋体" w:hAnsi="宋体" w:eastAsia="宋体"/>
                <w:b/>
              </w:rPr>
              <w:pPrChange w:id="4291" w:author="Edward Lee" w:date="2017-10-16T16:47:00Z">
                <w:pPr>
                  <w:jc w:val="center"/>
                </w:pPr>
              </w:pPrChange>
            </w:pPr>
            <w:del w:id="4293" w:author="Edward Lee" w:date="2017-10-16T16:23:00Z">
              <w:r>
                <w:rPr>
                  <w:rFonts w:hint="eastAsia" w:ascii="宋体" w:hAnsi="宋体" w:eastAsia="宋体"/>
                  <w:b/>
                </w:rPr>
                <w:delText>sec_flag</w:delText>
              </w:r>
            </w:del>
            <w:del w:id="4294" w:author="Edward Lee" w:date="2017-10-16T16:23:00Z">
              <w:r>
                <w:rPr>
                  <w:rFonts w:ascii="宋体" w:hAnsi="宋体" w:eastAsia="宋体"/>
                  <w:b/>
                </w:rPr>
                <w:br w:type="textWrapping"/>
              </w:r>
            </w:del>
            <w:del w:id="4295" w:author="Edward Lee" w:date="2017-10-16T16:23:00Z">
              <w:r>
                <w:rPr>
                  <w:rFonts w:hint="eastAsia" w:ascii="宋体" w:hAnsi="宋体" w:eastAsia="宋体"/>
                  <w:b/>
                </w:rPr>
                <w:delText>(L)</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297" w:author="Edward Lee" w:date="2017-10-16T16:23:00Z"/>
                <w:rFonts w:ascii="宋体" w:hAnsi="宋体" w:eastAsia="宋体"/>
                <w:b/>
              </w:rPr>
              <w:pPrChange w:id="4296" w:author="Edward Lee" w:date="2017-10-16T16:47:00Z">
                <w:pPr>
                  <w:jc w:val="center"/>
                </w:pPr>
              </w:pPrChange>
            </w:pPr>
            <w:del w:id="4298" w:author="Edward Lee" w:date="2017-10-16T16:23:00Z">
              <w:r>
                <w:rPr>
                  <w:rFonts w:hint="eastAsia" w:ascii="宋体" w:hAnsi="宋体" w:eastAsia="宋体"/>
                  <w:b/>
                </w:rPr>
                <w:delText>dev_id</w:delText>
              </w:r>
            </w:del>
            <w:del w:id="4299" w:author="Edward Lee" w:date="2017-10-16T16:23:00Z">
              <w:r>
                <w:rPr>
                  <w:rFonts w:ascii="宋体" w:hAnsi="宋体" w:eastAsia="宋体"/>
                  <w:b/>
                </w:rPr>
                <w:br w:type="textWrapping"/>
              </w:r>
            </w:del>
            <w:del w:id="4300"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02" w:author="Edward Lee" w:date="2017-10-16T16:23:00Z"/>
                <w:rFonts w:ascii="宋体" w:hAnsi="宋体" w:eastAsia="宋体"/>
                <w:b/>
              </w:rPr>
              <w:pPrChange w:id="4301"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04" w:author="Edward Lee" w:date="2017-10-16T16:23:00Z"/>
                <w:rFonts w:ascii="宋体" w:hAnsi="宋体" w:eastAsia="宋体"/>
                <w:b/>
              </w:rPr>
              <w:pPrChange w:id="4303"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06" w:author="Edward Lee" w:date="2017-10-16T16:23:00Z"/>
                <w:rFonts w:ascii="宋体" w:hAnsi="宋体" w:eastAsia="宋体"/>
                <w:b/>
              </w:rPr>
              <w:pPrChange w:id="4305"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307"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09" w:author="Edward Lee" w:date="2017-10-16T16:23:00Z"/>
                <w:rFonts w:ascii="宋体" w:hAnsi="宋体" w:eastAsia="宋体"/>
              </w:rPr>
              <w:pPrChange w:id="4308" w:author="Edward Lee" w:date="2017-10-16T16:47:00Z">
                <w:pPr>
                  <w:jc w:val="center"/>
                </w:pPr>
              </w:pPrChange>
            </w:pPr>
            <w:del w:id="4310" w:author="Edward Lee" w:date="2017-10-16T16:23:00Z">
              <w:r>
                <w:rPr>
                  <w:rFonts w:hint="eastAsia" w:ascii="宋体" w:hAnsi="宋体" w:eastAsia="宋体"/>
                </w:rPr>
                <w:delText>02</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12" w:author="Edward Lee" w:date="2017-10-16T16:23:00Z"/>
                <w:rFonts w:ascii="宋体" w:hAnsi="宋体" w:eastAsia="宋体"/>
              </w:rPr>
              <w:pPrChange w:id="4311" w:author="Edward Lee" w:date="2017-10-16T16:47:00Z">
                <w:pPr>
                  <w:jc w:val="center"/>
                </w:pPr>
              </w:pPrChange>
            </w:pPr>
            <w:del w:id="4313" w:author="Edward Lee" w:date="2017-10-16T16:23:00Z">
              <w:r>
                <w:rPr>
                  <w:rFonts w:hint="eastAsia" w:ascii="宋体" w:hAnsi="宋体" w:eastAsia="宋体"/>
                </w:rPr>
                <w:delText>00</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15" w:author="Edward Lee" w:date="2017-10-16T16:23:00Z"/>
                <w:rFonts w:ascii="宋体" w:hAnsi="宋体" w:eastAsia="宋体"/>
              </w:rPr>
              <w:pPrChange w:id="4314" w:author="Edward Lee" w:date="2017-10-16T16:47:00Z">
                <w:pPr>
                  <w:jc w:val="center"/>
                </w:pPr>
              </w:pPrChange>
            </w:pPr>
            <w:del w:id="4316" w:author="Edward Lee" w:date="2017-10-16T16:23:00Z">
              <w:r>
                <w:rPr>
                  <w:rFonts w:hint="eastAsia" w:ascii="宋体" w:hAnsi="宋体" w:eastAsia="宋体"/>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18" w:author="Edward Lee" w:date="2017-10-16T16:23:00Z"/>
                <w:rFonts w:ascii="宋体" w:hAnsi="宋体" w:eastAsia="宋体"/>
              </w:rPr>
              <w:pPrChange w:id="4317" w:author="Edward Lee" w:date="2017-10-16T16:47:00Z">
                <w:pPr>
                  <w:jc w:val="center"/>
                </w:pPr>
              </w:pPrChange>
            </w:pPr>
            <w:del w:id="4319"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21" w:author="Edward Lee" w:date="2017-10-16T16:23:00Z"/>
                <w:rFonts w:ascii="宋体" w:hAnsi="宋体" w:eastAsia="宋体"/>
              </w:rPr>
              <w:pPrChange w:id="4320" w:author="Edward Lee" w:date="2017-10-16T16:47:00Z">
                <w:pPr>
                  <w:jc w:val="center"/>
                </w:pPr>
              </w:pPrChange>
            </w:pPr>
            <w:del w:id="4322" w:author="Edward Lee" w:date="2017-10-16T16:23:00Z">
              <w:r>
                <w:rPr>
                  <w:rFonts w:hint="eastAsia" w:ascii="宋体" w:hAnsi="宋体" w:eastAsia="宋体"/>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24" w:author="Edward Lee" w:date="2017-10-16T16:23:00Z"/>
                <w:rFonts w:ascii="宋体" w:hAnsi="宋体" w:eastAsia="宋体"/>
              </w:rPr>
              <w:pPrChange w:id="4323" w:author="Edward Lee" w:date="2017-10-16T16:47:00Z">
                <w:pPr>
                  <w:jc w:val="center"/>
                </w:pPr>
              </w:pPrChange>
            </w:pPr>
            <w:del w:id="4325" w:author="Edward Lee" w:date="2017-10-16T16:23:00Z">
              <w:r>
                <w:rPr>
                  <w:rFonts w:hint="eastAsia" w:ascii="宋体" w:hAnsi="宋体" w:eastAsia="宋体"/>
                </w:rPr>
                <w:delText>38</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27" w:author="Edward Lee" w:date="2017-10-16T16:23:00Z"/>
                <w:rFonts w:ascii="宋体" w:hAnsi="宋体" w:eastAsia="宋体"/>
              </w:rPr>
              <w:pPrChange w:id="4326" w:author="Edward Lee" w:date="2017-10-16T16:47:00Z">
                <w:pPr>
                  <w:jc w:val="center"/>
                </w:pPr>
              </w:pPrChange>
            </w:pPr>
            <w:del w:id="4328" w:author="Edward Lee" w:date="2017-10-16T16:23:00Z">
              <w:r>
                <w:rPr>
                  <w:rFonts w:hint="eastAsia" w:ascii="宋体" w:hAnsi="宋体" w:eastAsia="宋体"/>
                </w:rPr>
                <w:delText>36</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30" w:author="Edward Lee" w:date="2017-10-16T16:23:00Z"/>
                <w:rFonts w:ascii="宋体" w:hAnsi="宋体" w:eastAsia="宋体"/>
              </w:rPr>
              <w:pPrChange w:id="4329" w:author="Edward Lee" w:date="2017-10-16T16:47:00Z">
                <w:pPr>
                  <w:jc w:val="center"/>
                </w:pPr>
              </w:pPrChange>
            </w:pPr>
            <w:del w:id="4331" w:author="Edward Lee" w:date="2017-10-16T16:23:00Z">
              <w:r>
                <w:rPr>
                  <w:rFonts w:hint="eastAsia" w:ascii="宋体" w:hAnsi="宋体" w:eastAsia="宋体"/>
                </w:rPr>
                <w:delText>31</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33" w:author="Edward Lee" w:date="2017-10-16T16:23:00Z"/>
                <w:rFonts w:ascii="宋体" w:hAnsi="宋体" w:eastAsia="宋体"/>
              </w:rPr>
              <w:pPrChange w:id="4332" w:author="Edward Lee" w:date="2017-10-16T16:47:00Z">
                <w:pPr>
                  <w:jc w:val="center"/>
                </w:pPr>
              </w:pPrChange>
            </w:pPr>
            <w:del w:id="4334" w:author="Edward Lee" w:date="2017-10-16T16:23:00Z">
              <w:r>
                <w:rPr>
                  <w:rFonts w:hint="eastAsia" w:ascii="宋体" w:hAnsi="宋体" w:eastAsia="宋体"/>
                </w:rPr>
                <w:delText>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335"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37" w:author="Edward Lee" w:date="2017-10-16T16:23:00Z"/>
                <w:rFonts w:ascii="宋体" w:hAnsi="宋体" w:eastAsia="宋体"/>
                <w:b/>
              </w:rPr>
              <w:pPrChange w:id="4336"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39" w:author="Edward Lee" w:date="2017-10-16T16:23:00Z"/>
                <w:rFonts w:ascii="宋体" w:hAnsi="宋体" w:eastAsia="宋体"/>
                <w:b/>
              </w:rPr>
              <w:pPrChange w:id="4338"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41" w:author="Edward Lee" w:date="2017-10-16T16:23:00Z"/>
                <w:rFonts w:ascii="宋体" w:hAnsi="宋体" w:eastAsia="宋体"/>
                <w:b/>
              </w:rPr>
              <w:pPrChange w:id="4340"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43" w:author="Edward Lee" w:date="2017-10-16T16:23:00Z"/>
                <w:rFonts w:ascii="宋体" w:hAnsi="宋体" w:eastAsia="宋体"/>
                <w:b/>
              </w:rPr>
              <w:pPrChange w:id="4342"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45" w:author="Edward Lee" w:date="2017-10-16T16:23:00Z"/>
                <w:rFonts w:ascii="宋体" w:hAnsi="宋体" w:eastAsia="宋体"/>
                <w:b/>
              </w:rPr>
              <w:pPrChange w:id="4344" w:author="Edward Lee" w:date="2017-10-16T16:47:00Z">
                <w:pPr>
                  <w:jc w:val="center"/>
                </w:pPr>
              </w:pPrChange>
            </w:pPr>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47" w:author="Edward Lee" w:date="2017-10-16T16:23:00Z"/>
                <w:rFonts w:ascii="宋体" w:hAnsi="宋体" w:eastAsia="宋体"/>
                <w:b/>
              </w:rPr>
              <w:pPrChange w:id="4346"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49" w:author="Edward Lee" w:date="2017-10-16T16:23:00Z"/>
                <w:rFonts w:ascii="宋体" w:hAnsi="宋体" w:eastAsia="宋体"/>
                <w:b/>
              </w:rPr>
              <w:pPrChange w:id="4348"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51" w:author="Edward Lee" w:date="2017-10-16T16:23:00Z"/>
                <w:rFonts w:ascii="宋体" w:hAnsi="宋体" w:eastAsia="宋体"/>
                <w:b/>
              </w:rPr>
              <w:pPrChange w:id="4350"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53" w:author="Edward Lee" w:date="2017-10-16T16:23:00Z"/>
                <w:rFonts w:ascii="宋体" w:hAnsi="宋体" w:eastAsia="宋体"/>
                <w:b/>
              </w:rPr>
              <w:pPrChange w:id="4352"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354"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56" w:author="Edward Lee" w:date="2017-10-16T16:23:00Z"/>
                <w:rFonts w:ascii="宋体" w:hAnsi="宋体" w:eastAsia="宋体"/>
              </w:rPr>
              <w:pPrChange w:id="4355" w:author="Edward Lee" w:date="2017-10-16T16:47:00Z">
                <w:pPr>
                  <w:jc w:val="center"/>
                </w:pPr>
              </w:pPrChange>
            </w:pPr>
            <w:del w:id="4357"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59" w:author="Edward Lee" w:date="2017-10-16T16:23:00Z"/>
                <w:rFonts w:ascii="宋体" w:hAnsi="宋体" w:eastAsia="宋体"/>
              </w:rPr>
              <w:pPrChange w:id="4358" w:author="Edward Lee" w:date="2017-10-16T16:47:00Z">
                <w:pPr>
                  <w:jc w:val="center"/>
                </w:pPr>
              </w:pPrChange>
            </w:pPr>
            <w:del w:id="4360" w:author="Edward Lee" w:date="2017-10-16T16:23:00Z">
              <w:r>
                <w:rPr>
                  <w:rFonts w:hint="eastAsia" w:ascii="宋体" w:hAnsi="宋体" w:eastAsia="宋体"/>
                </w:rPr>
                <w:delText>34</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62" w:author="Edward Lee" w:date="2017-10-16T16:23:00Z"/>
                <w:rFonts w:ascii="宋体" w:hAnsi="宋体" w:eastAsia="宋体"/>
              </w:rPr>
              <w:pPrChange w:id="4361" w:author="Edward Lee" w:date="2017-10-16T16:47:00Z">
                <w:pPr>
                  <w:jc w:val="center"/>
                </w:pPr>
              </w:pPrChange>
            </w:pPr>
            <w:del w:id="4363" w:author="Edward Lee" w:date="2017-10-16T16:23:00Z">
              <w:r>
                <w:rPr>
                  <w:rFonts w:hint="eastAsia" w:ascii="宋体" w:hAnsi="宋体" w:eastAsia="宋体"/>
                </w:rPr>
                <w:delText>30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65" w:author="Edward Lee" w:date="2017-10-16T16:23:00Z"/>
                <w:rFonts w:ascii="宋体" w:hAnsi="宋体" w:eastAsia="宋体"/>
              </w:rPr>
              <w:pPrChange w:id="4364" w:author="Edward Lee" w:date="2017-10-16T16:47:00Z">
                <w:pPr>
                  <w:jc w:val="center"/>
                </w:pPr>
              </w:pPrChange>
            </w:pPr>
            <w:del w:id="4366" w:author="Edward Lee" w:date="2017-10-16T16:23:00Z">
              <w:r>
                <w:rPr>
                  <w:rFonts w:hint="eastAsia" w:ascii="宋体" w:hAnsi="宋体" w:eastAsia="宋体"/>
                </w:rPr>
                <w:delText>33</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68" w:author="Edward Lee" w:date="2017-10-16T16:23:00Z"/>
                <w:rFonts w:ascii="宋体" w:hAnsi="宋体" w:eastAsia="宋体"/>
              </w:rPr>
              <w:pPrChange w:id="4367" w:author="Edward Lee" w:date="2017-10-16T16:47:00Z">
                <w:pPr>
                  <w:jc w:val="center"/>
                </w:pPr>
              </w:pPrChange>
            </w:pPr>
            <w:del w:id="4369" w:author="Edward Lee" w:date="2017-10-16T16:23:00Z">
              <w:r>
                <w:rPr>
                  <w:rFonts w:hint="eastAsia" w:ascii="宋体" w:hAnsi="宋体" w:eastAsia="宋体"/>
                </w:rPr>
                <w:delText>34</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71" w:author="Edward Lee" w:date="2017-10-16T16:23:00Z"/>
                <w:rFonts w:ascii="宋体" w:hAnsi="宋体" w:eastAsia="宋体"/>
              </w:rPr>
              <w:pPrChange w:id="4370" w:author="Edward Lee" w:date="2017-10-16T16:47:00Z">
                <w:pPr>
                  <w:jc w:val="center"/>
                </w:pPr>
              </w:pPrChange>
            </w:pPr>
            <w:del w:id="4372" w:author="Edward Lee" w:date="2017-10-16T16:23:00Z">
              <w:r>
                <w:rPr>
                  <w:rFonts w:hint="eastAsia" w:ascii="宋体" w:hAnsi="宋体" w:eastAsia="宋体"/>
                </w:rPr>
                <w:delText>32</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74" w:author="Edward Lee" w:date="2017-10-16T16:23:00Z"/>
                <w:rFonts w:ascii="宋体" w:hAnsi="宋体" w:eastAsia="宋体"/>
              </w:rPr>
              <w:pPrChange w:id="4373" w:author="Edward Lee" w:date="2017-10-16T16:47:00Z">
                <w:pPr>
                  <w:jc w:val="center"/>
                </w:pPr>
              </w:pPrChange>
            </w:pPr>
            <w:del w:id="4375" w:author="Edward Lee" w:date="2017-10-16T16:23:00Z">
              <w:r>
                <w:rPr>
                  <w:rFonts w:hint="eastAsia" w:ascii="宋体" w:hAnsi="宋体" w:eastAsia="宋体"/>
                </w:rPr>
                <w:delText>33</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77" w:author="Edward Lee" w:date="2017-10-16T16:23:00Z"/>
                <w:rFonts w:ascii="宋体" w:hAnsi="宋体" w:eastAsia="宋体"/>
              </w:rPr>
              <w:pPrChange w:id="4376" w:author="Edward Lee" w:date="2017-10-16T16:47:00Z">
                <w:pPr>
                  <w:jc w:val="center"/>
                </w:pPr>
              </w:pPrChange>
            </w:pPr>
            <w:del w:id="4378" w:author="Edward Lee" w:date="2017-10-16T16:23:00Z">
              <w:r>
                <w:rPr>
                  <w:rFonts w:hint="eastAsia" w:ascii="宋体" w:hAnsi="宋体" w:eastAsia="宋体"/>
                </w:rPr>
                <w:delText>35</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80" w:author="Edward Lee" w:date="2017-10-16T16:23:00Z"/>
                <w:rFonts w:ascii="宋体" w:hAnsi="宋体" w:eastAsia="宋体"/>
              </w:rPr>
              <w:pPrChange w:id="4379" w:author="Edward Lee" w:date="2017-10-16T16:47:00Z">
                <w:pPr>
                  <w:jc w:val="center"/>
                </w:pPr>
              </w:pPrChange>
            </w:pPr>
            <w:del w:id="4381" w:author="Edward Lee" w:date="2017-10-16T16:23:00Z">
              <w:r>
                <w:rPr>
                  <w:rFonts w:hint="eastAsia" w:ascii="宋体" w:hAnsi="宋体" w:eastAsia="宋体"/>
                </w:rPr>
                <w:delText>38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4382"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84" w:author="Edward Lee" w:date="2017-10-16T16:23:00Z"/>
                <w:rFonts w:ascii="宋体" w:hAnsi="宋体" w:eastAsia="宋体"/>
              </w:rPr>
              <w:pPrChange w:id="4383"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86" w:author="Edward Lee" w:date="2017-10-16T16:23:00Z"/>
                <w:rFonts w:ascii="宋体" w:hAnsi="宋体" w:eastAsia="宋体"/>
              </w:rPr>
              <w:pPrChange w:id="4385"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88" w:author="Edward Lee" w:date="2017-10-16T16:23:00Z"/>
                <w:rFonts w:ascii="宋体" w:hAnsi="宋体" w:eastAsia="宋体"/>
                <w:b/>
              </w:rPr>
              <w:pPrChange w:id="4387" w:author="Edward Lee" w:date="2017-10-16T16:47:00Z">
                <w:pPr>
                  <w:jc w:val="center"/>
                </w:pPr>
              </w:pPrChange>
            </w:pPr>
            <w:del w:id="4389" w:author="Edward Lee" w:date="2017-10-16T16:23:00Z">
              <w:r>
                <w:rPr>
                  <w:rFonts w:hint="eastAsia" w:ascii="宋体" w:hAnsi="宋体" w:eastAsia="宋体"/>
                  <w:b/>
                </w:rPr>
                <w:delText>dev_id</w:delText>
              </w:r>
            </w:del>
            <w:del w:id="4390" w:author="Edward Lee" w:date="2017-10-16T16:23:00Z">
              <w:r>
                <w:rPr>
                  <w:rFonts w:ascii="宋体" w:hAnsi="宋体" w:eastAsia="宋体"/>
                  <w:b/>
                </w:rPr>
                <w:br w:type="textWrapping"/>
              </w:r>
            </w:del>
            <w:del w:id="4391" w:author="Edward Lee" w:date="2017-10-16T16:23:00Z">
              <w:r>
                <w:rPr>
                  <w:rFonts w:hint="eastAsia" w:ascii="宋体" w:hAnsi="宋体" w:eastAsia="宋体"/>
                  <w:b/>
                </w:rPr>
                <w:delText>(LSB)</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93" w:author="Edward Lee" w:date="2017-10-16T16:23:00Z"/>
                <w:rFonts w:ascii="宋体" w:hAnsi="宋体" w:eastAsia="宋体"/>
                <w:b/>
              </w:rPr>
              <w:pPrChange w:id="4392" w:author="Edward Lee" w:date="2017-10-16T16:47:00Z">
                <w:pPr>
                  <w:jc w:val="center"/>
                </w:pPr>
              </w:pPrChange>
            </w:pPr>
            <w:del w:id="4394" w:author="Edward Lee" w:date="2017-10-16T16:23:00Z">
              <w:r>
                <w:rPr>
                  <w:rFonts w:hint="eastAsia" w:ascii="宋体" w:hAnsi="宋体" w:eastAsia="宋体"/>
                  <w:b/>
                </w:rPr>
                <w:delText>param_type</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396" w:author="Edward Lee" w:date="2017-10-16T16:23:00Z"/>
                <w:rFonts w:ascii="宋体" w:hAnsi="宋体" w:eastAsia="宋体"/>
                <w:b/>
              </w:rPr>
              <w:pPrChange w:id="4395" w:author="Edward Lee" w:date="2017-10-16T16:47:00Z">
                <w:pPr>
                  <w:jc w:val="center"/>
                </w:pPr>
              </w:pPrChange>
            </w:pPr>
            <w:del w:id="4397" w:author="Edward Lee" w:date="2017-10-16T16:23:00Z">
              <w:r>
                <w:rPr>
                  <w:rFonts w:hint="eastAsia" w:ascii="宋体" w:hAnsi="宋体" w:eastAsia="宋体"/>
                  <w:b/>
                </w:rPr>
                <w:delText>data</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4399" w:author="Edward Lee" w:date="2017-10-16T16:23:00Z"/>
                <w:rFonts w:ascii="宋体" w:hAnsi="宋体" w:eastAsia="宋体"/>
                <w:b/>
              </w:rPr>
              <w:pPrChange w:id="4398" w:author="Edward Lee" w:date="2017-10-16T16:47:00Z">
                <w:pPr>
                  <w:jc w:val="center"/>
                </w:pPr>
              </w:pPrChange>
            </w:pPr>
            <w:del w:id="4400" w:author="Edward Lee" w:date="2017-10-16T16:23:00Z">
              <w:r>
                <w:rPr>
                  <w:rFonts w:ascii="宋体" w:hAnsi="宋体" w:eastAsia="宋体"/>
                  <w:b/>
                </w:rPr>
                <w:delText>…</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402" w:author="Edward Lee" w:date="2017-10-16T16:23:00Z"/>
                <w:rFonts w:ascii="宋体" w:hAnsi="宋体" w:eastAsia="宋体"/>
                <w:b/>
              </w:rPr>
              <w:pPrChange w:id="4401" w:author="Edward Lee" w:date="2017-10-16T16:47:00Z">
                <w:pPr>
                  <w:jc w:val="center"/>
                </w:pPr>
              </w:pPrChange>
            </w:pPr>
            <w:del w:id="4403" w:author="Edward Lee" w:date="2017-10-16T16:23:00Z">
              <w:r>
                <w:rPr>
                  <w:rFonts w:hint="eastAsia" w:ascii="宋体" w:hAnsi="宋体" w:eastAsia="宋体"/>
                  <w:b/>
                </w:rPr>
                <w:delText>crc16</w:delText>
              </w:r>
            </w:del>
            <w:del w:id="4404" w:author="Edward Lee" w:date="2017-10-16T16:23:00Z">
              <w:r>
                <w:rPr>
                  <w:rFonts w:ascii="宋体" w:hAnsi="宋体" w:eastAsia="宋体"/>
                  <w:b/>
                </w:rPr>
                <w:br w:type="textWrapping"/>
              </w:r>
            </w:del>
            <w:del w:id="4405" w:author="Edward Lee" w:date="2017-10-16T16:23:00Z">
              <w:r>
                <w:rPr>
                  <w:rFonts w:hint="eastAsia" w:ascii="宋体" w:hAnsi="宋体" w:eastAsia="宋体"/>
                  <w:b/>
                </w:rPr>
                <w:delText>(H)</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407" w:author="Edward Lee" w:date="2017-10-16T16:23:00Z"/>
                <w:rFonts w:ascii="宋体" w:hAnsi="宋体" w:eastAsia="宋体"/>
                <w:b/>
              </w:rPr>
              <w:pPrChange w:id="4406" w:author="Edward Lee" w:date="2017-10-16T16:47:00Z">
                <w:pPr>
                  <w:jc w:val="center"/>
                </w:pPr>
              </w:pPrChange>
            </w:pPr>
            <w:del w:id="4408" w:author="Edward Lee" w:date="2017-10-16T16:23:00Z">
              <w:r>
                <w:rPr>
                  <w:rFonts w:hint="eastAsia" w:ascii="宋体" w:hAnsi="宋体" w:eastAsia="宋体"/>
                  <w:b/>
                </w:rPr>
                <w:delText>crc16</w:delText>
              </w:r>
            </w:del>
            <w:del w:id="4409" w:author="Edward Lee" w:date="2017-10-16T16:23:00Z">
              <w:r>
                <w:rPr>
                  <w:rFonts w:ascii="宋体" w:hAnsi="宋体" w:eastAsia="宋体"/>
                  <w:b/>
                </w:rPr>
                <w:br w:type="textWrapping"/>
              </w:r>
            </w:del>
            <w:del w:id="4410" w:author="Edward Lee" w:date="2017-10-16T16:23:00Z">
              <w:r>
                <w:rPr>
                  <w:rFonts w:hint="eastAsia" w:ascii="宋体" w:hAnsi="宋体" w:eastAsia="宋体"/>
                  <w:b/>
                </w:rPr>
                <w:delText>(L)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4411"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413" w:author="Edward Lee" w:date="2017-10-16T16:23:00Z"/>
                <w:rFonts w:ascii="宋体" w:hAnsi="宋体" w:eastAsia="宋体"/>
              </w:rPr>
              <w:pPrChange w:id="4412" w:author="Edward Lee" w:date="2017-10-16T16:47:00Z">
                <w:pPr>
                  <w:jc w:val="center"/>
                </w:pPr>
              </w:pPrChange>
            </w:pPr>
            <w:del w:id="4414"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416" w:author="Edward Lee" w:date="2017-10-16T16:23:00Z"/>
                <w:rFonts w:ascii="宋体" w:hAnsi="宋体" w:eastAsia="宋体"/>
              </w:rPr>
              <w:pPrChange w:id="4415" w:author="Edward Lee" w:date="2017-10-16T16:47:00Z">
                <w:pPr>
                  <w:jc w:val="center"/>
                </w:pPr>
              </w:pPrChange>
            </w:pPr>
            <w:del w:id="4417" w:author="Edward Lee" w:date="2017-10-16T16:23:00Z">
              <w:r>
                <w:rPr>
                  <w:rFonts w:hint="eastAsia" w:ascii="宋体" w:hAnsi="宋体" w:eastAsia="宋体"/>
                </w:rPr>
                <w:delText>36</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419" w:author="Edward Lee" w:date="2017-10-16T16:23:00Z"/>
                <w:rFonts w:ascii="宋体" w:hAnsi="宋体" w:eastAsia="宋体"/>
              </w:rPr>
              <w:pPrChange w:id="4418" w:author="Edward Lee" w:date="2017-10-16T16:47:00Z">
                <w:pPr>
                  <w:jc w:val="center"/>
                </w:pPr>
              </w:pPrChange>
            </w:pPr>
            <w:del w:id="4420"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422" w:author="Edward Lee" w:date="2017-10-16T16:23:00Z"/>
                <w:rFonts w:ascii="宋体" w:hAnsi="宋体" w:eastAsia="宋体" w:cs="Times New Roman"/>
                <w:color w:val="FF33CC"/>
                <w:kern w:val="0"/>
                <w:szCs w:val="20"/>
              </w:rPr>
              <w:pPrChange w:id="4421" w:author="Edward Lee" w:date="2017-10-16T16:47:00Z">
                <w:pPr>
                  <w:jc w:val="center"/>
                </w:pPr>
              </w:pPrChange>
            </w:pPr>
            <w:del w:id="4423" w:author="Edward Lee" w:date="2017-10-16T16:23:00Z">
              <w:r>
                <w:rPr>
                  <w:rFonts w:hint="eastAsia" w:ascii="宋体" w:hAnsi="宋体" w:eastAsia="宋体" w:cs="Times New Roman"/>
                  <w:color w:val="FF33CC"/>
                  <w:kern w:val="0"/>
                  <w:szCs w:val="20"/>
                </w:rPr>
                <w:delText>12</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425" w:author="Edward Lee" w:date="2017-10-16T16:23:00Z"/>
                <w:rFonts w:ascii="宋体" w:hAnsi="宋体" w:eastAsia="宋体" w:cs="Times New Roman"/>
                <w:color w:val="FF33CC"/>
                <w:kern w:val="0"/>
                <w:szCs w:val="20"/>
              </w:rPr>
              <w:pPrChange w:id="4424" w:author="Edward Lee" w:date="2017-10-16T16:47:00Z">
                <w:pPr>
                  <w:jc w:val="center"/>
                </w:pPr>
              </w:pPrChange>
            </w:pPr>
            <w:del w:id="4426" w:author="Edward Lee" w:date="2017-10-16T16:23:00Z">
              <w:r>
                <w:rPr>
                  <w:rFonts w:ascii="宋体" w:hAnsi="宋体" w:eastAsia="宋体" w:cs="Times New Roman"/>
                  <w:color w:val="3333FF"/>
                  <w:kern w:val="0"/>
                  <w:szCs w:val="20"/>
                </w:rPr>
                <w:delText>…</w:delText>
              </w:r>
            </w:del>
          </w:p>
        </w:tc>
        <w:tc>
          <w:tcPr>
            <w:tcW w:w="1054"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4428" w:author="Edward Lee" w:date="2017-10-16T16:23:00Z"/>
                <w:rFonts w:cs="Times New Roman" w:asciiTheme="minorEastAsia" w:hAnsiTheme="minorEastAsia"/>
                <w:color w:val="C00000"/>
                <w:kern w:val="0"/>
                <w:szCs w:val="20"/>
              </w:rPr>
              <w:pPrChange w:id="4427" w:author="Edward Lee" w:date="2017-10-16T16:47:00Z">
                <w:pPr>
                  <w:jc w:val="center"/>
                </w:pPr>
              </w:pPrChange>
            </w:pPr>
            <w:del w:id="4429" w:author="Edward Lee" w:date="2017-10-16T16:23:00Z">
              <w:r>
                <w:rPr>
                  <w:rFonts w:cs="Times New Roman" w:asciiTheme="minorEastAsia" w:hAnsiTheme="minorEastAsia"/>
                  <w:color w:val="C00000"/>
                  <w:kern w:val="0"/>
                  <w:szCs w:val="20"/>
                </w:rPr>
                <w:delText xml:space="preserve">25 </w:delText>
              </w:r>
            </w:del>
          </w:p>
        </w:tc>
        <w:tc>
          <w:tcPr>
            <w:tcW w:w="992"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4431" w:author="Edward Lee" w:date="2017-10-16T16:23:00Z"/>
                <w:rFonts w:cs="Times New Roman" w:asciiTheme="minorEastAsia" w:hAnsiTheme="minorEastAsia"/>
                <w:color w:val="C00000"/>
                <w:kern w:val="0"/>
                <w:szCs w:val="20"/>
              </w:rPr>
              <w:pPrChange w:id="4430" w:author="Edward Lee" w:date="2017-10-16T16:47:00Z">
                <w:pPr>
                  <w:jc w:val="center"/>
                </w:pPr>
              </w:pPrChange>
            </w:pPr>
            <w:del w:id="4432" w:author="Edward Lee" w:date="2017-10-16T16:23:00Z">
              <w:r>
                <w:rPr>
                  <w:rFonts w:cs="Times New Roman" w:asciiTheme="minorEastAsia" w:hAnsiTheme="minorEastAsia"/>
                  <w:color w:val="C00000"/>
                  <w:kern w:val="0"/>
                  <w:szCs w:val="20"/>
                </w:rPr>
                <w:delText>3E</w:delText>
              </w:r>
            </w:del>
          </w:p>
        </w:tc>
      </w:tr>
    </w:tbl>
    <w:p>
      <w:pPr>
        <w:pStyle w:val="36"/>
        <w:numPr>
          <w:ilvl w:val="0"/>
          <w:numId w:val="9"/>
        </w:numPr>
        <w:spacing w:beforeLines="100" w:line="360" w:lineRule="auto"/>
        <w:ind w:firstLine="422"/>
        <w:outlineLvl w:val="3"/>
        <w:rPr>
          <w:del w:id="4434" w:author="Edward Lee" w:date="2017-10-16T16:23:00Z"/>
          <w:rFonts w:hAnsi="宋体"/>
        </w:rPr>
        <w:pPrChange w:id="4433" w:author="Edward Lee" w:date="2017-10-16T16:47:00Z">
          <w:pPr>
            <w:pStyle w:val="36"/>
            <w:ind w:firstLine="422"/>
          </w:pPr>
        </w:pPrChange>
      </w:pPr>
      <w:del w:id="4435" w:author="Edward Lee" w:date="2017-10-16T16:23:00Z">
        <w:r>
          <w:rPr>
            <w:rFonts w:hint="eastAsia" w:hAnsi="宋体"/>
            <w:b/>
            <w:bCs/>
            <w:color w:val="000000" w:themeColor="text1"/>
          </w:rPr>
          <w:delText>起始标识</w:delText>
        </w:r>
      </w:del>
    </w:p>
    <w:p>
      <w:pPr>
        <w:pStyle w:val="36"/>
        <w:numPr>
          <w:ilvl w:val="0"/>
          <w:numId w:val="9"/>
        </w:numPr>
        <w:spacing w:beforeLines="100" w:line="360" w:lineRule="auto"/>
        <w:outlineLvl w:val="3"/>
        <w:rPr>
          <w:del w:id="4437" w:author="Edward Lee" w:date="2017-10-16T16:23:00Z"/>
          <w:rFonts w:hAnsi="宋体"/>
        </w:rPr>
        <w:pPrChange w:id="4436" w:author="Edward Lee" w:date="2017-10-16T16:47:00Z">
          <w:pPr>
            <w:pStyle w:val="36"/>
          </w:pPr>
        </w:pPrChange>
      </w:pPr>
      <w:del w:id="4438" w:author="Edward Lee" w:date="2017-10-16T16:23:00Z">
        <w:r>
          <w:rPr>
            <w:rFonts w:hint="eastAsia" w:hAnsi="宋体"/>
          </w:rPr>
          <w:delText>起始标识sof     ： 0x55AA</w:delText>
        </w:r>
      </w:del>
    </w:p>
    <w:p>
      <w:pPr>
        <w:pStyle w:val="36"/>
        <w:numPr>
          <w:ilvl w:val="0"/>
          <w:numId w:val="9"/>
        </w:numPr>
        <w:spacing w:beforeLines="100" w:line="360" w:lineRule="auto"/>
        <w:ind w:firstLine="422"/>
        <w:outlineLvl w:val="3"/>
        <w:rPr>
          <w:del w:id="4440" w:author="Edward Lee" w:date="2017-10-16T16:23:00Z"/>
          <w:rFonts w:hAnsi="宋体"/>
          <w:b/>
        </w:rPr>
        <w:pPrChange w:id="4439" w:author="Edward Lee" w:date="2017-10-16T16:47:00Z">
          <w:pPr>
            <w:pStyle w:val="36"/>
            <w:ind w:firstLine="422"/>
          </w:pPr>
        </w:pPrChange>
      </w:pPr>
      <w:del w:id="4441" w:author="Edward Lee" w:date="2017-10-16T16:23:00Z">
        <w:r>
          <w:rPr>
            <w:rFonts w:hint="eastAsia" w:hAnsi="宋体"/>
            <w:b/>
          </w:rPr>
          <w:delText>报文头</w:delText>
        </w:r>
      </w:del>
    </w:p>
    <w:p>
      <w:pPr>
        <w:pStyle w:val="36"/>
        <w:numPr>
          <w:ilvl w:val="0"/>
          <w:numId w:val="9"/>
        </w:numPr>
        <w:spacing w:beforeLines="100" w:line="360" w:lineRule="auto"/>
        <w:outlineLvl w:val="3"/>
        <w:rPr>
          <w:del w:id="4443" w:author="Edward Lee" w:date="2017-10-16T16:23:00Z"/>
          <w:rFonts w:hAnsi="宋体"/>
        </w:rPr>
        <w:pPrChange w:id="4442" w:author="Edward Lee" w:date="2017-10-16T16:47:00Z">
          <w:pPr>
            <w:pStyle w:val="36"/>
          </w:pPr>
        </w:pPrChange>
      </w:pPr>
      <w:del w:id="4444" w:author="Edward Lee" w:date="2017-10-16T16:23:00Z">
        <w:r>
          <w:rPr>
            <w:rFonts w:hint="eastAsia" w:hAnsi="宋体"/>
          </w:rPr>
          <w:delText>报文长度len     ： 0x</w:delText>
        </w:r>
      </w:del>
      <w:del w:id="4445" w:author="Edward Lee" w:date="2017-10-16T16:23:00Z">
        <w:r>
          <w:rPr>
            <w:rFonts w:hint="eastAsia" w:hAnsi="宋体"/>
            <w:color w:val="FF0000"/>
          </w:rPr>
          <w:delText>009C</w:delText>
        </w:r>
      </w:del>
    </w:p>
    <w:p>
      <w:pPr>
        <w:pStyle w:val="36"/>
        <w:numPr>
          <w:ilvl w:val="0"/>
          <w:numId w:val="9"/>
        </w:numPr>
        <w:spacing w:beforeLines="100" w:line="360" w:lineRule="auto"/>
        <w:outlineLvl w:val="3"/>
        <w:rPr>
          <w:del w:id="4447" w:author="Edward Lee" w:date="2017-10-16T16:23:00Z"/>
          <w:rFonts w:hAnsi="宋体"/>
        </w:rPr>
        <w:pPrChange w:id="4446" w:author="Edward Lee" w:date="2017-10-16T16:47:00Z">
          <w:pPr>
            <w:pStyle w:val="36"/>
          </w:pPr>
        </w:pPrChange>
      </w:pPr>
      <w:del w:id="4448" w:author="Edward Lee" w:date="2017-10-16T16:23:00Z">
        <w:r>
          <w:rPr>
            <w:rFonts w:hint="eastAsia" w:hAnsi="宋体"/>
          </w:rPr>
          <w:delText>命令码 cmd      ： 0x</w:delText>
        </w:r>
      </w:del>
      <w:del w:id="4449" w:author="Edward Lee" w:date="2017-10-16T16:23:00Z">
        <w:r>
          <w:rPr>
            <w:rFonts w:hint="eastAsia" w:hAnsi="宋体"/>
            <w:color w:val="FFC000"/>
          </w:rPr>
          <w:delText>000A</w:delText>
        </w:r>
      </w:del>
    </w:p>
    <w:p>
      <w:pPr>
        <w:pStyle w:val="36"/>
        <w:numPr>
          <w:ilvl w:val="0"/>
          <w:numId w:val="9"/>
        </w:numPr>
        <w:spacing w:beforeLines="100" w:line="360" w:lineRule="auto"/>
        <w:outlineLvl w:val="3"/>
        <w:rPr>
          <w:del w:id="4451" w:author="Edward Lee" w:date="2017-10-16T16:23:00Z"/>
          <w:rFonts w:hAnsi="宋体"/>
        </w:rPr>
        <w:pPrChange w:id="4450" w:author="Edward Lee" w:date="2017-10-16T16:47:00Z">
          <w:pPr>
            <w:pStyle w:val="36"/>
          </w:pPr>
        </w:pPrChange>
      </w:pPr>
      <w:del w:id="4452" w:author="Edward Lee" w:date="2017-10-16T16:23:00Z">
        <w:r>
          <w:rPr>
            <w:rFonts w:hint="eastAsia" w:hAnsi="宋体"/>
          </w:rPr>
          <w:delText>报文流水号seq   ： 0x00000002</w:delText>
        </w:r>
      </w:del>
    </w:p>
    <w:p>
      <w:pPr>
        <w:pStyle w:val="36"/>
        <w:numPr>
          <w:ilvl w:val="0"/>
          <w:numId w:val="9"/>
        </w:numPr>
        <w:spacing w:beforeLines="100" w:line="360" w:lineRule="auto"/>
        <w:outlineLvl w:val="3"/>
        <w:rPr>
          <w:del w:id="4454" w:author="Edward Lee" w:date="2017-10-16T16:23:00Z"/>
          <w:rFonts w:hAnsi="宋体"/>
        </w:rPr>
        <w:pPrChange w:id="4453" w:author="Edward Lee" w:date="2017-10-16T16:47:00Z">
          <w:pPr>
            <w:pStyle w:val="36"/>
          </w:pPr>
        </w:pPrChange>
      </w:pPr>
      <w:del w:id="4455" w:author="Edward Lee" w:date="2017-10-16T16:23:00Z">
        <w:r>
          <w:rPr>
            <w:rFonts w:hint="eastAsia" w:hAnsi="宋体"/>
          </w:rPr>
          <w:delText>协议版本pro_ver ： 0x0001 (V0.1)</w:delText>
        </w:r>
      </w:del>
    </w:p>
    <w:p>
      <w:pPr>
        <w:pStyle w:val="36"/>
        <w:numPr>
          <w:ilvl w:val="0"/>
          <w:numId w:val="9"/>
        </w:numPr>
        <w:spacing w:beforeLines="100" w:line="360" w:lineRule="auto"/>
        <w:outlineLvl w:val="3"/>
        <w:rPr>
          <w:del w:id="4457" w:author="Edward Lee" w:date="2017-10-16T16:23:00Z"/>
          <w:rFonts w:hAnsi="宋体"/>
        </w:rPr>
        <w:pPrChange w:id="4456" w:author="Edward Lee" w:date="2017-10-16T16:47:00Z">
          <w:pPr>
            <w:pStyle w:val="36"/>
          </w:pPr>
        </w:pPrChange>
      </w:pPr>
      <w:del w:id="4458" w:author="Edward Lee" w:date="2017-10-16T16:23:00Z">
        <w:r>
          <w:rPr>
            <w:rFonts w:hint="eastAsia" w:hAnsi="宋体"/>
          </w:rPr>
          <w:delText>安全标识seq_flag： 0x0000</w:delText>
        </w:r>
      </w:del>
    </w:p>
    <w:p>
      <w:pPr>
        <w:pStyle w:val="36"/>
        <w:numPr>
          <w:ilvl w:val="0"/>
          <w:numId w:val="9"/>
        </w:numPr>
        <w:spacing w:beforeLines="100" w:line="360" w:lineRule="auto"/>
        <w:outlineLvl w:val="3"/>
        <w:rPr>
          <w:del w:id="4460" w:author="Edward Lee" w:date="2017-10-16T16:23:00Z"/>
          <w:rFonts w:hAnsi="宋体"/>
        </w:rPr>
        <w:pPrChange w:id="4459" w:author="Edward Lee" w:date="2017-10-16T16:47:00Z">
          <w:pPr>
            <w:pStyle w:val="36"/>
          </w:pPr>
        </w:pPrChange>
      </w:pPr>
      <w:del w:id="4461" w:author="Edward Lee" w:date="2017-10-16T16:23:00Z">
        <w:r>
          <w:rPr>
            <w:rFonts w:hint="eastAsia" w:hAnsi="宋体"/>
          </w:rPr>
          <w:delText xml:space="preserve">设备ID dev_id   ： </w:delText>
        </w:r>
      </w:del>
    </w:p>
    <w:p>
      <w:pPr>
        <w:pStyle w:val="36"/>
        <w:numPr>
          <w:ilvl w:val="0"/>
          <w:numId w:val="9"/>
        </w:numPr>
        <w:spacing w:beforeLines="100" w:line="360" w:lineRule="auto"/>
        <w:ind w:left="2297" w:leftChars="1044" w:hanging="105" w:hangingChars="50"/>
        <w:outlineLvl w:val="3"/>
        <w:rPr>
          <w:del w:id="4463" w:author="Edward Lee" w:date="2017-10-16T16:23:00Z"/>
          <w:rFonts w:hAnsi="宋体"/>
        </w:rPr>
        <w:pPrChange w:id="4462" w:author="Edward Lee" w:date="2017-10-16T16:47:00Z">
          <w:pPr>
            <w:pStyle w:val="36"/>
            <w:ind w:left="2297" w:leftChars="1044" w:hanging="105" w:hangingChars="50"/>
          </w:pPr>
        </w:pPrChange>
      </w:pPr>
      <w:del w:id="4464" w:author="Edward Lee" w:date="2017-10-16T16:23:00Z">
        <w:r>
          <w:rPr>
            <w:rFonts w:hAnsi="宋体"/>
          </w:rPr>
          <w:delText>38 36 31 36 39 34 30 33 34 32 30 35 38 39 36 00</w:delText>
        </w:r>
      </w:del>
      <w:del w:id="4465" w:author="Edward Lee" w:date="2017-10-16T16:23:00Z">
        <w:r>
          <w:rPr>
            <w:rFonts w:hint="eastAsia" w:hAnsi="宋体"/>
          </w:rPr>
          <w:delText xml:space="preserve"> （转为字符串为：“</w:delText>
        </w:r>
      </w:del>
      <w:del w:id="4466" w:author="Edward Lee" w:date="2017-10-16T16:23:00Z">
        <w:r>
          <w:rPr>
            <w:rFonts w:hAnsi="宋体" w:cs="Calibri"/>
            <w:szCs w:val="21"/>
            <w:u w:val="single"/>
          </w:rPr>
          <w:delText>861694034205896</w:delText>
        </w:r>
      </w:del>
      <w:del w:id="4467" w:author="Edward Lee" w:date="2017-10-16T16:23:00Z">
        <w:r>
          <w:rPr>
            <w:rFonts w:hint="eastAsia" w:hAnsi="宋体" w:cs="Calibri"/>
            <w:szCs w:val="21"/>
          </w:rPr>
          <w:delText>”</w:delText>
        </w:r>
      </w:del>
      <w:del w:id="4468" w:author="Edward Lee" w:date="2017-10-16T16:23:00Z">
        <w:r>
          <w:rPr>
            <w:rFonts w:hint="eastAsia" w:hAnsi="宋体"/>
          </w:rPr>
          <w:delText>）</w:delText>
        </w:r>
      </w:del>
    </w:p>
    <w:p>
      <w:pPr>
        <w:pStyle w:val="36"/>
        <w:numPr>
          <w:ilvl w:val="0"/>
          <w:numId w:val="9"/>
        </w:numPr>
        <w:spacing w:beforeLines="100" w:line="360" w:lineRule="auto"/>
        <w:ind w:firstLine="422"/>
        <w:outlineLvl w:val="3"/>
        <w:rPr>
          <w:del w:id="4470" w:author="Edward Lee" w:date="2017-10-16T16:23:00Z"/>
          <w:rFonts w:hAnsi="宋体"/>
          <w:b/>
        </w:rPr>
        <w:pPrChange w:id="4469" w:author="Edward Lee" w:date="2017-10-16T16:47:00Z">
          <w:pPr>
            <w:pStyle w:val="36"/>
            <w:ind w:firstLine="422"/>
          </w:pPr>
        </w:pPrChange>
      </w:pPr>
      <w:del w:id="4471" w:author="Edward Lee" w:date="2017-10-16T16:23:00Z">
        <w:r>
          <w:rPr>
            <w:rFonts w:hint="eastAsia" w:hAnsi="宋体"/>
            <w:b/>
          </w:rPr>
          <w:delText>报文体</w:delText>
        </w:r>
      </w:del>
    </w:p>
    <w:p>
      <w:pPr>
        <w:pStyle w:val="36"/>
        <w:numPr>
          <w:ilvl w:val="0"/>
          <w:numId w:val="9"/>
        </w:numPr>
        <w:spacing w:beforeLines="100" w:line="360" w:lineRule="auto"/>
        <w:ind w:left="2976" w:leftChars="200" w:hanging="2556" w:hangingChars="1217"/>
        <w:outlineLvl w:val="3"/>
        <w:rPr>
          <w:del w:id="4473" w:author="Edward Lee" w:date="2017-10-16T16:23:00Z"/>
          <w:rFonts w:hAnsi="宋体"/>
        </w:rPr>
        <w:pPrChange w:id="4472" w:author="Edward Lee" w:date="2017-10-16T16:47:00Z">
          <w:pPr>
            <w:pStyle w:val="36"/>
            <w:ind w:left="2976" w:leftChars="200" w:hanging="2556" w:hangingChars="1217"/>
          </w:pPr>
        </w:pPrChange>
      </w:pPr>
      <w:del w:id="4474" w:author="Edward Lee" w:date="2017-10-16T16:23:00Z">
        <w:r>
          <w:rPr>
            <w:rFonts w:hint="eastAsia" w:hAnsi="宋体" w:cstheme="minorBidi"/>
            <w:kern w:val="2"/>
            <w:szCs w:val="22"/>
            <w:shd w:val="clear" w:color="auto" w:fill="C2D69B" w:themeFill="accent3" w:themeFillTint="99"/>
          </w:rPr>
          <w:delText xml:space="preserve">参数类型param_type       </w:delText>
        </w:r>
      </w:del>
      <w:del w:id="4475" w:author="Edward Lee" w:date="2017-10-16T16:23:00Z">
        <w:r>
          <w:rPr>
            <w:rFonts w:hint="eastAsia" w:hAnsi="宋体"/>
          </w:rPr>
          <w:delText xml:space="preserve">: </w:delText>
        </w:r>
      </w:del>
      <w:del w:id="4476" w:author="Edward Lee" w:date="2017-10-16T16:23:00Z">
        <w:r>
          <w:rPr>
            <w:rFonts w:hint="eastAsia" w:hAnsi="宋体"/>
            <w:color w:val="FF33CC"/>
          </w:rPr>
          <w:delText xml:space="preserve">12    </w:delText>
        </w:r>
      </w:del>
      <w:del w:id="4477" w:author="Edward Lee" w:date="2017-10-16T16:23:00Z">
        <w:r>
          <w:rPr>
            <w:rFonts w:hint="eastAsia"/>
          </w:rPr>
          <w:delText>1.（</w:delText>
        </w:r>
      </w:del>
      <w:del w:id="4478" w:author="Edward Lee" w:date="2017-10-16T16:23:00Z">
        <w:r>
          <w:rPr>
            <w:rFonts w:hint="eastAsia" w:hAnsi="宋体"/>
            <w:b/>
          </w:rPr>
          <w:delText>上报设备硬件信息</w:delText>
        </w:r>
      </w:del>
      <w:del w:id="4479" w:author="Edward Lee" w:date="2017-10-16T16:23:00Z">
        <w:r>
          <w:rPr>
            <w:rFonts w:hint="eastAsia" w:hAnsi="宋体"/>
          </w:rPr>
          <w:delText>)</w:delText>
        </w:r>
      </w:del>
      <w:del w:id="4480" w:author="Edward Lee" w:date="2017-10-16T16:23:00Z">
        <w:r>
          <w:rPr>
            <w:rFonts w:hint="eastAsia"/>
          </w:rPr>
          <w:delText xml:space="preserve"> 帧中第31个字节（从0开始计算）</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482" w:author="Edward Lee" w:date="2017-10-16T16:23:00Z"/>
        </w:rPr>
        <w:pPrChange w:id="4481" w:author="Edward Lee" w:date="2017-10-16T16:47:00Z">
          <w:pPr>
            <w:ind w:left="2977" w:leftChars="200" w:hanging="2557"/>
          </w:pPr>
        </w:pPrChange>
      </w:pPr>
      <w:del w:id="4483" w:author="Edward Lee" w:date="2017-10-16T16:23:00Z">
        <w:r>
          <w:rPr>
            <w:rFonts w:hint="eastAsia" w:ascii="宋体" w:hAnsi="宋体" w:eastAsia="宋体"/>
            <w:shd w:val="clear" w:color="auto" w:fill="C2D69B" w:themeFill="accent3" w:themeFillTint="99"/>
          </w:rPr>
          <w:delText xml:space="preserve">当前设备ID cur_device_id </w:delText>
        </w:r>
      </w:del>
      <w:del w:id="4484" w:author="Edward Lee" w:date="2017-10-16T16:23:00Z">
        <w:r>
          <w:rPr>
            <w:rFonts w:hint="eastAsia" w:ascii="宋体" w:hAnsi="宋体" w:eastAsia="宋体"/>
          </w:rPr>
          <w:delText xml:space="preserve">: </w:delText>
        </w:r>
      </w:del>
      <w:del w:id="4485" w:author="Edward Lee" w:date="2017-10-16T16:23:00Z">
        <w:r>
          <w:rPr>
            <w:rFonts w:asciiTheme="minorEastAsia" w:hAnsiTheme="minorEastAsia"/>
            <w:color w:val="5850EE"/>
            <w:u w:val="single"/>
          </w:rPr>
          <w:delText>38 36 31 36 39 34 30 33 34 32 30 35 38 39 36 00</w:delText>
        </w:r>
      </w:del>
      <w:del w:id="4486" w:author="Edward Lee" w:date="2017-10-16T16:23:00Z">
        <w:r>
          <w:rPr>
            <w:rFonts w:hint="eastAsia"/>
          </w:rPr>
          <w:delText xml:space="preserve">  2. “</w:delText>
        </w:r>
      </w:del>
      <w:del w:id="4487" w:author="Edward Lee" w:date="2017-10-16T16:23:00Z">
        <w:r>
          <w:rPr>
            <w:rFonts w:ascii="宋体" w:eastAsia="宋体" w:cs="宋体"/>
            <w:kern w:val="0"/>
            <w:sz w:val="18"/>
            <w:szCs w:val="18"/>
          </w:rPr>
          <w:delText>861694034205896</w:delText>
        </w:r>
      </w:del>
      <w:del w:id="4488" w:author="Edward Lee" w:date="2017-10-16T16:23:00Z">
        <w:r>
          <w:rPr>
            <w:rFonts w:hint="eastAsia"/>
          </w:rPr>
          <w:delText>”（帧中第32个字节开始）</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490" w:author="Edward Lee" w:date="2017-10-16T16:23:00Z"/>
        </w:rPr>
        <w:pPrChange w:id="4489" w:author="Edward Lee" w:date="2017-10-16T16:47:00Z">
          <w:pPr>
            <w:ind w:left="2977" w:leftChars="200" w:hanging="2557"/>
          </w:pPr>
        </w:pPrChange>
      </w:pPr>
      <w:del w:id="4491" w:author="Edward Lee" w:date="2017-10-16T16:23:00Z">
        <w:r>
          <w:rPr>
            <w:rFonts w:hint="eastAsia" w:ascii="宋体" w:hAnsi="宋体" w:eastAsia="宋体"/>
            <w:shd w:val="clear" w:color="auto" w:fill="C2D69B" w:themeFill="accent3" w:themeFillTint="99"/>
          </w:rPr>
          <w:delText xml:space="preserve">硬件ID mcu_device_id    </w:delText>
        </w:r>
      </w:del>
      <w:del w:id="4492" w:author="Edward Lee" w:date="2017-10-16T16:23:00Z">
        <w:r>
          <w:rPr>
            <w:rFonts w:hint="eastAsia" w:ascii="宋体" w:hAnsi="宋体" w:eastAsia="宋体"/>
          </w:rPr>
          <w:delText xml:space="preserve">: </w:delText>
        </w:r>
      </w:del>
      <w:del w:id="4493" w:author="Edward Lee" w:date="2017-10-16T16:23:00Z">
        <w:r>
          <w:rPr>
            <w:rFonts w:asciiTheme="minorEastAsia" w:hAnsiTheme="minorEastAsia"/>
            <w:color w:val="00CC00"/>
            <w:u w:val="single"/>
          </w:rPr>
          <w:delText>34 33 35 35 31 30 35 30 30 33 43 30 30 32 35 00</w:delText>
        </w:r>
      </w:del>
      <w:del w:id="4494" w:author="Edward Lee" w:date="2017-10-16T16:23:00Z">
        <w:r>
          <w:rPr>
            <w:rFonts w:hint="eastAsia"/>
          </w:rPr>
          <w:delText xml:space="preserve">  3. “</w:delText>
        </w:r>
      </w:del>
      <w:del w:id="4495" w:author="Edward Lee" w:date="2017-10-16T16:23:00Z">
        <w:r>
          <w:rPr>
            <w:rFonts w:ascii="宋体" w:eastAsia="宋体" w:cs="宋体"/>
            <w:kern w:val="0"/>
            <w:sz w:val="18"/>
            <w:szCs w:val="18"/>
          </w:rPr>
          <w:delText>4355105003C0025</w:delText>
        </w:r>
      </w:del>
      <w:del w:id="4496" w:author="Edward Lee" w:date="2017-10-16T16:23:00Z">
        <w:r>
          <w:rPr>
            <w:rFonts w:hint="eastAsia"/>
          </w:rPr>
          <w:delText>” （帧中第48个字节开始）</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498" w:author="Edward Lee" w:date="2017-10-16T16:23:00Z"/>
        </w:rPr>
        <w:pPrChange w:id="4497" w:author="Edward Lee" w:date="2017-10-16T16:47:00Z">
          <w:pPr>
            <w:ind w:left="2977" w:leftChars="200" w:hanging="2557"/>
          </w:pPr>
        </w:pPrChange>
      </w:pPr>
      <w:del w:id="4499" w:author="Edward Lee" w:date="2017-10-16T16:23:00Z">
        <w:r>
          <w:rPr>
            <w:rFonts w:hint="eastAsia" w:ascii="宋体" w:hAnsi="宋体" w:eastAsia="宋体"/>
            <w:shd w:val="clear" w:color="auto" w:fill="C2D69B" w:themeFill="accent3" w:themeFillTint="99"/>
          </w:rPr>
          <w:delText>产品编号</w:delText>
        </w:r>
      </w:del>
      <w:del w:id="4500" w:author="Edward Lee" w:date="2017-10-16T16:23:00Z">
        <w:r>
          <w:rPr>
            <w:rFonts w:ascii="宋体" w:hAnsi="宋体" w:eastAsia="宋体"/>
            <w:shd w:val="clear" w:color="auto" w:fill="C2D69B" w:themeFill="accent3" w:themeFillTint="99"/>
          </w:rPr>
          <w:delText>product_sn</w:delText>
        </w:r>
      </w:del>
      <w:del w:id="4501" w:author="Edward Lee" w:date="2017-10-16T16:23:00Z">
        <w:r>
          <w:rPr>
            <w:rFonts w:hint="eastAsia" w:ascii="宋体" w:hAnsi="宋体" w:eastAsia="宋体"/>
            <w:shd w:val="clear" w:color="auto" w:fill="C2D69B" w:themeFill="accent3" w:themeFillTint="99"/>
          </w:rPr>
          <w:delText xml:space="preserve">     </w:delText>
        </w:r>
      </w:del>
      <w:del w:id="4502" w:author="Edward Lee" w:date="2017-10-16T16:23:00Z">
        <w:r>
          <w:rPr>
            <w:rFonts w:hint="eastAsia" w:ascii="宋体" w:hAnsi="宋体" w:eastAsia="宋体"/>
          </w:rPr>
          <w:delText xml:space="preserve">: </w:delText>
        </w:r>
      </w:del>
      <w:del w:id="4503" w:author="Edward Lee" w:date="2017-10-16T16:23:00Z">
        <w:r>
          <w:rPr>
            <w:rFonts w:asciiTheme="minorEastAsia" w:hAnsiTheme="minorEastAsia"/>
            <w:color w:val="FFC000"/>
            <w:u w:val="single"/>
          </w:rPr>
          <w:delText>4D 52 37 39 30 31 2D 30 30 33 43 30 30 32 35 00</w:delText>
        </w:r>
      </w:del>
      <w:del w:id="4504" w:author="Edward Lee" w:date="2017-10-16T16:23:00Z">
        <w:r>
          <w:rPr>
            <w:rFonts w:hint="eastAsia"/>
          </w:rPr>
          <w:delText xml:space="preserve">  4. “</w:delText>
        </w:r>
      </w:del>
      <w:del w:id="4505" w:author="Edward Lee" w:date="2017-10-16T16:23:00Z">
        <w:r>
          <w:rPr>
            <w:rFonts w:ascii="宋体" w:eastAsia="宋体" w:cs="宋体"/>
            <w:kern w:val="0"/>
            <w:sz w:val="18"/>
            <w:szCs w:val="18"/>
          </w:rPr>
          <w:delText>MR7901-003C0025</w:delText>
        </w:r>
      </w:del>
      <w:del w:id="4506" w:author="Edward Lee" w:date="2017-10-16T16:23:00Z">
        <w:r>
          <w:rPr>
            <w:rFonts w:hint="eastAsia"/>
          </w:rPr>
          <w:delText>” （帧中第64个字节开始）</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508" w:author="Edward Lee" w:date="2017-10-16T16:23:00Z"/>
        </w:rPr>
        <w:pPrChange w:id="4507" w:author="Edward Lee" w:date="2017-10-16T16:47:00Z">
          <w:pPr>
            <w:ind w:left="2977" w:leftChars="200" w:hanging="2557"/>
          </w:pPr>
        </w:pPrChange>
      </w:pPr>
      <w:del w:id="4509" w:author="Edward Lee" w:date="2017-10-16T16:23:00Z">
        <w:r>
          <w:rPr>
            <w:rFonts w:hint="eastAsia" w:ascii="宋体" w:hAnsi="宋体" w:eastAsia="宋体"/>
            <w:shd w:val="clear" w:color="auto" w:fill="C2D69B" w:themeFill="accent3" w:themeFillTint="99"/>
          </w:rPr>
          <w:delText>GPRS模块IMEI  gprs_imei</w:delText>
        </w:r>
      </w:del>
      <w:del w:id="4510" w:author="Edward Lee" w:date="2017-10-16T16:23:00Z">
        <w:r>
          <w:rPr>
            <w:rFonts w:hint="eastAsia" w:ascii="宋体" w:hAnsi="宋体" w:eastAsia="宋体"/>
          </w:rPr>
          <w:delText xml:space="preserve">: </w:delText>
        </w:r>
      </w:del>
      <w:del w:id="4511" w:author="Edward Lee" w:date="2017-10-16T16:23:00Z">
        <w:r>
          <w:rPr>
            <w:rFonts w:asciiTheme="minorEastAsia" w:hAnsiTheme="minorEastAsia"/>
            <w:color w:val="7030A0"/>
            <w:u w:val="single"/>
          </w:rPr>
          <w:delText>38 36 31 36 39 34 30 33 34 32 30 35 38 39 36 00</w:delText>
        </w:r>
      </w:del>
      <w:del w:id="4512" w:author="Edward Lee" w:date="2017-10-16T16:23:00Z">
        <w:r>
          <w:rPr>
            <w:rFonts w:hint="eastAsia"/>
          </w:rPr>
          <w:delText xml:space="preserve">  5. “</w:delText>
        </w:r>
      </w:del>
      <w:del w:id="4513" w:author="Edward Lee" w:date="2017-10-16T16:23:00Z">
        <w:r>
          <w:rPr>
            <w:rFonts w:ascii="宋体" w:eastAsia="宋体" w:cs="宋体"/>
            <w:kern w:val="0"/>
            <w:sz w:val="18"/>
            <w:szCs w:val="18"/>
          </w:rPr>
          <w:delText>861694034205896</w:delText>
        </w:r>
      </w:del>
      <w:del w:id="4514" w:author="Edward Lee" w:date="2017-10-16T16:23:00Z">
        <w:r>
          <w:rPr>
            <w:rFonts w:hint="eastAsia"/>
          </w:rPr>
          <w:delText>” （帧中第80个字节开始）</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516" w:author="Edward Lee" w:date="2017-10-16T16:23:00Z"/>
        </w:rPr>
        <w:pPrChange w:id="4515" w:author="Edward Lee" w:date="2017-10-16T16:47:00Z">
          <w:pPr>
            <w:ind w:left="2977" w:leftChars="200" w:hanging="2557"/>
          </w:pPr>
        </w:pPrChange>
      </w:pPr>
      <w:del w:id="4517" w:author="Edward Lee" w:date="2017-10-16T16:23:00Z">
        <w:r>
          <w:rPr>
            <w:rFonts w:hint="eastAsia" w:ascii="宋体" w:hAnsi="宋体" w:eastAsia="宋体"/>
            <w:shd w:val="clear" w:color="auto" w:fill="C2D69B" w:themeFill="accent3" w:themeFillTint="99"/>
          </w:rPr>
          <w:delText xml:space="preserve">sim卡CCID   sim_ccid    </w:delText>
        </w:r>
      </w:del>
      <w:del w:id="4518" w:author="Edward Lee" w:date="2017-10-16T16:23:00Z">
        <w:r>
          <w:rPr>
            <w:rFonts w:hint="eastAsia" w:ascii="宋体" w:hAnsi="宋体" w:eastAsia="宋体"/>
          </w:rPr>
          <w:delText xml:space="preserve">: </w:delText>
        </w:r>
      </w:del>
      <w:del w:id="4519" w:author="Edward Lee" w:date="2017-10-16T16:23:00Z">
        <w:r>
          <w:rPr>
            <w:rFonts w:asciiTheme="minorEastAsia" w:hAnsiTheme="minorEastAsia"/>
            <w:color w:val="0070C0"/>
            <w:u w:val="single"/>
          </w:rPr>
          <w:delText>38 39 38 36 30 32 62 31 31 39 31 36 39 30 30 30 32 33 32 39 00</w:delText>
        </w:r>
      </w:del>
      <w:del w:id="4520" w:author="Edward Lee" w:date="2017-10-16T16:23:00Z">
        <w:r>
          <w:rPr>
            <w:rFonts w:hint="eastAsia"/>
          </w:rPr>
          <w:delText xml:space="preserve">  6. “</w:delText>
        </w:r>
      </w:del>
      <w:del w:id="4521" w:author="Edward Lee" w:date="2017-10-16T16:23:00Z">
        <w:r>
          <w:rPr>
            <w:rFonts w:ascii="宋体" w:eastAsia="宋体" w:cs="宋体"/>
            <w:kern w:val="0"/>
            <w:sz w:val="18"/>
            <w:szCs w:val="18"/>
          </w:rPr>
          <w:delText>898602b1191690002329</w:delText>
        </w:r>
      </w:del>
      <w:del w:id="4522" w:author="Edward Lee" w:date="2017-10-16T16:23:00Z">
        <w:r>
          <w:rPr>
            <w:rFonts w:hint="eastAsia"/>
          </w:rPr>
          <w:delText>”（帧中第96个字节开始）</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524" w:author="Edward Lee" w:date="2017-10-16T16:23:00Z"/>
        </w:rPr>
        <w:pPrChange w:id="4523" w:author="Edward Lee" w:date="2017-10-16T16:47:00Z">
          <w:pPr>
            <w:ind w:left="2977" w:leftChars="200" w:hanging="2557"/>
          </w:pPr>
        </w:pPrChange>
      </w:pPr>
      <w:del w:id="4525" w:author="Edward Lee" w:date="2017-10-16T16:23:00Z">
        <w:r>
          <w:rPr>
            <w:rFonts w:hint="eastAsia" w:ascii="宋体" w:hAnsi="宋体" w:eastAsia="宋体"/>
            <w:shd w:val="clear" w:color="auto" w:fill="C2D69B" w:themeFill="accent3" w:themeFillTint="99"/>
          </w:rPr>
          <w:delText xml:space="preserve">电池电量battery_level   </w:delText>
        </w:r>
      </w:del>
      <w:del w:id="4526" w:author="Edward Lee" w:date="2017-10-16T16:23:00Z">
        <w:r>
          <w:rPr>
            <w:rFonts w:hint="eastAsia" w:ascii="宋体" w:hAnsi="宋体" w:eastAsia="宋体"/>
          </w:rPr>
          <w:delText xml:space="preserve">: </w:delText>
        </w:r>
      </w:del>
      <w:del w:id="4527" w:author="Edward Lee" w:date="2017-10-16T16:23:00Z">
        <w:r>
          <w:rPr>
            <w:rFonts w:asciiTheme="minorEastAsia" w:hAnsiTheme="minorEastAsia"/>
            <w:color w:val="76923C" w:themeColor="accent3" w:themeShade="BF"/>
          </w:rPr>
          <w:delText>09</w:delText>
        </w:r>
      </w:del>
      <w:del w:id="4528" w:author="Edward Lee" w:date="2017-10-16T16:23:00Z">
        <w:r>
          <w:rPr>
            <w:rFonts w:hint="eastAsia"/>
          </w:rPr>
          <w:delText xml:space="preserve">  7. 电池电量90%（帧中第117个字节开始）</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530" w:author="Edward Lee" w:date="2017-10-16T16:23:00Z"/>
        </w:rPr>
        <w:pPrChange w:id="4529" w:author="Edward Lee" w:date="2017-10-16T16:47:00Z">
          <w:pPr>
            <w:ind w:left="2977" w:leftChars="200" w:hanging="2557"/>
          </w:pPr>
        </w:pPrChange>
      </w:pPr>
      <w:del w:id="4531" w:author="Edward Lee" w:date="2017-10-16T16:23:00Z">
        <w:r>
          <w:rPr>
            <w:rFonts w:hint="eastAsia" w:ascii="宋体" w:hAnsi="宋体" w:eastAsia="宋体"/>
            <w:shd w:val="clear" w:color="auto" w:fill="C2D69B" w:themeFill="accent3" w:themeFillTint="99"/>
          </w:rPr>
          <w:delText xml:space="preserve">外接电源标识power_link_status </w:delText>
        </w:r>
      </w:del>
      <w:del w:id="4532" w:author="Edward Lee" w:date="2017-10-16T16:23:00Z">
        <w:r>
          <w:rPr>
            <w:rFonts w:hint="eastAsia" w:ascii="宋体" w:hAnsi="宋体" w:eastAsia="宋体"/>
          </w:rPr>
          <w:delText xml:space="preserve">: </w:delText>
        </w:r>
      </w:del>
      <w:del w:id="4533" w:author="Edward Lee" w:date="2017-10-16T16:23:00Z">
        <w:r>
          <w:rPr>
            <w:rFonts w:asciiTheme="minorEastAsia" w:hAnsiTheme="minorEastAsia"/>
            <w:color w:val="E36C09" w:themeColor="accent6" w:themeShade="BF"/>
          </w:rPr>
          <w:delText>00</w:delText>
        </w:r>
      </w:del>
      <w:del w:id="4534" w:author="Edward Lee" w:date="2017-10-16T16:23:00Z">
        <w:r>
          <w:rPr>
            <w:rFonts w:hint="eastAsia"/>
          </w:rPr>
          <w:delText xml:space="preserve">  8. 接有外部电源（帧中第118个字节开始）</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536" w:author="Edward Lee" w:date="2017-10-16T16:23:00Z"/>
        </w:rPr>
        <w:pPrChange w:id="4535" w:author="Edward Lee" w:date="2017-10-16T16:47:00Z">
          <w:pPr>
            <w:ind w:left="2977" w:leftChars="200" w:hanging="2557"/>
          </w:pPr>
        </w:pPrChange>
      </w:pPr>
      <w:del w:id="4537" w:author="Edward Lee" w:date="2017-10-16T16:23:00Z">
        <w:r>
          <w:rPr>
            <w:rFonts w:hint="eastAsia" w:ascii="宋体" w:hAnsi="宋体" w:eastAsia="宋体"/>
            <w:shd w:val="clear" w:color="auto" w:fill="C2D69B" w:themeFill="accent3" w:themeFillTint="99"/>
          </w:rPr>
          <w:delText>保留</w:delText>
        </w:r>
      </w:del>
      <w:ins w:id="4538" w:author="asus" w:date="2017-10-06T17:56:00Z">
        <w:del w:id="4539" w:author="Edward Lee" w:date="2017-10-16T16:23:00Z">
          <w:r>
            <w:rPr>
              <w:rFonts w:hint="eastAsia" w:ascii="宋体" w:hAnsi="宋体" w:eastAsia="宋体"/>
              <w:shd w:val="clear" w:color="auto" w:fill="C2D69B" w:themeFill="accent3" w:themeFillTint="99"/>
            </w:rPr>
            <w:delText>reserved</w:delText>
          </w:r>
        </w:del>
      </w:ins>
      <w:del w:id="4540" w:author="Edward Lee" w:date="2017-10-16T16:23:00Z">
        <w:r>
          <w:rPr>
            <w:rFonts w:hint="eastAsia" w:ascii="宋体" w:hAnsi="宋体" w:eastAsia="宋体"/>
            <w:shd w:val="clear" w:color="auto" w:fill="C2D69B" w:themeFill="accent3" w:themeFillTint="99"/>
          </w:rPr>
          <w:delText xml:space="preserve">  reserved           </w:delText>
        </w:r>
      </w:del>
      <w:del w:id="4541" w:author="Edward Lee" w:date="2017-10-16T16:23:00Z">
        <w:r>
          <w:rPr>
            <w:rFonts w:hint="eastAsia" w:ascii="宋体" w:hAnsi="宋体" w:eastAsia="宋体"/>
          </w:rPr>
          <w:delText xml:space="preserve">: </w:delText>
        </w:r>
      </w:del>
      <w:del w:id="4542" w:author="Edward Lee" w:date="2017-10-16T16:23:00Z">
        <w:r>
          <w:rPr>
            <w:rFonts w:asciiTheme="minorEastAsia" w:hAnsiTheme="minorEastAsia"/>
            <w:u w:val="single"/>
          </w:rPr>
          <w:delText>00 00 00 00 00 00 00 00 00 00 00 00 00 00 00 00 00 00 00 00 00 00 00 00 00 00 00 00 00 00 00 00 00 00 00 00 00 00 00 00</w:delText>
        </w:r>
      </w:del>
      <w:del w:id="4543" w:author="Edward Lee" w:date="2017-10-16T16:23:00Z">
        <w:r>
          <w:rPr>
            <w:rFonts w:hint="eastAsia"/>
          </w:rPr>
          <w:delText xml:space="preserve">  9. 预留（帧中第119个字节开始）</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545" w:author="Edward Lee" w:date="2017-10-16T16:23:00Z"/>
          <w:rFonts w:ascii="宋体" w:hAnsi="宋体" w:eastAsia="宋体"/>
          <w:b/>
          <w:shd w:val="clear" w:color="auto" w:fill="C2D69B" w:themeFill="accent3" w:themeFillTint="99"/>
        </w:rPr>
        <w:pPrChange w:id="4544" w:author="Edward Lee" w:date="2017-10-16T16:47:00Z">
          <w:pPr>
            <w:ind w:left="2977" w:leftChars="200" w:hanging="2557"/>
          </w:pPr>
        </w:pPrChange>
      </w:pPr>
      <w:del w:id="4546" w:author="Edward Lee" w:date="2017-10-16T16:23:00Z">
        <w:r>
          <w:rPr>
            <w:rFonts w:hint="eastAsia" w:ascii="宋体" w:hAnsi="宋体" w:eastAsia="宋体"/>
            <w:b/>
            <w:shd w:val="clear" w:color="auto" w:fill="FFFFFF" w:themeFill="background1"/>
          </w:rPr>
          <w:delText>校验</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4548" w:author="Edward Lee" w:date="2017-10-16T16:23:00Z"/>
        </w:rPr>
        <w:pPrChange w:id="4547" w:author="Edward Lee" w:date="2017-10-16T16:47:00Z">
          <w:pPr>
            <w:ind w:firstLine="420"/>
          </w:pPr>
        </w:pPrChange>
      </w:pPr>
      <w:del w:id="4549" w:author="Edward Lee" w:date="2017-10-16T16:23:00Z">
        <w:r>
          <w:rPr>
            <w:rFonts w:hint="eastAsia" w:ascii="宋体" w:hAnsi="宋体" w:eastAsia="宋体"/>
          </w:rPr>
          <w:delText>crc16</w:delText>
        </w:r>
      </w:del>
      <w:del w:id="4550" w:author="Edward Lee" w:date="2017-10-16T16:23:00Z">
        <w:r>
          <w:rPr>
            <w:rFonts w:hint="eastAsia" w:ascii="宋体" w:hAnsi="宋体" w:eastAsia="宋体"/>
          </w:rPr>
          <w:tab/>
        </w:r>
      </w:del>
      <w:del w:id="4551" w:author="Edward Lee" w:date="2017-10-16T16:23:00Z">
        <w:r>
          <w:rPr>
            <w:rFonts w:hint="eastAsia" w:ascii="宋体" w:hAnsi="宋体" w:eastAsia="宋体"/>
          </w:rPr>
          <w:tab/>
        </w:r>
      </w:del>
      <w:del w:id="4552" w:author="Edward Lee" w:date="2017-10-16T16:23:00Z">
        <w:r>
          <w:rPr>
            <w:rFonts w:hint="eastAsia" w:ascii="宋体" w:hAnsi="宋体" w:eastAsia="宋体"/>
          </w:rPr>
          <w:delText xml:space="preserve">      :  0</w:delText>
        </w:r>
      </w:del>
      <w:del w:id="4553" w:author="Edward Lee" w:date="2017-10-16T16:23:00Z">
        <w:r>
          <w:rPr>
            <w:rFonts w:hint="eastAsia"/>
          </w:rPr>
          <w:delText>x25</w:delText>
        </w:r>
      </w:del>
      <w:del w:id="4554" w:author="Edward Lee" w:date="2017-10-16T16:23:00Z">
        <w:r>
          <w:rPr/>
          <w:delText>3E</w:delText>
        </w:r>
      </w:del>
    </w:p>
    <w:p>
      <w:pPr>
        <w:widowControl/>
        <w:numPr>
          <w:ilvl w:val="0"/>
          <w:numId w:val="9"/>
        </w:numPr>
        <w:tabs>
          <w:tab w:val="center" w:pos="4201"/>
          <w:tab w:val="right" w:leader="dot" w:pos="9298"/>
        </w:tabs>
        <w:autoSpaceDE w:val="0"/>
        <w:autoSpaceDN w:val="0"/>
        <w:spacing w:beforeLines="100" w:line="360" w:lineRule="auto"/>
        <w:outlineLvl w:val="3"/>
        <w:rPr>
          <w:del w:id="4556" w:author="Edward Lee" w:date="2017-10-16T16:23:00Z"/>
          <w:rFonts w:ascii="宋体" w:hAnsi="宋体" w:eastAsia="宋体"/>
        </w:rPr>
        <w:pPrChange w:id="4555" w:author="Edward Lee" w:date="2017-10-16T16:47:00Z">
          <w:pPr/>
        </w:pPrChange>
      </w:pPr>
    </w:p>
    <w:p>
      <w:pPr>
        <w:pStyle w:val="36"/>
        <w:numPr>
          <w:ilvl w:val="0"/>
          <w:numId w:val="9"/>
        </w:numPr>
        <w:spacing w:beforeLines="100" w:line="360" w:lineRule="auto"/>
        <w:ind w:left="360" w:hanging="360" w:firstLineChars="0"/>
        <w:outlineLvl w:val="3"/>
        <w:rPr>
          <w:del w:id="4557" w:author="Edward Lee" w:date="2017-10-16T16:23:00Z"/>
          <w:rFonts w:hAnsi="宋体"/>
          <w:b/>
        </w:rPr>
      </w:pPr>
      <w:del w:id="4558" w:author="Edward Lee" w:date="2017-10-16T16:23:00Z">
        <w:r>
          <w:rPr>
            <w:rFonts w:hint="eastAsia" w:hAnsi="宋体"/>
            <w:b/>
          </w:rPr>
          <w:delText xml:space="preserve">确认消息 </w:delText>
        </w:r>
      </w:del>
      <w:del w:id="4559" w:author="Edward Lee" w:date="2017-10-16T16:23:00Z">
        <w:r>
          <w:rPr>
            <w:rFonts w:hint="eastAsia"/>
            <w:b/>
            <w:szCs w:val="18"/>
          </w:rPr>
          <w:delText>0x80</w:delText>
        </w:r>
      </w:del>
    </w:p>
    <w:p>
      <w:pPr>
        <w:pStyle w:val="36"/>
        <w:numPr>
          <w:ilvl w:val="0"/>
          <w:numId w:val="9"/>
        </w:numPr>
        <w:spacing w:beforeLines="100" w:line="360" w:lineRule="auto"/>
        <w:outlineLvl w:val="3"/>
        <w:rPr>
          <w:del w:id="4561" w:author="Edward Lee" w:date="2017-10-16T16:23:00Z"/>
          <w:rFonts w:hAnsi="宋体"/>
        </w:rPr>
        <w:pPrChange w:id="4560" w:author="Edward Lee" w:date="2017-10-16T16:47:00Z">
          <w:pPr>
            <w:pStyle w:val="36"/>
            <w:spacing w:line="360" w:lineRule="auto"/>
          </w:pPr>
        </w:pPrChange>
      </w:pPr>
      <w:del w:id="4562" w:author="Edward Lee" w:date="2017-10-16T16:23:00Z">
        <w:r>
          <w:rPr>
            <w:rFonts w:hint="eastAsia" w:hAnsi="宋体"/>
          </w:rPr>
          <w:delText>当收到平台的配置消息，如配置用户配置参数、配置天线参数等消息后，设备会回应如下消息给平台，回应平台配置参数的结果。</w:delText>
        </w:r>
      </w:del>
    </w:p>
    <w:p>
      <w:pPr>
        <w:pStyle w:val="36"/>
        <w:numPr>
          <w:ilvl w:val="0"/>
          <w:numId w:val="9"/>
        </w:numPr>
        <w:spacing w:beforeLines="100" w:line="360" w:lineRule="auto"/>
        <w:outlineLvl w:val="3"/>
        <w:rPr>
          <w:del w:id="4564" w:author="Edward Lee" w:date="2017-10-16T16:23:00Z"/>
          <w:rFonts w:hAnsi="宋体"/>
        </w:rPr>
        <w:pPrChange w:id="4563" w:author="Edward Lee" w:date="2017-10-16T16:47:00Z">
          <w:pPr>
            <w:pStyle w:val="36"/>
            <w:spacing w:line="360" w:lineRule="auto"/>
          </w:pPr>
        </w:pPrChange>
      </w:pPr>
      <w:del w:id="4565" w:author="Edward Lee" w:date="2017-10-16T16:23:00Z">
        <w:r>
          <w:rPr>
            <w:rFonts w:hint="eastAsia" w:hAnsi="宋体"/>
          </w:rPr>
          <w:delText>注意</w:delText>
        </w:r>
      </w:del>
      <w:ins w:id="4566" w:author="asus" w:date="2017-10-06T17:49:00Z">
        <w:del w:id="4567" w:author="Edward Lee" w:date="2017-10-16T16:23:00Z">
          <w:r>
            <w:rPr>
              <w:rFonts w:hint="eastAsia" w:hAnsi="宋体"/>
            </w:rPr>
            <w:delText>Note</w:delText>
          </w:r>
        </w:del>
      </w:ins>
      <w:del w:id="4568" w:author="Edward Lee" w:date="2017-10-16T16:23:00Z">
        <w:r>
          <w:rPr>
            <w:rFonts w:hint="eastAsia" w:hAnsi="宋体"/>
          </w:rPr>
          <w:delText>：设备回应此消息后，会立即重启，且按照配置正确的参数运行。</w:delText>
        </w:r>
      </w:del>
    </w:p>
    <w:p>
      <w:pPr>
        <w:pStyle w:val="36"/>
        <w:numPr>
          <w:ilvl w:val="0"/>
          <w:numId w:val="9"/>
        </w:numPr>
        <w:spacing w:beforeLines="100" w:line="360" w:lineRule="auto"/>
        <w:ind w:firstLine="422"/>
        <w:outlineLvl w:val="3"/>
        <w:rPr>
          <w:del w:id="4570" w:author="Edward Lee" w:date="2017-10-16T16:23:00Z"/>
          <w:rFonts w:hAnsi="宋体"/>
        </w:rPr>
        <w:pPrChange w:id="4569" w:author="Edward Lee" w:date="2017-10-16T16:47:00Z">
          <w:pPr>
            <w:pStyle w:val="36"/>
            <w:spacing w:line="360" w:lineRule="auto"/>
            <w:ind w:firstLine="422"/>
          </w:pPr>
        </w:pPrChange>
      </w:pPr>
      <w:del w:id="4571" w:author="Edward Lee" w:date="2017-10-16T16:23:00Z">
        <w:r>
          <w:rPr>
            <w:rFonts w:hint="eastAsia" w:hAnsi="宋体"/>
            <w:b/>
          </w:rPr>
          <w:delText>报文体</w:delText>
        </w:r>
      </w:del>
      <w:del w:id="4572" w:author="Edward Lee" w:date="2017-10-16T16:23:00Z">
        <w:r>
          <w:rPr>
            <w:rFonts w:hint="eastAsia" w:hAnsi="宋体"/>
          </w:rPr>
          <w:delText>：如下表</w:delText>
        </w:r>
      </w:del>
    </w:p>
    <w:tbl>
      <w:tblPr>
        <w:tblStyle w:val="21"/>
        <w:tblW w:w="8379"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2037"/>
        <w:gridCol w:w="831"/>
        <w:gridCol w:w="47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573" w:author="Edward Lee" w:date="2017-10-16T16:23:00Z"/>
        </w:trPr>
        <w:tc>
          <w:tcPr>
            <w:tcW w:w="712"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4575" w:author="Edward Lee" w:date="2017-10-16T16:23:00Z"/>
                <w:rFonts w:hAnsiTheme="minorHAnsi" w:eastAsiaTheme="minorEastAsia" w:cstheme="minorBidi"/>
                <w:b/>
                <w:kern w:val="2"/>
                <w:szCs w:val="18"/>
              </w:rPr>
              <w:pPrChange w:id="4574" w:author="Edward Lee" w:date="2017-10-16T16:47:00Z">
                <w:pPr>
                  <w:pStyle w:val="36"/>
                  <w:widowControl w:val="0"/>
                  <w:ind w:firstLine="0" w:firstLineChars="0"/>
                  <w:jc w:val="center"/>
                </w:pPr>
              </w:pPrChange>
            </w:pPr>
            <w:del w:id="4576" w:author="Edward Lee" w:date="2017-10-16T16:23:00Z">
              <w:r>
                <w:rPr>
                  <w:rFonts w:hint="eastAsia"/>
                  <w:b/>
                  <w:szCs w:val="18"/>
                </w:rPr>
                <w:delText>序号</w:delText>
              </w:r>
            </w:del>
          </w:p>
        </w:tc>
        <w:tc>
          <w:tcPr>
            <w:tcW w:w="2037"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4578" w:author="Edward Lee" w:date="2017-10-16T16:23:00Z"/>
                <w:rFonts w:hAnsiTheme="minorHAnsi" w:eastAsiaTheme="minorEastAsia" w:cstheme="minorBidi"/>
                <w:b/>
                <w:kern w:val="2"/>
                <w:szCs w:val="18"/>
              </w:rPr>
              <w:pPrChange w:id="4577" w:author="Edward Lee" w:date="2017-10-16T16:47:00Z">
                <w:pPr>
                  <w:pStyle w:val="36"/>
                  <w:widowControl w:val="0"/>
                  <w:ind w:firstLine="0" w:firstLineChars="0"/>
                  <w:jc w:val="center"/>
                </w:pPr>
              </w:pPrChange>
            </w:pPr>
            <w:del w:id="4579" w:author="Edward Lee" w:date="2017-10-16T16:23:00Z">
              <w:r>
                <w:rPr>
                  <w:rFonts w:hint="eastAsia"/>
                  <w:b/>
                  <w:szCs w:val="18"/>
                </w:rPr>
                <w:delText>数据段</w:delText>
              </w:r>
            </w:del>
          </w:p>
        </w:tc>
        <w:tc>
          <w:tcPr>
            <w:tcW w:w="831"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4581" w:author="Edward Lee" w:date="2017-10-16T16:23:00Z"/>
                <w:rFonts w:hAnsiTheme="minorHAnsi" w:eastAsiaTheme="minorEastAsia" w:cstheme="minorBidi"/>
                <w:b/>
                <w:kern w:val="2"/>
                <w:szCs w:val="18"/>
              </w:rPr>
              <w:pPrChange w:id="4580" w:author="Edward Lee" w:date="2017-10-16T16:47:00Z">
                <w:pPr>
                  <w:pStyle w:val="36"/>
                  <w:widowControl w:val="0"/>
                  <w:ind w:firstLine="0" w:firstLineChars="0"/>
                  <w:jc w:val="center"/>
                </w:pPr>
              </w:pPrChange>
            </w:pPr>
            <w:del w:id="4582" w:author="Edward Lee" w:date="2017-10-16T16:23:00Z">
              <w:r>
                <w:rPr>
                  <w:rFonts w:hint="eastAsia"/>
                  <w:b/>
                  <w:szCs w:val="18"/>
                </w:rPr>
                <w:delText>字节数</w:delText>
              </w:r>
            </w:del>
          </w:p>
        </w:tc>
        <w:tc>
          <w:tcPr>
            <w:tcW w:w="4799"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4584" w:author="Edward Lee" w:date="2017-10-16T16:23:00Z"/>
                <w:rFonts w:hAnsiTheme="minorHAnsi" w:eastAsiaTheme="minorEastAsia" w:cstheme="minorBidi"/>
                <w:b/>
                <w:kern w:val="2"/>
                <w:szCs w:val="18"/>
              </w:rPr>
              <w:pPrChange w:id="4583" w:author="Edward Lee" w:date="2017-10-16T16:47:00Z">
                <w:pPr>
                  <w:pStyle w:val="36"/>
                  <w:widowControl w:val="0"/>
                  <w:ind w:firstLine="0" w:firstLineChars="0"/>
                  <w:jc w:val="center"/>
                </w:pPr>
              </w:pPrChange>
            </w:pPr>
            <w:del w:id="4585" w:author="Edward Lee" w:date="2017-10-16T16:23:00Z">
              <w:r>
                <w:rPr>
                  <w:rFonts w:hint="eastAsia"/>
                  <w:b/>
                  <w:szCs w:val="18"/>
                </w:rPr>
                <w:delText>描述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586"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4588" w:author="Edward Lee" w:date="2017-10-16T16:23:00Z"/>
                <w:rFonts w:hAnsiTheme="minorHAnsi" w:eastAsiaTheme="minorEastAsia" w:cstheme="minorBidi"/>
                <w:kern w:val="2"/>
                <w:szCs w:val="18"/>
              </w:rPr>
              <w:pPrChange w:id="4587" w:author="Edward Lee" w:date="2017-10-16T16:47:00Z">
                <w:pPr>
                  <w:pStyle w:val="36"/>
                  <w:widowControl w:val="0"/>
                  <w:ind w:firstLine="0" w:firstLineChars="0"/>
                  <w:jc w:val="center"/>
                </w:pPr>
              </w:pPrChange>
            </w:pPr>
            <w:del w:id="4589" w:author="Edward Lee" w:date="2017-10-16T16:23:00Z">
              <w:r>
                <w:rPr>
                  <w:rFonts w:hint="eastAsia"/>
                  <w:szCs w:val="18"/>
                </w:rPr>
                <w:delText>1</w:delText>
              </w:r>
            </w:del>
          </w:p>
        </w:tc>
        <w:tc>
          <w:tcPr>
            <w:tcW w:w="2037"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591" w:author="Edward Lee" w:date="2017-10-16T16:23:00Z"/>
                <w:rFonts w:hAnsiTheme="minorHAnsi" w:eastAsiaTheme="minorEastAsia" w:cstheme="minorBidi"/>
                <w:kern w:val="2"/>
                <w:szCs w:val="18"/>
              </w:rPr>
              <w:pPrChange w:id="4590" w:author="Edward Lee" w:date="2017-10-16T16:47:00Z">
                <w:pPr>
                  <w:pStyle w:val="36"/>
                  <w:widowControl w:val="0"/>
                  <w:ind w:firstLine="0" w:firstLineChars="0"/>
                  <w:jc w:val="center"/>
                </w:pPr>
              </w:pPrChange>
            </w:pPr>
            <w:del w:id="4592" w:author="Edward Lee" w:date="2017-10-16T16:23:00Z">
              <w:r>
                <w:rPr>
                  <w:rFonts w:hint="eastAsia"/>
                  <w:szCs w:val="18"/>
                </w:rPr>
                <w:delText>参数类型</w:delText>
              </w:r>
            </w:del>
          </w:p>
          <w:p>
            <w:pPr>
              <w:pStyle w:val="36"/>
              <w:widowControl w:val="0"/>
              <w:numPr>
                <w:ilvl w:val="0"/>
                <w:numId w:val="9"/>
              </w:numPr>
              <w:spacing w:beforeLines="100" w:line="360" w:lineRule="auto"/>
              <w:ind w:hanging="360" w:firstLineChars="0"/>
              <w:jc w:val="center"/>
              <w:outlineLvl w:val="3"/>
              <w:rPr>
                <w:del w:id="4594" w:author="Edward Lee" w:date="2017-10-16T16:23:00Z"/>
                <w:rFonts w:hAnsiTheme="minorHAnsi" w:eastAsiaTheme="minorEastAsia" w:cstheme="minorBidi"/>
                <w:kern w:val="2"/>
                <w:szCs w:val="18"/>
              </w:rPr>
              <w:pPrChange w:id="4593" w:author="Edward Lee" w:date="2017-10-16T16:47:00Z">
                <w:pPr>
                  <w:pStyle w:val="36"/>
                  <w:widowControl w:val="0"/>
                  <w:ind w:firstLine="0" w:firstLineChars="0"/>
                  <w:jc w:val="center"/>
                </w:pPr>
              </w:pPrChange>
            </w:pPr>
            <w:del w:id="4595" w:author="Edward Lee" w:date="2017-10-16T16:23:00Z">
              <w:r>
                <w:rPr>
                  <w:rFonts w:hint="eastAsia"/>
                  <w:szCs w:val="18"/>
                </w:rPr>
                <w:delText xml:space="preserve"> param_type</w:delText>
              </w:r>
            </w:del>
          </w:p>
        </w:tc>
        <w:tc>
          <w:tcPr>
            <w:tcW w:w="83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597" w:author="Edward Lee" w:date="2017-10-16T16:23:00Z"/>
                <w:rFonts w:hAnsiTheme="minorHAnsi" w:eastAsiaTheme="minorEastAsia" w:cstheme="minorBidi"/>
                <w:kern w:val="2"/>
                <w:szCs w:val="18"/>
              </w:rPr>
              <w:pPrChange w:id="4596" w:author="Edward Lee" w:date="2017-10-16T16:47:00Z">
                <w:pPr>
                  <w:pStyle w:val="36"/>
                  <w:widowControl w:val="0"/>
                  <w:ind w:firstLine="0" w:firstLineChars="0"/>
                  <w:jc w:val="center"/>
                </w:pPr>
              </w:pPrChange>
            </w:pPr>
            <w:del w:id="4598" w:author="Edward Lee" w:date="2017-10-16T16:23:00Z">
              <w:r>
                <w:rPr>
                  <w:rFonts w:hint="eastAsia"/>
                  <w:szCs w:val="18"/>
                </w:rPr>
                <w:delText>1</w:delText>
              </w:r>
            </w:del>
          </w:p>
        </w:tc>
        <w:tc>
          <w:tcPr>
            <w:tcW w:w="4799" w:type="dxa"/>
            <w:shd w:val="clear" w:color="auto" w:fill="auto"/>
            <w:vAlign w:val="center"/>
          </w:tcPr>
          <w:p>
            <w:pPr>
              <w:pStyle w:val="36"/>
              <w:widowControl w:val="0"/>
              <w:numPr>
                <w:ilvl w:val="0"/>
                <w:numId w:val="9"/>
              </w:numPr>
              <w:spacing w:beforeLines="100" w:line="360" w:lineRule="auto"/>
              <w:ind w:hanging="360" w:firstLineChars="0"/>
              <w:outlineLvl w:val="3"/>
              <w:rPr>
                <w:del w:id="4600" w:author="Edward Lee" w:date="2017-10-16T16:23:00Z"/>
                <w:rFonts w:hAnsiTheme="minorHAnsi" w:eastAsiaTheme="minorEastAsia" w:cstheme="minorBidi"/>
                <w:kern w:val="2"/>
                <w:szCs w:val="18"/>
              </w:rPr>
              <w:pPrChange w:id="4599" w:author="Edward Lee" w:date="2017-10-16T16:47:00Z">
                <w:pPr>
                  <w:pStyle w:val="36"/>
                  <w:widowControl w:val="0"/>
                  <w:ind w:firstLine="0" w:firstLineChars="0"/>
                </w:pPr>
              </w:pPrChange>
            </w:pPr>
            <w:del w:id="4601" w:author="Edward Lee" w:date="2017-10-16T16:23:00Z">
              <w:r>
                <w:rPr>
                  <w:b/>
                  <w:szCs w:val="18"/>
                </w:rPr>
                <w:delText xml:space="preserve">0x80 </w:delText>
              </w:r>
            </w:del>
            <w:del w:id="4602" w:author="Edward Lee" w:date="2017-10-16T16:23:00Z">
              <w:r>
                <w:rPr>
                  <w:rFonts w:hint="eastAsia"/>
                  <w:szCs w:val="18"/>
                </w:rPr>
                <w:delText>—— 上报配置确认消息(V2.8支持)</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603"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4605" w:author="Edward Lee" w:date="2017-10-16T16:23:00Z"/>
                <w:rFonts w:hAnsiTheme="minorHAnsi" w:eastAsiaTheme="minorEastAsia" w:cstheme="minorBidi"/>
                <w:kern w:val="2"/>
                <w:szCs w:val="18"/>
              </w:rPr>
              <w:pPrChange w:id="4604" w:author="Edward Lee" w:date="2017-10-16T16:47:00Z">
                <w:pPr>
                  <w:pStyle w:val="36"/>
                  <w:widowControl w:val="0"/>
                  <w:ind w:firstLine="0" w:firstLineChars="0"/>
                  <w:jc w:val="center"/>
                </w:pPr>
              </w:pPrChange>
            </w:pPr>
            <w:del w:id="4606" w:author="Edward Lee" w:date="2017-10-16T16:23:00Z">
              <w:r>
                <w:rPr>
                  <w:rFonts w:hint="eastAsia"/>
                  <w:szCs w:val="18"/>
                </w:rPr>
                <w:delText>2</w:delText>
              </w:r>
            </w:del>
          </w:p>
        </w:tc>
        <w:tc>
          <w:tcPr>
            <w:tcW w:w="2037"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608" w:author="Edward Lee" w:date="2017-10-16T16:23:00Z"/>
                <w:rFonts w:hAnsiTheme="minorHAnsi" w:eastAsiaTheme="minorEastAsia" w:cstheme="minorBidi"/>
                <w:kern w:val="2"/>
                <w:szCs w:val="18"/>
              </w:rPr>
              <w:pPrChange w:id="4607" w:author="Edward Lee" w:date="2017-10-16T16:47:00Z">
                <w:pPr>
                  <w:pStyle w:val="36"/>
                  <w:widowControl w:val="0"/>
                  <w:ind w:firstLine="0" w:firstLineChars="0"/>
                  <w:jc w:val="center"/>
                </w:pPr>
              </w:pPrChange>
            </w:pPr>
            <w:del w:id="4609" w:author="Edward Lee" w:date="2017-10-16T16:23:00Z">
              <w:r>
                <w:rPr>
                  <w:rFonts w:hint="eastAsia"/>
                  <w:szCs w:val="18"/>
                </w:rPr>
                <w:delText>配置参数返回状态</w:delText>
              </w:r>
            </w:del>
          </w:p>
          <w:p>
            <w:pPr>
              <w:pStyle w:val="36"/>
              <w:widowControl w:val="0"/>
              <w:numPr>
                <w:ilvl w:val="0"/>
                <w:numId w:val="9"/>
              </w:numPr>
              <w:spacing w:beforeLines="100" w:line="360" w:lineRule="auto"/>
              <w:ind w:hanging="360" w:firstLineChars="0"/>
              <w:jc w:val="center"/>
              <w:outlineLvl w:val="3"/>
              <w:rPr>
                <w:del w:id="4611" w:author="Edward Lee" w:date="2017-10-16T16:23:00Z"/>
                <w:rFonts w:hAnsiTheme="minorHAnsi" w:eastAsiaTheme="minorEastAsia" w:cstheme="minorBidi"/>
                <w:kern w:val="2"/>
                <w:szCs w:val="18"/>
              </w:rPr>
              <w:pPrChange w:id="4610" w:author="Edward Lee" w:date="2017-10-16T16:47:00Z">
                <w:pPr>
                  <w:pStyle w:val="36"/>
                  <w:widowControl w:val="0"/>
                  <w:ind w:firstLine="0" w:firstLineChars="0"/>
                  <w:jc w:val="center"/>
                </w:pPr>
              </w:pPrChange>
            </w:pPr>
            <w:del w:id="4612" w:author="Edward Lee" w:date="2017-10-16T16:23:00Z">
              <w:r>
                <w:rPr>
                  <w:rFonts w:hint="eastAsia"/>
                  <w:szCs w:val="18"/>
                </w:rPr>
                <w:delText>return_opt</w:delText>
              </w:r>
            </w:del>
          </w:p>
        </w:tc>
        <w:tc>
          <w:tcPr>
            <w:tcW w:w="83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614" w:author="Edward Lee" w:date="2017-10-16T16:23:00Z"/>
                <w:rFonts w:hAnsiTheme="minorHAnsi" w:eastAsiaTheme="minorEastAsia" w:cstheme="minorBidi"/>
                <w:kern w:val="2"/>
                <w:szCs w:val="18"/>
              </w:rPr>
              <w:pPrChange w:id="4613" w:author="Edward Lee" w:date="2017-10-16T16:47:00Z">
                <w:pPr>
                  <w:pStyle w:val="36"/>
                  <w:widowControl w:val="0"/>
                  <w:ind w:firstLine="0" w:firstLineChars="0"/>
                  <w:jc w:val="center"/>
                </w:pPr>
              </w:pPrChange>
            </w:pPr>
            <w:del w:id="4615" w:author="Edward Lee" w:date="2017-10-16T16:23:00Z">
              <w:r>
                <w:rPr>
                  <w:rFonts w:hint="eastAsia"/>
                  <w:szCs w:val="18"/>
                </w:rPr>
                <w:delText>1</w:delText>
              </w:r>
            </w:del>
          </w:p>
        </w:tc>
        <w:tc>
          <w:tcPr>
            <w:tcW w:w="4799" w:type="dxa"/>
            <w:shd w:val="clear" w:color="auto" w:fill="auto"/>
            <w:vAlign w:val="center"/>
          </w:tcPr>
          <w:p>
            <w:pPr>
              <w:pStyle w:val="36"/>
              <w:widowControl w:val="0"/>
              <w:numPr>
                <w:ilvl w:val="0"/>
                <w:numId w:val="9"/>
              </w:numPr>
              <w:spacing w:beforeLines="100" w:line="360" w:lineRule="auto"/>
              <w:ind w:hanging="360" w:firstLineChars="0"/>
              <w:outlineLvl w:val="3"/>
              <w:rPr>
                <w:del w:id="4617" w:author="Edward Lee" w:date="2017-10-16T16:23:00Z"/>
                <w:rFonts w:hAnsiTheme="minorHAnsi" w:eastAsiaTheme="minorEastAsia" w:cstheme="minorBidi"/>
                <w:kern w:val="2"/>
                <w:szCs w:val="18"/>
              </w:rPr>
              <w:pPrChange w:id="4616" w:author="Edward Lee" w:date="2017-10-16T16:47:00Z">
                <w:pPr>
                  <w:pStyle w:val="36"/>
                  <w:widowControl w:val="0"/>
                  <w:ind w:firstLine="0" w:firstLineChars="0"/>
                </w:pPr>
              </w:pPrChange>
            </w:pPr>
            <w:del w:id="4618" w:author="Edward Lee" w:date="2017-10-16T16:23:00Z">
              <w:r>
                <w:rPr>
                  <w:b/>
                  <w:szCs w:val="18"/>
                </w:rPr>
                <w:delText>0x0</w:delText>
              </w:r>
            </w:del>
            <w:del w:id="4619" w:author="Edward Lee" w:date="2017-10-16T16:23:00Z">
              <w:r>
                <w:rPr>
                  <w:rFonts w:hint="eastAsia"/>
                  <w:b/>
                  <w:szCs w:val="18"/>
                </w:rPr>
                <w:delText>1</w:delText>
              </w:r>
            </w:del>
            <w:del w:id="4620" w:author="Edward Lee" w:date="2017-10-16T16:23:00Z">
              <w:r>
                <w:rPr>
                  <w:rFonts w:hint="eastAsia"/>
                  <w:szCs w:val="18"/>
                </w:rPr>
                <w:delText xml:space="preserve"> —— 配置参数成功</w:delText>
              </w:r>
            </w:del>
          </w:p>
          <w:p>
            <w:pPr>
              <w:pStyle w:val="36"/>
              <w:widowControl w:val="0"/>
              <w:numPr>
                <w:ilvl w:val="0"/>
                <w:numId w:val="9"/>
              </w:numPr>
              <w:spacing w:beforeLines="100" w:line="360" w:lineRule="auto"/>
              <w:ind w:hanging="360" w:firstLineChars="0"/>
              <w:outlineLvl w:val="3"/>
              <w:rPr>
                <w:del w:id="4622" w:author="Edward Lee" w:date="2017-10-16T16:23:00Z"/>
                <w:rFonts w:hAnsiTheme="minorHAnsi" w:eastAsiaTheme="minorEastAsia" w:cstheme="minorBidi"/>
                <w:kern w:val="2"/>
                <w:szCs w:val="18"/>
              </w:rPr>
              <w:pPrChange w:id="4621" w:author="Edward Lee" w:date="2017-10-16T16:47:00Z">
                <w:pPr>
                  <w:pStyle w:val="36"/>
                  <w:widowControl w:val="0"/>
                  <w:ind w:firstLine="0" w:firstLineChars="0"/>
                </w:pPr>
              </w:pPrChange>
            </w:pPr>
            <w:del w:id="4623" w:author="Edward Lee" w:date="2017-10-16T16:23:00Z">
              <w:r>
                <w:rPr>
                  <w:rFonts w:hint="eastAsia"/>
                  <w:b/>
                  <w:szCs w:val="18"/>
                </w:rPr>
                <w:delText>0x00</w:delText>
              </w:r>
            </w:del>
            <w:del w:id="4624" w:author="Edward Lee" w:date="2017-10-16T16:23:00Z">
              <w:r>
                <w:rPr>
                  <w:rFonts w:hint="eastAsia"/>
                  <w:szCs w:val="18"/>
                </w:rPr>
                <w:delText xml:space="preserve"> —— 配置参数失败</w:delText>
              </w:r>
            </w:del>
          </w:p>
        </w:tc>
      </w:tr>
    </w:tbl>
    <w:p>
      <w:pPr>
        <w:widowControl/>
        <w:numPr>
          <w:ilvl w:val="0"/>
          <w:numId w:val="9"/>
        </w:numPr>
        <w:tabs>
          <w:tab w:val="center" w:pos="4201"/>
          <w:tab w:val="right" w:leader="dot" w:pos="9298"/>
        </w:tabs>
        <w:autoSpaceDE w:val="0"/>
        <w:autoSpaceDN w:val="0"/>
        <w:spacing w:beforeLines="100" w:line="360" w:lineRule="auto"/>
        <w:outlineLvl w:val="3"/>
        <w:rPr>
          <w:del w:id="4626" w:author="Edward Lee" w:date="2017-10-16T16:23:00Z"/>
        </w:rPr>
        <w:pPrChange w:id="4625"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4628" w:author="Edward Lee" w:date="2017-10-16T16:23:00Z"/>
          <w:rFonts w:asciiTheme="minorEastAsia" w:hAnsiTheme="minorEastAsia"/>
          <w:color w:val="C00000"/>
        </w:rPr>
        <w:pPrChange w:id="4627" w:author="Edward Lee" w:date="2017-10-16T16:47:00Z">
          <w:pPr/>
        </w:pPrChange>
      </w:pPr>
      <w:del w:id="4629" w:author="Edward Lee" w:date="2017-10-16T16:23:00Z">
        <w:r>
          <w:rPr>
            <w:rFonts w:ascii="宋体" w:eastAsia="宋体" w:cs="宋体"/>
            <w:kern w:val="0"/>
            <w:szCs w:val="21"/>
          </w:rPr>
          <w:delText>eg</w:delText>
        </w:r>
      </w:del>
      <w:del w:id="4630" w:author="Edward Lee" w:date="2017-10-16T16:23:00Z">
        <w:r>
          <w:rPr>
            <w:rFonts w:hint="eastAsia" w:ascii="宋体" w:eastAsia="宋体" w:cs="宋体"/>
            <w:kern w:val="0"/>
            <w:szCs w:val="21"/>
          </w:rPr>
          <w:delText>8</w:delText>
        </w:r>
      </w:del>
      <w:del w:id="4631" w:author="Edward Lee" w:date="2017-10-16T16:23:00Z">
        <w:r>
          <w:rPr>
            <w:rFonts w:ascii="宋体" w:eastAsia="宋体" w:cs="宋体"/>
            <w:kern w:val="0"/>
            <w:szCs w:val="21"/>
          </w:rPr>
          <w:delText xml:space="preserve">:   </w:delText>
        </w:r>
      </w:del>
      <w:del w:id="4632" w:author="Edward Lee" w:date="2017-10-16T16:23:00Z">
        <w:r>
          <w:rPr>
            <w:rFonts w:asciiTheme="minorEastAsia" w:hAnsiTheme="minorEastAsia"/>
          </w:rPr>
          <w:delText>55 AA</w:delText>
        </w:r>
      </w:del>
      <w:del w:id="4633" w:author="Edward Lee" w:date="2017-10-16T16:23:00Z">
        <w:r>
          <w:rPr>
            <w:rFonts w:asciiTheme="minorEastAsia" w:hAnsiTheme="minorEastAsia"/>
            <w:color w:val="FF0000"/>
          </w:rPr>
          <w:delText xml:space="preserve"> </w:delText>
        </w:r>
      </w:del>
      <w:del w:id="4634" w:author="Edward Lee" w:date="2017-10-16T16:23:00Z">
        <w:r>
          <w:rPr>
            <w:rFonts w:asciiTheme="minorEastAsia" w:hAnsiTheme="minorEastAsia"/>
            <w:color w:val="FF0000"/>
            <w:u w:val="single"/>
          </w:rPr>
          <w:delText>00 1E</w:delText>
        </w:r>
      </w:del>
      <w:del w:id="4635" w:author="Edward Lee" w:date="2017-10-16T16:23:00Z">
        <w:r>
          <w:rPr>
            <w:rFonts w:asciiTheme="minorEastAsia" w:hAnsiTheme="minorEastAsia"/>
            <w:u w:val="single"/>
          </w:rPr>
          <w:delText xml:space="preserve"> </w:delText>
        </w:r>
      </w:del>
      <w:del w:id="4636" w:author="Edward Lee" w:date="2017-10-16T16:23:00Z">
        <w:r>
          <w:rPr>
            <w:rFonts w:ascii="宋体" w:eastAsia="宋体" w:cs="宋体"/>
            <w:color w:val="FFC000"/>
            <w:kern w:val="0"/>
            <w:szCs w:val="21"/>
            <w:u w:val="single"/>
          </w:rPr>
          <w:delText>00 0A</w:delText>
        </w:r>
      </w:del>
      <w:del w:id="4637" w:author="Edward Lee" w:date="2017-10-16T16:23:00Z">
        <w:r>
          <w:rPr>
            <w:rFonts w:asciiTheme="minorEastAsia" w:hAnsiTheme="minorEastAsia"/>
            <w:u w:val="single"/>
          </w:rPr>
          <w:delText xml:space="preserve"> 00 00 00 06 00 01 00 00 34 33 35 35 31 30 33 30 30 33 45 30 30 33 39 00</w:delText>
        </w:r>
      </w:del>
      <w:del w:id="4638" w:author="Edward Lee" w:date="2017-10-16T16:23:00Z">
        <w:r>
          <w:rPr>
            <w:rFonts w:asciiTheme="minorEastAsia" w:hAnsiTheme="minorEastAsia"/>
          </w:rPr>
          <w:delText xml:space="preserve"> </w:delText>
        </w:r>
      </w:del>
      <w:del w:id="4639" w:author="Edward Lee" w:date="2017-10-16T16:23:00Z">
        <w:r>
          <w:rPr>
            <w:rFonts w:ascii="宋体" w:hAnsi="宋体" w:eastAsia="宋体" w:cs="Times New Roman"/>
            <w:color w:val="FF33CC"/>
            <w:kern w:val="0"/>
            <w:szCs w:val="20"/>
          </w:rPr>
          <w:delText xml:space="preserve">80 </w:delText>
        </w:r>
      </w:del>
      <w:del w:id="4640" w:author="Edward Lee" w:date="2017-10-16T16:23:00Z">
        <w:r>
          <w:rPr>
            <w:rFonts w:asciiTheme="minorEastAsia" w:hAnsiTheme="minorEastAsia"/>
            <w:color w:val="F79646" w:themeColor="accent6"/>
          </w:rPr>
          <w:delText>01</w:delText>
        </w:r>
      </w:del>
      <w:del w:id="4641" w:author="Edward Lee" w:date="2017-10-16T16:23:00Z">
        <w:r>
          <w:rPr>
            <w:rFonts w:asciiTheme="minorEastAsia" w:hAnsiTheme="minorEastAsia"/>
          </w:rPr>
          <w:delText xml:space="preserve"> </w:delText>
        </w:r>
      </w:del>
      <w:del w:id="4642" w:author="Edward Lee" w:date="2017-10-16T16:23:00Z">
        <w:r>
          <w:rPr>
            <w:rFonts w:asciiTheme="minorEastAsia" w:hAnsiTheme="minorEastAsia"/>
            <w:color w:val="C00000"/>
          </w:rPr>
          <w:delText>47 84</w:delText>
        </w:r>
      </w:del>
    </w:p>
    <w:p>
      <w:pPr>
        <w:widowControl/>
        <w:numPr>
          <w:ilvl w:val="0"/>
          <w:numId w:val="9"/>
        </w:numPr>
        <w:tabs>
          <w:tab w:val="center" w:pos="4201"/>
          <w:tab w:val="right" w:leader="dot" w:pos="9298"/>
        </w:tabs>
        <w:autoSpaceDE w:val="0"/>
        <w:autoSpaceDN w:val="0"/>
        <w:spacing w:beforeLines="100" w:line="360" w:lineRule="auto"/>
        <w:ind w:firstLine="735" w:firstLineChars="350"/>
        <w:outlineLvl w:val="3"/>
        <w:rPr>
          <w:del w:id="4644" w:author="Edward Lee" w:date="2017-10-16T16:23:00Z"/>
          <w:rFonts w:cs="Times New Roman" w:asciiTheme="minorEastAsia" w:hAnsiTheme="minorEastAsia"/>
          <w:color w:val="C00000"/>
          <w:kern w:val="0"/>
          <w:szCs w:val="20"/>
        </w:rPr>
        <w:pPrChange w:id="4643" w:author="Edward Lee" w:date="2017-10-16T16:47:00Z">
          <w:pPr>
            <w:ind w:firstLine="735" w:firstLineChars="350"/>
          </w:pPr>
        </w:pPrChange>
      </w:pPr>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176"/>
        <w:gridCol w:w="993"/>
        <w:gridCol w:w="992"/>
        <w:gridCol w:w="969"/>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645"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47" w:author="Edward Lee" w:date="2017-10-16T16:23:00Z"/>
                <w:rFonts w:ascii="宋体" w:hAnsi="宋体" w:eastAsia="宋体"/>
                <w:b/>
              </w:rPr>
              <w:pPrChange w:id="4646" w:author="Edward Lee" w:date="2017-10-16T16:47:00Z">
                <w:pPr>
                  <w:jc w:val="center"/>
                </w:pPr>
              </w:pPrChange>
            </w:pPr>
            <w:del w:id="4648" w:author="Edward Lee" w:date="2017-10-16T16:23:00Z">
              <w:r>
                <w:rPr>
                  <w:rFonts w:hint="eastAsia" w:ascii="宋体" w:hAnsi="宋体" w:eastAsia="宋体"/>
                  <w:b/>
                </w:rPr>
                <w:delText>sof(H)</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50" w:author="Edward Lee" w:date="2017-10-16T16:23:00Z"/>
                <w:rFonts w:ascii="宋体" w:hAnsi="宋体" w:eastAsia="宋体"/>
                <w:b/>
              </w:rPr>
              <w:pPrChange w:id="4649" w:author="Edward Lee" w:date="2017-10-16T16:47:00Z">
                <w:pPr>
                  <w:jc w:val="center"/>
                </w:pPr>
              </w:pPrChange>
            </w:pPr>
            <w:del w:id="4651" w:author="Edward Lee" w:date="2017-10-16T16:23:00Z">
              <w:r>
                <w:rPr>
                  <w:rFonts w:hint="eastAsia" w:ascii="宋体" w:hAnsi="宋体" w:eastAsia="宋体"/>
                  <w:b/>
                </w:rPr>
                <w:delText>sof(L)</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53" w:author="Edward Lee" w:date="2017-10-16T16:23:00Z"/>
                <w:rFonts w:ascii="宋体" w:hAnsi="宋体" w:eastAsia="宋体"/>
                <w:b/>
              </w:rPr>
              <w:pPrChange w:id="4652" w:author="Edward Lee" w:date="2017-10-16T16:47:00Z">
                <w:pPr>
                  <w:jc w:val="center"/>
                </w:pPr>
              </w:pPrChange>
            </w:pPr>
            <w:del w:id="4654" w:author="Edward Lee" w:date="2017-10-16T16:23:00Z">
              <w:r>
                <w:rPr>
                  <w:rFonts w:hint="eastAsia" w:ascii="宋体" w:hAnsi="宋体" w:eastAsia="宋体"/>
                  <w:b/>
                </w:rPr>
                <w:delText>len(H)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56" w:author="Edward Lee" w:date="2017-10-16T16:23:00Z"/>
                <w:rFonts w:ascii="宋体" w:hAnsi="宋体" w:eastAsia="宋体"/>
                <w:b/>
              </w:rPr>
              <w:pPrChange w:id="4655" w:author="Edward Lee" w:date="2017-10-16T16:47:00Z">
                <w:pPr>
                  <w:jc w:val="center"/>
                </w:pPr>
              </w:pPrChange>
            </w:pPr>
            <w:del w:id="4657" w:author="Edward Lee" w:date="2017-10-16T16:23:00Z">
              <w:r>
                <w:rPr>
                  <w:rFonts w:hint="eastAsia" w:ascii="宋体" w:hAnsi="宋体" w:eastAsia="宋体"/>
                  <w:b/>
                </w:rPr>
                <w:delText>len(L)</w:delText>
              </w:r>
            </w:del>
          </w:p>
        </w:tc>
        <w:tc>
          <w:tcPr>
            <w:tcW w:w="1176"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59" w:author="Edward Lee" w:date="2017-10-16T16:23:00Z"/>
                <w:rFonts w:ascii="宋体" w:hAnsi="宋体" w:eastAsia="宋体"/>
                <w:b/>
              </w:rPr>
              <w:pPrChange w:id="4658" w:author="Edward Lee" w:date="2017-10-16T16:47:00Z">
                <w:pPr>
                  <w:jc w:val="center"/>
                </w:pPr>
              </w:pPrChange>
            </w:pPr>
            <w:del w:id="4660" w:author="Edward Lee" w:date="2017-10-16T16:23:00Z">
              <w:r>
                <w:rPr>
                  <w:rFonts w:hint="eastAsia" w:ascii="宋体" w:hAnsi="宋体" w:eastAsia="宋体"/>
                  <w:b/>
                </w:rPr>
                <w:delText>cmd(H)</w:delText>
              </w:r>
            </w:del>
          </w:p>
        </w:tc>
        <w:tc>
          <w:tcPr>
            <w:tcW w:w="993"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62" w:author="Edward Lee" w:date="2017-10-16T16:23:00Z"/>
                <w:rFonts w:ascii="宋体" w:hAnsi="宋体" w:eastAsia="宋体"/>
                <w:b/>
              </w:rPr>
              <w:pPrChange w:id="4661" w:author="Edward Lee" w:date="2017-10-16T16:47:00Z">
                <w:pPr>
                  <w:jc w:val="center"/>
                </w:pPr>
              </w:pPrChange>
            </w:pPr>
            <w:del w:id="4663" w:author="Edward Lee" w:date="2017-10-16T16:23:00Z">
              <w:r>
                <w:rPr>
                  <w:rFonts w:hint="eastAsia" w:ascii="宋体" w:hAnsi="宋体" w:eastAsia="宋体"/>
                  <w:b/>
                </w:rPr>
                <w:delText>cmd(L)</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65" w:author="Edward Lee" w:date="2017-10-16T16:23:00Z"/>
                <w:rFonts w:ascii="宋体" w:hAnsi="宋体" w:eastAsia="宋体"/>
                <w:b/>
              </w:rPr>
              <w:pPrChange w:id="4664" w:author="Edward Lee" w:date="2017-10-16T16:47:00Z">
                <w:pPr>
                  <w:jc w:val="center"/>
                </w:pPr>
              </w:pPrChange>
            </w:pPr>
            <w:del w:id="4666" w:author="Edward Lee" w:date="2017-10-16T16:23:00Z">
              <w:r>
                <w:rPr>
                  <w:rFonts w:hint="eastAsia" w:ascii="宋体" w:hAnsi="宋体" w:eastAsia="宋体"/>
                  <w:b/>
                </w:rPr>
                <w:delText>seq</w:delText>
              </w:r>
            </w:del>
            <w:del w:id="4667" w:author="Edward Lee" w:date="2017-10-16T16:23:00Z">
              <w:r>
                <w:rPr>
                  <w:rFonts w:ascii="宋体" w:hAnsi="宋体" w:eastAsia="宋体"/>
                  <w:b/>
                </w:rPr>
                <w:br w:type="textWrapping"/>
              </w:r>
            </w:del>
            <w:del w:id="4668" w:author="Edward Lee" w:date="2017-10-16T16:23:00Z">
              <w:r>
                <w:rPr>
                  <w:rFonts w:hint="eastAsia" w:ascii="宋体" w:hAnsi="宋体" w:eastAsia="宋体"/>
                  <w:b/>
                </w:rPr>
                <w:delText>(MSB)</w:delText>
              </w:r>
            </w:del>
          </w:p>
        </w:tc>
        <w:tc>
          <w:tcPr>
            <w:tcW w:w="969"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70" w:author="Edward Lee" w:date="2017-10-16T16:23:00Z"/>
                <w:rFonts w:ascii="宋体" w:hAnsi="宋体" w:eastAsia="宋体"/>
                <w:b/>
              </w:rPr>
              <w:pPrChange w:id="4669"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72" w:author="Edward Lee" w:date="2017-10-16T16:23:00Z"/>
                <w:rFonts w:ascii="宋体" w:hAnsi="宋体" w:eastAsia="宋体"/>
                <w:b/>
              </w:rPr>
              <w:pPrChange w:id="4671"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673"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75" w:author="Edward Lee" w:date="2017-10-16T16:23:00Z"/>
                <w:rFonts w:ascii="宋体" w:hAnsi="宋体" w:eastAsia="宋体"/>
              </w:rPr>
              <w:pPrChange w:id="4674" w:author="Edward Lee" w:date="2017-10-16T16:47:00Z">
                <w:pPr>
                  <w:jc w:val="center"/>
                </w:pPr>
              </w:pPrChange>
            </w:pPr>
            <w:del w:id="4676" w:author="Edward Lee" w:date="2017-10-16T16:23:00Z">
              <w:r>
                <w:rPr>
                  <w:rFonts w:hint="eastAsia" w:ascii="宋体" w:hAnsi="宋体" w:eastAsia="宋体"/>
                </w:rPr>
                <w:delText>55</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78" w:author="Edward Lee" w:date="2017-10-16T16:23:00Z"/>
                <w:rFonts w:ascii="宋体" w:hAnsi="宋体" w:eastAsia="宋体"/>
              </w:rPr>
              <w:pPrChange w:id="4677" w:author="Edward Lee" w:date="2017-10-16T16:47:00Z">
                <w:pPr>
                  <w:jc w:val="center"/>
                </w:pPr>
              </w:pPrChange>
            </w:pPr>
            <w:del w:id="4679" w:author="Edward Lee" w:date="2017-10-16T16:23:00Z">
              <w:r>
                <w:rPr>
                  <w:rFonts w:hint="eastAsia" w:ascii="宋体" w:hAnsi="宋体" w:eastAsia="宋体"/>
                </w:rPr>
                <w:delText>AA</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81" w:author="Edward Lee" w:date="2017-10-16T16:23:00Z"/>
                <w:rFonts w:ascii="宋体" w:hAnsi="宋体" w:eastAsia="宋体"/>
                <w:color w:val="FF0000"/>
              </w:rPr>
              <w:pPrChange w:id="4680" w:author="Edward Lee" w:date="2017-10-16T16:47:00Z">
                <w:pPr>
                  <w:jc w:val="center"/>
                </w:pPr>
              </w:pPrChange>
            </w:pPr>
            <w:del w:id="4682" w:author="Edward Lee" w:date="2017-10-16T16:23:00Z">
              <w:r>
                <w:rPr>
                  <w:rFonts w:hint="eastAsia" w:ascii="宋体" w:hAnsi="宋体" w:eastAsia="宋体"/>
                  <w:color w:val="FF0000"/>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84" w:author="Edward Lee" w:date="2017-10-16T16:23:00Z"/>
                <w:rFonts w:ascii="宋体" w:hAnsi="宋体" w:eastAsia="宋体"/>
                <w:color w:val="FF0000"/>
              </w:rPr>
              <w:pPrChange w:id="4683" w:author="Edward Lee" w:date="2017-10-16T16:47:00Z">
                <w:pPr>
                  <w:jc w:val="center"/>
                </w:pPr>
              </w:pPrChange>
            </w:pPr>
            <w:del w:id="4685" w:author="Edward Lee" w:date="2017-10-16T16:23:00Z">
              <w:r>
                <w:rPr>
                  <w:rFonts w:hint="eastAsia" w:ascii="宋体" w:hAnsi="宋体" w:eastAsia="宋体"/>
                  <w:color w:val="FF0000"/>
                </w:rPr>
                <w:delText>1E</w:delText>
              </w:r>
            </w:del>
          </w:p>
        </w:tc>
        <w:tc>
          <w:tcPr>
            <w:tcW w:w="1176"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87" w:author="Edward Lee" w:date="2017-10-16T16:23:00Z"/>
                <w:rFonts w:ascii="宋体" w:hAnsi="宋体" w:eastAsia="宋体"/>
                <w:color w:val="FFC000"/>
              </w:rPr>
              <w:pPrChange w:id="4686" w:author="Edward Lee" w:date="2017-10-16T16:47:00Z">
                <w:pPr>
                  <w:jc w:val="center"/>
                </w:pPr>
              </w:pPrChange>
            </w:pPr>
            <w:del w:id="4688" w:author="Edward Lee" w:date="2017-10-16T16:23:00Z">
              <w:r>
                <w:rPr>
                  <w:rFonts w:hint="eastAsia" w:ascii="宋体" w:hAnsi="宋体" w:eastAsia="宋体"/>
                  <w:color w:val="FFC000"/>
                </w:rPr>
                <w:delText>00</w:delText>
              </w:r>
            </w:del>
          </w:p>
        </w:tc>
        <w:tc>
          <w:tcPr>
            <w:tcW w:w="99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90" w:author="Edward Lee" w:date="2017-10-16T16:23:00Z"/>
                <w:rFonts w:ascii="宋体" w:hAnsi="宋体" w:eastAsia="宋体"/>
                <w:color w:val="FFC000"/>
              </w:rPr>
              <w:pPrChange w:id="4689" w:author="Edward Lee" w:date="2017-10-16T16:47:00Z">
                <w:pPr>
                  <w:jc w:val="center"/>
                </w:pPr>
              </w:pPrChange>
            </w:pPr>
            <w:del w:id="4691" w:author="Edward Lee" w:date="2017-10-16T16:23:00Z">
              <w:r>
                <w:rPr>
                  <w:rFonts w:hint="eastAsia" w:ascii="宋体" w:hAnsi="宋体" w:eastAsia="宋体"/>
                  <w:color w:val="FFC000"/>
                </w:rPr>
                <w:delText>0A</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93" w:author="Edward Lee" w:date="2017-10-16T16:23:00Z"/>
                <w:rFonts w:ascii="宋体" w:hAnsi="宋体" w:eastAsia="宋体"/>
              </w:rPr>
              <w:pPrChange w:id="4692" w:author="Edward Lee" w:date="2017-10-16T16:47:00Z">
                <w:pPr>
                  <w:jc w:val="center"/>
                </w:pPr>
              </w:pPrChange>
            </w:pPr>
            <w:del w:id="4694" w:author="Edward Lee" w:date="2017-10-16T16:23:00Z">
              <w:r>
                <w:rPr>
                  <w:rFonts w:hint="eastAsia" w:ascii="宋体" w:hAnsi="宋体" w:eastAsia="宋体"/>
                </w:rPr>
                <w:delText>00</w:delText>
              </w:r>
            </w:del>
          </w:p>
        </w:tc>
        <w:tc>
          <w:tcPr>
            <w:tcW w:w="969"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96" w:author="Edward Lee" w:date="2017-10-16T16:23:00Z"/>
                <w:rFonts w:ascii="宋体" w:hAnsi="宋体" w:eastAsia="宋体"/>
              </w:rPr>
              <w:pPrChange w:id="4695" w:author="Edward Lee" w:date="2017-10-16T16:47:00Z">
                <w:pPr>
                  <w:jc w:val="center"/>
                </w:pPr>
              </w:pPrChange>
            </w:pPr>
            <w:del w:id="4697" w:author="Edward Lee" w:date="2017-10-16T16:23:00Z">
              <w:r>
                <w:rPr>
                  <w:rFonts w:hint="eastAsia" w:ascii="宋体" w:hAnsi="宋体" w:eastAsia="宋体"/>
                </w:rPr>
                <w:delText>00</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699" w:author="Edward Lee" w:date="2017-10-16T16:23:00Z"/>
                <w:rFonts w:ascii="宋体" w:hAnsi="宋体" w:eastAsia="宋体"/>
              </w:rPr>
              <w:pPrChange w:id="4698" w:author="Edward Lee" w:date="2017-10-16T16:47:00Z">
                <w:pPr>
                  <w:jc w:val="center"/>
                </w:pPr>
              </w:pPrChange>
            </w:pPr>
            <w:del w:id="4700" w:author="Edward Lee" w:date="2017-10-16T16:23:00Z">
              <w:r>
                <w:rPr>
                  <w:rFonts w:hint="eastAsia" w:ascii="宋体" w:hAnsi="宋体" w:eastAsia="宋体"/>
                </w:rPr>
                <w:delText>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701"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03" w:author="Edward Lee" w:date="2017-10-16T16:23:00Z"/>
                <w:rFonts w:ascii="宋体" w:hAnsi="宋体" w:eastAsia="宋体"/>
                <w:b/>
              </w:rPr>
              <w:pPrChange w:id="4702" w:author="Edward Lee" w:date="2017-10-16T16:47:00Z">
                <w:pPr>
                  <w:jc w:val="center"/>
                </w:pPr>
              </w:pPrChange>
            </w:pPr>
            <w:del w:id="4704" w:author="Edward Lee" w:date="2017-10-16T16:23:00Z">
              <w:r>
                <w:rPr>
                  <w:rFonts w:hint="eastAsia" w:ascii="宋体" w:hAnsi="宋体" w:eastAsia="宋体"/>
                  <w:b/>
                </w:rPr>
                <w:delText>seq</w:delText>
              </w:r>
            </w:del>
            <w:del w:id="4705" w:author="Edward Lee" w:date="2017-10-16T16:23:00Z">
              <w:r>
                <w:rPr>
                  <w:rFonts w:ascii="宋体" w:hAnsi="宋体" w:eastAsia="宋体"/>
                  <w:b/>
                </w:rPr>
                <w:br w:type="textWrapping"/>
              </w:r>
            </w:del>
            <w:del w:id="4706" w:author="Edward Lee" w:date="2017-10-16T16:23:00Z">
              <w:r>
                <w:rPr>
                  <w:rFonts w:hint="eastAsia" w:ascii="宋体" w:hAnsi="宋体" w:eastAsia="宋体"/>
                  <w:b/>
                </w:rPr>
                <w:delText>(LSB)</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08" w:author="Edward Lee" w:date="2017-10-16T16:23:00Z"/>
                <w:rFonts w:ascii="宋体" w:hAnsi="宋体" w:eastAsia="宋体"/>
                <w:b/>
              </w:rPr>
              <w:pPrChange w:id="4707" w:author="Edward Lee" w:date="2017-10-16T16:47:00Z">
                <w:pPr>
                  <w:jc w:val="center"/>
                </w:pPr>
              </w:pPrChange>
            </w:pPr>
            <w:del w:id="4709" w:author="Edward Lee" w:date="2017-10-16T16:23:00Z">
              <w:r>
                <w:rPr>
                  <w:rFonts w:hint="eastAsia" w:ascii="宋体" w:hAnsi="宋体" w:eastAsia="宋体"/>
                  <w:b/>
                </w:rPr>
                <w:delText>pro_ver</w:delText>
              </w:r>
            </w:del>
            <w:del w:id="4710" w:author="Edward Lee" w:date="2017-10-16T16:23:00Z">
              <w:r>
                <w:rPr>
                  <w:rFonts w:ascii="宋体" w:hAnsi="宋体" w:eastAsia="宋体"/>
                  <w:b/>
                </w:rPr>
                <w:br w:type="textWrapping"/>
              </w:r>
            </w:del>
            <w:del w:id="4711" w:author="Edward Lee" w:date="2017-10-16T16:23:00Z">
              <w:r>
                <w:rPr>
                  <w:rFonts w:hint="eastAsia" w:ascii="宋体" w:hAnsi="宋体" w:eastAsia="宋体"/>
                  <w:b/>
                </w:rPr>
                <w:delText>(H)</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13" w:author="Edward Lee" w:date="2017-10-16T16:23:00Z"/>
                <w:rFonts w:ascii="宋体" w:hAnsi="宋体" w:eastAsia="宋体"/>
                <w:b/>
              </w:rPr>
              <w:pPrChange w:id="4712" w:author="Edward Lee" w:date="2017-10-16T16:47:00Z">
                <w:pPr>
                  <w:jc w:val="center"/>
                </w:pPr>
              </w:pPrChange>
            </w:pPr>
            <w:del w:id="4714" w:author="Edward Lee" w:date="2017-10-16T16:23:00Z">
              <w:r>
                <w:rPr>
                  <w:rFonts w:hint="eastAsia" w:ascii="宋体" w:hAnsi="宋体" w:eastAsia="宋体"/>
                  <w:b/>
                </w:rPr>
                <w:delText>pro_ver</w:delText>
              </w:r>
            </w:del>
            <w:del w:id="4715" w:author="Edward Lee" w:date="2017-10-16T16:23:00Z">
              <w:r>
                <w:rPr>
                  <w:rFonts w:ascii="宋体" w:hAnsi="宋体" w:eastAsia="宋体"/>
                  <w:b/>
                </w:rPr>
                <w:br w:type="textWrapping"/>
              </w:r>
            </w:del>
            <w:del w:id="4716" w:author="Edward Lee" w:date="2017-10-16T16:23:00Z">
              <w:r>
                <w:rPr>
                  <w:rFonts w:hint="eastAsia" w:ascii="宋体" w:hAnsi="宋体" w:eastAsia="宋体"/>
                  <w:b/>
                </w:rPr>
                <w:delText>(L)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18" w:author="Edward Lee" w:date="2017-10-16T16:23:00Z"/>
                <w:rFonts w:ascii="宋体" w:hAnsi="宋体" w:eastAsia="宋体"/>
                <w:b/>
              </w:rPr>
              <w:pPrChange w:id="4717" w:author="Edward Lee" w:date="2017-10-16T16:47:00Z">
                <w:pPr>
                  <w:jc w:val="center"/>
                </w:pPr>
              </w:pPrChange>
            </w:pPr>
            <w:del w:id="4719" w:author="Edward Lee" w:date="2017-10-16T16:23:00Z">
              <w:r>
                <w:rPr>
                  <w:rFonts w:hint="eastAsia" w:ascii="宋体" w:hAnsi="宋体" w:eastAsia="宋体"/>
                  <w:b/>
                </w:rPr>
                <w:delText>sec_flag</w:delText>
              </w:r>
            </w:del>
            <w:del w:id="4720" w:author="Edward Lee" w:date="2017-10-16T16:23:00Z">
              <w:r>
                <w:rPr>
                  <w:rFonts w:ascii="宋体" w:hAnsi="宋体" w:eastAsia="宋体"/>
                  <w:b/>
                </w:rPr>
                <w:br w:type="textWrapping"/>
              </w:r>
            </w:del>
            <w:del w:id="4721" w:author="Edward Lee" w:date="2017-10-16T16:23:00Z">
              <w:r>
                <w:rPr>
                  <w:rFonts w:hint="eastAsia" w:ascii="宋体" w:hAnsi="宋体" w:eastAsia="宋体"/>
                  <w:b/>
                </w:rPr>
                <w:delText>(H)</w:delText>
              </w:r>
            </w:del>
          </w:p>
        </w:tc>
        <w:tc>
          <w:tcPr>
            <w:tcW w:w="1176"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23" w:author="Edward Lee" w:date="2017-10-16T16:23:00Z"/>
                <w:rFonts w:ascii="宋体" w:hAnsi="宋体" w:eastAsia="宋体"/>
                <w:b/>
              </w:rPr>
              <w:pPrChange w:id="4722" w:author="Edward Lee" w:date="2017-10-16T16:47:00Z">
                <w:pPr>
                  <w:jc w:val="center"/>
                </w:pPr>
              </w:pPrChange>
            </w:pPr>
            <w:del w:id="4724" w:author="Edward Lee" w:date="2017-10-16T16:23:00Z">
              <w:r>
                <w:rPr>
                  <w:rFonts w:hint="eastAsia" w:ascii="宋体" w:hAnsi="宋体" w:eastAsia="宋体"/>
                  <w:b/>
                </w:rPr>
                <w:delText>sec_flag</w:delText>
              </w:r>
            </w:del>
            <w:del w:id="4725" w:author="Edward Lee" w:date="2017-10-16T16:23:00Z">
              <w:r>
                <w:rPr>
                  <w:rFonts w:ascii="宋体" w:hAnsi="宋体" w:eastAsia="宋体"/>
                  <w:b/>
                </w:rPr>
                <w:br w:type="textWrapping"/>
              </w:r>
            </w:del>
            <w:del w:id="4726" w:author="Edward Lee" w:date="2017-10-16T16:23:00Z">
              <w:r>
                <w:rPr>
                  <w:rFonts w:hint="eastAsia" w:ascii="宋体" w:hAnsi="宋体" w:eastAsia="宋体"/>
                  <w:b/>
                </w:rPr>
                <w:delText>(L)</w:delText>
              </w:r>
            </w:del>
          </w:p>
        </w:tc>
        <w:tc>
          <w:tcPr>
            <w:tcW w:w="993"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28" w:author="Edward Lee" w:date="2017-10-16T16:23:00Z"/>
                <w:rFonts w:ascii="宋体" w:hAnsi="宋体" w:eastAsia="宋体"/>
                <w:b/>
              </w:rPr>
              <w:pPrChange w:id="4727" w:author="Edward Lee" w:date="2017-10-16T16:47:00Z">
                <w:pPr>
                  <w:jc w:val="center"/>
                </w:pPr>
              </w:pPrChange>
            </w:pPr>
            <w:del w:id="4729" w:author="Edward Lee" w:date="2017-10-16T16:23:00Z">
              <w:r>
                <w:rPr>
                  <w:rFonts w:hint="eastAsia" w:ascii="宋体" w:hAnsi="宋体" w:eastAsia="宋体"/>
                  <w:b/>
                </w:rPr>
                <w:delText>dev_id</w:delText>
              </w:r>
            </w:del>
            <w:del w:id="4730" w:author="Edward Lee" w:date="2017-10-16T16:23:00Z">
              <w:r>
                <w:rPr>
                  <w:rFonts w:ascii="宋体" w:hAnsi="宋体" w:eastAsia="宋体"/>
                  <w:b/>
                </w:rPr>
                <w:br w:type="textWrapping"/>
              </w:r>
            </w:del>
            <w:del w:id="4731"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33" w:author="Edward Lee" w:date="2017-10-16T16:23:00Z"/>
                <w:rFonts w:ascii="宋体" w:hAnsi="宋体" w:eastAsia="宋体"/>
                <w:b/>
              </w:rPr>
              <w:pPrChange w:id="4732" w:author="Edward Lee" w:date="2017-10-16T16:47:00Z">
                <w:pPr>
                  <w:jc w:val="center"/>
                </w:pPr>
              </w:pPrChange>
            </w:pPr>
          </w:p>
        </w:tc>
        <w:tc>
          <w:tcPr>
            <w:tcW w:w="969"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35" w:author="Edward Lee" w:date="2017-10-16T16:23:00Z"/>
                <w:rFonts w:ascii="宋体" w:hAnsi="宋体" w:eastAsia="宋体"/>
                <w:b/>
              </w:rPr>
              <w:pPrChange w:id="4734"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37" w:author="Edward Lee" w:date="2017-10-16T16:23:00Z"/>
                <w:rFonts w:ascii="宋体" w:hAnsi="宋体" w:eastAsia="宋体"/>
                <w:b/>
              </w:rPr>
              <w:pPrChange w:id="4736"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738"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40" w:author="Edward Lee" w:date="2017-10-16T16:23:00Z"/>
                <w:rFonts w:ascii="宋体" w:hAnsi="宋体" w:eastAsia="宋体"/>
              </w:rPr>
              <w:pPrChange w:id="4739" w:author="Edward Lee" w:date="2017-10-16T16:47:00Z">
                <w:pPr>
                  <w:jc w:val="center"/>
                </w:pPr>
              </w:pPrChange>
            </w:pPr>
            <w:del w:id="4741" w:author="Edward Lee" w:date="2017-10-16T16:23:00Z">
              <w:r>
                <w:rPr>
                  <w:rFonts w:hint="eastAsia" w:ascii="宋体" w:hAnsi="宋体" w:eastAsia="宋体"/>
                </w:rPr>
                <w:delText>06</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43" w:author="Edward Lee" w:date="2017-10-16T16:23:00Z"/>
                <w:rFonts w:ascii="宋体" w:hAnsi="宋体" w:eastAsia="宋体"/>
              </w:rPr>
              <w:pPrChange w:id="4742" w:author="Edward Lee" w:date="2017-10-16T16:47:00Z">
                <w:pPr>
                  <w:jc w:val="center"/>
                </w:pPr>
              </w:pPrChange>
            </w:pPr>
            <w:del w:id="4744" w:author="Edward Lee" w:date="2017-10-16T16:23:00Z">
              <w:r>
                <w:rPr>
                  <w:rFonts w:hint="eastAsia" w:ascii="宋体" w:hAnsi="宋体" w:eastAsia="宋体"/>
                </w:rPr>
                <w:delText>00</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46" w:author="Edward Lee" w:date="2017-10-16T16:23:00Z"/>
                <w:rFonts w:ascii="宋体" w:hAnsi="宋体" w:eastAsia="宋体"/>
              </w:rPr>
              <w:pPrChange w:id="4745" w:author="Edward Lee" w:date="2017-10-16T16:47:00Z">
                <w:pPr>
                  <w:jc w:val="center"/>
                </w:pPr>
              </w:pPrChange>
            </w:pPr>
            <w:del w:id="4747" w:author="Edward Lee" w:date="2017-10-16T16:23:00Z">
              <w:r>
                <w:rPr>
                  <w:rFonts w:hint="eastAsia" w:ascii="宋体" w:hAnsi="宋体" w:eastAsia="宋体"/>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49" w:author="Edward Lee" w:date="2017-10-16T16:23:00Z"/>
                <w:rFonts w:ascii="宋体" w:hAnsi="宋体" w:eastAsia="宋体"/>
              </w:rPr>
              <w:pPrChange w:id="4748" w:author="Edward Lee" w:date="2017-10-16T16:47:00Z">
                <w:pPr>
                  <w:jc w:val="center"/>
                </w:pPr>
              </w:pPrChange>
            </w:pPr>
            <w:del w:id="4750" w:author="Edward Lee" w:date="2017-10-16T16:23:00Z">
              <w:r>
                <w:rPr>
                  <w:rFonts w:hint="eastAsia" w:ascii="宋体" w:hAnsi="宋体" w:eastAsia="宋体"/>
                </w:rPr>
                <w:delText>00</w:delText>
              </w:r>
            </w:del>
          </w:p>
        </w:tc>
        <w:tc>
          <w:tcPr>
            <w:tcW w:w="1176"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52" w:author="Edward Lee" w:date="2017-10-16T16:23:00Z"/>
                <w:rFonts w:ascii="宋体" w:hAnsi="宋体" w:eastAsia="宋体"/>
              </w:rPr>
              <w:pPrChange w:id="4751" w:author="Edward Lee" w:date="2017-10-16T16:47:00Z">
                <w:pPr>
                  <w:jc w:val="center"/>
                </w:pPr>
              </w:pPrChange>
            </w:pPr>
            <w:del w:id="4753" w:author="Edward Lee" w:date="2017-10-16T16:23:00Z">
              <w:r>
                <w:rPr>
                  <w:rFonts w:hint="eastAsia" w:ascii="宋体" w:hAnsi="宋体" w:eastAsia="宋体"/>
                </w:rPr>
                <w:delText>00</w:delText>
              </w:r>
            </w:del>
          </w:p>
        </w:tc>
        <w:tc>
          <w:tcPr>
            <w:tcW w:w="99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55" w:author="Edward Lee" w:date="2017-10-16T16:23:00Z"/>
                <w:rFonts w:ascii="宋体" w:hAnsi="宋体" w:eastAsia="宋体"/>
              </w:rPr>
              <w:pPrChange w:id="4754" w:author="Edward Lee" w:date="2017-10-16T16:47:00Z">
                <w:pPr>
                  <w:jc w:val="center"/>
                </w:pPr>
              </w:pPrChange>
            </w:pPr>
            <w:del w:id="4756" w:author="Edward Lee" w:date="2017-10-16T16:23:00Z">
              <w:r>
                <w:rPr>
                  <w:rFonts w:hint="eastAsia" w:ascii="宋体" w:hAnsi="宋体" w:eastAsia="宋体"/>
                </w:rPr>
                <w:delText>38</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58" w:author="Edward Lee" w:date="2017-10-16T16:23:00Z"/>
                <w:rFonts w:ascii="宋体" w:hAnsi="宋体" w:eastAsia="宋体"/>
              </w:rPr>
              <w:pPrChange w:id="4757" w:author="Edward Lee" w:date="2017-10-16T16:47:00Z">
                <w:pPr>
                  <w:jc w:val="center"/>
                </w:pPr>
              </w:pPrChange>
            </w:pPr>
            <w:del w:id="4759" w:author="Edward Lee" w:date="2017-10-16T16:23:00Z">
              <w:r>
                <w:rPr>
                  <w:rFonts w:hint="eastAsia" w:ascii="宋体" w:hAnsi="宋体" w:eastAsia="宋体"/>
                </w:rPr>
                <w:delText>36</w:delText>
              </w:r>
            </w:del>
          </w:p>
        </w:tc>
        <w:tc>
          <w:tcPr>
            <w:tcW w:w="969"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61" w:author="Edward Lee" w:date="2017-10-16T16:23:00Z"/>
                <w:rFonts w:ascii="宋体" w:hAnsi="宋体" w:eastAsia="宋体"/>
              </w:rPr>
              <w:pPrChange w:id="4760" w:author="Edward Lee" w:date="2017-10-16T16:47:00Z">
                <w:pPr>
                  <w:jc w:val="center"/>
                </w:pPr>
              </w:pPrChange>
            </w:pPr>
            <w:del w:id="4762" w:author="Edward Lee" w:date="2017-10-16T16:23:00Z">
              <w:r>
                <w:rPr>
                  <w:rFonts w:hint="eastAsia" w:ascii="宋体" w:hAnsi="宋体" w:eastAsia="宋体"/>
                </w:rPr>
                <w:delText>31</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64" w:author="Edward Lee" w:date="2017-10-16T16:23:00Z"/>
                <w:rFonts w:ascii="宋体" w:hAnsi="宋体" w:eastAsia="宋体"/>
              </w:rPr>
              <w:pPrChange w:id="4763" w:author="Edward Lee" w:date="2017-10-16T16:47:00Z">
                <w:pPr>
                  <w:jc w:val="center"/>
                </w:pPr>
              </w:pPrChange>
            </w:pPr>
            <w:del w:id="4765" w:author="Edward Lee" w:date="2017-10-16T16:23:00Z">
              <w:r>
                <w:rPr>
                  <w:rFonts w:hint="eastAsia" w:ascii="宋体" w:hAnsi="宋体" w:eastAsia="宋体"/>
                </w:rPr>
                <w:delText>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766"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68" w:author="Edward Lee" w:date="2017-10-16T16:23:00Z"/>
                <w:rFonts w:ascii="宋体" w:hAnsi="宋体" w:eastAsia="宋体"/>
                <w:b/>
              </w:rPr>
              <w:pPrChange w:id="4767"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70" w:author="Edward Lee" w:date="2017-10-16T16:23:00Z"/>
                <w:rFonts w:ascii="宋体" w:hAnsi="宋体" w:eastAsia="宋体"/>
                <w:b/>
              </w:rPr>
              <w:pPrChange w:id="4769"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72" w:author="Edward Lee" w:date="2017-10-16T16:23:00Z"/>
                <w:rFonts w:ascii="宋体" w:hAnsi="宋体" w:eastAsia="宋体"/>
                <w:b/>
              </w:rPr>
              <w:pPrChange w:id="4771"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74" w:author="Edward Lee" w:date="2017-10-16T16:23:00Z"/>
                <w:rFonts w:ascii="宋体" w:hAnsi="宋体" w:eastAsia="宋体"/>
                <w:b/>
              </w:rPr>
              <w:pPrChange w:id="4773" w:author="Edward Lee" w:date="2017-10-16T16:47:00Z">
                <w:pPr>
                  <w:jc w:val="center"/>
                </w:pPr>
              </w:pPrChange>
            </w:pPr>
          </w:p>
        </w:tc>
        <w:tc>
          <w:tcPr>
            <w:tcW w:w="1176"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76" w:author="Edward Lee" w:date="2017-10-16T16:23:00Z"/>
                <w:rFonts w:ascii="宋体" w:hAnsi="宋体" w:eastAsia="宋体"/>
                <w:b/>
              </w:rPr>
              <w:pPrChange w:id="4775" w:author="Edward Lee" w:date="2017-10-16T16:47:00Z">
                <w:pPr>
                  <w:jc w:val="center"/>
                </w:pPr>
              </w:pPrChange>
            </w:pPr>
          </w:p>
        </w:tc>
        <w:tc>
          <w:tcPr>
            <w:tcW w:w="993"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78" w:author="Edward Lee" w:date="2017-10-16T16:23:00Z"/>
                <w:rFonts w:ascii="宋体" w:hAnsi="宋体" w:eastAsia="宋体"/>
                <w:b/>
              </w:rPr>
              <w:pPrChange w:id="4777"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80" w:author="Edward Lee" w:date="2017-10-16T16:23:00Z"/>
                <w:rFonts w:ascii="宋体" w:hAnsi="宋体" w:eastAsia="宋体"/>
                <w:b/>
              </w:rPr>
              <w:pPrChange w:id="4779" w:author="Edward Lee" w:date="2017-10-16T16:47:00Z">
                <w:pPr>
                  <w:jc w:val="center"/>
                </w:pPr>
              </w:pPrChange>
            </w:pPr>
          </w:p>
        </w:tc>
        <w:tc>
          <w:tcPr>
            <w:tcW w:w="969"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82" w:author="Edward Lee" w:date="2017-10-16T16:23:00Z"/>
                <w:rFonts w:ascii="宋体" w:hAnsi="宋体" w:eastAsia="宋体"/>
                <w:b/>
              </w:rPr>
              <w:pPrChange w:id="4781"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84" w:author="Edward Lee" w:date="2017-10-16T16:23:00Z"/>
                <w:rFonts w:ascii="宋体" w:hAnsi="宋体" w:eastAsia="宋体"/>
                <w:b/>
              </w:rPr>
              <w:pPrChange w:id="4783"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4785"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87" w:author="Edward Lee" w:date="2017-10-16T16:23:00Z"/>
                <w:rFonts w:ascii="宋体" w:hAnsi="宋体" w:eastAsia="宋体"/>
                <w:sz w:val="18"/>
              </w:rPr>
              <w:pPrChange w:id="4786" w:author="Edward Lee" w:date="2017-10-16T16:47:00Z">
                <w:pPr>
                  <w:jc w:val="center"/>
                </w:pPr>
              </w:pPrChange>
            </w:pPr>
            <w:del w:id="4788"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90" w:author="Edward Lee" w:date="2017-10-16T16:23:00Z"/>
                <w:rFonts w:ascii="宋体" w:hAnsi="宋体" w:eastAsia="宋体"/>
                <w:sz w:val="18"/>
              </w:rPr>
              <w:pPrChange w:id="4789" w:author="Edward Lee" w:date="2017-10-16T16:47:00Z">
                <w:pPr>
                  <w:jc w:val="center"/>
                </w:pPr>
              </w:pPrChange>
            </w:pPr>
            <w:del w:id="4791" w:author="Edward Lee" w:date="2017-10-16T16:23:00Z">
              <w:r>
                <w:rPr>
                  <w:rFonts w:hint="eastAsia" w:ascii="宋体" w:hAnsi="宋体" w:eastAsia="宋体"/>
                </w:rPr>
                <w:delText>34</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93" w:author="Edward Lee" w:date="2017-10-16T16:23:00Z"/>
                <w:rFonts w:ascii="宋体" w:hAnsi="宋体" w:eastAsia="宋体"/>
                <w:sz w:val="18"/>
              </w:rPr>
              <w:pPrChange w:id="4792" w:author="Edward Lee" w:date="2017-10-16T16:47:00Z">
                <w:pPr>
                  <w:jc w:val="center"/>
                </w:pPr>
              </w:pPrChange>
            </w:pPr>
            <w:del w:id="4794" w:author="Edward Lee" w:date="2017-10-16T16:23:00Z">
              <w:r>
                <w:rPr>
                  <w:rFonts w:hint="eastAsia" w:ascii="宋体" w:hAnsi="宋体" w:eastAsia="宋体"/>
                </w:rPr>
                <w:delText>30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96" w:author="Edward Lee" w:date="2017-10-16T16:23:00Z"/>
                <w:rFonts w:ascii="宋体" w:hAnsi="宋体" w:eastAsia="宋体"/>
                <w:sz w:val="18"/>
              </w:rPr>
              <w:pPrChange w:id="4795" w:author="Edward Lee" w:date="2017-10-16T16:47:00Z">
                <w:pPr>
                  <w:jc w:val="center"/>
                </w:pPr>
              </w:pPrChange>
            </w:pPr>
            <w:del w:id="4797" w:author="Edward Lee" w:date="2017-10-16T16:23:00Z">
              <w:r>
                <w:rPr>
                  <w:rFonts w:hint="eastAsia" w:ascii="宋体" w:hAnsi="宋体" w:eastAsia="宋体"/>
                </w:rPr>
                <w:delText>33</w:delText>
              </w:r>
            </w:del>
          </w:p>
        </w:tc>
        <w:tc>
          <w:tcPr>
            <w:tcW w:w="1176"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799" w:author="Edward Lee" w:date="2017-10-16T16:23:00Z"/>
                <w:rFonts w:ascii="宋体" w:hAnsi="宋体" w:eastAsia="宋体"/>
                <w:sz w:val="18"/>
              </w:rPr>
              <w:pPrChange w:id="4798" w:author="Edward Lee" w:date="2017-10-16T16:47:00Z">
                <w:pPr>
                  <w:jc w:val="center"/>
                </w:pPr>
              </w:pPrChange>
            </w:pPr>
            <w:del w:id="4800" w:author="Edward Lee" w:date="2017-10-16T16:23:00Z">
              <w:r>
                <w:rPr>
                  <w:rFonts w:hint="eastAsia" w:ascii="宋体" w:hAnsi="宋体" w:eastAsia="宋体"/>
                </w:rPr>
                <w:delText>34</w:delText>
              </w:r>
            </w:del>
          </w:p>
        </w:tc>
        <w:tc>
          <w:tcPr>
            <w:tcW w:w="99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02" w:author="Edward Lee" w:date="2017-10-16T16:23:00Z"/>
                <w:rFonts w:ascii="宋体" w:hAnsi="宋体" w:eastAsia="宋体"/>
                <w:sz w:val="18"/>
              </w:rPr>
              <w:pPrChange w:id="4801" w:author="Edward Lee" w:date="2017-10-16T16:47:00Z">
                <w:pPr>
                  <w:jc w:val="center"/>
                </w:pPr>
              </w:pPrChange>
            </w:pPr>
            <w:del w:id="4803" w:author="Edward Lee" w:date="2017-10-16T16:23:00Z">
              <w:r>
                <w:rPr>
                  <w:rFonts w:hint="eastAsia" w:ascii="宋体" w:hAnsi="宋体" w:eastAsia="宋体"/>
                </w:rPr>
                <w:delText>32</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05" w:author="Edward Lee" w:date="2017-10-16T16:23:00Z"/>
                <w:rFonts w:ascii="宋体" w:hAnsi="宋体" w:eastAsia="宋体"/>
                <w:sz w:val="18"/>
              </w:rPr>
              <w:pPrChange w:id="4804" w:author="Edward Lee" w:date="2017-10-16T16:47:00Z">
                <w:pPr>
                  <w:jc w:val="center"/>
                </w:pPr>
              </w:pPrChange>
            </w:pPr>
            <w:del w:id="4806" w:author="Edward Lee" w:date="2017-10-16T16:23:00Z">
              <w:r>
                <w:rPr>
                  <w:rFonts w:hint="eastAsia" w:ascii="宋体" w:hAnsi="宋体" w:eastAsia="宋体"/>
                </w:rPr>
                <w:delText>33</w:delText>
              </w:r>
            </w:del>
          </w:p>
        </w:tc>
        <w:tc>
          <w:tcPr>
            <w:tcW w:w="969"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08" w:author="Edward Lee" w:date="2017-10-16T16:23:00Z"/>
                <w:rFonts w:ascii="宋体" w:hAnsi="宋体" w:eastAsia="宋体"/>
                <w:sz w:val="18"/>
              </w:rPr>
              <w:pPrChange w:id="4807" w:author="Edward Lee" w:date="2017-10-16T16:47:00Z">
                <w:pPr>
                  <w:jc w:val="center"/>
                </w:pPr>
              </w:pPrChange>
            </w:pPr>
            <w:del w:id="4809" w:author="Edward Lee" w:date="2017-10-16T16:23:00Z">
              <w:r>
                <w:rPr>
                  <w:rFonts w:hint="eastAsia" w:ascii="宋体" w:hAnsi="宋体" w:eastAsia="宋体"/>
                </w:rPr>
                <w:delText>35</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11" w:author="Edward Lee" w:date="2017-10-16T16:23:00Z"/>
                <w:rFonts w:ascii="宋体" w:hAnsi="宋体" w:eastAsia="宋体"/>
                <w:sz w:val="18"/>
              </w:rPr>
              <w:pPrChange w:id="4810" w:author="Edward Lee" w:date="2017-10-16T16:47:00Z">
                <w:pPr>
                  <w:jc w:val="center"/>
                </w:pPr>
              </w:pPrChange>
            </w:pPr>
            <w:del w:id="4812" w:author="Edward Lee" w:date="2017-10-16T16:23:00Z">
              <w:r>
                <w:rPr>
                  <w:rFonts w:hint="eastAsia" w:ascii="宋体" w:hAnsi="宋体" w:eastAsia="宋体"/>
                </w:rPr>
                <w:delText>38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64" w:type="dxa"/>
          <w:del w:id="4813"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15" w:author="Edward Lee" w:date="2017-10-16T16:23:00Z"/>
                <w:rFonts w:ascii="宋体" w:hAnsi="宋体" w:eastAsia="宋体"/>
              </w:rPr>
              <w:pPrChange w:id="4814"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17" w:author="Edward Lee" w:date="2017-10-16T16:23:00Z"/>
                <w:rFonts w:ascii="宋体" w:hAnsi="宋体" w:eastAsia="宋体"/>
              </w:rPr>
              <w:pPrChange w:id="4816"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19" w:author="Edward Lee" w:date="2017-10-16T16:23:00Z"/>
                <w:rFonts w:ascii="宋体" w:hAnsi="宋体" w:eastAsia="宋体"/>
                <w:b/>
              </w:rPr>
              <w:pPrChange w:id="4818" w:author="Edward Lee" w:date="2017-10-16T16:47:00Z">
                <w:pPr>
                  <w:jc w:val="center"/>
                </w:pPr>
              </w:pPrChange>
            </w:pPr>
            <w:del w:id="4820" w:author="Edward Lee" w:date="2017-10-16T16:23:00Z">
              <w:r>
                <w:rPr>
                  <w:rFonts w:hint="eastAsia" w:ascii="宋体" w:hAnsi="宋体" w:eastAsia="宋体"/>
                  <w:b/>
                </w:rPr>
                <w:delText>dev_id</w:delText>
              </w:r>
            </w:del>
            <w:del w:id="4821" w:author="Edward Lee" w:date="2017-10-16T16:23:00Z">
              <w:r>
                <w:rPr>
                  <w:rFonts w:ascii="宋体" w:hAnsi="宋体" w:eastAsia="宋体"/>
                  <w:b/>
                </w:rPr>
                <w:br w:type="textWrapping"/>
              </w:r>
            </w:del>
            <w:del w:id="4822" w:author="Edward Lee" w:date="2017-10-16T16:23:00Z">
              <w:r>
                <w:rPr>
                  <w:rFonts w:hint="eastAsia" w:ascii="宋体" w:hAnsi="宋体" w:eastAsia="宋体"/>
                  <w:b/>
                </w:rPr>
                <w:delText>(LSB)</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24" w:author="Edward Lee" w:date="2017-10-16T16:23:00Z"/>
                <w:rFonts w:ascii="宋体" w:hAnsi="宋体" w:eastAsia="宋体"/>
                <w:b/>
              </w:rPr>
              <w:pPrChange w:id="4823" w:author="Edward Lee" w:date="2017-10-16T16:47:00Z">
                <w:pPr>
                  <w:jc w:val="center"/>
                </w:pPr>
              </w:pPrChange>
            </w:pPr>
            <w:del w:id="4825" w:author="Edward Lee" w:date="2017-10-16T16:23:00Z">
              <w:r>
                <w:rPr>
                  <w:rFonts w:hint="eastAsia" w:ascii="宋体" w:hAnsi="宋体" w:eastAsia="宋体"/>
                  <w:b/>
                </w:rPr>
                <w:delText>param_type</w:delText>
              </w:r>
            </w:del>
          </w:p>
        </w:tc>
        <w:tc>
          <w:tcPr>
            <w:tcW w:w="1176"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27" w:author="Edward Lee" w:date="2017-10-16T16:23:00Z"/>
                <w:rFonts w:ascii="宋体" w:hAnsi="宋体" w:eastAsia="宋体"/>
                <w:b/>
              </w:rPr>
              <w:pPrChange w:id="4826" w:author="Edward Lee" w:date="2017-10-16T16:47:00Z">
                <w:pPr>
                  <w:jc w:val="center"/>
                </w:pPr>
              </w:pPrChange>
            </w:pPr>
            <w:del w:id="4828" w:author="Edward Lee" w:date="2017-10-16T16:23:00Z">
              <w:r>
                <w:rPr>
                  <w:rFonts w:hint="eastAsia" w:ascii="宋体" w:hAnsi="宋体" w:eastAsia="宋体"/>
                  <w:b/>
                </w:rPr>
                <w:delText>return_opt</w:delText>
              </w:r>
            </w:del>
          </w:p>
        </w:tc>
        <w:tc>
          <w:tcPr>
            <w:tcW w:w="993"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30" w:author="Edward Lee" w:date="2017-10-16T16:23:00Z"/>
                <w:rFonts w:ascii="宋体" w:hAnsi="宋体" w:eastAsia="宋体"/>
                <w:b/>
              </w:rPr>
              <w:pPrChange w:id="4829" w:author="Edward Lee" w:date="2017-10-16T16:47:00Z">
                <w:pPr>
                  <w:jc w:val="center"/>
                </w:pPr>
              </w:pPrChange>
            </w:pPr>
            <w:del w:id="4831" w:author="Edward Lee" w:date="2017-10-16T16:23:00Z">
              <w:r>
                <w:rPr>
                  <w:rFonts w:hint="eastAsia" w:ascii="宋体" w:hAnsi="宋体" w:eastAsia="宋体"/>
                  <w:b/>
                </w:rPr>
                <w:delText>crc16</w:delText>
              </w:r>
            </w:del>
            <w:del w:id="4832" w:author="Edward Lee" w:date="2017-10-16T16:23:00Z">
              <w:r>
                <w:rPr>
                  <w:rFonts w:ascii="宋体" w:hAnsi="宋体" w:eastAsia="宋体"/>
                  <w:b/>
                </w:rPr>
                <w:br w:type="textWrapping"/>
              </w:r>
            </w:del>
            <w:del w:id="4833" w:author="Edward Lee" w:date="2017-10-16T16:23:00Z">
              <w:r>
                <w:rPr>
                  <w:rFonts w:hint="eastAsia" w:ascii="宋体" w:hAnsi="宋体" w:eastAsia="宋体"/>
                  <w:b/>
                </w:rPr>
                <w:delText>(H)</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4835" w:author="Edward Lee" w:date="2017-10-16T16:23:00Z"/>
              </w:rPr>
              <w:pPrChange w:id="4834" w:author="Edward Lee" w:date="2017-10-16T16:47:00Z">
                <w:pPr>
                  <w:widowControl/>
                  <w:jc w:val="left"/>
                </w:pPr>
              </w:pPrChange>
            </w:pPr>
            <w:del w:id="4836" w:author="Edward Lee" w:date="2017-10-16T16:23:00Z">
              <w:r>
                <w:rPr>
                  <w:rFonts w:hint="eastAsia" w:ascii="宋体" w:hAnsi="宋体" w:eastAsia="宋体"/>
                  <w:b/>
                </w:rPr>
                <w:delText>crc16</w:delText>
              </w:r>
            </w:del>
            <w:del w:id="4837" w:author="Edward Lee" w:date="2017-10-16T16:23:00Z">
              <w:r>
                <w:rPr>
                  <w:rFonts w:ascii="宋体" w:hAnsi="宋体" w:eastAsia="宋体"/>
                  <w:b/>
                </w:rPr>
                <w:br w:type="textWrapping"/>
              </w:r>
            </w:del>
            <w:del w:id="4838" w:author="Edward Lee" w:date="2017-10-16T16:23:00Z">
              <w:r>
                <w:rPr>
                  <w:rFonts w:hint="eastAsia" w:ascii="宋体" w:hAnsi="宋体" w:eastAsia="宋体"/>
                  <w:b/>
                </w:rPr>
                <w:delText>(L)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64" w:type="dxa"/>
          <w:del w:id="4839"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41" w:author="Edward Lee" w:date="2017-10-16T16:23:00Z"/>
                <w:rFonts w:ascii="宋体" w:hAnsi="宋体" w:eastAsia="宋体"/>
              </w:rPr>
              <w:pPrChange w:id="4840" w:author="Edward Lee" w:date="2017-10-16T16:47:00Z">
                <w:pPr>
                  <w:jc w:val="center"/>
                </w:pPr>
              </w:pPrChange>
            </w:pPr>
            <w:del w:id="4842"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44" w:author="Edward Lee" w:date="2017-10-16T16:23:00Z"/>
                <w:rFonts w:ascii="宋体" w:hAnsi="宋体" w:eastAsia="宋体"/>
              </w:rPr>
              <w:pPrChange w:id="4843" w:author="Edward Lee" w:date="2017-10-16T16:47:00Z">
                <w:pPr>
                  <w:jc w:val="center"/>
                </w:pPr>
              </w:pPrChange>
            </w:pPr>
            <w:del w:id="4845" w:author="Edward Lee" w:date="2017-10-16T16:23:00Z">
              <w:r>
                <w:rPr>
                  <w:rFonts w:hint="eastAsia" w:ascii="宋体" w:hAnsi="宋体" w:eastAsia="宋体"/>
                </w:rPr>
                <w:delText>36</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47" w:author="Edward Lee" w:date="2017-10-16T16:23:00Z"/>
                <w:rFonts w:ascii="宋体" w:hAnsi="宋体" w:eastAsia="宋体"/>
              </w:rPr>
              <w:pPrChange w:id="4846" w:author="Edward Lee" w:date="2017-10-16T16:47:00Z">
                <w:pPr>
                  <w:jc w:val="center"/>
                </w:pPr>
              </w:pPrChange>
            </w:pPr>
            <w:del w:id="4848"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4850" w:author="Edward Lee" w:date="2017-10-16T16:23:00Z"/>
                <w:rFonts w:ascii="宋体" w:hAnsi="宋体" w:eastAsia="宋体" w:cs="Times New Roman"/>
                <w:color w:val="FF33CC"/>
                <w:kern w:val="0"/>
                <w:szCs w:val="20"/>
              </w:rPr>
              <w:pPrChange w:id="4849" w:author="Edward Lee" w:date="2017-10-16T16:47:00Z">
                <w:pPr>
                  <w:jc w:val="center"/>
                </w:pPr>
              </w:pPrChange>
            </w:pPr>
            <w:del w:id="4851" w:author="Edward Lee" w:date="2017-10-16T16:23:00Z">
              <w:r>
                <w:rPr>
                  <w:rFonts w:hint="eastAsia" w:ascii="宋体" w:hAnsi="宋体" w:eastAsia="宋体" w:cs="Times New Roman"/>
                  <w:color w:val="FF33CC"/>
                  <w:kern w:val="0"/>
                  <w:szCs w:val="20"/>
                </w:rPr>
                <w:delText>80</w:delText>
              </w:r>
            </w:del>
          </w:p>
        </w:tc>
        <w:tc>
          <w:tcPr>
            <w:tcW w:w="1176"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4853" w:author="Edward Lee" w:date="2017-10-16T16:23:00Z"/>
                <w:color w:val="C00000"/>
              </w:rPr>
              <w:pPrChange w:id="4852" w:author="Edward Lee" w:date="2017-10-16T16:47:00Z">
                <w:pPr>
                  <w:jc w:val="center"/>
                </w:pPr>
              </w:pPrChange>
            </w:pPr>
            <w:del w:id="4854" w:author="Edward Lee" w:date="2017-10-16T16:23:00Z">
              <w:r>
                <w:rPr>
                  <w:rFonts w:asciiTheme="minorEastAsia" w:hAnsiTheme="minorEastAsia"/>
                  <w:color w:val="F79646" w:themeColor="accent6"/>
                </w:rPr>
                <w:delText>01</w:delText>
              </w:r>
            </w:del>
          </w:p>
        </w:tc>
        <w:tc>
          <w:tcPr>
            <w:tcW w:w="993"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4856" w:author="Edward Lee" w:date="2017-10-16T16:23:00Z"/>
                <w:color w:val="C00000"/>
              </w:rPr>
              <w:pPrChange w:id="4855" w:author="Edward Lee" w:date="2017-10-16T16:47:00Z">
                <w:pPr>
                  <w:jc w:val="center"/>
                </w:pPr>
              </w:pPrChange>
            </w:pPr>
            <w:del w:id="4857" w:author="Edward Lee" w:date="2017-10-16T16:23:00Z">
              <w:r>
                <w:rPr>
                  <w:rFonts w:hint="eastAsia"/>
                  <w:color w:val="C00000"/>
                </w:rPr>
                <w:delText>47</w:delText>
              </w:r>
            </w:del>
          </w:p>
        </w:tc>
        <w:tc>
          <w:tcPr>
            <w:tcW w:w="992" w:type="dxa"/>
          </w:tcPr>
          <w:p>
            <w:pPr>
              <w:widowControl/>
              <w:numPr>
                <w:ilvl w:val="0"/>
                <w:numId w:val="9"/>
              </w:numPr>
              <w:tabs>
                <w:tab w:val="center" w:pos="4201"/>
                <w:tab w:val="right" w:leader="dot" w:pos="9298"/>
              </w:tabs>
              <w:autoSpaceDE w:val="0"/>
              <w:autoSpaceDN w:val="0"/>
              <w:spacing w:beforeLines="100" w:line="360" w:lineRule="auto"/>
              <w:jc w:val="left"/>
              <w:outlineLvl w:val="3"/>
              <w:rPr>
                <w:del w:id="4859" w:author="Edward Lee" w:date="2017-10-16T16:23:00Z"/>
              </w:rPr>
              <w:pPrChange w:id="4858" w:author="Edward Lee" w:date="2017-10-16T16:47:00Z">
                <w:pPr>
                  <w:widowControl/>
                  <w:jc w:val="left"/>
                </w:pPr>
              </w:pPrChange>
            </w:pPr>
            <w:del w:id="4860" w:author="Edward Lee" w:date="2017-10-16T16:23:00Z">
              <w:r>
                <w:rPr>
                  <w:rFonts w:hint="eastAsia"/>
                  <w:color w:val="C00000"/>
                </w:rPr>
                <w:delText>84</w:delText>
              </w:r>
            </w:del>
          </w:p>
        </w:tc>
      </w:tr>
    </w:tbl>
    <w:p>
      <w:pPr>
        <w:pStyle w:val="36"/>
        <w:numPr>
          <w:ilvl w:val="0"/>
          <w:numId w:val="9"/>
        </w:numPr>
        <w:spacing w:beforeLines="100" w:line="360" w:lineRule="auto"/>
        <w:ind w:firstLine="422"/>
        <w:outlineLvl w:val="3"/>
        <w:rPr>
          <w:del w:id="4862" w:author="Edward Lee" w:date="2017-10-16T16:23:00Z"/>
          <w:rFonts w:hAnsi="宋体"/>
        </w:rPr>
        <w:pPrChange w:id="4861" w:author="Edward Lee" w:date="2017-10-16T16:47:00Z">
          <w:pPr>
            <w:pStyle w:val="36"/>
            <w:ind w:firstLine="422"/>
          </w:pPr>
        </w:pPrChange>
      </w:pPr>
      <w:del w:id="4863" w:author="Edward Lee" w:date="2017-10-16T16:23:00Z">
        <w:r>
          <w:rPr>
            <w:rFonts w:hint="eastAsia" w:hAnsi="宋体"/>
            <w:b/>
            <w:bCs/>
            <w:color w:val="000000" w:themeColor="text1"/>
          </w:rPr>
          <w:delText>起始标识</w:delText>
        </w:r>
      </w:del>
    </w:p>
    <w:p>
      <w:pPr>
        <w:pStyle w:val="36"/>
        <w:numPr>
          <w:ilvl w:val="0"/>
          <w:numId w:val="9"/>
        </w:numPr>
        <w:spacing w:beforeLines="100" w:line="360" w:lineRule="auto"/>
        <w:outlineLvl w:val="3"/>
        <w:rPr>
          <w:del w:id="4865" w:author="Edward Lee" w:date="2017-10-16T16:23:00Z"/>
          <w:rFonts w:hAnsi="宋体"/>
        </w:rPr>
        <w:pPrChange w:id="4864" w:author="Edward Lee" w:date="2017-10-16T16:47:00Z">
          <w:pPr>
            <w:pStyle w:val="36"/>
          </w:pPr>
        </w:pPrChange>
      </w:pPr>
      <w:del w:id="4866" w:author="Edward Lee" w:date="2017-10-16T16:23:00Z">
        <w:r>
          <w:rPr>
            <w:rFonts w:hint="eastAsia" w:hAnsi="宋体"/>
          </w:rPr>
          <w:delText>起始标识sof     ： 0x55AA</w:delText>
        </w:r>
      </w:del>
    </w:p>
    <w:p>
      <w:pPr>
        <w:pStyle w:val="36"/>
        <w:numPr>
          <w:ilvl w:val="0"/>
          <w:numId w:val="9"/>
        </w:numPr>
        <w:spacing w:beforeLines="100" w:line="360" w:lineRule="auto"/>
        <w:ind w:firstLine="422"/>
        <w:outlineLvl w:val="3"/>
        <w:rPr>
          <w:del w:id="4868" w:author="Edward Lee" w:date="2017-10-16T16:23:00Z"/>
          <w:rFonts w:hAnsi="宋体"/>
          <w:b/>
        </w:rPr>
        <w:pPrChange w:id="4867" w:author="Edward Lee" w:date="2017-10-16T16:47:00Z">
          <w:pPr>
            <w:pStyle w:val="36"/>
            <w:ind w:firstLine="422"/>
          </w:pPr>
        </w:pPrChange>
      </w:pPr>
      <w:del w:id="4869" w:author="Edward Lee" w:date="2017-10-16T16:23:00Z">
        <w:r>
          <w:rPr>
            <w:rFonts w:hint="eastAsia" w:hAnsi="宋体"/>
            <w:b/>
          </w:rPr>
          <w:delText>报文头</w:delText>
        </w:r>
      </w:del>
    </w:p>
    <w:p>
      <w:pPr>
        <w:pStyle w:val="36"/>
        <w:numPr>
          <w:ilvl w:val="0"/>
          <w:numId w:val="9"/>
        </w:numPr>
        <w:spacing w:beforeLines="100" w:line="360" w:lineRule="auto"/>
        <w:outlineLvl w:val="3"/>
        <w:rPr>
          <w:del w:id="4871" w:author="Edward Lee" w:date="2017-10-16T16:23:00Z"/>
          <w:rFonts w:hAnsi="宋体"/>
        </w:rPr>
        <w:pPrChange w:id="4870" w:author="Edward Lee" w:date="2017-10-16T16:47:00Z">
          <w:pPr>
            <w:pStyle w:val="36"/>
          </w:pPr>
        </w:pPrChange>
      </w:pPr>
      <w:del w:id="4872" w:author="Edward Lee" w:date="2017-10-16T16:23:00Z">
        <w:r>
          <w:rPr>
            <w:rFonts w:hint="eastAsia" w:hAnsi="宋体"/>
          </w:rPr>
          <w:delText>报文长度len     ： 0x</w:delText>
        </w:r>
      </w:del>
      <w:del w:id="4873" w:author="Edward Lee" w:date="2017-10-16T16:23:00Z">
        <w:r>
          <w:rPr>
            <w:rFonts w:hint="eastAsia" w:hAnsi="宋体"/>
            <w:color w:val="FF0000"/>
          </w:rPr>
          <w:delText>001E</w:delText>
        </w:r>
      </w:del>
    </w:p>
    <w:p>
      <w:pPr>
        <w:pStyle w:val="36"/>
        <w:numPr>
          <w:ilvl w:val="0"/>
          <w:numId w:val="9"/>
        </w:numPr>
        <w:spacing w:beforeLines="100" w:line="360" w:lineRule="auto"/>
        <w:outlineLvl w:val="3"/>
        <w:rPr>
          <w:del w:id="4875" w:author="Edward Lee" w:date="2017-10-16T16:23:00Z"/>
          <w:rFonts w:hAnsi="宋体"/>
        </w:rPr>
        <w:pPrChange w:id="4874" w:author="Edward Lee" w:date="2017-10-16T16:47:00Z">
          <w:pPr>
            <w:pStyle w:val="36"/>
          </w:pPr>
        </w:pPrChange>
      </w:pPr>
      <w:del w:id="4876" w:author="Edward Lee" w:date="2017-10-16T16:23:00Z">
        <w:r>
          <w:rPr>
            <w:rFonts w:hint="eastAsia" w:hAnsi="宋体"/>
          </w:rPr>
          <w:delText>命令码 cmd      ： 0x</w:delText>
        </w:r>
      </w:del>
      <w:del w:id="4877" w:author="Edward Lee" w:date="2017-10-16T16:23:00Z">
        <w:r>
          <w:rPr>
            <w:rFonts w:hint="eastAsia" w:hAnsi="宋体"/>
            <w:color w:val="FFC000"/>
          </w:rPr>
          <w:delText>000A</w:delText>
        </w:r>
      </w:del>
    </w:p>
    <w:p>
      <w:pPr>
        <w:pStyle w:val="36"/>
        <w:numPr>
          <w:ilvl w:val="0"/>
          <w:numId w:val="9"/>
        </w:numPr>
        <w:spacing w:beforeLines="100" w:line="360" w:lineRule="auto"/>
        <w:outlineLvl w:val="3"/>
        <w:rPr>
          <w:del w:id="4879" w:author="Edward Lee" w:date="2017-10-16T16:23:00Z"/>
          <w:rFonts w:hAnsi="宋体"/>
        </w:rPr>
        <w:pPrChange w:id="4878" w:author="Edward Lee" w:date="2017-10-16T16:47:00Z">
          <w:pPr>
            <w:pStyle w:val="36"/>
          </w:pPr>
        </w:pPrChange>
      </w:pPr>
      <w:del w:id="4880" w:author="Edward Lee" w:date="2017-10-16T16:23:00Z">
        <w:r>
          <w:rPr>
            <w:rFonts w:hint="eastAsia" w:hAnsi="宋体"/>
          </w:rPr>
          <w:delText>报文流水号seq   ： 0x00000006</w:delText>
        </w:r>
      </w:del>
    </w:p>
    <w:p>
      <w:pPr>
        <w:pStyle w:val="36"/>
        <w:numPr>
          <w:ilvl w:val="0"/>
          <w:numId w:val="9"/>
        </w:numPr>
        <w:spacing w:beforeLines="100" w:line="360" w:lineRule="auto"/>
        <w:outlineLvl w:val="3"/>
        <w:rPr>
          <w:del w:id="4882" w:author="Edward Lee" w:date="2017-10-16T16:23:00Z"/>
          <w:rFonts w:hAnsi="宋体"/>
        </w:rPr>
        <w:pPrChange w:id="4881" w:author="Edward Lee" w:date="2017-10-16T16:47:00Z">
          <w:pPr>
            <w:pStyle w:val="36"/>
          </w:pPr>
        </w:pPrChange>
      </w:pPr>
      <w:del w:id="4883" w:author="Edward Lee" w:date="2017-10-16T16:23:00Z">
        <w:r>
          <w:rPr>
            <w:rFonts w:hint="eastAsia" w:hAnsi="宋体"/>
          </w:rPr>
          <w:delText>协议版本pro_ver ： 0x0001 (V0.1)</w:delText>
        </w:r>
      </w:del>
    </w:p>
    <w:p>
      <w:pPr>
        <w:pStyle w:val="36"/>
        <w:numPr>
          <w:ilvl w:val="0"/>
          <w:numId w:val="9"/>
        </w:numPr>
        <w:spacing w:beforeLines="100" w:line="360" w:lineRule="auto"/>
        <w:outlineLvl w:val="3"/>
        <w:rPr>
          <w:del w:id="4885" w:author="Edward Lee" w:date="2017-10-16T16:23:00Z"/>
          <w:rFonts w:hAnsi="宋体"/>
        </w:rPr>
        <w:pPrChange w:id="4884" w:author="Edward Lee" w:date="2017-10-16T16:47:00Z">
          <w:pPr>
            <w:pStyle w:val="36"/>
          </w:pPr>
        </w:pPrChange>
      </w:pPr>
      <w:del w:id="4886" w:author="Edward Lee" w:date="2017-10-16T16:23:00Z">
        <w:r>
          <w:rPr>
            <w:rFonts w:hint="eastAsia" w:hAnsi="宋体"/>
          </w:rPr>
          <w:delText>安全标识seq_flag： 0x0000</w:delText>
        </w:r>
      </w:del>
    </w:p>
    <w:p>
      <w:pPr>
        <w:pStyle w:val="36"/>
        <w:numPr>
          <w:ilvl w:val="0"/>
          <w:numId w:val="9"/>
        </w:numPr>
        <w:spacing w:beforeLines="100" w:line="360" w:lineRule="auto"/>
        <w:outlineLvl w:val="3"/>
        <w:rPr>
          <w:del w:id="4888" w:author="Edward Lee" w:date="2017-10-16T16:23:00Z"/>
          <w:rFonts w:hAnsi="宋体"/>
        </w:rPr>
        <w:pPrChange w:id="4887" w:author="Edward Lee" w:date="2017-10-16T16:47:00Z">
          <w:pPr>
            <w:pStyle w:val="36"/>
          </w:pPr>
        </w:pPrChange>
      </w:pPr>
      <w:del w:id="4889" w:author="Edward Lee" w:date="2017-10-16T16:23:00Z">
        <w:r>
          <w:rPr>
            <w:rFonts w:hint="eastAsia" w:hAnsi="宋体"/>
          </w:rPr>
          <w:delText xml:space="preserve">设备ID dev_id   ： </w:delText>
        </w:r>
      </w:del>
    </w:p>
    <w:p>
      <w:pPr>
        <w:pStyle w:val="36"/>
        <w:numPr>
          <w:ilvl w:val="0"/>
          <w:numId w:val="9"/>
        </w:numPr>
        <w:spacing w:beforeLines="100" w:line="360" w:lineRule="auto"/>
        <w:ind w:left="2297" w:leftChars="1044" w:hanging="105" w:hangingChars="50"/>
        <w:outlineLvl w:val="3"/>
        <w:rPr>
          <w:del w:id="4891" w:author="Edward Lee" w:date="2017-10-16T16:23:00Z"/>
          <w:rFonts w:hAnsi="宋体"/>
        </w:rPr>
        <w:pPrChange w:id="4890" w:author="Edward Lee" w:date="2017-10-16T16:47:00Z">
          <w:pPr>
            <w:pStyle w:val="36"/>
            <w:ind w:left="2297" w:leftChars="1044" w:hanging="105" w:hangingChars="50"/>
          </w:pPr>
        </w:pPrChange>
      </w:pPr>
      <w:del w:id="4892" w:author="Edward Lee" w:date="2017-10-16T16:23:00Z">
        <w:r>
          <w:rPr>
            <w:rFonts w:hAnsi="宋体"/>
          </w:rPr>
          <w:delText>38 36 31 36 39 34 30 33 34 32 30 35 38 39 36 00</w:delText>
        </w:r>
      </w:del>
      <w:del w:id="4893" w:author="Edward Lee" w:date="2017-10-16T16:23:00Z">
        <w:r>
          <w:rPr>
            <w:rFonts w:hint="eastAsia" w:hAnsi="宋体"/>
          </w:rPr>
          <w:delText xml:space="preserve"> （转为字符串为：“</w:delText>
        </w:r>
      </w:del>
      <w:del w:id="4894" w:author="Edward Lee" w:date="2017-10-16T16:23:00Z">
        <w:r>
          <w:rPr>
            <w:rFonts w:hAnsi="宋体" w:cs="Calibri"/>
            <w:szCs w:val="21"/>
            <w:u w:val="single"/>
          </w:rPr>
          <w:delText>861694034205896</w:delText>
        </w:r>
      </w:del>
      <w:del w:id="4895" w:author="Edward Lee" w:date="2017-10-16T16:23:00Z">
        <w:r>
          <w:rPr>
            <w:rFonts w:hint="eastAsia" w:hAnsi="宋体" w:cs="Calibri"/>
            <w:szCs w:val="21"/>
          </w:rPr>
          <w:delText>”</w:delText>
        </w:r>
      </w:del>
      <w:del w:id="4896" w:author="Edward Lee" w:date="2017-10-16T16:23:00Z">
        <w:r>
          <w:rPr>
            <w:rFonts w:hint="eastAsia" w:hAnsi="宋体"/>
          </w:rPr>
          <w:delText>）</w:delText>
        </w:r>
      </w:del>
    </w:p>
    <w:p>
      <w:pPr>
        <w:pStyle w:val="36"/>
        <w:numPr>
          <w:ilvl w:val="0"/>
          <w:numId w:val="9"/>
        </w:numPr>
        <w:spacing w:beforeLines="100" w:line="360" w:lineRule="auto"/>
        <w:ind w:firstLine="422"/>
        <w:outlineLvl w:val="3"/>
        <w:rPr>
          <w:del w:id="4898" w:author="Edward Lee" w:date="2017-10-16T16:23:00Z"/>
          <w:rFonts w:hAnsi="宋体"/>
          <w:b/>
        </w:rPr>
        <w:pPrChange w:id="4897" w:author="Edward Lee" w:date="2017-10-16T16:47:00Z">
          <w:pPr>
            <w:pStyle w:val="36"/>
            <w:ind w:firstLine="422"/>
          </w:pPr>
        </w:pPrChange>
      </w:pPr>
      <w:del w:id="4899" w:author="Edward Lee" w:date="2017-10-16T16:23:00Z">
        <w:r>
          <w:rPr>
            <w:rFonts w:hint="eastAsia" w:hAnsi="宋体"/>
            <w:b/>
          </w:rPr>
          <w:delText>报文体</w:delText>
        </w:r>
      </w:del>
    </w:p>
    <w:p>
      <w:pPr>
        <w:pStyle w:val="36"/>
        <w:numPr>
          <w:ilvl w:val="0"/>
          <w:numId w:val="9"/>
        </w:numPr>
        <w:spacing w:beforeLines="100" w:line="360" w:lineRule="auto"/>
        <w:outlineLvl w:val="3"/>
        <w:rPr>
          <w:del w:id="4901" w:author="Edward Lee" w:date="2017-10-16T16:23:00Z"/>
          <w:rFonts w:hAnsi="宋体"/>
        </w:rPr>
        <w:pPrChange w:id="4900" w:author="Edward Lee" w:date="2017-10-16T16:47:00Z">
          <w:pPr>
            <w:pStyle w:val="36"/>
          </w:pPr>
        </w:pPrChange>
      </w:pPr>
      <w:del w:id="4902" w:author="Edward Lee" w:date="2017-10-16T16:23:00Z">
        <w:r>
          <w:rPr>
            <w:rFonts w:hint="eastAsia" w:hAnsi="宋体" w:cstheme="minorBidi"/>
            <w:kern w:val="2"/>
            <w:szCs w:val="22"/>
            <w:shd w:val="clear" w:color="auto" w:fill="C2D69B" w:themeFill="accent3" w:themeFillTint="99"/>
          </w:rPr>
          <w:delText xml:space="preserve">参数类型param_type         </w:delText>
        </w:r>
      </w:del>
      <w:del w:id="4903" w:author="Edward Lee" w:date="2017-10-16T16:23:00Z">
        <w:r>
          <w:rPr>
            <w:rFonts w:hint="eastAsia" w:hAnsi="宋体"/>
          </w:rPr>
          <w:delText xml:space="preserve">: </w:delText>
        </w:r>
      </w:del>
      <w:del w:id="4904" w:author="Edward Lee" w:date="2017-10-16T16:23:00Z">
        <w:r>
          <w:rPr>
            <w:rFonts w:hint="eastAsia" w:hAnsi="宋体"/>
            <w:color w:val="FF33CC"/>
          </w:rPr>
          <w:delText xml:space="preserve">80   </w:delText>
        </w:r>
      </w:del>
      <w:del w:id="4905" w:author="Edward Lee" w:date="2017-10-16T16:23:00Z">
        <w:r>
          <w:rPr>
            <w:rFonts w:hint="eastAsia" w:hAnsi="宋体"/>
          </w:rPr>
          <w:delText>平台确认消息(用于回应设备平台已经收到配置参数)</w:delText>
        </w:r>
      </w:del>
    </w:p>
    <w:p>
      <w:pPr>
        <w:pStyle w:val="36"/>
        <w:numPr>
          <w:ilvl w:val="0"/>
          <w:numId w:val="9"/>
        </w:numPr>
        <w:spacing w:beforeLines="100" w:line="360" w:lineRule="auto"/>
        <w:outlineLvl w:val="3"/>
        <w:rPr>
          <w:del w:id="4907" w:author="Edward Lee" w:date="2017-10-16T16:23:00Z"/>
          <w:rFonts w:hAnsi="宋体"/>
        </w:rPr>
        <w:pPrChange w:id="4906" w:author="Edward Lee" w:date="2017-10-16T16:47:00Z">
          <w:pPr>
            <w:pStyle w:val="36"/>
          </w:pPr>
        </w:pPrChange>
      </w:pPr>
      <w:del w:id="4908" w:author="Edward Lee" w:date="2017-10-16T16:23:00Z">
        <w:r>
          <w:rPr>
            <w:rFonts w:hint="eastAsia" w:hAnsi="宋体" w:cstheme="minorBidi"/>
            <w:kern w:val="2"/>
            <w:szCs w:val="22"/>
            <w:shd w:val="clear" w:color="auto" w:fill="C2D69B" w:themeFill="accent3" w:themeFillTint="99"/>
          </w:rPr>
          <w:delText>配置参数返回状态</w:delText>
        </w:r>
      </w:del>
      <w:del w:id="4909" w:author="Edward Lee" w:date="2017-10-16T16:23:00Z">
        <w:r>
          <w:rPr>
            <w:rFonts w:hAnsi="宋体" w:cstheme="minorBidi"/>
            <w:kern w:val="2"/>
            <w:szCs w:val="22"/>
            <w:shd w:val="clear" w:color="auto" w:fill="C2D69B" w:themeFill="accent3" w:themeFillTint="99"/>
          </w:rPr>
          <w:delText xml:space="preserve">return_opt </w:delText>
        </w:r>
      </w:del>
      <w:del w:id="4910" w:author="Edward Lee" w:date="2017-10-16T16:23:00Z">
        <w:r>
          <w:rPr>
            <w:rFonts w:hint="eastAsia"/>
            <w:szCs w:val="18"/>
          </w:rPr>
          <w:delText xml:space="preserve">: </w:delText>
        </w:r>
      </w:del>
      <w:del w:id="4911" w:author="Edward Lee" w:date="2017-10-16T16:23:00Z">
        <w:r>
          <w:rPr>
            <w:rFonts w:asciiTheme="minorEastAsia" w:hAnsiTheme="minorEastAsia"/>
            <w:color w:val="F79646" w:themeColor="accent6"/>
          </w:rPr>
          <w:delText>01</w:delText>
        </w:r>
      </w:del>
      <w:del w:id="4912" w:author="Edward Lee" w:date="2017-10-16T16:23:00Z">
        <w:r>
          <w:rPr>
            <w:rFonts w:hint="eastAsia" w:asciiTheme="minorEastAsia" w:hAnsiTheme="minorEastAsia"/>
            <w:color w:val="F79646" w:themeColor="accent6"/>
          </w:rPr>
          <w:delText xml:space="preserve">   </w:delText>
        </w:r>
      </w:del>
      <w:del w:id="4913" w:author="Edward Lee" w:date="2017-10-16T16:23:00Z">
        <w:r>
          <w:rPr>
            <w:rFonts w:hint="eastAsia" w:asciiTheme="minorEastAsia" w:hAnsiTheme="minorEastAsia"/>
          </w:rPr>
          <w:delText>配置参数成功</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4915" w:author="Edward Lee" w:date="2017-10-16T16:23:00Z"/>
          <w:rFonts w:ascii="宋体" w:hAnsi="宋体" w:eastAsia="宋体"/>
          <w:b/>
          <w:shd w:val="clear" w:color="auto" w:fill="C2D69B" w:themeFill="accent3" w:themeFillTint="99"/>
        </w:rPr>
        <w:pPrChange w:id="4914" w:author="Edward Lee" w:date="2017-10-16T16:47:00Z">
          <w:pPr>
            <w:ind w:left="2977" w:leftChars="200" w:hanging="2557"/>
          </w:pPr>
        </w:pPrChange>
      </w:pPr>
      <w:del w:id="4916" w:author="Edward Lee" w:date="2017-10-16T16:23:00Z">
        <w:r>
          <w:rPr>
            <w:rFonts w:hint="eastAsia" w:ascii="宋体" w:hAnsi="宋体" w:eastAsia="宋体"/>
            <w:b/>
            <w:shd w:val="clear" w:color="auto" w:fill="FFFFFF" w:themeFill="background1"/>
          </w:rPr>
          <w:delText>校验</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4918" w:author="Edward Lee" w:date="2017-10-16T16:23:00Z"/>
          <w:rFonts w:hAnsi="宋体"/>
        </w:rPr>
        <w:pPrChange w:id="4917" w:author="Edward Lee" w:date="2017-10-16T16:47:00Z">
          <w:pPr>
            <w:ind w:firstLine="420"/>
          </w:pPr>
        </w:pPrChange>
      </w:pPr>
      <w:del w:id="4919" w:author="Edward Lee" w:date="2017-10-16T16:23:00Z">
        <w:r>
          <w:rPr>
            <w:rFonts w:hint="eastAsia" w:ascii="宋体" w:hAnsi="宋体" w:eastAsia="宋体"/>
          </w:rPr>
          <w:delText>crc16</w:delText>
        </w:r>
      </w:del>
      <w:del w:id="4920" w:author="Edward Lee" w:date="2017-10-16T16:23:00Z">
        <w:r>
          <w:rPr>
            <w:rFonts w:hint="eastAsia" w:ascii="宋体" w:hAnsi="宋体" w:eastAsia="宋体"/>
          </w:rPr>
          <w:tab/>
        </w:r>
      </w:del>
      <w:del w:id="4921" w:author="Edward Lee" w:date="2017-10-16T16:23:00Z">
        <w:r>
          <w:rPr>
            <w:rFonts w:hint="eastAsia" w:ascii="宋体" w:hAnsi="宋体" w:eastAsia="宋体"/>
          </w:rPr>
          <w:tab/>
        </w:r>
      </w:del>
      <w:del w:id="4922" w:author="Edward Lee" w:date="2017-10-16T16:23:00Z">
        <w:r>
          <w:rPr>
            <w:rFonts w:hint="eastAsia" w:ascii="宋体" w:hAnsi="宋体" w:eastAsia="宋体"/>
          </w:rPr>
          <w:delText xml:space="preserve">      :  0</w:delText>
        </w:r>
      </w:del>
      <w:del w:id="4923" w:author="Edward Lee" w:date="2017-10-16T16:23:00Z">
        <w:r>
          <w:rPr>
            <w:rFonts w:ascii="宋体" w:hAnsi="宋体" w:eastAsia="宋体"/>
          </w:rPr>
          <w:delText>x</w:delText>
        </w:r>
      </w:del>
      <w:del w:id="4924" w:author="Edward Lee" w:date="2017-10-16T16:23:00Z">
        <w:r>
          <w:rPr>
            <w:rFonts w:asciiTheme="minorEastAsia" w:hAnsiTheme="minorEastAsia"/>
          </w:rPr>
          <w:delText>4784</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4926" w:author="Edward Lee" w:date="2017-10-16T16:23:00Z"/>
          <w:rFonts w:ascii="宋体" w:hAnsi="宋体" w:eastAsia="宋体"/>
        </w:rPr>
        <w:pPrChange w:id="4925" w:author="Edward Lee" w:date="2017-10-16T16:47:00Z">
          <w:pPr>
            <w:ind w:firstLine="420"/>
          </w:pPr>
        </w:pPrChange>
      </w:pPr>
    </w:p>
    <w:p>
      <w:pPr>
        <w:pStyle w:val="4"/>
        <w:widowControl/>
        <w:numPr>
          <w:ilvl w:val="0"/>
          <w:numId w:val="9"/>
        </w:numPr>
        <w:tabs>
          <w:tab w:val="center" w:pos="4201"/>
          <w:tab w:val="right" w:leader="dot" w:pos="9298"/>
        </w:tabs>
        <w:autoSpaceDE w:val="0"/>
        <w:autoSpaceDN w:val="0"/>
        <w:spacing w:beforeLines="100" w:line="360" w:lineRule="auto"/>
        <w:ind w:left="360" w:hanging="360"/>
        <w:rPr>
          <w:del w:id="4928" w:author="Edward Lee" w:date="2017-10-16T16:23:00Z"/>
          <w:sz w:val="30"/>
          <w:szCs w:val="30"/>
        </w:rPr>
        <w:pPrChange w:id="4927" w:author="Edward Lee" w:date="2017-10-16T16:47:00Z">
          <w:pPr>
            <w:pStyle w:val="4"/>
            <w:numPr>
              <w:ilvl w:val="2"/>
              <w:numId w:val="3"/>
            </w:numPr>
            <w:ind w:left="720" w:hanging="720"/>
          </w:pPr>
        </w:pPrChange>
      </w:pPr>
      <w:del w:id="4929" w:author="Edward Lee" w:date="2017-10-16T16:23:00Z">
        <w:r>
          <w:rPr>
            <w:rFonts w:hint="eastAsia"/>
            <w:sz w:val="30"/>
            <w:szCs w:val="30"/>
          </w:rPr>
          <w:delText>平台确认包定义</w:delText>
        </w:r>
      </w:del>
    </w:p>
    <w:p>
      <w:pPr>
        <w:pStyle w:val="36"/>
        <w:numPr>
          <w:ilvl w:val="0"/>
          <w:numId w:val="9"/>
        </w:numPr>
        <w:spacing w:beforeLines="100" w:line="360" w:lineRule="auto"/>
        <w:outlineLvl w:val="3"/>
        <w:rPr>
          <w:del w:id="4931" w:author="Edward Lee" w:date="2017-10-16T16:23:00Z"/>
          <w:rFonts w:hAnsi="宋体"/>
        </w:rPr>
        <w:pPrChange w:id="4930" w:author="Edward Lee" w:date="2017-10-16T16:47:00Z">
          <w:pPr>
            <w:pStyle w:val="36"/>
            <w:spacing w:line="360" w:lineRule="auto"/>
          </w:pPr>
        </w:pPrChange>
      </w:pPr>
      <w:del w:id="4932" w:author="Edward Lee" w:date="2017-10-16T16:23:00Z">
        <w:r>
          <w:rPr>
            <w:rFonts w:hint="eastAsia" w:hAnsi="宋体"/>
          </w:rPr>
          <w:delText>平台收到设备上发的配置参数的消息（命令码为0x000A）后，根据需要可下发配置参数系统参数、配置天线参数等配置消息。</w:delText>
        </w:r>
      </w:del>
    </w:p>
    <w:p>
      <w:pPr>
        <w:pStyle w:val="36"/>
        <w:numPr>
          <w:ilvl w:val="0"/>
          <w:numId w:val="9"/>
        </w:numPr>
        <w:spacing w:beforeLines="100" w:line="360" w:lineRule="auto"/>
        <w:outlineLvl w:val="3"/>
        <w:rPr>
          <w:del w:id="4934" w:author="Edward Lee" w:date="2017-10-16T16:23:00Z"/>
          <w:rFonts w:hAnsi="宋体"/>
        </w:rPr>
        <w:pPrChange w:id="4933" w:author="Edward Lee" w:date="2017-10-16T16:47:00Z">
          <w:pPr>
            <w:pStyle w:val="36"/>
            <w:spacing w:line="360" w:lineRule="auto"/>
          </w:pPr>
        </w:pPrChange>
      </w:pPr>
      <w:del w:id="4935" w:author="Edward Lee" w:date="2017-10-16T16:23:00Z">
        <w:r>
          <w:rPr>
            <w:rFonts w:hint="eastAsia" w:hAnsi="宋体"/>
          </w:rPr>
          <w:delText>报文体包含参数类型与参数。</w:delText>
        </w:r>
      </w:del>
    </w:p>
    <w:p>
      <w:pPr>
        <w:pStyle w:val="36"/>
        <w:numPr>
          <w:ilvl w:val="0"/>
          <w:numId w:val="9"/>
        </w:numPr>
        <w:spacing w:beforeLines="100" w:line="360" w:lineRule="auto"/>
        <w:ind w:firstLine="422"/>
        <w:outlineLvl w:val="3"/>
        <w:rPr>
          <w:del w:id="4937" w:author="Edward Lee" w:date="2017-10-16T16:23:00Z"/>
          <w:rFonts w:hAnsi="宋体"/>
        </w:rPr>
        <w:pPrChange w:id="4936" w:author="Edward Lee" w:date="2017-10-16T16:47:00Z">
          <w:pPr>
            <w:pStyle w:val="36"/>
            <w:spacing w:line="360" w:lineRule="auto"/>
            <w:ind w:firstLine="422"/>
          </w:pPr>
        </w:pPrChange>
      </w:pPr>
      <w:del w:id="4938" w:author="Edward Lee" w:date="2017-10-16T16:23:00Z">
        <w:r>
          <w:rPr>
            <w:rFonts w:hint="eastAsia" w:hAnsi="宋体"/>
            <w:b/>
          </w:rPr>
          <w:delText>确认码</w:delText>
        </w:r>
      </w:del>
      <w:del w:id="4939" w:author="Edward Lee" w:date="2017-10-16T16:23:00Z">
        <w:r>
          <w:rPr>
            <w:rFonts w:hint="eastAsia" w:hAnsi="宋体"/>
          </w:rPr>
          <w:delText>： 0x800A</w:delText>
        </w:r>
      </w:del>
    </w:p>
    <w:p>
      <w:pPr>
        <w:pStyle w:val="36"/>
        <w:numPr>
          <w:ilvl w:val="0"/>
          <w:numId w:val="9"/>
        </w:numPr>
        <w:spacing w:beforeLines="100" w:line="360" w:lineRule="auto"/>
        <w:ind w:firstLine="422"/>
        <w:outlineLvl w:val="3"/>
        <w:rPr>
          <w:del w:id="4941" w:author="Edward Lee" w:date="2017-10-16T16:23:00Z"/>
          <w:rFonts w:hAnsi="宋体"/>
        </w:rPr>
        <w:pPrChange w:id="4940" w:author="Edward Lee" w:date="2017-10-16T16:47:00Z">
          <w:pPr>
            <w:pStyle w:val="36"/>
            <w:spacing w:line="360" w:lineRule="auto"/>
            <w:ind w:firstLine="422"/>
          </w:pPr>
        </w:pPrChange>
      </w:pPr>
      <w:del w:id="4942" w:author="Edward Lee" w:date="2017-10-16T16:23:00Z">
        <w:r>
          <w:rPr>
            <w:rFonts w:hint="eastAsia" w:hAnsi="宋体"/>
            <w:b/>
          </w:rPr>
          <w:delText>报文体</w:delText>
        </w:r>
      </w:del>
      <w:del w:id="4943" w:author="Edward Lee" w:date="2017-10-16T16:23:00Z">
        <w:r>
          <w:rPr>
            <w:rFonts w:hint="eastAsia" w:hAnsi="宋体"/>
          </w:rPr>
          <w:delText>：如下表</w:delText>
        </w:r>
      </w:del>
    </w:p>
    <w:tbl>
      <w:tblPr>
        <w:tblStyle w:val="21"/>
        <w:tblW w:w="8537" w:type="dxa"/>
        <w:jc w:val="center"/>
        <w:tblInd w:w="-3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0"/>
        <w:gridCol w:w="938"/>
        <w:gridCol w:w="1133"/>
        <w:gridCol w:w="5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944" w:author="Edward Lee" w:date="2017-10-16T16:23:00Z"/>
        </w:trPr>
        <w:tc>
          <w:tcPr>
            <w:tcW w:w="810" w:type="dxa"/>
            <w:shd w:val="clear" w:color="auto" w:fill="F1F1F1" w:themeFill="background1" w:themeFillShade="F2"/>
          </w:tcPr>
          <w:p>
            <w:pPr>
              <w:pStyle w:val="36"/>
              <w:widowControl w:val="0"/>
              <w:numPr>
                <w:ilvl w:val="0"/>
                <w:numId w:val="9"/>
              </w:numPr>
              <w:spacing w:beforeLines="100" w:line="360" w:lineRule="auto"/>
              <w:ind w:hanging="360" w:firstLineChars="0"/>
              <w:jc w:val="center"/>
              <w:outlineLvl w:val="3"/>
              <w:rPr>
                <w:del w:id="4946" w:author="Edward Lee" w:date="2017-10-16T16:23:00Z"/>
                <w:rFonts w:hAnsiTheme="minorHAnsi" w:eastAsiaTheme="minorEastAsia" w:cstheme="minorBidi"/>
                <w:b/>
                <w:kern w:val="2"/>
                <w:szCs w:val="18"/>
              </w:rPr>
              <w:pPrChange w:id="4945" w:author="Edward Lee" w:date="2017-10-16T16:47:00Z">
                <w:pPr>
                  <w:pStyle w:val="36"/>
                  <w:widowControl w:val="0"/>
                  <w:ind w:firstLine="0" w:firstLineChars="0"/>
                  <w:jc w:val="center"/>
                </w:pPr>
              </w:pPrChange>
            </w:pPr>
            <w:del w:id="4947" w:author="Edward Lee" w:date="2017-10-16T16:23:00Z">
              <w:r>
                <w:rPr>
                  <w:rFonts w:hint="eastAsia"/>
                  <w:b/>
                  <w:szCs w:val="18"/>
                </w:rPr>
                <w:delText>序号</w:delText>
              </w:r>
            </w:del>
          </w:p>
        </w:tc>
        <w:tc>
          <w:tcPr>
            <w:tcW w:w="938" w:type="dxa"/>
            <w:shd w:val="clear" w:color="auto" w:fill="F1F1F1" w:themeFill="background1" w:themeFillShade="F2"/>
          </w:tcPr>
          <w:p>
            <w:pPr>
              <w:pStyle w:val="36"/>
              <w:widowControl w:val="0"/>
              <w:numPr>
                <w:ilvl w:val="0"/>
                <w:numId w:val="9"/>
              </w:numPr>
              <w:spacing w:beforeLines="100" w:line="360" w:lineRule="auto"/>
              <w:ind w:hanging="360" w:firstLineChars="0"/>
              <w:jc w:val="center"/>
              <w:outlineLvl w:val="3"/>
              <w:rPr>
                <w:del w:id="4949" w:author="Edward Lee" w:date="2017-10-16T16:23:00Z"/>
                <w:rFonts w:hAnsiTheme="minorHAnsi" w:eastAsiaTheme="minorEastAsia" w:cstheme="minorBidi"/>
                <w:b/>
                <w:kern w:val="2"/>
                <w:szCs w:val="18"/>
              </w:rPr>
              <w:pPrChange w:id="4948" w:author="Edward Lee" w:date="2017-10-16T16:47:00Z">
                <w:pPr>
                  <w:pStyle w:val="36"/>
                  <w:widowControl w:val="0"/>
                  <w:ind w:firstLine="0" w:firstLineChars="0"/>
                  <w:jc w:val="center"/>
                </w:pPr>
              </w:pPrChange>
            </w:pPr>
            <w:del w:id="4950" w:author="Edward Lee" w:date="2017-10-16T16:23:00Z">
              <w:r>
                <w:rPr>
                  <w:rFonts w:hint="eastAsia"/>
                  <w:b/>
                  <w:szCs w:val="18"/>
                </w:rPr>
                <w:delText>数据段</w:delText>
              </w:r>
            </w:del>
          </w:p>
        </w:tc>
        <w:tc>
          <w:tcPr>
            <w:tcW w:w="1133" w:type="dxa"/>
            <w:shd w:val="clear" w:color="auto" w:fill="F1F1F1" w:themeFill="background1" w:themeFillShade="F2"/>
          </w:tcPr>
          <w:p>
            <w:pPr>
              <w:pStyle w:val="36"/>
              <w:widowControl w:val="0"/>
              <w:numPr>
                <w:ilvl w:val="0"/>
                <w:numId w:val="9"/>
              </w:numPr>
              <w:spacing w:beforeLines="100" w:line="360" w:lineRule="auto"/>
              <w:ind w:hanging="360" w:firstLineChars="0"/>
              <w:jc w:val="center"/>
              <w:outlineLvl w:val="3"/>
              <w:rPr>
                <w:del w:id="4952" w:author="Edward Lee" w:date="2017-10-16T16:23:00Z"/>
                <w:rFonts w:hAnsiTheme="minorHAnsi" w:eastAsiaTheme="minorEastAsia" w:cstheme="minorBidi"/>
                <w:b/>
                <w:kern w:val="2"/>
                <w:szCs w:val="18"/>
              </w:rPr>
              <w:pPrChange w:id="4951" w:author="Edward Lee" w:date="2017-10-16T16:47:00Z">
                <w:pPr>
                  <w:pStyle w:val="36"/>
                  <w:widowControl w:val="0"/>
                  <w:ind w:firstLine="0" w:firstLineChars="0"/>
                  <w:jc w:val="center"/>
                </w:pPr>
              </w:pPrChange>
            </w:pPr>
            <w:del w:id="4953" w:author="Edward Lee" w:date="2017-10-16T16:23:00Z">
              <w:r>
                <w:rPr>
                  <w:rFonts w:hint="eastAsia"/>
                  <w:b/>
                  <w:szCs w:val="18"/>
                </w:rPr>
                <w:delText>字节数</w:delText>
              </w:r>
            </w:del>
          </w:p>
        </w:tc>
        <w:tc>
          <w:tcPr>
            <w:tcW w:w="5656" w:type="dxa"/>
            <w:shd w:val="clear" w:color="auto" w:fill="F1F1F1" w:themeFill="background1" w:themeFillShade="F2"/>
          </w:tcPr>
          <w:p>
            <w:pPr>
              <w:pStyle w:val="36"/>
              <w:widowControl w:val="0"/>
              <w:numPr>
                <w:ilvl w:val="0"/>
                <w:numId w:val="9"/>
              </w:numPr>
              <w:spacing w:beforeLines="100" w:line="360" w:lineRule="auto"/>
              <w:ind w:hanging="360" w:firstLineChars="0"/>
              <w:jc w:val="center"/>
              <w:outlineLvl w:val="3"/>
              <w:rPr>
                <w:del w:id="4955" w:author="Edward Lee" w:date="2017-10-16T16:23:00Z"/>
                <w:rFonts w:hAnsiTheme="minorHAnsi" w:eastAsiaTheme="minorEastAsia" w:cstheme="minorBidi"/>
                <w:b/>
                <w:kern w:val="2"/>
                <w:szCs w:val="18"/>
              </w:rPr>
              <w:pPrChange w:id="4954" w:author="Edward Lee" w:date="2017-10-16T16:47:00Z">
                <w:pPr>
                  <w:pStyle w:val="36"/>
                  <w:widowControl w:val="0"/>
                  <w:ind w:firstLine="0" w:firstLineChars="0"/>
                  <w:jc w:val="center"/>
                </w:pPr>
              </w:pPrChange>
            </w:pPr>
            <w:del w:id="4956" w:author="Edward Lee" w:date="2017-10-16T16:23:00Z">
              <w:r>
                <w:rPr>
                  <w:rFonts w:hint="eastAsia"/>
                  <w:b/>
                  <w:szCs w:val="18"/>
                </w:rPr>
                <w:delText>描述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957" w:author="Edward Lee" w:date="2017-10-16T16:23:00Z"/>
        </w:trPr>
        <w:tc>
          <w:tcPr>
            <w:tcW w:w="810" w:type="dxa"/>
            <w:vAlign w:val="center"/>
          </w:tcPr>
          <w:p>
            <w:pPr>
              <w:pStyle w:val="36"/>
              <w:widowControl w:val="0"/>
              <w:numPr>
                <w:ilvl w:val="0"/>
                <w:numId w:val="9"/>
              </w:numPr>
              <w:spacing w:beforeLines="100" w:line="360" w:lineRule="auto"/>
              <w:ind w:hanging="360" w:firstLineChars="0"/>
              <w:jc w:val="center"/>
              <w:outlineLvl w:val="3"/>
              <w:rPr>
                <w:del w:id="4959" w:author="Edward Lee" w:date="2017-10-16T16:23:00Z"/>
                <w:rFonts w:hAnsiTheme="minorHAnsi" w:eastAsiaTheme="minorEastAsia" w:cstheme="minorBidi"/>
                <w:kern w:val="2"/>
                <w:szCs w:val="18"/>
              </w:rPr>
              <w:pPrChange w:id="4958" w:author="Edward Lee" w:date="2017-10-16T16:47:00Z">
                <w:pPr>
                  <w:pStyle w:val="36"/>
                  <w:widowControl w:val="0"/>
                  <w:ind w:firstLine="0" w:firstLineChars="0"/>
                  <w:jc w:val="center"/>
                </w:pPr>
              </w:pPrChange>
            </w:pPr>
            <w:del w:id="4960" w:author="Edward Lee" w:date="2017-10-16T16:23:00Z">
              <w:r>
                <w:rPr>
                  <w:rFonts w:hint="eastAsia"/>
                  <w:szCs w:val="18"/>
                </w:rPr>
                <w:delText>1</w:delText>
              </w:r>
            </w:del>
          </w:p>
        </w:tc>
        <w:tc>
          <w:tcPr>
            <w:tcW w:w="938" w:type="dxa"/>
            <w:shd w:val="clear" w:color="auto" w:fill="auto"/>
            <w:vAlign w:val="center"/>
          </w:tcPr>
          <w:p>
            <w:pPr>
              <w:pStyle w:val="36"/>
              <w:widowControl w:val="0"/>
              <w:numPr>
                <w:ilvl w:val="0"/>
                <w:numId w:val="9"/>
              </w:numPr>
              <w:spacing w:beforeLines="100" w:line="360" w:lineRule="auto"/>
              <w:ind w:hanging="360" w:firstLineChars="0"/>
              <w:outlineLvl w:val="3"/>
              <w:rPr>
                <w:del w:id="4962" w:author="Edward Lee" w:date="2017-10-16T16:23:00Z"/>
                <w:rFonts w:hAnsiTheme="minorHAnsi" w:eastAsiaTheme="minorEastAsia" w:cstheme="minorBidi"/>
                <w:kern w:val="2"/>
                <w:szCs w:val="18"/>
              </w:rPr>
              <w:pPrChange w:id="4961" w:author="Edward Lee" w:date="2017-10-16T16:47:00Z">
                <w:pPr>
                  <w:pStyle w:val="36"/>
                  <w:widowControl w:val="0"/>
                  <w:ind w:firstLine="0" w:firstLineChars="0"/>
                </w:pPr>
              </w:pPrChange>
            </w:pPr>
            <w:del w:id="4963" w:author="Edward Lee" w:date="2017-10-16T16:23:00Z">
              <w:r>
                <w:rPr>
                  <w:rFonts w:hint="eastAsia"/>
                  <w:szCs w:val="18"/>
                </w:rPr>
                <w:delText>类型</w:delText>
              </w:r>
            </w:del>
          </w:p>
        </w:tc>
        <w:tc>
          <w:tcPr>
            <w:tcW w:w="1133"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965" w:author="Edward Lee" w:date="2017-10-16T16:23:00Z"/>
                <w:rFonts w:hAnsiTheme="minorHAnsi" w:eastAsiaTheme="minorEastAsia" w:cstheme="minorBidi"/>
                <w:kern w:val="2"/>
                <w:szCs w:val="18"/>
              </w:rPr>
              <w:pPrChange w:id="4964" w:author="Edward Lee" w:date="2017-10-16T16:47:00Z">
                <w:pPr>
                  <w:pStyle w:val="36"/>
                  <w:widowControl w:val="0"/>
                  <w:ind w:firstLine="0" w:firstLineChars="0"/>
                  <w:jc w:val="center"/>
                </w:pPr>
              </w:pPrChange>
            </w:pPr>
            <w:del w:id="4966" w:author="Edward Lee" w:date="2017-10-16T16:23:00Z">
              <w:r>
                <w:rPr>
                  <w:rFonts w:hint="eastAsia"/>
                  <w:szCs w:val="18"/>
                </w:rPr>
                <w:delText>1</w:delText>
              </w:r>
            </w:del>
          </w:p>
        </w:tc>
        <w:tc>
          <w:tcPr>
            <w:tcW w:w="5656" w:type="dxa"/>
            <w:shd w:val="clear" w:color="auto" w:fill="auto"/>
            <w:vAlign w:val="center"/>
          </w:tcPr>
          <w:p>
            <w:pPr>
              <w:pStyle w:val="36"/>
              <w:widowControl w:val="0"/>
              <w:numPr>
                <w:ilvl w:val="0"/>
                <w:numId w:val="9"/>
              </w:numPr>
              <w:spacing w:beforeLines="100" w:line="360" w:lineRule="auto"/>
              <w:ind w:hanging="360" w:firstLineChars="0"/>
              <w:outlineLvl w:val="3"/>
              <w:rPr>
                <w:del w:id="4968" w:author="Edward Lee" w:date="2017-10-16T16:23:00Z"/>
                <w:rFonts w:hAnsiTheme="minorHAnsi" w:eastAsiaTheme="minorEastAsia" w:cstheme="minorBidi"/>
                <w:kern w:val="2"/>
                <w:szCs w:val="18"/>
              </w:rPr>
              <w:pPrChange w:id="4967" w:author="Edward Lee" w:date="2017-10-16T16:47:00Z">
                <w:pPr>
                  <w:pStyle w:val="36"/>
                  <w:widowControl w:val="0"/>
                  <w:ind w:firstLine="0" w:firstLineChars="0"/>
                </w:pPr>
              </w:pPrChange>
            </w:pPr>
            <w:del w:id="4969" w:author="Edward Lee" w:date="2017-10-16T16:23:00Z">
              <w:r>
                <w:rPr>
                  <w:b/>
                  <w:szCs w:val="18"/>
                </w:rPr>
                <w:delText xml:space="preserve">0x02 </w:delText>
              </w:r>
            </w:del>
            <w:del w:id="4970" w:author="Edward Lee" w:date="2017-10-16T16:23:00Z">
              <w:r>
                <w:rPr>
                  <w:szCs w:val="18"/>
                </w:rPr>
                <w:delText xml:space="preserve">: </w:delText>
              </w:r>
            </w:del>
            <w:del w:id="4971" w:author="Edward Lee" w:date="2017-10-16T16:23:00Z">
              <w:r>
                <w:rPr>
                  <w:rFonts w:hint="eastAsia"/>
                  <w:szCs w:val="18"/>
                </w:rPr>
                <w:delText>配置天线gain,rssi</w:delText>
              </w:r>
            </w:del>
          </w:p>
          <w:p>
            <w:pPr>
              <w:pStyle w:val="36"/>
              <w:widowControl w:val="0"/>
              <w:numPr>
                <w:ilvl w:val="0"/>
                <w:numId w:val="9"/>
              </w:numPr>
              <w:spacing w:beforeLines="100" w:line="360" w:lineRule="auto"/>
              <w:ind w:hanging="360" w:firstLineChars="0"/>
              <w:outlineLvl w:val="3"/>
              <w:rPr>
                <w:del w:id="4973" w:author="Edward Lee" w:date="2017-10-16T16:23:00Z"/>
                <w:rFonts w:hAnsiTheme="minorHAnsi" w:eastAsiaTheme="minorEastAsia" w:cstheme="minorBidi"/>
                <w:kern w:val="2"/>
                <w:szCs w:val="18"/>
              </w:rPr>
              <w:pPrChange w:id="4972" w:author="Edward Lee" w:date="2017-10-16T16:47:00Z">
                <w:pPr>
                  <w:pStyle w:val="36"/>
                  <w:widowControl w:val="0"/>
                  <w:ind w:firstLine="0" w:firstLineChars="0"/>
                </w:pPr>
              </w:pPrChange>
            </w:pPr>
            <w:del w:id="4974" w:author="Edward Lee" w:date="2017-10-16T16:23:00Z">
              <w:r>
                <w:rPr>
                  <w:b/>
                  <w:szCs w:val="18"/>
                </w:rPr>
                <w:delText xml:space="preserve">0x10 </w:delText>
              </w:r>
            </w:del>
            <w:del w:id="4975" w:author="Edward Lee" w:date="2017-10-16T16:23:00Z">
              <w:r>
                <w:rPr>
                  <w:szCs w:val="18"/>
                </w:rPr>
                <w:delText xml:space="preserve">: </w:delText>
              </w:r>
            </w:del>
            <w:del w:id="4976" w:author="Edward Lee" w:date="2017-10-16T16:23:00Z">
              <w:r>
                <w:rPr>
                  <w:rFonts w:hint="eastAsia"/>
                  <w:szCs w:val="18"/>
                </w:rPr>
                <w:delText>配置用户参数(V2.7支持)</w:delText>
              </w:r>
            </w:del>
          </w:p>
          <w:p>
            <w:pPr>
              <w:pStyle w:val="36"/>
              <w:widowControl w:val="0"/>
              <w:numPr>
                <w:ilvl w:val="0"/>
                <w:numId w:val="9"/>
              </w:numPr>
              <w:spacing w:beforeLines="100" w:line="360" w:lineRule="auto"/>
              <w:ind w:hanging="360" w:firstLineChars="0"/>
              <w:outlineLvl w:val="3"/>
              <w:rPr>
                <w:del w:id="4978" w:author="Edward Lee" w:date="2017-10-16T16:23:00Z"/>
                <w:rFonts w:hAnsiTheme="minorHAnsi" w:eastAsiaTheme="minorEastAsia" w:cstheme="minorBidi"/>
                <w:kern w:val="2"/>
                <w:szCs w:val="18"/>
              </w:rPr>
              <w:pPrChange w:id="4977" w:author="Edward Lee" w:date="2017-10-16T16:47:00Z">
                <w:pPr>
                  <w:pStyle w:val="36"/>
                  <w:widowControl w:val="0"/>
                  <w:ind w:firstLine="0" w:firstLineChars="0"/>
                </w:pPr>
              </w:pPrChange>
            </w:pPr>
            <w:del w:id="4979" w:author="Edward Lee" w:date="2017-10-16T16:23:00Z">
              <w:r>
                <w:rPr>
                  <w:b/>
                  <w:szCs w:val="18"/>
                </w:rPr>
                <w:delText>0x80</w:delText>
              </w:r>
            </w:del>
            <w:del w:id="4980" w:author="Edward Lee" w:date="2017-10-16T16:23:00Z">
              <w:r>
                <w:rPr>
                  <w:rFonts w:hint="eastAsia"/>
                  <w:szCs w:val="18"/>
                </w:rPr>
                <w:delText xml:space="preserve"> : 平台确认消息（V2.8支持）</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4981" w:author="Edward Lee" w:date="2017-10-16T16:23:00Z"/>
        </w:trPr>
        <w:tc>
          <w:tcPr>
            <w:tcW w:w="810" w:type="dxa"/>
            <w:vAlign w:val="center"/>
          </w:tcPr>
          <w:p>
            <w:pPr>
              <w:pStyle w:val="36"/>
              <w:widowControl w:val="0"/>
              <w:numPr>
                <w:ilvl w:val="0"/>
                <w:numId w:val="9"/>
              </w:numPr>
              <w:spacing w:beforeLines="100" w:line="360" w:lineRule="auto"/>
              <w:ind w:hanging="360" w:firstLineChars="0"/>
              <w:jc w:val="center"/>
              <w:outlineLvl w:val="3"/>
              <w:rPr>
                <w:del w:id="4983" w:author="Edward Lee" w:date="2017-10-16T16:23:00Z"/>
                <w:rFonts w:hAnsiTheme="minorHAnsi" w:eastAsiaTheme="minorEastAsia" w:cstheme="minorBidi"/>
                <w:kern w:val="2"/>
                <w:szCs w:val="18"/>
              </w:rPr>
              <w:pPrChange w:id="4982" w:author="Edward Lee" w:date="2017-10-16T16:47:00Z">
                <w:pPr>
                  <w:pStyle w:val="36"/>
                  <w:widowControl w:val="0"/>
                  <w:ind w:firstLine="0" w:firstLineChars="0"/>
                  <w:jc w:val="center"/>
                </w:pPr>
              </w:pPrChange>
            </w:pPr>
            <w:del w:id="4984" w:author="Edward Lee" w:date="2017-10-16T16:23:00Z">
              <w:r>
                <w:rPr>
                  <w:rFonts w:hint="eastAsia"/>
                  <w:szCs w:val="18"/>
                </w:rPr>
                <w:delText>2</w:delText>
              </w:r>
            </w:del>
          </w:p>
        </w:tc>
        <w:tc>
          <w:tcPr>
            <w:tcW w:w="938" w:type="dxa"/>
            <w:shd w:val="clear" w:color="auto" w:fill="auto"/>
            <w:vAlign w:val="center"/>
          </w:tcPr>
          <w:p>
            <w:pPr>
              <w:pStyle w:val="36"/>
              <w:widowControl w:val="0"/>
              <w:numPr>
                <w:ilvl w:val="0"/>
                <w:numId w:val="9"/>
              </w:numPr>
              <w:spacing w:beforeLines="100" w:line="360" w:lineRule="auto"/>
              <w:ind w:hanging="360" w:firstLineChars="0"/>
              <w:outlineLvl w:val="3"/>
              <w:rPr>
                <w:del w:id="4986" w:author="Edward Lee" w:date="2017-10-16T16:23:00Z"/>
                <w:rFonts w:hAnsiTheme="minorHAnsi" w:eastAsiaTheme="minorEastAsia" w:cstheme="minorBidi"/>
                <w:kern w:val="2"/>
                <w:szCs w:val="18"/>
              </w:rPr>
              <w:pPrChange w:id="4985" w:author="Edward Lee" w:date="2017-10-16T16:47:00Z">
                <w:pPr>
                  <w:pStyle w:val="36"/>
                  <w:widowControl w:val="0"/>
                  <w:ind w:firstLine="0" w:firstLineChars="0"/>
                </w:pPr>
              </w:pPrChange>
            </w:pPr>
            <w:del w:id="4987" w:author="Edward Lee" w:date="2017-10-16T16:23:00Z">
              <w:r>
                <w:rPr>
                  <w:rFonts w:hint="eastAsia"/>
                  <w:szCs w:val="18"/>
                </w:rPr>
                <w:delText>参数</w:delText>
              </w:r>
            </w:del>
          </w:p>
        </w:tc>
        <w:tc>
          <w:tcPr>
            <w:tcW w:w="1133"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4989" w:author="Edward Lee" w:date="2017-10-16T16:23:00Z"/>
                <w:rFonts w:hAnsiTheme="minorHAnsi" w:eastAsiaTheme="minorEastAsia" w:cstheme="minorBidi"/>
                <w:kern w:val="2"/>
                <w:szCs w:val="18"/>
              </w:rPr>
              <w:pPrChange w:id="4988" w:author="Edward Lee" w:date="2017-10-16T16:47:00Z">
                <w:pPr>
                  <w:pStyle w:val="36"/>
                  <w:widowControl w:val="0"/>
                  <w:ind w:firstLine="0" w:firstLineChars="0"/>
                  <w:jc w:val="center"/>
                </w:pPr>
              </w:pPrChange>
            </w:pPr>
            <w:del w:id="4990" w:author="Edward Lee" w:date="2017-10-16T16:23:00Z">
              <w:r>
                <w:rPr>
                  <w:rFonts w:hint="eastAsia"/>
                  <w:szCs w:val="18"/>
                </w:rPr>
                <w:delText>x</w:delText>
              </w:r>
            </w:del>
          </w:p>
        </w:tc>
        <w:tc>
          <w:tcPr>
            <w:tcW w:w="5656" w:type="dxa"/>
            <w:shd w:val="clear" w:color="auto" w:fill="auto"/>
            <w:vAlign w:val="center"/>
          </w:tcPr>
          <w:p>
            <w:pPr>
              <w:pStyle w:val="36"/>
              <w:widowControl w:val="0"/>
              <w:numPr>
                <w:ilvl w:val="0"/>
                <w:numId w:val="9"/>
              </w:numPr>
              <w:spacing w:beforeLines="100" w:line="360" w:lineRule="auto"/>
              <w:ind w:hanging="360" w:firstLineChars="0"/>
              <w:outlineLvl w:val="3"/>
              <w:rPr>
                <w:del w:id="4992" w:author="Edward Lee" w:date="2017-10-16T16:23:00Z"/>
                <w:rFonts w:hAnsiTheme="minorHAnsi" w:eastAsiaTheme="minorEastAsia" w:cstheme="minorBidi"/>
                <w:b/>
                <w:kern w:val="2"/>
                <w:szCs w:val="18"/>
              </w:rPr>
              <w:pPrChange w:id="4991" w:author="Edward Lee" w:date="2017-10-16T16:47:00Z">
                <w:pPr>
                  <w:pStyle w:val="36"/>
                  <w:widowControl w:val="0"/>
                  <w:ind w:firstLine="0" w:firstLineChars="0"/>
                </w:pPr>
              </w:pPrChange>
            </w:pPr>
            <w:del w:id="4993" w:author="Edward Lee" w:date="2017-10-16T16:23:00Z">
              <w:r>
                <w:rPr>
                  <w:rFonts w:hint="eastAsia"/>
                  <w:b/>
                  <w:szCs w:val="18"/>
                </w:rPr>
                <w:delText>第1个字节是0x02时：</w:delText>
              </w:r>
            </w:del>
          </w:p>
          <w:p>
            <w:pPr>
              <w:pStyle w:val="36"/>
              <w:widowControl w:val="0"/>
              <w:numPr>
                <w:ilvl w:val="0"/>
                <w:numId w:val="9"/>
              </w:numPr>
              <w:spacing w:beforeLines="100" w:line="360" w:lineRule="auto"/>
              <w:ind w:hanging="360" w:firstLineChars="0"/>
              <w:outlineLvl w:val="3"/>
              <w:rPr>
                <w:del w:id="4995" w:author="Edward Lee" w:date="2017-10-16T16:23:00Z"/>
                <w:rFonts w:hAnsiTheme="minorHAnsi" w:eastAsiaTheme="minorEastAsia" w:cstheme="minorBidi"/>
                <w:kern w:val="2"/>
                <w:szCs w:val="18"/>
              </w:rPr>
              <w:pPrChange w:id="4994" w:author="Edward Lee" w:date="2017-10-16T16:47:00Z">
                <w:pPr>
                  <w:pStyle w:val="36"/>
                  <w:widowControl w:val="0"/>
                  <w:ind w:firstLine="0" w:firstLineChars="0"/>
                </w:pPr>
              </w:pPrChange>
            </w:pPr>
            <w:del w:id="4996" w:author="Edward Lee" w:date="2017-10-16T16:23:00Z">
              <w:r>
                <w:rPr>
                  <w:rFonts w:hint="eastAsia"/>
                  <w:szCs w:val="18"/>
                </w:rPr>
                <w:delText>8Bytes  天线增益与RSSI</w:delText>
              </w:r>
            </w:del>
          </w:p>
          <w:p>
            <w:pPr>
              <w:pStyle w:val="36"/>
              <w:widowControl w:val="0"/>
              <w:numPr>
                <w:ilvl w:val="0"/>
                <w:numId w:val="9"/>
              </w:numPr>
              <w:spacing w:beforeLines="100" w:line="360" w:lineRule="auto"/>
              <w:ind w:hanging="360" w:firstLineChars="0"/>
              <w:outlineLvl w:val="3"/>
              <w:rPr>
                <w:del w:id="4998" w:author="Edward Lee" w:date="2017-10-16T16:23:00Z"/>
                <w:rFonts w:hAnsiTheme="minorHAnsi" w:eastAsiaTheme="minorEastAsia" w:cstheme="minorBidi"/>
                <w:b/>
                <w:kern w:val="2"/>
                <w:szCs w:val="18"/>
              </w:rPr>
              <w:pPrChange w:id="4997" w:author="Edward Lee" w:date="2017-10-16T16:47:00Z">
                <w:pPr>
                  <w:pStyle w:val="36"/>
                  <w:widowControl w:val="0"/>
                  <w:ind w:firstLine="0" w:firstLineChars="0"/>
                </w:pPr>
              </w:pPrChange>
            </w:pPr>
            <w:del w:id="4999" w:author="Edward Lee" w:date="2017-10-16T16:23:00Z">
              <w:r>
                <w:rPr>
                  <w:rFonts w:hint="eastAsia"/>
                  <w:b/>
                  <w:szCs w:val="18"/>
                </w:rPr>
                <w:delText>第1个字节是0x10时：</w:delText>
              </w:r>
            </w:del>
          </w:p>
          <w:p>
            <w:pPr>
              <w:pStyle w:val="36"/>
              <w:widowControl w:val="0"/>
              <w:numPr>
                <w:ilvl w:val="0"/>
                <w:numId w:val="9"/>
              </w:numPr>
              <w:spacing w:beforeLines="100" w:line="360" w:lineRule="auto"/>
              <w:ind w:hanging="360" w:firstLineChars="0"/>
              <w:outlineLvl w:val="3"/>
              <w:rPr>
                <w:del w:id="5001" w:author="Edward Lee" w:date="2017-10-16T16:23:00Z"/>
                <w:rFonts w:hAnsiTheme="minorHAnsi" w:eastAsiaTheme="minorEastAsia" w:cstheme="minorBidi"/>
                <w:color w:val="00B0F0"/>
                <w:kern w:val="2"/>
                <w:szCs w:val="18"/>
              </w:rPr>
              <w:pPrChange w:id="5000" w:author="Edward Lee" w:date="2017-10-16T16:47:00Z">
                <w:pPr>
                  <w:pStyle w:val="36"/>
                  <w:widowControl w:val="0"/>
                  <w:ind w:firstLine="0" w:firstLineChars="0"/>
                </w:pPr>
              </w:pPrChange>
            </w:pPr>
            <w:del w:id="5002" w:author="Edward Lee" w:date="2017-10-16T16:23:00Z">
              <w:r>
                <w:rPr>
                  <w:rFonts w:hint="eastAsia"/>
                  <w:color w:val="00B0F0"/>
                  <w:szCs w:val="18"/>
                </w:rPr>
                <w:delText xml:space="preserve">   182Bytes, 用户配置参数</w:delText>
              </w:r>
            </w:del>
          </w:p>
          <w:p>
            <w:pPr>
              <w:pStyle w:val="36"/>
              <w:widowControl w:val="0"/>
              <w:numPr>
                <w:ilvl w:val="0"/>
                <w:numId w:val="9"/>
              </w:numPr>
              <w:spacing w:beforeLines="100" w:line="360" w:lineRule="auto"/>
              <w:ind w:hanging="360" w:firstLineChars="0"/>
              <w:outlineLvl w:val="3"/>
              <w:rPr>
                <w:del w:id="5004" w:author="Edward Lee" w:date="2017-10-16T16:23:00Z"/>
                <w:rFonts w:hAnsiTheme="minorHAnsi" w:eastAsiaTheme="minorEastAsia" w:cstheme="minorBidi"/>
                <w:b/>
                <w:kern w:val="2"/>
                <w:szCs w:val="18"/>
              </w:rPr>
              <w:pPrChange w:id="5003" w:author="Edward Lee" w:date="2017-10-16T16:47:00Z">
                <w:pPr>
                  <w:pStyle w:val="36"/>
                  <w:widowControl w:val="0"/>
                  <w:ind w:firstLine="0" w:firstLineChars="0"/>
                </w:pPr>
              </w:pPrChange>
            </w:pPr>
            <w:del w:id="5005" w:author="Edward Lee" w:date="2017-10-16T16:23:00Z">
              <w:r>
                <w:rPr>
                  <w:rFonts w:hint="eastAsia"/>
                  <w:b/>
                  <w:szCs w:val="18"/>
                </w:rPr>
                <w:delText>第1个字节是0x80时：</w:delText>
              </w:r>
            </w:del>
          </w:p>
          <w:p>
            <w:pPr>
              <w:pStyle w:val="36"/>
              <w:widowControl w:val="0"/>
              <w:numPr>
                <w:ilvl w:val="0"/>
                <w:numId w:val="9"/>
              </w:numPr>
              <w:spacing w:beforeLines="100" w:line="360" w:lineRule="auto"/>
              <w:ind w:firstLine="103" w:firstLineChars="49"/>
              <w:outlineLvl w:val="3"/>
              <w:rPr>
                <w:del w:id="5007" w:author="Edward Lee" w:date="2017-10-16T16:23:00Z"/>
                <w:rFonts w:hAnsiTheme="minorHAnsi" w:eastAsiaTheme="minorEastAsia" w:cstheme="minorBidi"/>
                <w:kern w:val="2"/>
                <w:szCs w:val="18"/>
              </w:rPr>
              <w:pPrChange w:id="5006" w:author="Edward Lee" w:date="2017-10-16T16:47:00Z">
                <w:pPr>
                  <w:pStyle w:val="36"/>
                  <w:widowControl w:val="0"/>
                  <w:ind w:firstLine="103" w:firstLineChars="49"/>
                </w:pPr>
              </w:pPrChange>
            </w:pPr>
            <w:del w:id="5008" w:author="Edward Lee" w:date="2017-10-16T16:23:00Z">
              <w:r>
                <w:rPr>
                  <w:rFonts w:hint="eastAsia"/>
                  <w:color w:val="00B0F0"/>
                  <w:szCs w:val="18"/>
                </w:rPr>
                <w:delText xml:space="preserve">   1Byte, 1: 平台收到配置参数成功； 0： </w:delText>
              </w:r>
            </w:del>
          </w:p>
          <w:p>
            <w:pPr>
              <w:pStyle w:val="36"/>
              <w:widowControl w:val="0"/>
              <w:numPr>
                <w:ilvl w:val="0"/>
                <w:numId w:val="9"/>
              </w:numPr>
              <w:spacing w:beforeLines="100" w:line="360" w:lineRule="auto"/>
              <w:ind w:hanging="360" w:firstLineChars="0"/>
              <w:outlineLvl w:val="3"/>
              <w:rPr>
                <w:del w:id="5010" w:author="Edward Lee" w:date="2017-10-16T16:23:00Z"/>
                <w:rFonts w:hAnsiTheme="minorHAnsi" w:eastAsiaTheme="minorEastAsia" w:cstheme="minorBidi"/>
                <w:kern w:val="2"/>
                <w:szCs w:val="18"/>
              </w:rPr>
              <w:pPrChange w:id="5009" w:author="Edward Lee" w:date="2017-10-16T16:47:00Z">
                <w:pPr>
                  <w:pStyle w:val="36"/>
                  <w:widowControl w:val="0"/>
                  <w:ind w:firstLine="0" w:firstLineChars="0"/>
                </w:pPr>
              </w:pPrChange>
            </w:pPr>
          </w:p>
        </w:tc>
      </w:tr>
    </w:tbl>
    <w:p>
      <w:pPr>
        <w:pStyle w:val="36"/>
        <w:numPr>
          <w:ilvl w:val="0"/>
          <w:numId w:val="9"/>
        </w:numPr>
        <w:spacing w:beforeLines="100" w:line="360" w:lineRule="auto"/>
        <w:ind w:left="360" w:hanging="360" w:firstLineChars="0"/>
        <w:outlineLvl w:val="3"/>
        <w:rPr>
          <w:del w:id="5012" w:author="Edward Lee" w:date="2017-10-16T16:23:00Z"/>
          <w:rFonts w:hAnsi="宋体"/>
          <w:b/>
        </w:rPr>
        <w:pPrChange w:id="5011" w:author="Edward Lee" w:date="2017-10-16T17:08:00Z">
          <w:pPr>
            <w:pStyle w:val="36"/>
            <w:numPr>
              <w:ilvl w:val="0"/>
              <w:numId w:val="10"/>
            </w:numPr>
            <w:spacing w:beforeLines="100" w:line="360" w:lineRule="auto"/>
            <w:ind w:left="360" w:hanging="360" w:firstLineChars="0"/>
            <w:outlineLvl w:val="3"/>
          </w:pPr>
        </w:pPrChange>
      </w:pPr>
      <w:del w:id="5013" w:author="Edward Lee" w:date="2017-10-16T16:23:00Z">
        <w:r>
          <w:rPr>
            <w:rFonts w:hint="eastAsia" w:hAnsi="宋体"/>
            <w:b/>
          </w:rPr>
          <w:delText xml:space="preserve">设置天线参数  </w:delText>
        </w:r>
      </w:del>
      <w:del w:id="5014" w:author="Edward Lee" w:date="2017-10-16T16:23:00Z">
        <w:r>
          <w:rPr>
            <w:rFonts w:hint="eastAsia"/>
            <w:b/>
            <w:szCs w:val="18"/>
          </w:rPr>
          <w:delText>0x02</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5016" w:author="Edward Lee" w:date="2017-10-16T16:23:00Z"/>
        </w:rPr>
        <w:pPrChange w:id="5015" w:author="Edward Lee" w:date="2017-10-16T16:47:00Z">
          <w:pPr>
            <w:ind w:firstLine="360"/>
          </w:pPr>
        </w:pPrChange>
      </w:pPr>
      <w:del w:id="5017" w:author="Edward Lee" w:date="2017-10-16T16:23:00Z">
        <w:r>
          <w:rPr>
            <w:rFonts w:hint="eastAsia"/>
          </w:rPr>
          <w:delText>用于配置天线的增益gain, 过滤RSSI门限。</w:delText>
        </w:r>
      </w:del>
    </w:p>
    <w:p>
      <w:pPr>
        <w:pStyle w:val="36"/>
        <w:numPr>
          <w:ilvl w:val="0"/>
          <w:numId w:val="9"/>
        </w:numPr>
        <w:spacing w:beforeLines="100" w:line="360" w:lineRule="auto"/>
        <w:ind w:firstLine="422"/>
        <w:outlineLvl w:val="3"/>
        <w:rPr>
          <w:del w:id="5019" w:author="Edward Lee" w:date="2017-10-16T16:23:00Z"/>
          <w:rFonts w:hAnsi="宋体"/>
        </w:rPr>
        <w:pPrChange w:id="5018" w:author="Edward Lee" w:date="2017-10-16T16:47:00Z">
          <w:pPr>
            <w:pStyle w:val="36"/>
            <w:spacing w:line="360" w:lineRule="auto"/>
            <w:ind w:firstLine="422"/>
          </w:pPr>
        </w:pPrChange>
      </w:pPr>
      <w:del w:id="5020" w:author="Edward Lee" w:date="2017-10-16T16:23:00Z">
        <w:r>
          <w:rPr>
            <w:rFonts w:hint="eastAsia" w:hAnsi="宋体"/>
            <w:b/>
          </w:rPr>
          <w:delText>报文体</w:delText>
        </w:r>
      </w:del>
      <w:del w:id="5021" w:author="Edward Lee" w:date="2017-10-16T16:23:00Z">
        <w:r>
          <w:rPr>
            <w:rFonts w:hint="eastAsia" w:hAnsi="宋体"/>
          </w:rPr>
          <w:delText>：如下表</w:delText>
        </w:r>
      </w:del>
    </w:p>
    <w:tbl>
      <w:tblPr>
        <w:tblStyle w:val="21"/>
        <w:tblW w:w="8342"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6"/>
        <w:gridCol w:w="1404"/>
        <w:gridCol w:w="851"/>
        <w:gridCol w:w="53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022" w:author="Edward Lee" w:date="2017-10-16T16:23:00Z"/>
        </w:trPr>
        <w:tc>
          <w:tcPr>
            <w:tcW w:w="726"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024" w:author="Edward Lee" w:date="2017-10-16T16:23:00Z"/>
                <w:rFonts w:hAnsiTheme="minorHAnsi" w:eastAsiaTheme="minorEastAsia" w:cstheme="minorBidi"/>
                <w:b/>
                <w:kern w:val="2"/>
                <w:szCs w:val="18"/>
              </w:rPr>
              <w:pPrChange w:id="5023" w:author="Edward Lee" w:date="2017-10-16T16:47:00Z">
                <w:pPr>
                  <w:pStyle w:val="36"/>
                  <w:widowControl w:val="0"/>
                  <w:ind w:firstLine="0" w:firstLineChars="0"/>
                  <w:jc w:val="center"/>
                </w:pPr>
              </w:pPrChange>
            </w:pPr>
            <w:del w:id="5025" w:author="Edward Lee" w:date="2017-10-16T16:23:00Z">
              <w:r>
                <w:rPr>
                  <w:rFonts w:hint="eastAsia"/>
                  <w:b/>
                  <w:szCs w:val="18"/>
                </w:rPr>
                <w:delText>序号</w:delText>
              </w:r>
            </w:del>
          </w:p>
        </w:tc>
        <w:tc>
          <w:tcPr>
            <w:tcW w:w="1404"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027" w:author="Edward Lee" w:date="2017-10-16T16:23:00Z"/>
                <w:rFonts w:hAnsiTheme="minorHAnsi" w:eastAsiaTheme="minorEastAsia" w:cstheme="minorBidi"/>
                <w:b/>
                <w:kern w:val="2"/>
                <w:szCs w:val="18"/>
              </w:rPr>
              <w:pPrChange w:id="5026" w:author="Edward Lee" w:date="2017-10-16T16:47:00Z">
                <w:pPr>
                  <w:pStyle w:val="36"/>
                  <w:widowControl w:val="0"/>
                  <w:ind w:firstLine="0" w:firstLineChars="0"/>
                  <w:jc w:val="center"/>
                </w:pPr>
              </w:pPrChange>
            </w:pPr>
            <w:del w:id="5028" w:author="Edward Lee" w:date="2017-10-16T16:23:00Z">
              <w:r>
                <w:rPr>
                  <w:rFonts w:hint="eastAsia"/>
                  <w:b/>
                  <w:szCs w:val="18"/>
                </w:rPr>
                <w:delText>数据段</w:delText>
              </w:r>
            </w:del>
          </w:p>
        </w:tc>
        <w:tc>
          <w:tcPr>
            <w:tcW w:w="851"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030" w:author="Edward Lee" w:date="2017-10-16T16:23:00Z"/>
                <w:rFonts w:hAnsiTheme="minorHAnsi" w:eastAsiaTheme="minorEastAsia" w:cstheme="minorBidi"/>
                <w:b/>
                <w:kern w:val="2"/>
                <w:szCs w:val="18"/>
              </w:rPr>
              <w:pPrChange w:id="5029" w:author="Edward Lee" w:date="2017-10-16T16:47:00Z">
                <w:pPr>
                  <w:pStyle w:val="36"/>
                  <w:widowControl w:val="0"/>
                  <w:ind w:firstLine="0" w:firstLineChars="0"/>
                  <w:jc w:val="center"/>
                </w:pPr>
              </w:pPrChange>
            </w:pPr>
            <w:del w:id="5031" w:author="Edward Lee" w:date="2017-10-16T16:23:00Z">
              <w:r>
                <w:rPr>
                  <w:rFonts w:hint="eastAsia"/>
                  <w:b/>
                  <w:szCs w:val="18"/>
                </w:rPr>
                <w:delText>字节数</w:delText>
              </w:r>
            </w:del>
          </w:p>
        </w:tc>
        <w:tc>
          <w:tcPr>
            <w:tcW w:w="5361"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033" w:author="Edward Lee" w:date="2017-10-16T16:23:00Z"/>
                <w:rFonts w:hAnsiTheme="minorHAnsi" w:eastAsiaTheme="minorEastAsia" w:cstheme="minorBidi"/>
                <w:b/>
                <w:kern w:val="2"/>
                <w:szCs w:val="18"/>
              </w:rPr>
              <w:pPrChange w:id="5032" w:author="Edward Lee" w:date="2017-10-16T16:47:00Z">
                <w:pPr>
                  <w:pStyle w:val="36"/>
                  <w:widowControl w:val="0"/>
                  <w:ind w:firstLine="0" w:firstLineChars="0"/>
                  <w:jc w:val="center"/>
                </w:pPr>
              </w:pPrChange>
            </w:pPr>
            <w:del w:id="5034" w:author="Edward Lee" w:date="2017-10-16T16:23:00Z">
              <w:r>
                <w:rPr>
                  <w:rFonts w:hint="eastAsia"/>
                  <w:b/>
                  <w:szCs w:val="18"/>
                </w:rPr>
                <w:delText>描述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035" w:author="Edward Lee" w:date="2017-10-16T16:23:00Z"/>
        </w:trPr>
        <w:tc>
          <w:tcPr>
            <w:tcW w:w="726" w:type="dxa"/>
            <w:vAlign w:val="center"/>
          </w:tcPr>
          <w:p>
            <w:pPr>
              <w:pStyle w:val="36"/>
              <w:widowControl w:val="0"/>
              <w:numPr>
                <w:ilvl w:val="0"/>
                <w:numId w:val="9"/>
              </w:numPr>
              <w:spacing w:beforeLines="100" w:line="360" w:lineRule="auto"/>
              <w:ind w:hanging="360" w:firstLineChars="0"/>
              <w:jc w:val="center"/>
              <w:outlineLvl w:val="3"/>
              <w:rPr>
                <w:del w:id="5037" w:author="Edward Lee" w:date="2017-10-16T16:23:00Z"/>
                <w:rFonts w:hAnsiTheme="minorHAnsi" w:eastAsiaTheme="minorEastAsia" w:cstheme="minorBidi"/>
                <w:kern w:val="2"/>
                <w:szCs w:val="18"/>
              </w:rPr>
              <w:pPrChange w:id="5036" w:author="Edward Lee" w:date="2017-10-16T16:47:00Z">
                <w:pPr>
                  <w:pStyle w:val="36"/>
                  <w:widowControl w:val="0"/>
                  <w:ind w:firstLine="0" w:firstLineChars="0"/>
                  <w:jc w:val="center"/>
                </w:pPr>
              </w:pPrChange>
            </w:pPr>
            <w:del w:id="5038" w:author="Edward Lee" w:date="2017-10-16T16:23:00Z">
              <w:r>
                <w:rPr>
                  <w:rFonts w:hint="eastAsia"/>
                  <w:szCs w:val="18"/>
                </w:rPr>
                <w:delText>1</w:delText>
              </w:r>
            </w:del>
          </w:p>
        </w:tc>
        <w:tc>
          <w:tcPr>
            <w:tcW w:w="1404"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040" w:author="Edward Lee" w:date="2017-10-16T16:23:00Z"/>
                <w:rFonts w:hAnsiTheme="minorHAnsi" w:eastAsiaTheme="minorEastAsia" w:cstheme="minorBidi"/>
                <w:kern w:val="2"/>
                <w:szCs w:val="18"/>
              </w:rPr>
              <w:pPrChange w:id="5039" w:author="Edward Lee" w:date="2017-10-16T16:47:00Z">
                <w:pPr>
                  <w:pStyle w:val="36"/>
                  <w:widowControl w:val="0"/>
                  <w:ind w:firstLine="0" w:firstLineChars="0"/>
                  <w:jc w:val="center"/>
                </w:pPr>
              </w:pPrChange>
            </w:pPr>
            <w:del w:id="5041" w:author="Edward Lee" w:date="2017-10-16T16:23:00Z">
              <w:r>
                <w:rPr>
                  <w:rFonts w:hint="eastAsia"/>
                  <w:szCs w:val="18"/>
                </w:rPr>
                <w:delText>参数类型</w:delText>
              </w:r>
            </w:del>
          </w:p>
          <w:p>
            <w:pPr>
              <w:pStyle w:val="36"/>
              <w:widowControl w:val="0"/>
              <w:numPr>
                <w:ilvl w:val="0"/>
                <w:numId w:val="9"/>
              </w:numPr>
              <w:spacing w:beforeLines="100" w:line="360" w:lineRule="auto"/>
              <w:ind w:hanging="360" w:firstLineChars="0"/>
              <w:jc w:val="center"/>
              <w:outlineLvl w:val="3"/>
              <w:rPr>
                <w:del w:id="5043" w:author="Edward Lee" w:date="2017-10-16T16:23:00Z"/>
                <w:rFonts w:hAnsiTheme="minorHAnsi" w:eastAsiaTheme="minorEastAsia" w:cstheme="minorBidi"/>
                <w:kern w:val="2"/>
                <w:szCs w:val="18"/>
              </w:rPr>
              <w:pPrChange w:id="5042" w:author="Edward Lee" w:date="2017-10-16T16:47:00Z">
                <w:pPr>
                  <w:pStyle w:val="36"/>
                  <w:widowControl w:val="0"/>
                  <w:ind w:firstLine="0" w:firstLineChars="0"/>
                  <w:jc w:val="center"/>
                </w:pPr>
              </w:pPrChange>
            </w:pPr>
            <w:del w:id="5044" w:author="Edward Lee" w:date="2017-10-16T16:23:00Z">
              <w:r>
                <w:rPr>
                  <w:rFonts w:hint="eastAsia"/>
                  <w:szCs w:val="18"/>
                </w:rPr>
                <w:delText xml:space="preserve"> param_type</w:delText>
              </w:r>
            </w:del>
          </w:p>
        </w:tc>
        <w:tc>
          <w:tcPr>
            <w:tcW w:w="85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046" w:author="Edward Lee" w:date="2017-10-16T16:23:00Z"/>
                <w:rFonts w:hAnsiTheme="minorHAnsi" w:eastAsiaTheme="minorEastAsia" w:cstheme="minorBidi"/>
                <w:kern w:val="2"/>
                <w:szCs w:val="18"/>
              </w:rPr>
              <w:pPrChange w:id="5045" w:author="Edward Lee" w:date="2017-10-16T16:47:00Z">
                <w:pPr>
                  <w:pStyle w:val="36"/>
                  <w:widowControl w:val="0"/>
                  <w:ind w:firstLine="0" w:firstLineChars="0"/>
                  <w:jc w:val="center"/>
                </w:pPr>
              </w:pPrChange>
            </w:pPr>
            <w:del w:id="5047" w:author="Edward Lee" w:date="2017-10-16T16:23:00Z">
              <w:r>
                <w:rPr>
                  <w:rFonts w:hint="eastAsia"/>
                  <w:szCs w:val="18"/>
                </w:rPr>
                <w:delText>1</w:delText>
              </w:r>
            </w:del>
          </w:p>
        </w:tc>
        <w:tc>
          <w:tcPr>
            <w:tcW w:w="5361" w:type="dxa"/>
            <w:shd w:val="clear" w:color="auto" w:fill="auto"/>
            <w:vAlign w:val="center"/>
          </w:tcPr>
          <w:p>
            <w:pPr>
              <w:pStyle w:val="36"/>
              <w:widowControl w:val="0"/>
              <w:numPr>
                <w:ilvl w:val="0"/>
                <w:numId w:val="9"/>
              </w:numPr>
              <w:spacing w:beforeLines="100" w:line="360" w:lineRule="auto"/>
              <w:ind w:hanging="360" w:firstLineChars="0"/>
              <w:outlineLvl w:val="3"/>
              <w:rPr>
                <w:del w:id="5049" w:author="Edward Lee" w:date="2017-10-16T16:23:00Z"/>
                <w:rFonts w:hAnsiTheme="minorHAnsi" w:eastAsiaTheme="minorEastAsia" w:cstheme="minorBidi"/>
                <w:kern w:val="2"/>
                <w:szCs w:val="18"/>
              </w:rPr>
              <w:pPrChange w:id="5048" w:author="Edward Lee" w:date="2017-10-16T16:47:00Z">
                <w:pPr>
                  <w:pStyle w:val="36"/>
                  <w:widowControl w:val="0"/>
                  <w:ind w:firstLine="0" w:firstLineChars="0"/>
                </w:pPr>
              </w:pPrChange>
            </w:pPr>
            <w:del w:id="5050" w:author="Edward Lee" w:date="2017-10-16T16:23:00Z">
              <w:r>
                <w:rPr>
                  <w:rFonts w:hint="eastAsia"/>
                  <w:b/>
                  <w:szCs w:val="18"/>
                </w:rPr>
                <w:delText>0x02</w:delText>
              </w:r>
            </w:del>
            <w:del w:id="5051" w:author="Edward Lee" w:date="2017-10-16T16:23:00Z">
              <w:r>
                <w:rPr>
                  <w:rFonts w:hint="eastAsia"/>
                  <w:szCs w:val="18"/>
                </w:rPr>
                <w:delText xml:space="preserve"> —— 上报天线信息</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052" w:author="Edward Lee" w:date="2017-10-16T16:23:00Z"/>
        </w:trPr>
        <w:tc>
          <w:tcPr>
            <w:tcW w:w="726" w:type="dxa"/>
            <w:vAlign w:val="center"/>
          </w:tcPr>
          <w:p>
            <w:pPr>
              <w:pStyle w:val="36"/>
              <w:widowControl w:val="0"/>
              <w:numPr>
                <w:ilvl w:val="0"/>
                <w:numId w:val="9"/>
              </w:numPr>
              <w:spacing w:beforeLines="100" w:line="360" w:lineRule="auto"/>
              <w:ind w:hanging="360" w:firstLineChars="0"/>
              <w:jc w:val="center"/>
              <w:outlineLvl w:val="3"/>
              <w:rPr>
                <w:del w:id="5054" w:author="Edward Lee" w:date="2017-10-16T16:23:00Z"/>
                <w:rFonts w:hAnsiTheme="minorHAnsi" w:eastAsiaTheme="minorEastAsia" w:cstheme="minorBidi"/>
                <w:kern w:val="2"/>
                <w:szCs w:val="18"/>
              </w:rPr>
              <w:pPrChange w:id="5053" w:author="Edward Lee" w:date="2017-10-16T16:47:00Z">
                <w:pPr>
                  <w:pStyle w:val="36"/>
                  <w:widowControl w:val="0"/>
                  <w:ind w:firstLine="0" w:firstLineChars="0"/>
                  <w:jc w:val="center"/>
                </w:pPr>
              </w:pPrChange>
            </w:pPr>
            <w:del w:id="5055" w:author="Edward Lee" w:date="2017-10-16T16:23:00Z">
              <w:r>
                <w:rPr>
                  <w:rFonts w:hint="eastAsia"/>
                  <w:szCs w:val="18"/>
                </w:rPr>
                <w:delText>2</w:delText>
              </w:r>
            </w:del>
          </w:p>
        </w:tc>
        <w:tc>
          <w:tcPr>
            <w:tcW w:w="1404"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057" w:author="Edward Lee" w:date="2017-10-16T16:23:00Z"/>
                <w:rFonts w:hAnsiTheme="minorHAnsi" w:eastAsiaTheme="minorEastAsia" w:cstheme="minorBidi"/>
                <w:kern w:val="2"/>
                <w:szCs w:val="18"/>
              </w:rPr>
              <w:pPrChange w:id="5056" w:author="Edward Lee" w:date="2017-10-16T16:47:00Z">
                <w:pPr>
                  <w:pStyle w:val="36"/>
                  <w:widowControl w:val="0"/>
                  <w:ind w:firstLine="0" w:firstLineChars="0"/>
                  <w:jc w:val="center"/>
                </w:pPr>
              </w:pPrChange>
            </w:pPr>
            <w:del w:id="5058" w:author="Edward Lee" w:date="2017-10-16T16:23:00Z">
              <w:r>
                <w:rPr>
                  <w:rFonts w:hint="eastAsia"/>
                  <w:szCs w:val="18"/>
                </w:rPr>
                <w:delText>天线增益</w:delText>
              </w:r>
            </w:del>
          </w:p>
          <w:p>
            <w:pPr>
              <w:pStyle w:val="36"/>
              <w:widowControl w:val="0"/>
              <w:numPr>
                <w:ilvl w:val="0"/>
                <w:numId w:val="9"/>
              </w:numPr>
              <w:spacing w:beforeLines="100" w:line="360" w:lineRule="auto"/>
              <w:ind w:hanging="360" w:firstLineChars="0"/>
              <w:jc w:val="center"/>
              <w:outlineLvl w:val="3"/>
              <w:rPr>
                <w:del w:id="5060" w:author="Edward Lee" w:date="2017-10-16T16:23:00Z"/>
                <w:rFonts w:hAnsiTheme="minorHAnsi" w:eastAsiaTheme="minorEastAsia" w:cstheme="minorBidi"/>
                <w:kern w:val="2"/>
                <w:szCs w:val="18"/>
              </w:rPr>
              <w:pPrChange w:id="5059" w:author="Edward Lee" w:date="2017-10-16T16:47:00Z">
                <w:pPr>
                  <w:pStyle w:val="36"/>
                  <w:widowControl w:val="0"/>
                  <w:ind w:firstLine="0" w:firstLineChars="0"/>
                  <w:jc w:val="center"/>
                </w:pPr>
              </w:pPrChange>
            </w:pPr>
            <w:del w:id="5061" w:author="Edward Lee" w:date="2017-10-16T16:23:00Z">
              <w:r>
                <w:rPr>
                  <w:rFonts w:hint="eastAsia"/>
                  <w:szCs w:val="18"/>
                </w:rPr>
                <w:delText>ant_gain</w:delText>
              </w:r>
            </w:del>
          </w:p>
        </w:tc>
        <w:tc>
          <w:tcPr>
            <w:tcW w:w="85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063" w:author="Edward Lee" w:date="2017-10-16T16:23:00Z"/>
                <w:rFonts w:hAnsiTheme="minorHAnsi" w:eastAsiaTheme="minorEastAsia" w:cstheme="minorBidi"/>
                <w:kern w:val="2"/>
                <w:szCs w:val="18"/>
              </w:rPr>
              <w:pPrChange w:id="5062" w:author="Edward Lee" w:date="2017-10-16T16:47:00Z">
                <w:pPr>
                  <w:pStyle w:val="36"/>
                  <w:widowControl w:val="0"/>
                  <w:ind w:firstLine="0" w:firstLineChars="0"/>
                  <w:jc w:val="center"/>
                </w:pPr>
              </w:pPrChange>
            </w:pPr>
            <w:del w:id="5064" w:author="Edward Lee" w:date="2017-10-16T16:23:00Z">
              <w:r>
                <w:rPr>
                  <w:rFonts w:hint="eastAsia"/>
                  <w:szCs w:val="18"/>
                </w:rPr>
                <w:delText>4</w:delText>
              </w:r>
            </w:del>
          </w:p>
        </w:tc>
        <w:tc>
          <w:tcPr>
            <w:tcW w:w="5361" w:type="dxa"/>
            <w:shd w:val="clear" w:color="auto" w:fill="auto"/>
            <w:vAlign w:val="center"/>
          </w:tcPr>
          <w:p>
            <w:pPr>
              <w:pStyle w:val="36"/>
              <w:widowControl w:val="0"/>
              <w:numPr>
                <w:ilvl w:val="0"/>
                <w:numId w:val="9"/>
              </w:numPr>
              <w:spacing w:beforeLines="100" w:line="360" w:lineRule="auto"/>
              <w:ind w:hanging="360" w:firstLineChars="0"/>
              <w:outlineLvl w:val="3"/>
              <w:rPr>
                <w:del w:id="5066" w:author="Edward Lee" w:date="2017-10-16T16:23:00Z"/>
                <w:rFonts w:hAnsiTheme="minorHAnsi" w:eastAsiaTheme="minorEastAsia" w:cstheme="minorBidi"/>
                <w:kern w:val="2"/>
                <w:szCs w:val="18"/>
              </w:rPr>
              <w:pPrChange w:id="5065" w:author="Edward Lee" w:date="2017-10-16T16:47:00Z">
                <w:pPr>
                  <w:pStyle w:val="36"/>
                  <w:widowControl w:val="0"/>
                  <w:ind w:firstLine="0" w:firstLineChars="0"/>
                </w:pPr>
              </w:pPrChange>
            </w:pPr>
            <w:del w:id="5067" w:author="Edward Lee" w:date="2017-10-16T16:23:00Z">
              <w:r>
                <w:rPr>
                  <w:rFonts w:hint="eastAsia"/>
                  <w:szCs w:val="18"/>
                </w:rPr>
                <w:delText>1～4号天线的增益（取值范围 0～31）</w:delText>
              </w:r>
            </w:del>
          </w:p>
          <w:p>
            <w:pPr>
              <w:pStyle w:val="36"/>
              <w:widowControl w:val="0"/>
              <w:numPr>
                <w:ilvl w:val="0"/>
                <w:numId w:val="9"/>
              </w:numPr>
              <w:spacing w:beforeLines="100" w:line="360" w:lineRule="auto"/>
              <w:ind w:hanging="360" w:firstLineChars="0"/>
              <w:outlineLvl w:val="3"/>
              <w:rPr>
                <w:del w:id="5069" w:author="Edward Lee" w:date="2017-10-16T16:23:00Z"/>
                <w:rFonts w:hAnsiTheme="minorHAnsi" w:eastAsiaTheme="minorEastAsia" w:cstheme="minorBidi"/>
                <w:kern w:val="2"/>
                <w:szCs w:val="18"/>
              </w:rPr>
              <w:pPrChange w:id="5068" w:author="Edward Lee" w:date="2017-10-16T16:47:00Z">
                <w:pPr>
                  <w:pStyle w:val="36"/>
                  <w:widowControl w:val="0"/>
                  <w:ind w:firstLine="0" w:firstLineChars="0"/>
                </w:pPr>
              </w:pPrChange>
            </w:pPr>
            <w:del w:id="5070" w:author="Edward Lee" w:date="2017-10-16T16:23:00Z">
              <w:r>
                <w:rPr>
                  <w:rFonts w:hint="eastAsia"/>
                  <w:szCs w:val="18"/>
                </w:rPr>
                <w:delText>如果是FF ,表示没有读取到该通道的天线增益</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071" w:author="Edward Lee" w:date="2017-10-16T16:23:00Z"/>
        </w:trPr>
        <w:tc>
          <w:tcPr>
            <w:tcW w:w="726" w:type="dxa"/>
            <w:vAlign w:val="center"/>
          </w:tcPr>
          <w:p>
            <w:pPr>
              <w:pStyle w:val="36"/>
              <w:widowControl w:val="0"/>
              <w:numPr>
                <w:ilvl w:val="0"/>
                <w:numId w:val="9"/>
              </w:numPr>
              <w:spacing w:beforeLines="100" w:line="360" w:lineRule="auto"/>
              <w:ind w:hanging="360" w:firstLineChars="0"/>
              <w:jc w:val="center"/>
              <w:outlineLvl w:val="3"/>
              <w:rPr>
                <w:del w:id="5073" w:author="Edward Lee" w:date="2017-10-16T16:23:00Z"/>
                <w:rFonts w:hAnsiTheme="minorHAnsi" w:eastAsiaTheme="minorEastAsia" w:cstheme="minorBidi"/>
                <w:kern w:val="2"/>
                <w:szCs w:val="18"/>
              </w:rPr>
              <w:pPrChange w:id="5072" w:author="Edward Lee" w:date="2017-10-16T16:47:00Z">
                <w:pPr>
                  <w:pStyle w:val="36"/>
                  <w:widowControl w:val="0"/>
                  <w:ind w:firstLine="0" w:firstLineChars="0"/>
                  <w:jc w:val="center"/>
                </w:pPr>
              </w:pPrChange>
            </w:pPr>
            <w:del w:id="5074" w:author="Edward Lee" w:date="2017-10-16T16:23:00Z">
              <w:r>
                <w:rPr>
                  <w:rFonts w:hint="eastAsia"/>
                  <w:szCs w:val="18"/>
                </w:rPr>
                <w:delText>3</w:delText>
              </w:r>
            </w:del>
          </w:p>
        </w:tc>
        <w:tc>
          <w:tcPr>
            <w:tcW w:w="1404"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076" w:author="Edward Lee" w:date="2017-10-16T16:23:00Z"/>
                <w:rFonts w:hAnsiTheme="minorHAnsi" w:eastAsiaTheme="minorEastAsia" w:cstheme="minorBidi"/>
                <w:kern w:val="2"/>
                <w:szCs w:val="18"/>
              </w:rPr>
              <w:pPrChange w:id="5075" w:author="Edward Lee" w:date="2017-10-16T16:47:00Z">
                <w:pPr>
                  <w:pStyle w:val="36"/>
                  <w:widowControl w:val="0"/>
                  <w:ind w:firstLine="0" w:firstLineChars="0"/>
                  <w:jc w:val="center"/>
                </w:pPr>
              </w:pPrChange>
            </w:pPr>
            <w:del w:id="5077" w:author="Edward Lee" w:date="2017-10-16T16:23:00Z">
              <w:r>
                <w:rPr>
                  <w:rFonts w:hint="eastAsia"/>
                  <w:szCs w:val="18"/>
                </w:rPr>
                <w:delText>天线过滤RSSI门限值</w:delText>
              </w:r>
            </w:del>
          </w:p>
          <w:p>
            <w:pPr>
              <w:pStyle w:val="36"/>
              <w:widowControl w:val="0"/>
              <w:numPr>
                <w:ilvl w:val="0"/>
                <w:numId w:val="9"/>
              </w:numPr>
              <w:spacing w:beforeLines="100" w:line="360" w:lineRule="auto"/>
              <w:ind w:hanging="360" w:firstLineChars="0"/>
              <w:jc w:val="center"/>
              <w:outlineLvl w:val="3"/>
              <w:rPr>
                <w:del w:id="5079" w:author="Edward Lee" w:date="2017-10-16T16:23:00Z"/>
                <w:rFonts w:hAnsiTheme="minorHAnsi" w:eastAsiaTheme="minorEastAsia" w:cstheme="minorBidi"/>
                <w:kern w:val="2"/>
                <w:szCs w:val="18"/>
              </w:rPr>
              <w:pPrChange w:id="5078" w:author="Edward Lee" w:date="2017-10-16T16:47:00Z">
                <w:pPr>
                  <w:pStyle w:val="36"/>
                  <w:widowControl w:val="0"/>
                  <w:ind w:firstLine="0" w:firstLineChars="0"/>
                  <w:jc w:val="center"/>
                </w:pPr>
              </w:pPrChange>
            </w:pPr>
            <w:del w:id="5080" w:author="Edward Lee" w:date="2017-10-16T16:23:00Z">
              <w:r>
                <w:rPr>
                  <w:rFonts w:hint="eastAsia"/>
                  <w:szCs w:val="18"/>
                </w:rPr>
                <w:delText>ant_rssi</w:delText>
              </w:r>
            </w:del>
          </w:p>
        </w:tc>
        <w:tc>
          <w:tcPr>
            <w:tcW w:w="85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082" w:author="Edward Lee" w:date="2017-10-16T16:23:00Z"/>
                <w:rFonts w:hAnsiTheme="minorHAnsi" w:eastAsiaTheme="minorEastAsia" w:cstheme="minorBidi"/>
                <w:kern w:val="2"/>
                <w:szCs w:val="18"/>
              </w:rPr>
              <w:pPrChange w:id="5081" w:author="Edward Lee" w:date="2017-10-16T16:47:00Z">
                <w:pPr>
                  <w:pStyle w:val="36"/>
                  <w:widowControl w:val="0"/>
                  <w:ind w:firstLine="0" w:firstLineChars="0"/>
                  <w:jc w:val="center"/>
                </w:pPr>
              </w:pPrChange>
            </w:pPr>
            <w:del w:id="5083" w:author="Edward Lee" w:date="2017-10-16T16:23:00Z">
              <w:r>
                <w:rPr>
                  <w:rFonts w:hint="eastAsia"/>
                  <w:szCs w:val="18"/>
                </w:rPr>
                <w:delText>4</w:delText>
              </w:r>
            </w:del>
          </w:p>
        </w:tc>
        <w:tc>
          <w:tcPr>
            <w:tcW w:w="5361" w:type="dxa"/>
            <w:shd w:val="clear" w:color="auto" w:fill="auto"/>
            <w:vAlign w:val="center"/>
          </w:tcPr>
          <w:p>
            <w:pPr>
              <w:pStyle w:val="36"/>
              <w:widowControl w:val="0"/>
              <w:numPr>
                <w:ilvl w:val="0"/>
                <w:numId w:val="9"/>
              </w:numPr>
              <w:spacing w:beforeLines="100" w:line="360" w:lineRule="auto"/>
              <w:ind w:hanging="360" w:firstLineChars="0"/>
              <w:outlineLvl w:val="3"/>
              <w:rPr>
                <w:del w:id="5085" w:author="Edward Lee" w:date="2017-10-16T16:23:00Z"/>
                <w:rFonts w:hAnsiTheme="minorHAnsi" w:eastAsiaTheme="minorEastAsia" w:cstheme="minorBidi"/>
                <w:kern w:val="2"/>
                <w:szCs w:val="18"/>
              </w:rPr>
              <w:pPrChange w:id="5084" w:author="Edward Lee" w:date="2017-10-16T16:47:00Z">
                <w:pPr>
                  <w:pStyle w:val="36"/>
                  <w:widowControl w:val="0"/>
                  <w:ind w:firstLine="0" w:firstLineChars="0"/>
                </w:pPr>
              </w:pPrChange>
            </w:pPr>
            <w:del w:id="5086" w:author="Edward Lee" w:date="2017-10-16T16:23:00Z">
              <w:r>
                <w:rPr>
                  <w:rFonts w:hint="eastAsia"/>
                  <w:szCs w:val="18"/>
                </w:rPr>
                <w:delText>1～4号天线的过滤门限值（取值范围-1～-128）</w:delText>
              </w:r>
            </w:del>
          </w:p>
          <w:p>
            <w:pPr>
              <w:pStyle w:val="36"/>
              <w:widowControl w:val="0"/>
              <w:numPr>
                <w:ilvl w:val="0"/>
                <w:numId w:val="9"/>
              </w:numPr>
              <w:spacing w:beforeLines="100" w:line="360" w:lineRule="auto"/>
              <w:ind w:hanging="360" w:firstLineChars="0"/>
              <w:outlineLvl w:val="3"/>
              <w:rPr>
                <w:del w:id="5088" w:author="Edward Lee" w:date="2017-10-16T16:23:00Z"/>
                <w:rFonts w:hAnsiTheme="minorHAnsi" w:eastAsiaTheme="minorEastAsia" w:cstheme="minorBidi"/>
                <w:kern w:val="2"/>
                <w:szCs w:val="18"/>
              </w:rPr>
              <w:pPrChange w:id="5087" w:author="Edward Lee" w:date="2017-10-16T16:47:00Z">
                <w:pPr>
                  <w:pStyle w:val="36"/>
                  <w:widowControl w:val="0"/>
                  <w:ind w:firstLine="0" w:firstLineChars="0"/>
                </w:pPr>
              </w:pPrChange>
            </w:pPr>
            <w:del w:id="5089" w:author="Edward Lee" w:date="2017-10-16T16:23:00Z">
              <w:r>
                <w:rPr>
                  <w:rFonts w:hint="eastAsia"/>
                  <w:szCs w:val="18"/>
                </w:rPr>
                <w:delText>如果是01 ,表示没有读取到该通道的天线RSSI</w:delText>
              </w:r>
            </w:del>
          </w:p>
        </w:tc>
      </w:tr>
    </w:tbl>
    <w:p>
      <w:pPr>
        <w:widowControl/>
        <w:numPr>
          <w:ilvl w:val="0"/>
          <w:numId w:val="9"/>
        </w:numPr>
        <w:tabs>
          <w:tab w:val="center" w:pos="4201"/>
          <w:tab w:val="right" w:leader="dot" w:pos="9298"/>
        </w:tabs>
        <w:autoSpaceDE w:val="0"/>
        <w:autoSpaceDN w:val="0"/>
        <w:spacing w:beforeLines="100" w:line="360" w:lineRule="auto"/>
        <w:outlineLvl w:val="3"/>
        <w:rPr>
          <w:del w:id="5091" w:author="Edward Lee" w:date="2017-10-16T16:23:00Z"/>
        </w:rPr>
        <w:pPrChange w:id="5090"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5093" w:author="Edward Lee" w:date="2017-10-16T16:23:00Z"/>
        </w:rPr>
        <w:pPrChange w:id="5092"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5095" w:author="Edward Lee" w:date="2017-10-16T16:23:00Z"/>
          <w:rFonts w:hAnsi="宋体"/>
        </w:rPr>
        <w:pPrChange w:id="5094" w:author="Edward Lee" w:date="2017-10-16T16:47:00Z">
          <w:pPr/>
        </w:pPrChange>
      </w:pPr>
      <w:del w:id="5096" w:author="Edward Lee" w:date="2017-10-16T16:23:00Z">
        <w:r>
          <w:rPr>
            <w:rFonts w:hint="eastAsia"/>
          </w:rPr>
          <w:delText>eg3：</w:delText>
        </w:r>
      </w:del>
      <w:del w:id="5097" w:author="Edward Lee" w:date="2017-10-16T16:23:00Z">
        <w:r>
          <w:rPr>
            <w:rFonts w:hint="eastAsia" w:asciiTheme="minorEastAsia" w:hAnsiTheme="minorEastAsia"/>
          </w:rPr>
          <w:delText xml:space="preserve"> </w:delText>
        </w:r>
      </w:del>
      <w:del w:id="5098" w:author="Edward Lee" w:date="2017-10-16T16:23:00Z">
        <w:r>
          <w:rPr>
            <w:rFonts w:asciiTheme="minorEastAsia" w:hAnsiTheme="minorEastAsia"/>
          </w:rPr>
          <w:delText xml:space="preserve">55 AA </w:delText>
        </w:r>
      </w:del>
      <w:del w:id="5099" w:author="Edward Lee" w:date="2017-10-16T16:23:00Z">
        <w:r>
          <w:rPr>
            <w:rFonts w:asciiTheme="minorEastAsia" w:hAnsiTheme="minorEastAsia"/>
            <w:color w:val="FF0000"/>
            <w:u w:val="single"/>
          </w:rPr>
          <w:delText>00 2</w:delText>
        </w:r>
      </w:del>
      <w:del w:id="5100" w:author="Edward Lee" w:date="2017-10-16T16:23:00Z">
        <w:r>
          <w:rPr>
            <w:rFonts w:hint="eastAsia" w:asciiTheme="minorEastAsia" w:hAnsiTheme="minorEastAsia"/>
            <w:color w:val="FF0000"/>
            <w:u w:val="single"/>
          </w:rPr>
          <w:delText>5</w:delText>
        </w:r>
      </w:del>
      <w:del w:id="5101" w:author="Edward Lee" w:date="2017-10-16T16:23:00Z">
        <w:r>
          <w:rPr>
            <w:rFonts w:asciiTheme="minorEastAsia" w:hAnsiTheme="minorEastAsia"/>
            <w:u w:val="single"/>
          </w:rPr>
          <w:delText xml:space="preserve"> </w:delText>
        </w:r>
      </w:del>
      <w:del w:id="5102" w:author="Edward Lee" w:date="2017-10-16T16:23:00Z">
        <w:r>
          <w:rPr>
            <w:rFonts w:hint="eastAsia" w:asciiTheme="minorEastAsia" w:hAnsiTheme="minorEastAsia"/>
            <w:color w:val="FFC000"/>
            <w:u w:val="single"/>
          </w:rPr>
          <w:delText>8</w:delText>
        </w:r>
      </w:del>
      <w:del w:id="5103" w:author="Edward Lee" w:date="2017-10-16T16:23:00Z">
        <w:r>
          <w:rPr>
            <w:rFonts w:asciiTheme="minorEastAsia" w:hAnsiTheme="minorEastAsia"/>
            <w:color w:val="FFC000"/>
            <w:u w:val="single"/>
          </w:rPr>
          <w:delText>0 0A</w:delText>
        </w:r>
      </w:del>
      <w:del w:id="5104" w:author="Edward Lee" w:date="2017-10-16T16:23:00Z">
        <w:r>
          <w:rPr>
            <w:rFonts w:asciiTheme="minorEastAsia" w:hAnsiTheme="minorEastAsia"/>
            <w:u w:val="single"/>
          </w:rPr>
          <w:delText xml:space="preserve"> 00 00 00 02 00 01 00 00 38 36 31 36 39 34 30 33 34 32 30 35 38 39 36 00</w:delText>
        </w:r>
      </w:del>
      <w:del w:id="5105" w:author="Edward Lee" w:date="2017-10-16T16:23:00Z">
        <w:r>
          <w:rPr>
            <w:rFonts w:asciiTheme="minorEastAsia" w:hAnsiTheme="minorEastAsia"/>
          </w:rPr>
          <w:delText xml:space="preserve"> </w:delText>
        </w:r>
      </w:del>
      <w:del w:id="5106" w:author="Edward Lee" w:date="2017-10-16T16:23:00Z">
        <w:r>
          <w:rPr>
            <w:rFonts w:ascii="宋体" w:hAnsi="宋体" w:eastAsia="宋体" w:cs="Times New Roman"/>
            <w:color w:val="FF33CC"/>
            <w:kern w:val="0"/>
            <w:szCs w:val="20"/>
          </w:rPr>
          <w:delText>02</w:delText>
        </w:r>
      </w:del>
      <w:del w:id="5107" w:author="Edward Lee" w:date="2017-10-16T16:23:00Z">
        <w:r>
          <w:rPr>
            <w:rFonts w:asciiTheme="minorEastAsia" w:hAnsiTheme="minorEastAsia"/>
          </w:rPr>
          <w:delText xml:space="preserve"> </w:delText>
        </w:r>
      </w:del>
      <w:del w:id="5108" w:author="Edward Lee" w:date="2017-10-16T16:23:00Z">
        <w:r>
          <w:rPr>
            <w:rFonts w:asciiTheme="minorEastAsia" w:hAnsiTheme="minorEastAsia"/>
            <w:color w:val="00CC00"/>
          </w:rPr>
          <w:delText xml:space="preserve">1F 1F 1F </w:delText>
        </w:r>
      </w:del>
      <w:del w:id="5109" w:author="Edward Lee" w:date="2017-10-16T16:23:00Z">
        <w:r>
          <w:rPr>
            <w:rFonts w:hint="eastAsia" w:asciiTheme="minorEastAsia" w:hAnsiTheme="minorEastAsia"/>
            <w:color w:val="00CC00"/>
          </w:rPr>
          <w:delText>1F</w:delText>
        </w:r>
      </w:del>
      <w:del w:id="5110" w:author="Edward Lee" w:date="2017-10-16T16:23:00Z">
        <w:r>
          <w:rPr>
            <w:rFonts w:asciiTheme="minorEastAsia" w:hAnsiTheme="minorEastAsia"/>
          </w:rPr>
          <w:delText xml:space="preserve"> </w:delText>
        </w:r>
      </w:del>
      <w:del w:id="5111" w:author="Edward Lee" w:date="2017-10-16T16:23:00Z">
        <w:r>
          <w:rPr>
            <w:rFonts w:asciiTheme="minorEastAsia" w:hAnsiTheme="minorEastAsia"/>
            <w:color w:val="FFC000"/>
          </w:rPr>
          <w:delText xml:space="preserve">A8 A8 A8 </w:delText>
        </w:r>
      </w:del>
      <w:del w:id="5112" w:author="Edward Lee" w:date="2017-10-16T16:23:00Z">
        <w:r>
          <w:rPr>
            <w:rFonts w:hint="eastAsia" w:asciiTheme="minorEastAsia" w:hAnsiTheme="minorEastAsia"/>
            <w:color w:val="FFC000"/>
          </w:rPr>
          <w:delText>A8</w:delText>
        </w:r>
      </w:del>
      <w:del w:id="5113" w:author="Edward Lee" w:date="2017-10-16T16:23:00Z">
        <w:r>
          <w:rPr>
            <w:rFonts w:asciiTheme="minorEastAsia" w:hAnsiTheme="minorEastAsia"/>
          </w:rPr>
          <w:delText xml:space="preserve"> </w:delText>
        </w:r>
      </w:del>
      <w:del w:id="5114" w:author="Edward Lee" w:date="2017-10-16T16:23:00Z">
        <w:r>
          <w:rPr>
            <w:rFonts w:cs="Times New Roman" w:asciiTheme="minorEastAsia" w:hAnsiTheme="minorEastAsia"/>
            <w:color w:val="C00000"/>
            <w:kern w:val="0"/>
            <w:szCs w:val="20"/>
          </w:rPr>
          <w:delText>C4 88</w:delText>
        </w:r>
      </w:del>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115"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17" w:author="Edward Lee" w:date="2017-10-16T16:23:00Z"/>
                <w:rFonts w:ascii="宋体" w:hAnsi="宋体" w:eastAsia="宋体"/>
                <w:b/>
              </w:rPr>
              <w:pPrChange w:id="5116" w:author="Edward Lee" w:date="2017-10-16T16:47:00Z">
                <w:pPr>
                  <w:jc w:val="center"/>
                </w:pPr>
              </w:pPrChange>
            </w:pPr>
            <w:del w:id="5118" w:author="Edward Lee" w:date="2017-10-16T16:23:00Z">
              <w:r>
                <w:rPr>
                  <w:rFonts w:hint="eastAsia" w:ascii="宋体" w:hAnsi="宋体" w:eastAsia="宋体"/>
                  <w:b/>
                </w:rPr>
                <w:delText>sof(H)</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20" w:author="Edward Lee" w:date="2017-10-16T16:23:00Z"/>
                <w:rFonts w:ascii="宋体" w:hAnsi="宋体" w:eastAsia="宋体"/>
                <w:b/>
              </w:rPr>
              <w:pPrChange w:id="5119" w:author="Edward Lee" w:date="2017-10-16T16:47:00Z">
                <w:pPr>
                  <w:jc w:val="center"/>
                </w:pPr>
              </w:pPrChange>
            </w:pPr>
            <w:del w:id="5121" w:author="Edward Lee" w:date="2017-10-16T16:23:00Z">
              <w:r>
                <w:rPr>
                  <w:rFonts w:hint="eastAsia" w:ascii="宋体" w:hAnsi="宋体" w:eastAsia="宋体"/>
                  <w:b/>
                </w:rPr>
                <w:delText>sof(L)</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23" w:author="Edward Lee" w:date="2017-10-16T16:23:00Z"/>
                <w:rFonts w:ascii="宋体" w:hAnsi="宋体" w:eastAsia="宋体"/>
                <w:b/>
              </w:rPr>
              <w:pPrChange w:id="5122" w:author="Edward Lee" w:date="2017-10-16T16:47:00Z">
                <w:pPr>
                  <w:jc w:val="center"/>
                </w:pPr>
              </w:pPrChange>
            </w:pPr>
            <w:del w:id="5124" w:author="Edward Lee" w:date="2017-10-16T16:23:00Z">
              <w:r>
                <w:rPr>
                  <w:rFonts w:hint="eastAsia" w:ascii="宋体" w:hAnsi="宋体" w:eastAsia="宋体"/>
                  <w:b/>
                </w:rPr>
                <w:delText>len(H)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26" w:author="Edward Lee" w:date="2017-10-16T16:23:00Z"/>
                <w:rFonts w:ascii="宋体" w:hAnsi="宋体" w:eastAsia="宋体"/>
                <w:b/>
              </w:rPr>
              <w:pPrChange w:id="5125" w:author="Edward Lee" w:date="2017-10-16T16:47:00Z">
                <w:pPr>
                  <w:jc w:val="center"/>
                </w:pPr>
              </w:pPrChange>
            </w:pPr>
            <w:del w:id="5127" w:author="Edward Lee" w:date="2017-10-16T16:23:00Z">
              <w:r>
                <w:rPr>
                  <w:rFonts w:hint="eastAsia" w:ascii="宋体" w:hAnsi="宋体" w:eastAsia="宋体"/>
                  <w:b/>
                </w:rPr>
                <w:delText>len(L)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29" w:author="Edward Lee" w:date="2017-10-16T16:23:00Z"/>
                <w:rFonts w:ascii="宋体" w:hAnsi="宋体" w:eastAsia="宋体"/>
                <w:b/>
              </w:rPr>
              <w:pPrChange w:id="5128" w:author="Edward Lee" w:date="2017-10-16T16:47:00Z">
                <w:pPr>
                  <w:jc w:val="center"/>
                </w:pPr>
              </w:pPrChange>
            </w:pPr>
            <w:del w:id="5130" w:author="Edward Lee" w:date="2017-10-16T16:23:00Z">
              <w:r>
                <w:rPr>
                  <w:rFonts w:hint="eastAsia" w:ascii="宋体" w:hAnsi="宋体" w:eastAsia="宋体"/>
                  <w:b/>
                </w:rPr>
                <w:delText>cmd(H)</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32" w:author="Edward Lee" w:date="2017-10-16T16:23:00Z"/>
                <w:rFonts w:ascii="宋体" w:hAnsi="宋体" w:eastAsia="宋体"/>
                <w:b/>
              </w:rPr>
              <w:pPrChange w:id="5131" w:author="Edward Lee" w:date="2017-10-16T16:47:00Z">
                <w:pPr>
                  <w:jc w:val="center"/>
                </w:pPr>
              </w:pPrChange>
            </w:pPr>
            <w:del w:id="5133" w:author="Edward Lee" w:date="2017-10-16T16:23:00Z">
              <w:r>
                <w:rPr>
                  <w:rFonts w:hint="eastAsia" w:ascii="宋体" w:hAnsi="宋体" w:eastAsia="宋体"/>
                  <w:b/>
                </w:rPr>
                <w:delText>cmd(L)</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35" w:author="Edward Lee" w:date="2017-10-16T16:23:00Z"/>
                <w:rFonts w:ascii="宋体" w:hAnsi="宋体" w:eastAsia="宋体"/>
                <w:b/>
              </w:rPr>
              <w:pPrChange w:id="5134" w:author="Edward Lee" w:date="2017-10-16T16:47:00Z">
                <w:pPr>
                  <w:jc w:val="center"/>
                </w:pPr>
              </w:pPrChange>
            </w:pPr>
            <w:del w:id="5136" w:author="Edward Lee" w:date="2017-10-16T16:23:00Z">
              <w:r>
                <w:rPr>
                  <w:rFonts w:hint="eastAsia" w:ascii="宋体" w:hAnsi="宋体" w:eastAsia="宋体"/>
                  <w:b/>
                </w:rPr>
                <w:delText>seq</w:delText>
              </w:r>
            </w:del>
            <w:del w:id="5137" w:author="Edward Lee" w:date="2017-10-16T16:23:00Z">
              <w:r>
                <w:rPr>
                  <w:rFonts w:ascii="宋体" w:hAnsi="宋体" w:eastAsia="宋体"/>
                  <w:b/>
                </w:rPr>
                <w:br w:type="textWrapping"/>
              </w:r>
            </w:del>
            <w:del w:id="5138"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40" w:author="Edward Lee" w:date="2017-10-16T16:23:00Z"/>
                <w:rFonts w:ascii="宋体" w:hAnsi="宋体" w:eastAsia="宋体"/>
                <w:b/>
              </w:rPr>
              <w:pPrChange w:id="5139"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42" w:author="Edward Lee" w:date="2017-10-16T16:23:00Z"/>
                <w:rFonts w:ascii="宋体" w:hAnsi="宋体" w:eastAsia="宋体"/>
                <w:b/>
              </w:rPr>
              <w:pPrChange w:id="5141"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143"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45" w:author="Edward Lee" w:date="2017-10-16T16:23:00Z"/>
                <w:rFonts w:ascii="宋体" w:hAnsi="宋体" w:eastAsia="宋体"/>
              </w:rPr>
              <w:pPrChange w:id="5144" w:author="Edward Lee" w:date="2017-10-16T16:47:00Z">
                <w:pPr>
                  <w:jc w:val="center"/>
                </w:pPr>
              </w:pPrChange>
            </w:pPr>
            <w:del w:id="5146" w:author="Edward Lee" w:date="2017-10-16T16:23:00Z">
              <w:r>
                <w:rPr>
                  <w:rFonts w:hint="eastAsia" w:ascii="宋体" w:hAnsi="宋体" w:eastAsia="宋体"/>
                </w:rPr>
                <w:delText>55</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48" w:author="Edward Lee" w:date="2017-10-16T16:23:00Z"/>
                <w:rFonts w:ascii="宋体" w:hAnsi="宋体" w:eastAsia="宋体"/>
              </w:rPr>
              <w:pPrChange w:id="5147" w:author="Edward Lee" w:date="2017-10-16T16:47:00Z">
                <w:pPr>
                  <w:jc w:val="center"/>
                </w:pPr>
              </w:pPrChange>
            </w:pPr>
            <w:del w:id="5149" w:author="Edward Lee" w:date="2017-10-16T16:23:00Z">
              <w:r>
                <w:rPr>
                  <w:rFonts w:hint="eastAsia" w:ascii="宋体" w:hAnsi="宋体" w:eastAsia="宋体"/>
                </w:rPr>
                <w:delText>AA</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51" w:author="Edward Lee" w:date="2017-10-16T16:23:00Z"/>
                <w:rFonts w:ascii="宋体" w:hAnsi="宋体" w:eastAsia="宋体"/>
                <w:color w:val="FF0000"/>
              </w:rPr>
              <w:pPrChange w:id="5150" w:author="Edward Lee" w:date="2017-10-16T16:47:00Z">
                <w:pPr>
                  <w:jc w:val="center"/>
                </w:pPr>
              </w:pPrChange>
            </w:pPr>
            <w:del w:id="5152" w:author="Edward Lee" w:date="2017-10-16T16:23:00Z">
              <w:r>
                <w:rPr>
                  <w:rFonts w:hint="eastAsia" w:ascii="宋体" w:hAnsi="宋体" w:eastAsia="宋体"/>
                  <w:color w:val="FF0000"/>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54" w:author="Edward Lee" w:date="2017-10-16T16:23:00Z"/>
                <w:rFonts w:ascii="宋体" w:hAnsi="宋体" w:eastAsia="宋体"/>
                <w:color w:val="FF0000"/>
              </w:rPr>
              <w:pPrChange w:id="5153" w:author="Edward Lee" w:date="2017-10-16T16:47:00Z">
                <w:pPr>
                  <w:jc w:val="center"/>
                </w:pPr>
              </w:pPrChange>
            </w:pPr>
            <w:del w:id="5155" w:author="Edward Lee" w:date="2017-10-16T16:23:00Z">
              <w:r>
                <w:rPr>
                  <w:rFonts w:hint="eastAsia" w:ascii="宋体" w:hAnsi="宋体" w:eastAsia="宋体"/>
                  <w:color w:val="FF0000"/>
                </w:rPr>
                <w:delText>25</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57" w:author="Edward Lee" w:date="2017-10-16T16:23:00Z"/>
                <w:rFonts w:ascii="宋体" w:hAnsi="宋体" w:eastAsia="宋体"/>
                <w:color w:val="FFC000"/>
              </w:rPr>
              <w:pPrChange w:id="5156" w:author="Edward Lee" w:date="2017-10-16T16:47:00Z">
                <w:pPr>
                  <w:jc w:val="center"/>
                </w:pPr>
              </w:pPrChange>
            </w:pPr>
            <w:del w:id="5158" w:author="Edward Lee" w:date="2017-10-16T16:23:00Z">
              <w:r>
                <w:rPr>
                  <w:rFonts w:hint="eastAsia" w:ascii="宋体" w:hAnsi="宋体" w:eastAsia="宋体"/>
                  <w:color w:val="FFC000"/>
                </w:rPr>
                <w:delText>80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60" w:author="Edward Lee" w:date="2017-10-16T16:23:00Z"/>
                <w:rFonts w:ascii="宋体" w:hAnsi="宋体" w:eastAsia="宋体"/>
                <w:color w:val="FFC000"/>
              </w:rPr>
              <w:pPrChange w:id="5159" w:author="Edward Lee" w:date="2017-10-16T16:47:00Z">
                <w:pPr>
                  <w:jc w:val="center"/>
                </w:pPr>
              </w:pPrChange>
            </w:pPr>
            <w:del w:id="5161" w:author="Edward Lee" w:date="2017-10-16T16:23:00Z">
              <w:r>
                <w:rPr>
                  <w:rFonts w:hint="eastAsia" w:ascii="宋体" w:hAnsi="宋体" w:eastAsia="宋体"/>
                  <w:color w:val="FFC000"/>
                </w:rPr>
                <w:delText>0A</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63" w:author="Edward Lee" w:date="2017-10-16T16:23:00Z"/>
                <w:rFonts w:ascii="宋体" w:hAnsi="宋体" w:eastAsia="宋体"/>
              </w:rPr>
              <w:pPrChange w:id="5162" w:author="Edward Lee" w:date="2017-10-16T16:47:00Z">
                <w:pPr>
                  <w:jc w:val="center"/>
                </w:pPr>
              </w:pPrChange>
            </w:pPr>
            <w:del w:id="5164" w:author="Edward Lee" w:date="2017-10-16T16:23:00Z">
              <w:r>
                <w:rPr>
                  <w:rFonts w:hint="eastAsia" w:ascii="宋体" w:hAnsi="宋体" w:eastAsia="宋体"/>
                </w:rPr>
                <w:delText>00</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66" w:author="Edward Lee" w:date="2017-10-16T16:23:00Z"/>
                <w:rFonts w:ascii="宋体" w:hAnsi="宋体" w:eastAsia="宋体"/>
              </w:rPr>
              <w:pPrChange w:id="5165" w:author="Edward Lee" w:date="2017-10-16T16:47:00Z">
                <w:pPr>
                  <w:jc w:val="center"/>
                </w:pPr>
              </w:pPrChange>
            </w:pPr>
            <w:del w:id="5167" w:author="Edward Lee" w:date="2017-10-16T16:23:00Z">
              <w:r>
                <w:rPr>
                  <w:rFonts w:hint="eastAsia" w:ascii="宋体" w:hAnsi="宋体" w:eastAsia="宋体"/>
                </w:rPr>
                <w:delText>00</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69" w:author="Edward Lee" w:date="2017-10-16T16:23:00Z"/>
                <w:rFonts w:ascii="宋体" w:hAnsi="宋体" w:eastAsia="宋体"/>
              </w:rPr>
              <w:pPrChange w:id="5168" w:author="Edward Lee" w:date="2017-10-16T16:47:00Z">
                <w:pPr>
                  <w:jc w:val="center"/>
                </w:pPr>
              </w:pPrChange>
            </w:pPr>
            <w:del w:id="5170" w:author="Edward Lee" w:date="2017-10-16T16:23:00Z">
              <w:r>
                <w:rPr>
                  <w:rFonts w:hint="eastAsia" w:ascii="宋体" w:hAnsi="宋体" w:eastAsia="宋体"/>
                </w:rPr>
                <w:delText>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171"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73" w:author="Edward Lee" w:date="2017-10-16T16:23:00Z"/>
                <w:rFonts w:ascii="宋体" w:hAnsi="宋体" w:eastAsia="宋体"/>
                <w:b/>
              </w:rPr>
              <w:pPrChange w:id="5172" w:author="Edward Lee" w:date="2017-10-16T16:47:00Z">
                <w:pPr>
                  <w:jc w:val="center"/>
                </w:pPr>
              </w:pPrChange>
            </w:pPr>
            <w:del w:id="5174" w:author="Edward Lee" w:date="2017-10-16T16:23:00Z">
              <w:r>
                <w:rPr>
                  <w:rFonts w:hint="eastAsia" w:ascii="宋体" w:hAnsi="宋体" w:eastAsia="宋体"/>
                  <w:b/>
                </w:rPr>
                <w:delText>seq</w:delText>
              </w:r>
            </w:del>
            <w:del w:id="5175" w:author="Edward Lee" w:date="2017-10-16T16:23:00Z">
              <w:r>
                <w:rPr>
                  <w:rFonts w:ascii="宋体" w:hAnsi="宋体" w:eastAsia="宋体"/>
                  <w:b/>
                </w:rPr>
                <w:br w:type="textWrapping"/>
              </w:r>
            </w:del>
            <w:del w:id="5176" w:author="Edward Lee" w:date="2017-10-16T16:23:00Z">
              <w:r>
                <w:rPr>
                  <w:rFonts w:hint="eastAsia" w:ascii="宋体" w:hAnsi="宋体" w:eastAsia="宋体"/>
                  <w:b/>
                </w:rPr>
                <w:delText>(LSB)</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78" w:author="Edward Lee" w:date="2017-10-16T16:23:00Z"/>
                <w:rFonts w:ascii="宋体" w:hAnsi="宋体" w:eastAsia="宋体"/>
                <w:b/>
              </w:rPr>
              <w:pPrChange w:id="5177" w:author="Edward Lee" w:date="2017-10-16T16:47:00Z">
                <w:pPr>
                  <w:jc w:val="center"/>
                </w:pPr>
              </w:pPrChange>
            </w:pPr>
            <w:del w:id="5179" w:author="Edward Lee" w:date="2017-10-16T16:23:00Z">
              <w:r>
                <w:rPr>
                  <w:rFonts w:hint="eastAsia" w:ascii="宋体" w:hAnsi="宋体" w:eastAsia="宋体"/>
                  <w:b/>
                </w:rPr>
                <w:delText>pro_ver</w:delText>
              </w:r>
            </w:del>
            <w:del w:id="5180" w:author="Edward Lee" w:date="2017-10-16T16:23:00Z">
              <w:r>
                <w:rPr>
                  <w:rFonts w:ascii="宋体" w:hAnsi="宋体" w:eastAsia="宋体"/>
                  <w:b/>
                </w:rPr>
                <w:br w:type="textWrapping"/>
              </w:r>
            </w:del>
            <w:del w:id="5181" w:author="Edward Lee" w:date="2017-10-16T16:23:00Z">
              <w:r>
                <w:rPr>
                  <w:rFonts w:hint="eastAsia" w:ascii="宋体" w:hAnsi="宋体" w:eastAsia="宋体"/>
                  <w:b/>
                </w:rPr>
                <w:delText>(H)</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83" w:author="Edward Lee" w:date="2017-10-16T16:23:00Z"/>
                <w:rFonts w:ascii="宋体" w:hAnsi="宋体" w:eastAsia="宋体"/>
                <w:b/>
              </w:rPr>
              <w:pPrChange w:id="5182" w:author="Edward Lee" w:date="2017-10-16T16:47:00Z">
                <w:pPr>
                  <w:jc w:val="center"/>
                </w:pPr>
              </w:pPrChange>
            </w:pPr>
            <w:del w:id="5184" w:author="Edward Lee" w:date="2017-10-16T16:23:00Z">
              <w:r>
                <w:rPr>
                  <w:rFonts w:hint="eastAsia" w:ascii="宋体" w:hAnsi="宋体" w:eastAsia="宋体"/>
                  <w:b/>
                </w:rPr>
                <w:delText>pro_ver</w:delText>
              </w:r>
            </w:del>
            <w:del w:id="5185" w:author="Edward Lee" w:date="2017-10-16T16:23:00Z">
              <w:r>
                <w:rPr>
                  <w:rFonts w:ascii="宋体" w:hAnsi="宋体" w:eastAsia="宋体"/>
                  <w:b/>
                </w:rPr>
                <w:br w:type="textWrapping"/>
              </w:r>
            </w:del>
            <w:del w:id="5186" w:author="Edward Lee" w:date="2017-10-16T16:23:00Z">
              <w:r>
                <w:rPr>
                  <w:rFonts w:hint="eastAsia" w:ascii="宋体" w:hAnsi="宋体" w:eastAsia="宋体"/>
                  <w:b/>
                </w:rPr>
                <w:delText>(L)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88" w:author="Edward Lee" w:date="2017-10-16T16:23:00Z"/>
                <w:rFonts w:ascii="宋体" w:hAnsi="宋体" w:eastAsia="宋体"/>
                <w:b/>
              </w:rPr>
              <w:pPrChange w:id="5187" w:author="Edward Lee" w:date="2017-10-16T16:47:00Z">
                <w:pPr>
                  <w:jc w:val="center"/>
                </w:pPr>
              </w:pPrChange>
            </w:pPr>
            <w:del w:id="5189" w:author="Edward Lee" w:date="2017-10-16T16:23:00Z">
              <w:r>
                <w:rPr>
                  <w:rFonts w:hint="eastAsia" w:ascii="宋体" w:hAnsi="宋体" w:eastAsia="宋体"/>
                  <w:b/>
                </w:rPr>
                <w:delText>sec_flag</w:delText>
              </w:r>
            </w:del>
            <w:del w:id="5190" w:author="Edward Lee" w:date="2017-10-16T16:23:00Z">
              <w:r>
                <w:rPr>
                  <w:rFonts w:ascii="宋体" w:hAnsi="宋体" w:eastAsia="宋体"/>
                  <w:b/>
                </w:rPr>
                <w:br w:type="textWrapping"/>
              </w:r>
            </w:del>
            <w:del w:id="5191" w:author="Edward Lee" w:date="2017-10-16T16:23:00Z">
              <w:r>
                <w:rPr>
                  <w:rFonts w:hint="eastAsia" w:ascii="宋体" w:hAnsi="宋体" w:eastAsia="宋体"/>
                  <w:b/>
                </w:rPr>
                <w:delText>(H)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93" w:author="Edward Lee" w:date="2017-10-16T16:23:00Z"/>
                <w:rFonts w:ascii="宋体" w:hAnsi="宋体" w:eastAsia="宋体"/>
                <w:b/>
              </w:rPr>
              <w:pPrChange w:id="5192" w:author="Edward Lee" w:date="2017-10-16T16:47:00Z">
                <w:pPr>
                  <w:jc w:val="center"/>
                </w:pPr>
              </w:pPrChange>
            </w:pPr>
            <w:del w:id="5194" w:author="Edward Lee" w:date="2017-10-16T16:23:00Z">
              <w:r>
                <w:rPr>
                  <w:rFonts w:hint="eastAsia" w:ascii="宋体" w:hAnsi="宋体" w:eastAsia="宋体"/>
                  <w:b/>
                </w:rPr>
                <w:delText>sec_flag</w:delText>
              </w:r>
            </w:del>
            <w:del w:id="5195" w:author="Edward Lee" w:date="2017-10-16T16:23:00Z">
              <w:r>
                <w:rPr>
                  <w:rFonts w:ascii="宋体" w:hAnsi="宋体" w:eastAsia="宋体"/>
                  <w:b/>
                </w:rPr>
                <w:br w:type="textWrapping"/>
              </w:r>
            </w:del>
            <w:del w:id="5196" w:author="Edward Lee" w:date="2017-10-16T16:23:00Z">
              <w:r>
                <w:rPr>
                  <w:rFonts w:hint="eastAsia" w:ascii="宋体" w:hAnsi="宋体" w:eastAsia="宋体"/>
                  <w:b/>
                </w:rPr>
                <w:delText>(L)</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198" w:author="Edward Lee" w:date="2017-10-16T16:23:00Z"/>
                <w:rFonts w:ascii="宋体" w:hAnsi="宋体" w:eastAsia="宋体"/>
                <w:b/>
              </w:rPr>
              <w:pPrChange w:id="5197" w:author="Edward Lee" w:date="2017-10-16T16:47:00Z">
                <w:pPr>
                  <w:jc w:val="center"/>
                </w:pPr>
              </w:pPrChange>
            </w:pPr>
            <w:del w:id="5199" w:author="Edward Lee" w:date="2017-10-16T16:23:00Z">
              <w:r>
                <w:rPr>
                  <w:rFonts w:hint="eastAsia" w:ascii="宋体" w:hAnsi="宋体" w:eastAsia="宋体"/>
                  <w:b/>
                </w:rPr>
                <w:delText>dev_id</w:delText>
              </w:r>
            </w:del>
            <w:del w:id="5200" w:author="Edward Lee" w:date="2017-10-16T16:23:00Z">
              <w:r>
                <w:rPr>
                  <w:rFonts w:ascii="宋体" w:hAnsi="宋体" w:eastAsia="宋体"/>
                  <w:b/>
                </w:rPr>
                <w:br w:type="textWrapping"/>
              </w:r>
            </w:del>
            <w:del w:id="5201"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03" w:author="Edward Lee" w:date="2017-10-16T16:23:00Z"/>
                <w:rFonts w:ascii="宋体" w:hAnsi="宋体" w:eastAsia="宋体"/>
                <w:b/>
              </w:rPr>
              <w:pPrChange w:id="5202"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05" w:author="Edward Lee" w:date="2017-10-16T16:23:00Z"/>
                <w:rFonts w:ascii="宋体" w:hAnsi="宋体" w:eastAsia="宋体"/>
                <w:b/>
              </w:rPr>
              <w:pPrChange w:id="5204"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07" w:author="Edward Lee" w:date="2017-10-16T16:23:00Z"/>
                <w:rFonts w:ascii="宋体" w:hAnsi="宋体" w:eastAsia="宋体"/>
                <w:b/>
              </w:rPr>
              <w:pPrChange w:id="5206"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208"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10" w:author="Edward Lee" w:date="2017-10-16T16:23:00Z"/>
                <w:rFonts w:ascii="宋体" w:hAnsi="宋体" w:eastAsia="宋体"/>
              </w:rPr>
              <w:pPrChange w:id="5209" w:author="Edward Lee" w:date="2017-10-16T16:47:00Z">
                <w:pPr>
                  <w:jc w:val="center"/>
                </w:pPr>
              </w:pPrChange>
            </w:pPr>
            <w:del w:id="5211" w:author="Edward Lee" w:date="2017-10-16T16:23:00Z">
              <w:r>
                <w:rPr>
                  <w:rFonts w:hint="eastAsia" w:ascii="宋体" w:hAnsi="宋体" w:eastAsia="宋体"/>
                </w:rPr>
                <w:delText>02</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13" w:author="Edward Lee" w:date="2017-10-16T16:23:00Z"/>
                <w:rFonts w:ascii="宋体" w:hAnsi="宋体" w:eastAsia="宋体"/>
              </w:rPr>
              <w:pPrChange w:id="5212" w:author="Edward Lee" w:date="2017-10-16T16:47:00Z">
                <w:pPr>
                  <w:jc w:val="center"/>
                </w:pPr>
              </w:pPrChange>
            </w:pPr>
            <w:del w:id="5214" w:author="Edward Lee" w:date="2017-10-16T16:23:00Z">
              <w:r>
                <w:rPr>
                  <w:rFonts w:hint="eastAsia" w:ascii="宋体" w:hAnsi="宋体" w:eastAsia="宋体"/>
                </w:rPr>
                <w:delText>00</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16" w:author="Edward Lee" w:date="2017-10-16T16:23:00Z"/>
                <w:rFonts w:ascii="宋体" w:hAnsi="宋体" w:eastAsia="宋体"/>
              </w:rPr>
              <w:pPrChange w:id="5215" w:author="Edward Lee" w:date="2017-10-16T16:47:00Z">
                <w:pPr>
                  <w:jc w:val="center"/>
                </w:pPr>
              </w:pPrChange>
            </w:pPr>
            <w:del w:id="5217" w:author="Edward Lee" w:date="2017-10-16T16:23:00Z">
              <w:r>
                <w:rPr>
                  <w:rFonts w:hint="eastAsia" w:ascii="宋体" w:hAnsi="宋体" w:eastAsia="宋体"/>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19" w:author="Edward Lee" w:date="2017-10-16T16:23:00Z"/>
                <w:rFonts w:ascii="宋体" w:hAnsi="宋体" w:eastAsia="宋体"/>
              </w:rPr>
              <w:pPrChange w:id="5218" w:author="Edward Lee" w:date="2017-10-16T16:47:00Z">
                <w:pPr>
                  <w:jc w:val="center"/>
                </w:pPr>
              </w:pPrChange>
            </w:pPr>
            <w:del w:id="5220"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22" w:author="Edward Lee" w:date="2017-10-16T16:23:00Z"/>
                <w:rFonts w:ascii="宋体" w:hAnsi="宋体" w:eastAsia="宋体"/>
              </w:rPr>
              <w:pPrChange w:id="5221" w:author="Edward Lee" w:date="2017-10-16T16:47:00Z">
                <w:pPr>
                  <w:jc w:val="center"/>
                </w:pPr>
              </w:pPrChange>
            </w:pPr>
            <w:del w:id="5223" w:author="Edward Lee" w:date="2017-10-16T16:23:00Z">
              <w:r>
                <w:rPr>
                  <w:rFonts w:hint="eastAsia" w:ascii="宋体" w:hAnsi="宋体" w:eastAsia="宋体"/>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25" w:author="Edward Lee" w:date="2017-10-16T16:23:00Z"/>
                <w:rFonts w:ascii="宋体" w:hAnsi="宋体" w:eastAsia="宋体"/>
              </w:rPr>
              <w:pPrChange w:id="5224" w:author="Edward Lee" w:date="2017-10-16T16:47:00Z">
                <w:pPr>
                  <w:jc w:val="center"/>
                </w:pPr>
              </w:pPrChange>
            </w:pPr>
            <w:del w:id="5226" w:author="Edward Lee" w:date="2017-10-16T16:23:00Z">
              <w:r>
                <w:rPr>
                  <w:rFonts w:hint="eastAsia" w:ascii="宋体" w:hAnsi="宋体" w:eastAsia="宋体"/>
                </w:rPr>
                <w:delText>38</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28" w:author="Edward Lee" w:date="2017-10-16T16:23:00Z"/>
                <w:rFonts w:ascii="宋体" w:hAnsi="宋体" w:eastAsia="宋体"/>
              </w:rPr>
              <w:pPrChange w:id="5227" w:author="Edward Lee" w:date="2017-10-16T16:47:00Z">
                <w:pPr>
                  <w:jc w:val="center"/>
                </w:pPr>
              </w:pPrChange>
            </w:pPr>
            <w:del w:id="5229" w:author="Edward Lee" w:date="2017-10-16T16:23:00Z">
              <w:r>
                <w:rPr>
                  <w:rFonts w:hint="eastAsia" w:ascii="宋体" w:hAnsi="宋体" w:eastAsia="宋体"/>
                </w:rPr>
                <w:delText>36</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31" w:author="Edward Lee" w:date="2017-10-16T16:23:00Z"/>
                <w:rFonts w:ascii="宋体" w:hAnsi="宋体" w:eastAsia="宋体"/>
              </w:rPr>
              <w:pPrChange w:id="5230" w:author="Edward Lee" w:date="2017-10-16T16:47:00Z">
                <w:pPr>
                  <w:jc w:val="center"/>
                </w:pPr>
              </w:pPrChange>
            </w:pPr>
            <w:del w:id="5232" w:author="Edward Lee" w:date="2017-10-16T16:23:00Z">
              <w:r>
                <w:rPr>
                  <w:rFonts w:hint="eastAsia" w:ascii="宋体" w:hAnsi="宋体" w:eastAsia="宋体"/>
                </w:rPr>
                <w:delText>31</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34" w:author="Edward Lee" w:date="2017-10-16T16:23:00Z"/>
                <w:rFonts w:ascii="宋体" w:hAnsi="宋体" w:eastAsia="宋体"/>
              </w:rPr>
              <w:pPrChange w:id="5233" w:author="Edward Lee" w:date="2017-10-16T16:47:00Z">
                <w:pPr>
                  <w:jc w:val="center"/>
                </w:pPr>
              </w:pPrChange>
            </w:pPr>
            <w:del w:id="5235" w:author="Edward Lee" w:date="2017-10-16T16:23:00Z">
              <w:r>
                <w:rPr>
                  <w:rFonts w:hint="eastAsia" w:ascii="宋体" w:hAnsi="宋体" w:eastAsia="宋体"/>
                </w:rPr>
                <w:delText>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236"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38" w:author="Edward Lee" w:date="2017-10-16T16:23:00Z"/>
                <w:rFonts w:ascii="宋体" w:hAnsi="宋体" w:eastAsia="宋体"/>
                <w:b/>
              </w:rPr>
              <w:pPrChange w:id="5237"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40" w:author="Edward Lee" w:date="2017-10-16T16:23:00Z"/>
                <w:rFonts w:ascii="宋体" w:hAnsi="宋体" w:eastAsia="宋体"/>
                <w:b/>
              </w:rPr>
              <w:pPrChange w:id="5239"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42" w:author="Edward Lee" w:date="2017-10-16T16:23:00Z"/>
                <w:rFonts w:ascii="宋体" w:hAnsi="宋体" w:eastAsia="宋体"/>
                <w:b/>
              </w:rPr>
              <w:pPrChange w:id="5241"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44" w:author="Edward Lee" w:date="2017-10-16T16:23:00Z"/>
                <w:rFonts w:ascii="宋体" w:hAnsi="宋体" w:eastAsia="宋体"/>
                <w:b/>
              </w:rPr>
              <w:pPrChange w:id="5243"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46" w:author="Edward Lee" w:date="2017-10-16T16:23:00Z"/>
                <w:rFonts w:ascii="宋体" w:hAnsi="宋体" w:eastAsia="宋体"/>
                <w:b/>
              </w:rPr>
              <w:pPrChange w:id="5245" w:author="Edward Lee" w:date="2017-10-16T16:47:00Z">
                <w:pPr>
                  <w:jc w:val="center"/>
                </w:pPr>
              </w:pPrChange>
            </w:pPr>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48" w:author="Edward Lee" w:date="2017-10-16T16:23:00Z"/>
                <w:rFonts w:ascii="宋体" w:hAnsi="宋体" w:eastAsia="宋体"/>
                <w:b/>
              </w:rPr>
              <w:pPrChange w:id="5247"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50" w:author="Edward Lee" w:date="2017-10-16T16:23:00Z"/>
                <w:rFonts w:ascii="宋体" w:hAnsi="宋体" w:eastAsia="宋体"/>
                <w:b/>
              </w:rPr>
              <w:pPrChange w:id="5249"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52" w:author="Edward Lee" w:date="2017-10-16T16:23:00Z"/>
                <w:rFonts w:ascii="宋体" w:hAnsi="宋体" w:eastAsia="宋体"/>
                <w:b/>
              </w:rPr>
              <w:pPrChange w:id="5251"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54" w:author="Edward Lee" w:date="2017-10-16T16:23:00Z"/>
                <w:rFonts w:ascii="宋体" w:hAnsi="宋体" w:eastAsia="宋体"/>
                <w:b/>
              </w:rPr>
              <w:pPrChange w:id="5253"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255"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57" w:author="Edward Lee" w:date="2017-10-16T16:23:00Z"/>
                <w:rFonts w:ascii="宋体" w:hAnsi="宋体" w:eastAsia="宋体"/>
              </w:rPr>
              <w:pPrChange w:id="5256" w:author="Edward Lee" w:date="2017-10-16T16:47:00Z">
                <w:pPr>
                  <w:jc w:val="center"/>
                </w:pPr>
              </w:pPrChange>
            </w:pPr>
            <w:del w:id="5258"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60" w:author="Edward Lee" w:date="2017-10-16T16:23:00Z"/>
                <w:rFonts w:ascii="宋体" w:hAnsi="宋体" w:eastAsia="宋体"/>
              </w:rPr>
              <w:pPrChange w:id="5259" w:author="Edward Lee" w:date="2017-10-16T16:47:00Z">
                <w:pPr>
                  <w:jc w:val="center"/>
                </w:pPr>
              </w:pPrChange>
            </w:pPr>
            <w:del w:id="5261" w:author="Edward Lee" w:date="2017-10-16T16:23:00Z">
              <w:r>
                <w:rPr>
                  <w:rFonts w:hint="eastAsia" w:ascii="宋体" w:hAnsi="宋体" w:eastAsia="宋体"/>
                </w:rPr>
                <w:delText>34</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63" w:author="Edward Lee" w:date="2017-10-16T16:23:00Z"/>
                <w:rFonts w:ascii="宋体" w:hAnsi="宋体" w:eastAsia="宋体"/>
              </w:rPr>
              <w:pPrChange w:id="5262" w:author="Edward Lee" w:date="2017-10-16T16:47:00Z">
                <w:pPr>
                  <w:jc w:val="center"/>
                </w:pPr>
              </w:pPrChange>
            </w:pPr>
            <w:del w:id="5264" w:author="Edward Lee" w:date="2017-10-16T16:23:00Z">
              <w:r>
                <w:rPr>
                  <w:rFonts w:hint="eastAsia" w:ascii="宋体" w:hAnsi="宋体" w:eastAsia="宋体"/>
                </w:rPr>
                <w:delText>30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66" w:author="Edward Lee" w:date="2017-10-16T16:23:00Z"/>
                <w:rFonts w:ascii="宋体" w:hAnsi="宋体" w:eastAsia="宋体"/>
              </w:rPr>
              <w:pPrChange w:id="5265" w:author="Edward Lee" w:date="2017-10-16T16:47:00Z">
                <w:pPr>
                  <w:jc w:val="center"/>
                </w:pPr>
              </w:pPrChange>
            </w:pPr>
            <w:del w:id="5267" w:author="Edward Lee" w:date="2017-10-16T16:23:00Z">
              <w:r>
                <w:rPr>
                  <w:rFonts w:hint="eastAsia" w:ascii="宋体" w:hAnsi="宋体" w:eastAsia="宋体"/>
                </w:rPr>
                <w:delText>33</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69" w:author="Edward Lee" w:date="2017-10-16T16:23:00Z"/>
                <w:rFonts w:ascii="宋体" w:hAnsi="宋体" w:eastAsia="宋体"/>
              </w:rPr>
              <w:pPrChange w:id="5268" w:author="Edward Lee" w:date="2017-10-16T16:47:00Z">
                <w:pPr>
                  <w:jc w:val="center"/>
                </w:pPr>
              </w:pPrChange>
            </w:pPr>
            <w:del w:id="5270" w:author="Edward Lee" w:date="2017-10-16T16:23:00Z">
              <w:r>
                <w:rPr>
                  <w:rFonts w:hint="eastAsia" w:ascii="宋体" w:hAnsi="宋体" w:eastAsia="宋体"/>
                </w:rPr>
                <w:delText>34</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72" w:author="Edward Lee" w:date="2017-10-16T16:23:00Z"/>
                <w:rFonts w:ascii="宋体" w:hAnsi="宋体" w:eastAsia="宋体"/>
              </w:rPr>
              <w:pPrChange w:id="5271" w:author="Edward Lee" w:date="2017-10-16T16:47:00Z">
                <w:pPr>
                  <w:jc w:val="center"/>
                </w:pPr>
              </w:pPrChange>
            </w:pPr>
            <w:del w:id="5273" w:author="Edward Lee" w:date="2017-10-16T16:23:00Z">
              <w:r>
                <w:rPr>
                  <w:rFonts w:hint="eastAsia" w:ascii="宋体" w:hAnsi="宋体" w:eastAsia="宋体"/>
                </w:rPr>
                <w:delText>32</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75" w:author="Edward Lee" w:date="2017-10-16T16:23:00Z"/>
                <w:rFonts w:ascii="宋体" w:hAnsi="宋体" w:eastAsia="宋体"/>
              </w:rPr>
              <w:pPrChange w:id="5274" w:author="Edward Lee" w:date="2017-10-16T16:47:00Z">
                <w:pPr>
                  <w:jc w:val="center"/>
                </w:pPr>
              </w:pPrChange>
            </w:pPr>
            <w:del w:id="5276" w:author="Edward Lee" w:date="2017-10-16T16:23:00Z">
              <w:r>
                <w:rPr>
                  <w:rFonts w:hint="eastAsia" w:ascii="宋体" w:hAnsi="宋体" w:eastAsia="宋体"/>
                </w:rPr>
                <w:delText>33</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78" w:author="Edward Lee" w:date="2017-10-16T16:23:00Z"/>
                <w:rFonts w:ascii="宋体" w:hAnsi="宋体" w:eastAsia="宋体"/>
              </w:rPr>
              <w:pPrChange w:id="5277" w:author="Edward Lee" w:date="2017-10-16T16:47:00Z">
                <w:pPr>
                  <w:jc w:val="center"/>
                </w:pPr>
              </w:pPrChange>
            </w:pPr>
            <w:del w:id="5279" w:author="Edward Lee" w:date="2017-10-16T16:23:00Z">
              <w:r>
                <w:rPr>
                  <w:rFonts w:hint="eastAsia" w:ascii="宋体" w:hAnsi="宋体" w:eastAsia="宋体"/>
                </w:rPr>
                <w:delText>35</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81" w:author="Edward Lee" w:date="2017-10-16T16:23:00Z"/>
                <w:rFonts w:ascii="宋体" w:hAnsi="宋体" w:eastAsia="宋体"/>
              </w:rPr>
              <w:pPrChange w:id="5280" w:author="Edward Lee" w:date="2017-10-16T16:47:00Z">
                <w:pPr>
                  <w:jc w:val="center"/>
                </w:pPr>
              </w:pPrChange>
            </w:pPr>
            <w:del w:id="5282" w:author="Edward Lee" w:date="2017-10-16T16:23:00Z">
              <w:r>
                <w:rPr>
                  <w:rFonts w:hint="eastAsia" w:ascii="宋体" w:hAnsi="宋体" w:eastAsia="宋体"/>
                </w:rPr>
                <w:delText>38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283"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85" w:author="Edward Lee" w:date="2017-10-16T16:23:00Z"/>
                <w:rFonts w:ascii="宋体" w:hAnsi="宋体" w:eastAsia="宋体"/>
              </w:rPr>
              <w:pPrChange w:id="5284"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87" w:author="Edward Lee" w:date="2017-10-16T16:23:00Z"/>
                <w:rFonts w:ascii="宋体" w:hAnsi="宋体" w:eastAsia="宋体"/>
              </w:rPr>
              <w:pPrChange w:id="5286"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89" w:author="Edward Lee" w:date="2017-10-16T16:23:00Z"/>
                <w:rFonts w:ascii="宋体" w:hAnsi="宋体" w:eastAsia="宋体"/>
                <w:b/>
              </w:rPr>
              <w:pPrChange w:id="5288" w:author="Edward Lee" w:date="2017-10-16T16:47:00Z">
                <w:pPr>
                  <w:jc w:val="center"/>
                </w:pPr>
              </w:pPrChange>
            </w:pPr>
            <w:del w:id="5290" w:author="Edward Lee" w:date="2017-10-16T16:23:00Z">
              <w:r>
                <w:rPr>
                  <w:rFonts w:hint="eastAsia" w:ascii="宋体" w:hAnsi="宋体" w:eastAsia="宋体"/>
                  <w:b/>
                </w:rPr>
                <w:delText>dev_id</w:delText>
              </w:r>
            </w:del>
            <w:del w:id="5291" w:author="Edward Lee" w:date="2017-10-16T16:23:00Z">
              <w:r>
                <w:rPr>
                  <w:rFonts w:ascii="宋体" w:hAnsi="宋体" w:eastAsia="宋体"/>
                  <w:b/>
                </w:rPr>
                <w:br w:type="textWrapping"/>
              </w:r>
            </w:del>
            <w:del w:id="5292" w:author="Edward Lee" w:date="2017-10-16T16:23:00Z">
              <w:r>
                <w:rPr>
                  <w:rFonts w:hint="eastAsia" w:ascii="宋体" w:hAnsi="宋体" w:eastAsia="宋体"/>
                  <w:b/>
                </w:rPr>
                <w:delText>(LSB)</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94" w:author="Edward Lee" w:date="2017-10-16T16:23:00Z"/>
                <w:rFonts w:ascii="宋体" w:hAnsi="宋体" w:eastAsia="宋体"/>
                <w:b/>
              </w:rPr>
              <w:pPrChange w:id="5293" w:author="Edward Lee" w:date="2017-10-16T16:47:00Z">
                <w:pPr>
                  <w:jc w:val="center"/>
                </w:pPr>
              </w:pPrChange>
            </w:pPr>
            <w:del w:id="5295" w:author="Edward Lee" w:date="2017-10-16T16:23:00Z">
              <w:r>
                <w:rPr>
                  <w:rFonts w:hint="eastAsia" w:ascii="宋体" w:hAnsi="宋体" w:eastAsia="宋体"/>
                  <w:b/>
                </w:rPr>
                <w:delText>param_type</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297" w:author="Edward Lee" w:date="2017-10-16T16:23:00Z"/>
                <w:rFonts w:ascii="宋体" w:hAnsi="宋体" w:eastAsia="宋体"/>
                <w:b/>
              </w:rPr>
              <w:pPrChange w:id="5296" w:author="Edward Lee" w:date="2017-10-16T16:47:00Z">
                <w:pPr>
                  <w:jc w:val="center"/>
                </w:pPr>
              </w:pPrChange>
            </w:pPr>
            <w:del w:id="5298" w:author="Edward Lee" w:date="2017-10-16T16:23:00Z">
              <w:r>
                <w:rPr>
                  <w:rFonts w:ascii="宋体" w:hAnsi="宋体" w:eastAsia="宋体"/>
                  <w:b/>
                </w:rPr>
                <w:delText>ant</w:delText>
              </w:r>
            </w:del>
            <w:del w:id="5299" w:author="Edward Lee" w:date="2017-10-16T16:23:00Z">
              <w:r>
                <w:rPr>
                  <w:rFonts w:hint="eastAsia" w:ascii="宋体" w:hAnsi="宋体" w:eastAsia="宋体"/>
                  <w:b/>
                </w:rPr>
                <w:delText>1_gain</w:delText>
              </w:r>
            </w:del>
          </w:p>
        </w:tc>
        <w:tc>
          <w:tcPr>
            <w:tcW w:w="1054"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01" w:author="Edward Lee" w:date="2017-10-16T16:23:00Z"/>
                <w:rFonts w:ascii="宋体" w:hAnsi="宋体" w:eastAsia="宋体"/>
                <w:b/>
              </w:rPr>
              <w:pPrChange w:id="5300" w:author="Edward Lee" w:date="2017-10-16T16:47:00Z">
                <w:pPr>
                  <w:jc w:val="center"/>
                </w:pPr>
              </w:pPrChange>
            </w:pPr>
            <w:del w:id="5302" w:author="Edward Lee" w:date="2017-10-16T16:23:00Z">
              <w:r>
                <w:rPr>
                  <w:rFonts w:ascii="宋体" w:hAnsi="宋体" w:eastAsia="宋体"/>
                  <w:b/>
                </w:rPr>
                <w:delText>ant</w:delText>
              </w:r>
            </w:del>
            <w:del w:id="5303" w:author="Edward Lee" w:date="2017-10-16T16:23:00Z">
              <w:r>
                <w:rPr>
                  <w:rFonts w:hint="eastAsia" w:ascii="宋体" w:hAnsi="宋体" w:eastAsia="宋体"/>
                  <w:b/>
                </w:rPr>
                <w:delText>2_gain</w:delText>
              </w:r>
            </w:del>
          </w:p>
        </w:tc>
        <w:tc>
          <w:tcPr>
            <w:tcW w:w="9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05" w:author="Edward Lee" w:date="2017-10-16T16:23:00Z"/>
                <w:rFonts w:ascii="宋体" w:hAnsi="宋体" w:eastAsia="宋体"/>
                <w:b/>
              </w:rPr>
              <w:pPrChange w:id="5304" w:author="Edward Lee" w:date="2017-10-16T16:47:00Z">
                <w:pPr>
                  <w:jc w:val="center"/>
                </w:pPr>
              </w:pPrChange>
            </w:pPr>
            <w:del w:id="5306" w:author="Edward Lee" w:date="2017-10-16T16:23:00Z">
              <w:r>
                <w:rPr>
                  <w:rFonts w:ascii="宋体" w:hAnsi="宋体" w:eastAsia="宋体"/>
                  <w:b/>
                </w:rPr>
                <w:delText>ant</w:delText>
              </w:r>
            </w:del>
            <w:del w:id="5307" w:author="Edward Lee" w:date="2017-10-16T16:23:00Z">
              <w:r>
                <w:rPr>
                  <w:rFonts w:hint="eastAsia" w:ascii="宋体" w:hAnsi="宋体" w:eastAsia="宋体"/>
                  <w:b/>
                </w:rPr>
                <w:delText>3_gain</w:delText>
              </w:r>
            </w:del>
          </w:p>
        </w:tc>
        <w:tc>
          <w:tcPr>
            <w:tcW w:w="9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09" w:author="Edward Lee" w:date="2017-10-16T16:23:00Z"/>
                <w:rFonts w:ascii="宋体" w:hAnsi="宋体" w:eastAsia="宋体"/>
                <w:b/>
              </w:rPr>
              <w:pPrChange w:id="5308" w:author="Edward Lee" w:date="2017-10-16T16:47:00Z">
                <w:pPr>
                  <w:jc w:val="center"/>
                </w:pPr>
              </w:pPrChange>
            </w:pPr>
            <w:del w:id="5310" w:author="Edward Lee" w:date="2017-10-16T16:23:00Z">
              <w:r>
                <w:rPr>
                  <w:rFonts w:ascii="宋体" w:hAnsi="宋体" w:eastAsia="宋体"/>
                  <w:b/>
                </w:rPr>
                <w:delText>ant</w:delText>
              </w:r>
            </w:del>
            <w:del w:id="5311" w:author="Edward Lee" w:date="2017-10-16T16:23:00Z">
              <w:r>
                <w:rPr>
                  <w:rFonts w:hint="eastAsia" w:ascii="宋体" w:hAnsi="宋体" w:eastAsia="宋体"/>
                  <w:b/>
                </w:rPr>
                <w:delText>4_gain</w:delText>
              </w:r>
            </w:del>
          </w:p>
        </w:tc>
        <w:tc>
          <w:tcPr>
            <w:tcW w:w="995"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outlineLvl w:val="3"/>
              <w:rPr>
                <w:del w:id="5313" w:author="Edward Lee" w:date="2017-10-16T16:23:00Z"/>
                <w:rFonts w:ascii="宋体" w:hAnsi="宋体" w:eastAsia="宋体" w:cs="Times New Roman"/>
                <w:color w:val="3333FF"/>
                <w:kern w:val="0"/>
                <w:szCs w:val="20"/>
              </w:rPr>
              <w:pPrChange w:id="5312" w:author="Edward Lee" w:date="2017-10-16T16:47:00Z">
                <w:pPr/>
              </w:pPrChange>
            </w:pPr>
            <w:del w:id="5314" w:author="Edward Lee" w:date="2017-10-16T16:23:00Z">
              <w:r>
                <w:rPr>
                  <w:rFonts w:ascii="宋体" w:hAnsi="宋体" w:eastAsia="宋体"/>
                  <w:b/>
                </w:rPr>
                <w:delText>ant</w:delText>
              </w:r>
            </w:del>
            <w:del w:id="5315" w:author="Edward Lee" w:date="2017-10-16T16:23:00Z">
              <w:r>
                <w:rPr>
                  <w:rFonts w:hint="eastAsia" w:ascii="宋体" w:hAnsi="宋体" w:eastAsia="宋体"/>
                  <w:b/>
                </w:rPr>
                <w:delText>1_rssi</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316"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18" w:author="Edward Lee" w:date="2017-10-16T16:23:00Z"/>
                <w:rFonts w:ascii="宋体" w:hAnsi="宋体" w:eastAsia="宋体"/>
              </w:rPr>
              <w:pPrChange w:id="5317" w:author="Edward Lee" w:date="2017-10-16T16:47:00Z">
                <w:pPr>
                  <w:jc w:val="center"/>
                </w:pPr>
              </w:pPrChange>
            </w:pPr>
            <w:del w:id="5319"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21" w:author="Edward Lee" w:date="2017-10-16T16:23:00Z"/>
                <w:rFonts w:ascii="宋体" w:hAnsi="宋体" w:eastAsia="宋体"/>
              </w:rPr>
              <w:pPrChange w:id="5320" w:author="Edward Lee" w:date="2017-10-16T16:47:00Z">
                <w:pPr>
                  <w:jc w:val="center"/>
                </w:pPr>
              </w:pPrChange>
            </w:pPr>
            <w:del w:id="5322" w:author="Edward Lee" w:date="2017-10-16T16:23:00Z">
              <w:r>
                <w:rPr>
                  <w:rFonts w:hint="eastAsia" w:ascii="宋体" w:hAnsi="宋体" w:eastAsia="宋体"/>
                </w:rPr>
                <w:delText>36</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24" w:author="Edward Lee" w:date="2017-10-16T16:23:00Z"/>
                <w:rFonts w:ascii="宋体" w:hAnsi="宋体" w:eastAsia="宋体"/>
              </w:rPr>
              <w:pPrChange w:id="5323" w:author="Edward Lee" w:date="2017-10-16T16:47:00Z">
                <w:pPr>
                  <w:jc w:val="center"/>
                </w:pPr>
              </w:pPrChange>
            </w:pPr>
            <w:del w:id="5325"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27" w:author="Edward Lee" w:date="2017-10-16T16:23:00Z"/>
                <w:rFonts w:ascii="宋体" w:hAnsi="宋体" w:eastAsia="宋体" w:cs="Times New Roman"/>
                <w:color w:val="FF33CC"/>
                <w:kern w:val="0"/>
                <w:szCs w:val="20"/>
              </w:rPr>
              <w:pPrChange w:id="5326" w:author="Edward Lee" w:date="2017-10-16T16:47:00Z">
                <w:pPr>
                  <w:jc w:val="center"/>
                </w:pPr>
              </w:pPrChange>
            </w:pPr>
            <w:del w:id="5328" w:author="Edward Lee" w:date="2017-10-16T16:23:00Z">
              <w:r>
                <w:rPr>
                  <w:rFonts w:hint="eastAsia" w:ascii="宋体" w:hAnsi="宋体" w:eastAsia="宋体" w:cs="Times New Roman"/>
                  <w:color w:val="FF33CC"/>
                  <w:kern w:val="0"/>
                  <w:szCs w:val="20"/>
                </w:rPr>
                <w:delText>02</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30" w:author="Edward Lee" w:date="2017-10-16T16:23:00Z"/>
                <w:rFonts w:ascii="宋体" w:hAnsi="宋体" w:eastAsia="宋体" w:cs="Times New Roman"/>
                <w:color w:val="FF33CC"/>
                <w:kern w:val="0"/>
                <w:szCs w:val="20"/>
              </w:rPr>
              <w:pPrChange w:id="5329" w:author="Edward Lee" w:date="2017-10-16T16:47:00Z">
                <w:pPr>
                  <w:jc w:val="center"/>
                </w:pPr>
              </w:pPrChange>
            </w:pPr>
            <w:del w:id="5331" w:author="Edward Lee" w:date="2017-10-16T16:23:00Z">
              <w:r>
                <w:rPr>
                  <w:rFonts w:asciiTheme="minorEastAsia" w:hAnsiTheme="minorEastAsia"/>
                  <w:color w:val="00CC00"/>
                </w:rPr>
                <w:delText>1F</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33" w:author="Edward Lee" w:date="2017-10-16T16:23:00Z"/>
                <w:rFonts w:ascii="宋体" w:hAnsi="宋体" w:eastAsia="宋体" w:cs="Times New Roman"/>
                <w:color w:val="FF33CC"/>
                <w:kern w:val="0"/>
                <w:szCs w:val="20"/>
              </w:rPr>
              <w:pPrChange w:id="5332" w:author="Edward Lee" w:date="2017-10-16T16:47:00Z">
                <w:pPr>
                  <w:jc w:val="center"/>
                </w:pPr>
              </w:pPrChange>
            </w:pPr>
            <w:del w:id="5334" w:author="Edward Lee" w:date="2017-10-16T16:23:00Z">
              <w:r>
                <w:rPr>
                  <w:rFonts w:asciiTheme="minorEastAsia" w:hAnsiTheme="minorEastAsia"/>
                  <w:color w:val="00CC00"/>
                </w:rPr>
                <w:delText>1F</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36" w:author="Edward Lee" w:date="2017-10-16T16:23:00Z"/>
                <w:rFonts w:ascii="宋体" w:hAnsi="宋体" w:eastAsia="宋体" w:cs="Times New Roman"/>
                <w:color w:val="FF33CC"/>
                <w:kern w:val="0"/>
                <w:szCs w:val="20"/>
              </w:rPr>
              <w:pPrChange w:id="5335" w:author="Edward Lee" w:date="2017-10-16T16:47:00Z">
                <w:pPr>
                  <w:jc w:val="center"/>
                </w:pPr>
              </w:pPrChange>
            </w:pPr>
            <w:del w:id="5337" w:author="Edward Lee" w:date="2017-10-16T16:23:00Z">
              <w:r>
                <w:rPr>
                  <w:rFonts w:asciiTheme="minorEastAsia" w:hAnsiTheme="minorEastAsia"/>
                  <w:color w:val="00CC00"/>
                </w:rPr>
                <w:delText>1F</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39" w:author="Edward Lee" w:date="2017-10-16T16:23:00Z"/>
                <w:rFonts w:ascii="宋体" w:hAnsi="宋体" w:eastAsia="宋体" w:cs="Times New Roman"/>
                <w:color w:val="FF33CC"/>
                <w:kern w:val="0"/>
                <w:szCs w:val="20"/>
              </w:rPr>
              <w:pPrChange w:id="5338" w:author="Edward Lee" w:date="2017-10-16T16:47:00Z">
                <w:pPr>
                  <w:jc w:val="center"/>
                </w:pPr>
              </w:pPrChange>
            </w:pPr>
            <w:del w:id="5340" w:author="Edward Lee" w:date="2017-10-16T16:23:00Z">
              <w:r>
                <w:rPr>
                  <w:rFonts w:hint="eastAsia" w:asciiTheme="minorEastAsia" w:hAnsiTheme="minorEastAsia"/>
                  <w:color w:val="00CC00"/>
                </w:rPr>
                <w:delText>1F</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42" w:author="Edward Lee" w:date="2017-10-16T16:23:00Z"/>
                <w:rFonts w:ascii="宋体" w:hAnsi="宋体" w:eastAsia="宋体" w:cs="Times New Roman"/>
                <w:color w:val="3333FF"/>
                <w:kern w:val="0"/>
                <w:szCs w:val="20"/>
              </w:rPr>
              <w:pPrChange w:id="5341" w:author="Edward Lee" w:date="2017-10-16T16:47:00Z">
                <w:pPr>
                  <w:jc w:val="center"/>
                </w:pPr>
              </w:pPrChange>
            </w:pPr>
            <w:del w:id="5343" w:author="Edward Lee" w:date="2017-10-16T16:23:00Z">
              <w:r>
                <w:rPr>
                  <w:rFonts w:asciiTheme="minorEastAsia" w:hAnsiTheme="minorEastAsia"/>
                  <w:i/>
                  <w:color w:val="FFC000"/>
                </w:rPr>
                <w:delText>A8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033" w:type="dxa"/>
          <w:del w:id="5344"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5346" w:author="Edward Lee" w:date="2017-10-16T16:23:00Z"/>
                <w:rFonts w:ascii="宋体" w:hAnsi="宋体" w:eastAsia="宋体" w:cs="Times New Roman"/>
                <w:color w:val="3333FF"/>
                <w:kern w:val="0"/>
                <w:szCs w:val="20"/>
              </w:rPr>
              <w:pPrChange w:id="5345" w:author="Edward Lee" w:date="2017-10-16T16:47:00Z">
                <w:pPr/>
              </w:pPrChange>
            </w:pPr>
            <w:del w:id="5347" w:author="Edward Lee" w:date="2017-10-16T16:23:00Z">
              <w:r>
                <w:rPr>
                  <w:rFonts w:ascii="宋体" w:hAnsi="宋体" w:eastAsia="宋体"/>
                  <w:b/>
                </w:rPr>
                <w:delText>ant</w:delText>
              </w:r>
            </w:del>
            <w:del w:id="5348" w:author="Edward Lee" w:date="2017-10-16T16:23:00Z">
              <w:r>
                <w:rPr>
                  <w:rFonts w:hint="eastAsia" w:ascii="宋体" w:hAnsi="宋体" w:eastAsia="宋体"/>
                  <w:b/>
                </w:rPr>
                <w:delText>2_rssi</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5350" w:author="Edward Lee" w:date="2017-10-16T16:23:00Z"/>
                <w:rFonts w:ascii="宋体" w:hAnsi="宋体" w:eastAsia="宋体" w:cs="Times New Roman"/>
                <w:color w:val="3333FF"/>
                <w:kern w:val="0"/>
                <w:szCs w:val="20"/>
              </w:rPr>
              <w:pPrChange w:id="5349" w:author="Edward Lee" w:date="2017-10-16T16:47:00Z">
                <w:pPr/>
              </w:pPrChange>
            </w:pPr>
            <w:del w:id="5351" w:author="Edward Lee" w:date="2017-10-16T16:23:00Z">
              <w:r>
                <w:rPr>
                  <w:rFonts w:ascii="宋体" w:hAnsi="宋体" w:eastAsia="宋体"/>
                  <w:b/>
                </w:rPr>
                <w:delText>ant</w:delText>
              </w:r>
            </w:del>
            <w:del w:id="5352" w:author="Edward Lee" w:date="2017-10-16T16:23:00Z">
              <w:r>
                <w:rPr>
                  <w:rFonts w:hint="eastAsia" w:ascii="宋体" w:hAnsi="宋体" w:eastAsia="宋体"/>
                  <w:b/>
                </w:rPr>
                <w:delText>3_rssi</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5354" w:author="Edward Lee" w:date="2017-10-16T16:23:00Z"/>
                <w:rFonts w:ascii="宋体" w:hAnsi="宋体" w:eastAsia="宋体" w:cs="Times New Roman"/>
                <w:color w:val="3333FF"/>
                <w:kern w:val="0"/>
                <w:szCs w:val="20"/>
              </w:rPr>
              <w:pPrChange w:id="5353" w:author="Edward Lee" w:date="2017-10-16T16:47:00Z">
                <w:pPr/>
              </w:pPrChange>
            </w:pPr>
            <w:del w:id="5355" w:author="Edward Lee" w:date="2017-10-16T16:23:00Z">
              <w:r>
                <w:rPr>
                  <w:rFonts w:ascii="宋体" w:hAnsi="宋体" w:eastAsia="宋体"/>
                  <w:b/>
                </w:rPr>
                <w:delText>ant</w:delText>
              </w:r>
            </w:del>
            <w:del w:id="5356" w:author="Edward Lee" w:date="2017-10-16T16:23:00Z">
              <w:r>
                <w:rPr>
                  <w:rFonts w:hint="eastAsia" w:ascii="宋体" w:hAnsi="宋体" w:eastAsia="宋体"/>
                  <w:b/>
                </w:rPr>
                <w:delText>4_rssi</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58" w:author="Edward Lee" w:date="2017-10-16T16:23:00Z"/>
                <w:rFonts w:ascii="宋体" w:hAnsi="宋体" w:eastAsia="宋体"/>
                <w:b/>
              </w:rPr>
              <w:pPrChange w:id="5357" w:author="Edward Lee" w:date="2017-10-16T16:47:00Z">
                <w:pPr>
                  <w:jc w:val="center"/>
                </w:pPr>
              </w:pPrChange>
            </w:pPr>
            <w:del w:id="5359" w:author="Edward Lee" w:date="2017-10-16T16:23:00Z">
              <w:r>
                <w:rPr>
                  <w:rFonts w:hint="eastAsia" w:ascii="宋体" w:hAnsi="宋体" w:eastAsia="宋体"/>
                  <w:b/>
                </w:rPr>
                <w:delText>crc16</w:delText>
              </w:r>
            </w:del>
            <w:del w:id="5360" w:author="Edward Lee" w:date="2017-10-16T16:23:00Z">
              <w:r>
                <w:rPr>
                  <w:rFonts w:ascii="宋体" w:hAnsi="宋体" w:eastAsia="宋体"/>
                  <w:b/>
                </w:rPr>
                <w:br w:type="textWrapping"/>
              </w:r>
            </w:del>
            <w:del w:id="5361" w:author="Edward Lee" w:date="2017-10-16T16:23:00Z">
              <w:r>
                <w:rPr>
                  <w:rFonts w:hint="eastAsia" w:ascii="宋体" w:hAnsi="宋体" w:eastAsia="宋体"/>
                  <w:b/>
                </w:rPr>
                <w:delText>(H)</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63" w:author="Edward Lee" w:date="2017-10-16T16:23:00Z"/>
                <w:rFonts w:ascii="宋体" w:hAnsi="宋体" w:eastAsia="宋体"/>
                <w:b/>
              </w:rPr>
              <w:pPrChange w:id="5362" w:author="Edward Lee" w:date="2017-10-16T16:47:00Z">
                <w:pPr>
                  <w:jc w:val="center"/>
                </w:pPr>
              </w:pPrChange>
            </w:pPr>
            <w:del w:id="5364" w:author="Edward Lee" w:date="2017-10-16T16:23:00Z">
              <w:r>
                <w:rPr>
                  <w:rFonts w:hint="eastAsia" w:ascii="宋体" w:hAnsi="宋体" w:eastAsia="宋体"/>
                  <w:b/>
                </w:rPr>
                <w:delText>crc16</w:delText>
              </w:r>
            </w:del>
            <w:del w:id="5365" w:author="Edward Lee" w:date="2017-10-16T16:23:00Z">
              <w:r>
                <w:rPr>
                  <w:rFonts w:ascii="宋体" w:hAnsi="宋体" w:eastAsia="宋体"/>
                  <w:b/>
                </w:rPr>
                <w:br w:type="textWrapping"/>
              </w:r>
            </w:del>
            <w:del w:id="5366" w:author="Edward Lee" w:date="2017-10-16T16:23:00Z">
              <w:r>
                <w:rPr>
                  <w:rFonts w:hint="eastAsia" w:ascii="宋体" w:hAnsi="宋体" w:eastAsia="宋体"/>
                  <w:b/>
                </w:rPr>
                <w:delText>(L)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033" w:type="dxa"/>
          <w:del w:id="5367"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69" w:author="Edward Lee" w:date="2017-10-16T16:23:00Z"/>
                <w:rFonts w:ascii="宋体" w:hAnsi="宋体" w:eastAsia="宋体" w:cs="Times New Roman"/>
                <w:color w:val="3333FF"/>
                <w:kern w:val="0"/>
                <w:szCs w:val="20"/>
              </w:rPr>
              <w:pPrChange w:id="5368" w:author="Edward Lee" w:date="2017-10-16T16:47:00Z">
                <w:pPr>
                  <w:jc w:val="center"/>
                </w:pPr>
              </w:pPrChange>
            </w:pPr>
            <w:del w:id="5370" w:author="Edward Lee" w:date="2017-10-16T16:23:00Z">
              <w:r>
                <w:rPr>
                  <w:rFonts w:asciiTheme="minorEastAsia" w:hAnsiTheme="minorEastAsia"/>
                  <w:i/>
                  <w:color w:val="FFC000"/>
                </w:rPr>
                <w:delText>A8</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72" w:author="Edward Lee" w:date="2017-10-16T16:23:00Z"/>
                <w:rFonts w:ascii="宋体" w:hAnsi="宋体" w:eastAsia="宋体" w:cs="Times New Roman"/>
                <w:color w:val="3333FF"/>
                <w:kern w:val="0"/>
                <w:szCs w:val="20"/>
              </w:rPr>
              <w:pPrChange w:id="5371" w:author="Edward Lee" w:date="2017-10-16T16:47:00Z">
                <w:pPr>
                  <w:jc w:val="center"/>
                </w:pPr>
              </w:pPrChange>
            </w:pPr>
            <w:del w:id="5373" w:author="Edward Lee" w:date="2017-10-16T16:23:00Z">
              <w:r>
                <w:rPr>
                  <w:rFonts w:asciiTheme="minorEastAsia" w:hAnsiTheme="minorEastAsia"/>
                  <w:i/>
                  <w:color w:val="FFC000"/>
                </w:rPr>
                <w:delText>A8</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75" w:author="Edward Lee" w:date="2017-10-16T16:23:00Z"/>
                <w:rFonts w:ascii="宋体" w:hAnsi="宋体" w:eastAsia="宋体" w:cs="Times New Roman"/>
                <w:color w:val="3333FF"/>
                <w:kern w:val="0"/>
                <w:szCs w:val="20"/>
              </w:rPr>
              <w:pPrChange w:id="5374" w:author="Edward Lee" w:date="2017-10-16T16:47:00Z">
                <w:pPr>
                  <w:jc w:val="center"/>
                </w:pPr>
              </w:pPrChange>
            </w:pPr>
            <w:del w:id="5376" w:author="Edward Lee" w:date="2017-10-16T16:23:00Z">
              <w:r>
                <w:rPr>
                  <w:rFonts w:hint="eastAsia" w:asciiTheme="minorEastAsia" w:hAnsiTheme="minorEastAsia"/>
                  <w:i/>
                  <w:color w:val="FFC000"/>
                </w:rPr>
                <w:delText>A8</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78" w:author="Edward Lee" w:date="2017-10-16T16:23:00Z"/>
                <w:rFonts w:ascii="宋体" w:hAnsi="宋体" w:eastAsia="宋体" w:cs="Times New Roman"/>
                <w:color w:val="C00000"/>
                <w:kern w:val="0"/>
                <w:szCs w:val="20"/>
              </w:rPr>
              <w:pPrChange w:id="5377" w:author="Edward Lee" w:date="2017-10-16T16:47:00Z">
                <w:pPr>
                  <w:jc w:val="center"/>
                </w:pPr>
              </w:pPrChange>
            </w:pPr>
            <w:del w:id="5379" w:author="Edward Lee" w:date="2017-10-16T16:23:00Z">
              <w:r>
                <w:rPr>
                  <w:rFonts w:hint="eastAsia" w:ascii="宋体" w:hAnsi="宋体" w:eastAsia="宋体" w:cs="Times New Roman"/>
                  <w:color w:val="C00000"/>
                  <w:kern w:val="0"/>
                  <w:szCs w:val="20"/>
                </w:rPr>
                <w:delText>C4</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381" w:author="Edward Lee" w:date="2017-10-16T16:23:00Z"/>
                <w:rFonts w:ascii="宋体" w:hAnsi="宋体" w:eastAsia="宋体" w:cs="Times New Roman"/>
                <w:color w:val="C00000"/>
                <w:kern w:val="0"/>
                <w:szCs w:val="20"/>
              </w:rPr>
              <w:pPrChange w:id="5380" w:author="Edward Lee" w:date="2017-10-16T16:47:00Z">
                <w:pPr>
                  <w:jc w:val="center"/>
                </w:pPr>
              </w:pPrChange>
            </w:pPr>
            <w:del w:id="5382" w:author="Edward Lee" w:date="2017-10-16T16:23:00Z">
              <w:r>
                <w:rPr>
                  <w:rFonts w:hint="eastAsia" w:ascii="宋体" w:hAnsi="宋体" w:eastAsia="宋体" w:cs="Times New Roman"/>
                  <w:color w:val="C00000"/>
                  <w:kern w:val="0"/>
                  <w:szCs w:val="20"/>
                </w:rPr>
                <w:delText>88</w:delText>
              </w:r>
            </w:del>
          </w:p>
        </w:tc>
      </w:tr>
    </w:tbl>
    <w:p>
      <w:pPr>
        <w:pStyle w:val="36"/>
        <w:numPr>
          <w:ilvl w:val="0"/>
          <w:numId w:val="9"/>
        </w:numPr>
        <w:spacing w:beforeLines="100" w:line="360" w:lineRule="auto"/>
        <w:ind w:firstLine="422"/>
        <w:outlineLvl w:val="3"/>
        <w:rPr>
          <w:del w:id="5384" w:author="Edward Lee" w:date="2017-10-16T16:23:00Z"/>
          <w:rFonts w:hAnsi="宋体"/>
        </w:rPr>
        <w:pPrChange w:id="5383" w:author="Edward Lee" w:date="2017-10-16T16:47:00Z">
          <w:pPr>
            <w:pStyle w:val="36"/>
            <w:ind w:firstLine="422"/>
          </w:pPr>
        </w:pPrChange>
      </w:pPr>
      <w:del w:id="5385" w:author="Edward Lee" w:date="2017-10-16T16:23:00Z">
        <w:r>
          <w:rPr>
            <w:rFonts w:hint="eastAsia" w:hAnsi="宋体"/>
            <w:b/>
            <w:bCs/>
            <w:color w:val="000000" w:themeColor="text1"/>
          </w:rPr>
          <w:delText>起始标识</w:delText>
        </w:r>
      </w:del>
    </w:p>
    <w:p>
      <w:pPr>
        <w:pStyle w:val="36"/>
        <w:numPr>
          <w:ilvl w:val="0"/>
          <w:numId w:val="9"/>
        </w:numPr>
        <w:spacing w:beforeLines="100" w:line="360" w:lineRule="auto"/>
        <w:outlineLvl w:val="3"/>
        <w:rPr>
          <w:del w:id="5387" w:author="Edward Lee" w:date="2017-10-16T16:23:00Z"/>
          <w:rFonts w:hAnsi="宋体"/>
        </w:rPr>
        <w:pPrChange w:id="5386" w:author="Edward Lee" w:date="2017-10-16T16:47:00Z">
          <w:pPr>
            <w:pStyle w:val="36"/>
          </w:pPr>
        </w:pPrChange>
      </w:pPr>
      <w:del w:id="5388" w:author="Edward Lee" w:date="2017-10-16T16:23:00Z">
        <w:r>
          <w:rPr>
            <w:rFonts w:hint="eastAsia" w:hAnsi="宋体"/>
          </w:rPr>
          <w:delText>起始标识sof     ： 0x55AA</w:delText>
        </w:r>
      </w:del>
    </w:p>
    <w:p>
      <w:pPr>
        <w:pStyle w:val="36"/>
        <w:numPr>
          <w:ilvl w:val="0"/>
          <w:numId w:val="9"/>
        </w:numPr>
        <w:spacing w:beforeLines="100" w:line="360" w:lineRule="auto"/>
        <w:ind w:firstLine="422"/>
        <w:outlineLvl w:val="3"/>
        <w:rPr>
          <w:del w:id="5390" w:author="Edward Lee" w:date="2017-10-16T16:23:00Z"/>
          <w:rFonts w:hAnsi="宋体"/>
          <w:b/>
        </w:rPr>
        <w:pPrChange w:id="5389" w:author="Edward Lee" w:date="2017-10-16T16:47:00Z">
          <w:pPr>
            <w:pStyle w:val="36"/>
            <w:ind w:firstLine="422"/>
          </w:pPr>
        </w:pPrChange>
      </w:pPr>
      <w:del w:id="5391" w:author="Edward Lee" w:date="2017-10-16T16:23:00Z">
        <w:r>
          <w:rPr>
            <w:rFonts w:hint="eastAsia" w:hAnsi="宋体"/>
            <w:b/>
          </w:rPr>
          <w:delText>报文头</w:delText>
        </w:r>
      </w:del>
    </w:p>
    <w:p>
      <w:pPr>
        <w:pStyle w:val="36"/>
        <w:numPr>
          <w:ilvl w:val="0"/>
          <w:numId w:val="9"/>
        </w:numPr>
        <w:spacing w:beforeLines="100" w:line="360" w:lineRule="auto"/>
        <w:outlineLvl w:val="3"/>
        <w:rPr>
          <w:del w:id="5393" w:author="Edward Lee" w:date="2017-10-16T16:23:00Z"/>
          <w:rFonts w:hAnsi="宋体"/>
        </w:rPr>
        <w:pPrChange w:id="5392" w:author="Edward Lee" w:date="2017-10-16T16:47:00Z">
          <w:pPr>
            <w:pStyle w:val="36"/>
          </w:pPr>
        </w:pPrChange>
      </w:pPr>
      <w:del w:id="5394" w:author="Edward Lee" w:date="2017-10-16T16:23:00Z">
        <w:r>
          <w:rPr>
            <w:rFonts w:hint="eastAsia" w:hAnsi="宋体"/>
          </w:rPr>
          <w:delText>报文长度len     ： 0x</w:delText>
        </w:r>
      </w:del>
      <w:del w:id="5395" w:author="Edward Lee" w:date="2017-10-16T16:23:00Z">
        <w:r>
          <w:rPr>
            <w:rFonts w:hint="eastAsia" w:hAnsi="宋体"/>
            <w:color w:val="FF0000"/>
          </w:rPr>
          <w:delText>002D</w:delText>
        </w:r>
      </w:del>
    </w:p>
    <w:p>
      <w:pPr>
        <w:pStyle w:val="36"/>
        <w:numPr>
          <w:ilvl w:val="0"/>
          <w:numId w:val="9"/>
        </w:numPr>
        <w:spacing w:beforeLines="100" w:line="360" w:lineRule="auto"/>
        <w:outlineLvl w:val="3"/>
        <w:rPr>
          <w:del w:id="5397" w:author="Edward Lee" w:date="2017-10-16T16:23:00Z"/>
          <w:rFonts w:hAnsi="宋体"/>
        </w:rPr>
        <w:pPrChange w:id="5396" w:author="Edward Lee" w:date="2017-10-16T16:47:00Z">
          <w:pPr>
            <w:pStyle w:val="36"/>
          </w:pPr>
        </w:pPrChange>
      </w:pPr>
      <w:del w:id="5398" w:author="Edward Lee" w:date="2017-10-16T16:23:00Z">
        <w:r>
          <w:rPr>
            <w:rFonts w:hint="eastAsia" w:hAnsi="宋体"/>
          </w:rPr>
          <w:delText>命令码 cmd      ： 0x</w:delText>
        </w:r>
      </w:del>
      <w:del w:id="5399" w:author="Edward Lee" w:date="2017-10-16T16:23:00Z">
        <w:r>
          <w:rPr>
            <w:rFonts w:hint="eastAsia" w:hAnsi="宋体"/>
            <w:color w:val="FFC000"/>
          </w:rPr>
          <w:delText>800A</w:delText>
        </w:r>
      </w:del>
    </w:p>
    <w:p>
      <w:pPr>
        <w:pStyle w:val="36"/>
        <w:numPr>
          <w:ilvl w:val="0"/>
          <w:numId w:val="9"/>
        </w:numPr>
        <w:spacing w:beforeLines="100" w:line="360" w:lineRule="auto"/>
        <w:outlineLvl w:val="3"/>
        <w:rPr>
          <w:del w:id="5401" w:author="Edward Lee" w:date="2017-10-16T16:23:00Z"/>
          <w:rFonts w:hAnsi="宋体"/>
        </w:rPr>
        <w:pPrChange w:id="5400" w:author="Edward Lee" w:date="2017-10-16T16:47:00Z">
          <w:pPr>
            <w:pStyle w:val="36"/>
          </w:pPr>
        </w:pPrChange>
      </w:pPr>
      <w:del w:id="5402" w:author="Edward Lee" w:date="2017-10-16T16:23:00Z">
        <w:r>
          <w:rPr>
            <w:rFonts w:hint="eastAsia" w:hAnsi="宋体"/>
          </w:rPr>
          <w:delText>报文流水号seq   ： 0x00000002</w:delText>
        </w:r>
      </w:del>
    </w:p>
    <w:p>
      <w:pPr>
        <w:pStyle w:val="36"/>
        <w:numPr>
          <w:ilvl w:val="0"/>
          <w:numId w:val="9"/>
        </w:numPr>
        <w:spacing w:beforeLines="100" w:line="360" w:lineRule="auto"/>
        <w:outlineLvl w:val="3"/>
        <w:rPr>
          <w:del w:id="5404" w:author="Edward Lee" w:date="2017-10-16T16:23:00Z"/>
          <w:rFonts w:hAnsi="宋体"/>
        </w:rPr>
        <w:pPrChange w:id="5403" w:author="Edward Lee" w:date="2017-10-16T16:47:00Z">
          <w:pPr>
            <w:pStyle w:val="36"/>
          </w:pPr>
        </w:pPrChange>
      </w:pPr>
      <w:del w:id="5405" w:author="Edward Lee" w:date="2017-10-16T16:23:00Z">
        <w:r>
          <w:rPr>
            <w:rFonts w:hint="eastAsia" w:hAnsi="宋体"/>
          </w:rPr>
          <w:delText>协议版本pro_ver ： 0x0001 (V0.1)</w:delText>
        </w:r>
      </w:del>
    </w:p>
    <w:p>
      <w:pPr>
        <w:pStyle w:val="36"/>
        <w:numPr>
          <w:ilvl w:val="0"/>
          <w:numId w:val="9"/>
        </w:numPr>
        <w:spacing w:beforeLines="100" w:line="360" w:lineRule="auto"/>
        <w:outlineLvl w:val="3"/>
        <w:rPr>
          <w:del w:id="5407" w:author="Edward Lee" w:date="2017-10-16T16:23:00Z"/>
          <w:rFonts w:hAnsi="宋体"/>
        </w:rPr>
        <w:pPrChange w:id="5406" w:author="Edward Lee" w:date="2017-10-16T16:47:00Z">
          <w:pPr>
            <w:pStyle w:val="36"/>
          </w:pPr>
        </w:pPrChange>
      </w:pPr>
      <w:del w:id="5408" w:author="Edward Lee" w:date="2017-10-16T16:23:00Z">
        <w:r>
          <w:rPr>
            <w:rFonts w:hint="eastAsia" w:hAnsi="宋体"/>
          </w:rPr>
          <w:delText>安全标识seq_flag： 0x0000</w:delText>
        </w:r>
      </w:del>
    </w:p>
    <w:p>
      <w:pPr>
        <w:pStyle w:val="36"/>
        <w:numPr>
          <w:ilvl w:val="0"/>
          <w:numId w:val="9"/>
        </w:numPr>
        <w:spacing w:beforeLines="100" w:line="360" w:lineRule="auto"/>
        <w:outlineLvl w:val="3"/>
        <w:rPr>
          <w:del w:id="5410" w:author="Edward Lee" w:date="2017-10-16T16:23:00Z"/>
          <w:rFonts w:hAnsi="宋体"/>
        </w:rPr>
        <w:pPrChange w:id="5409" w:author="Edward Lee" w:date="2017-10-16T16:47:00Z">
          <w:pPr>
            <w:pStyle w:val="36"/>
          </w:pPr>
        </w:pPrChange>
      </w:pPr>
      <w:del w:id="5411" w:author="Edward Lee" w:date="2017-10-16T16:23:00Z">
        <w:r>
          <w:rPr>
            <w:rFonts w:hint="eastAsia" w:hAnsi="宋体"/>
          </w:rPr>
          <w:delText xml:space="preserve">设备ID dev_id   ： </w:delText>
        </w:r>
      </w:del>
    </w:p>
    <w:p>
      <w:pPr>
        <w:pStyle w:val="36"/>
        <w:numPr>
          <w:ilvl w:val="0"/>
          <w:numId w:val="9"/>
        </w:numPr>
        <w:spacing w:beforeLines="100" w:line="360" w:lineRule="auto"/>
        <w:ind w:left="2297" w:leftChars="1044" w:hanging="105" w:hangingChars="50"/>
        <w:outlineLvl w:val="3"/>
        <w:rPr>
          <w:del w:id="5413" w:author="Edward Lee" w:date="2017-10-16T16:23:00Z"/>
          <w:rFonts w:hAnsi="宋体"/>
        </w:rPr>
        <w:pPrChange w:id="5412" w:author="Edward Lee" w:date="2017-10-16T16:47:00Z">
          <w:pPr>
            <w:pStyle w:val="36"/>
            <w:ind w:left="2297" w:leftChars="1044" w:hanging="105" w:hangingChars="50"/>
          </w:pPr>
        </w:pPrChange>
      </w:pPr>
      <w:del w:id="5414" w:author="Edward Lee" w:date="2017-10-16T16:23:00Z">
        <w:r>
          <w:rPr>
            <w:rFonts w:hAnsi="宋体"/>
          </w:rPr>
          <w:delText>38 36 31 36 39 34 30 33 34 32 30 35 38 39 36 00</w:delText>
        </w:r>
      </w:del>
      <w:del w:id="5415" w:author="Edward Lee" w:date="2017-10-16T16:23:00Z">
        <w:r>
          <w:rPr>
            <w:rFonts w:hint="eastAsia" w:hAnsi="宋体"/>
          </w:rPr>
          <w:delText xml:space="preserve"> （转为字符串为：“</w:delText>
        </w:r>
      </w:del>
      <w:del w:id="5416" w:author="Edward Lee" w:date="2017-10-16T16:23:00Z">
        <w:r>
          <w:rPr>
            <w:rFonts w:hAnsi="宋体" w:cs="Calibri"/>
            <w:szCs w:val="21"/>
            <w:u w:val="single"/>
          </w:rPr>
          <w:delText>861694034205896</w:delText>
        </w:r>
      </w:del>
      <w:del w:id="5417" w:author="Edward Lee" w:date="2017-10-16T16:23:00Z">
        <w:r>
          <w:rPr>
            <w:rFonts w:hint="eastAsia" w:hAnsi="宋体" w:cs="Calibri"/>
            <w:szCs w:val="21"/>
          </w:rPr>
          <w:delText>”</w:delText>
        </w:r>
      </w:del>
      <w:del w:id="5418" w:author="Edward Lee" w:date="2017-10-16T16:23:00Z">
        <w:r>
          <w:rPr>
            <w:rFonts w:hint="eastAsia" w:hAnsi="宋体"/>
          </w:rPr>
          <w:delText>）</w:delText>
        </w:r>
      </w:del>
    </w:p>
    <w:p>
      <w:pPr>
        <w:pStyle w:val="36"/>
        <w:numPr>
          <w:ilvl w:val="0"/>
          <w:numId w:val="9"/>
        </w:numPr>
        <w:spacing w:beforeLines="100" w:line="360" w:lineRule="auto"/>
        <w:ind w:firstLine="422"/>
        <w:outlineLvl w:val="3"/>
        <w:rPr>
          <w:del w:id="5420" w:author="Edward Lee" w:date="2017-10-16T16:23:00Z"/>
          <w:rFonts w:hAnsi="宋体"/>
          <w:b/>
        </w:rPr>
        <w:pPrChange w:id="5419" w:author="Edward Lee" w:date="2017-10-16T16:47:00Z">
          <w:pPr>
            <w:pStyle w:val="36"/>
            <w:ind w:firstLine="422"/>
          </w:pPr>
        </w:pPrChange>
      </w:pPr>
      <w:del w:id="5421" w:author="Edward Lee" w:date="2017-10-16T16:23:00Z">
        <w:r>
          <w:rPr>
            <w:rFonts w:hint="eastAsia" w:hAnsi="宋体"/>
            <w:b/>
          </w:rPr>
          <w:delText>报文体</w:delText>
        </w:r>
      </w:del>
    </w:p>
    <w:p>
      <w:pPr>
        <w:pStyle w:val="36"/>
        <w:numPr>
          <w:ilvl w:val="0"/>
          <w:numId w:val="9"/>
        </w:numPr>
        <w:spacing w:beforeLines="100" w:line="360" w:lineRule="auto"/>
        <w:outlineLvl w:val="3"/>
        <w:rPr>
          <w:del w:id="5423" w:author="Edward Lee" w:date="2017-10-16T16:23:00Z"/>
          <w:rFonts w:hAnsi="宋体"/>
        </w:rPr>
        <w:pPrChange w:id="5422" w:author="Edward Lee" w:date="2017-10-16T16:47:00Z">
          <w:pPr>
            <w:pStyle w:val="36"/>
          </w:pPr>
        </w:pPrChange>
      </w:pPr>
      <w:del w:id="5424" w:author="Edward Lee" w:date="2017-10-16T16:23:00Z">
        <w:r>
          <w:rPr>
            <w:rFonts w:hint="eastAsia" w:hAnsi="宋体" w:cstheme="minorBidi"/>
            <w:kern w:val="2"/>
            <w:szCs w:val="22"/>
            <w:shd w:val="clear" w:color="auto" w:fill="C2D69B" w:themeFill="accent3" w:themeFillTint="99"/>
          </w:rPr>
          <w:delText xml:space="preserve">参数类型param_type    </w:delText>
        </w:r>
      </w:del>
      <w:del w:id="5425" w:author="Edward Lee" w:date="2017-10-16T16:23:00Z">
        <w:r>
          <w:rPr>
            <w:rFonts w:hint="eastAsia" w:hAnsi="宋体"/>
          </w:rPr>
          <w:delText xml:space="preserve">: </w:delText>
        </w:r>
      </w:del>
      <w:del w:id="5426" w:author="Edward Lee" w:date="2017-10-16T16:23:00Z">
        <w:r>
          <w:rPr>
            <w:rFonts w:hint="eastAsia" w:hAnsi="宋体"/>
            <w:color w:val="FF33CC"/>
          </w:rPr>
          <w:delText>02</w:delText>
        </w:r>
      </w:del>
      <w:del w:id="5427" w:author="Edward Lee" w:date="2017-10-16T16:23:00Z">
        <w:r>
          <w:rPr>
            <w:rFonts w:hint="eastAsia" w:hAnsi="宋体"/>
          </w:rPr>
          <w:delText xml:space="preserve"> (设置天线信息)</w:delText>
        </w:r>
      </w:del>
    </w:p>
    <w:p>
      <w:pPr>
        <w:pStyle w:val="36"/>
        <w:numPr>
          <w:ilvl w:val="0"/>
          <w:numId w:val="9"/>
        </w:numPr>
        <w:spacing w:beforeLines="100" w:line="360" w:lineRule="auto"/>
        <w:ind w:left="2976" w:leftChars="200" w:hanging="2556" w:hangingChars="1217"/>
        <w:outlineLvl w:val="3"/>
        <w:rPr>
          <w:del w:id="5429" w:author="Edward Lee" w:date="2017-10-16T16:23:00Z"/>
          <w:rFonts w:hAnsi="宋体"/>
        </w:rPr>
        <w:pPrChange w:id="5428" w:author="Edward Lee" w:date="2017-10-16T16:47:00Z">
          <w:pPr>
            <w:pStyle w:val="36"/>
            <w:ind w:left="2976" w:leftChars="200" w:hanging="2556" w:hangingChars="1217"/>
          </w:pPr>
        </w:pPrChange>
      </w:pPr>
      <w:del w:id="5430" w:author="Edward Lee" w:date="2017-10-16T16:23:00Z">
        <w:r>
          <w:rPr>
            <w:rFonts w:hint="eastAsia" w:hAnsi="宋体" w:cstheme="minorBidi"/>
            <w:kern w:val="2"/>
            <w:szCs w:val="22"/>
            <w:shd w:val="clear" w:color="auto" w:fill="C2D69B" w:themeFill="accent3" w:themeFillTint="99"/>
          </w:rPr>
          <w:delText xml:space="preserve">天线增益ant_gain     </w:delText>
        </w:r>
      </w:del>
      <w:del w:id="5431" w:author="Edward Lee" w:date="2017-10-16T16:23:00Z">
        <w:r>
          <w:rPr>
            <w:rFonts w:hint="eastAsia" w:hAnsi="宋体"/>
          </w:rPr>
          <w:delText>：</w:delText>
        </w:r>
      </w:del>
      <w:del w:id="5432" w:author="Edward Lee" w:date="2017-10-16T16:23:00Z">
        <w:r>
          <w:rPr>
            <w:rFonts w:asciiTheme="minorEastAsia" w:hAnsiTheme="minorEastAsia" w:eastAsiaTheme="minorEastAsia"/>
            <w:color w:val="00CC00"/>
          </w:rPr>
          <w:delText xml:space="preserve">1F 1F 1F </w:delText>
        </w:r>
      </w:del>
      <w:del w:id="5433" w:author="Edward Lee" w:date="2017-10-16T16:23:00Z">
        <w:r>
          <w:rPr>
            <w:rFonts w:hint="eastAsia" w:asciiTheme="minorEastAsia" w:hAnsiTheme="minorEastAsia" w:eastAsiaTheme="minorEastAsia"/>
            <w:color w:val="00CC00"/>
          </w:rPr>
          <w:delText>1F</w:delText>
        </w:r>
      </w:del>
      <w:del w:id="5434" w:author="Edward Lee" w:date="2017-10-16T16:23:00Z">
        <w:r>
          <w:rPr>
            <w:rFonts w:hint="eastAsia" w:hAnsi="宋体"/>
          </w:rPr>
          <w:delText xml:space="preserve"> （分别对应天线1～4的gain增益，取值范围0～31）</w:delText>
        </w:r>
      </w:del>
    </w:p>
    <w:p>
      <w:pPr>
        <w:pStyle w:val="36"/>
        <w:numPr>
          <w:ilvl w:val="0"/>
          <w:numId w:val="9"/>
        </w:numPr>
        <w:spacing w:beforeLines="100" w:line="360" w:lineRule="auto"/>
        <w:outlineLvl w:val="3"/>
        <w:rPr>
          <w:del w:id="5436" w:author="Edward Lee" w:date="2017-10-16T16:23:00Z"/>
          <w:rFonts w:hAnsi="宋体"/>
        </w:rPr>
        <w:pPrChange w:id="5435" w:author="Edward Lee" w:date="2017-10-16T16:47:00Z">
          <w:pPr>
            <w:pStyle w:val="36"/>
          </w:pPr>
        </w:pPrChange>
      </w:pPr>
      <w:del w:id="5437" w:author="Edward Lee" w:date="2017-10-16T16:23:00Z">
        <w:r>
          <w:rPr>
            <w:rFonts w:hint="eastAsia" w:hAnsi="宋体"/>
          </w:rPr>
          <w:delText xml:space="preserve">                        解析:</w:delText>
        </w:r>
      </w:del>
    </w:p>
    <w:p>
      <w:pPr>
        <w:widowControl/>
        <w:numPr>
          <w:ilvl w:val="0"/>
          <w:numId w:val="9"/>
        </w:numPr>
        <w:tabs>
          <w:tab w:val="center" w:pos="4201"/>
          <w:tab w:val="right" w:leader="dot" w:pos="9298"/>
        </w:tabs>
        <w:autoSpaceDE w:val="0"/>
        <w:autoSpaceDN w:val="0"/>
        <w:spacing w:beforeLines="100" w:line="360" w:lineRule="auto"/>
        <w:ind w:left="2556" w:leftChars="1217" w:firstLine="840" w:firstLineChars="400"/>
        <w:outlineLvl w:val="3"/>
        <w:rPr>
          <w:del w:id="5439" w:author="Edward Lee" w:date="2017-10-16T16:23:00Z"/>
          <w:rFonts w:ascii="宋体" w:hAnsi="宋体" w:eastAsia="宋体"/>
        </w:rPr>
        <w:pPrChange w:id="5438" w:author="Edward Lee" w:date="2017-10-16T16:47:00Z">
          <w:pPr>
            <w:ind w:left="2556" w:leftChars="1217" w:firstLine="840" w:firstLineChars="400"/>
          </w:pPr>
        </w:pPrChange>
      </w:pPr>
      <w:del w:id="5440" w:author="Edward Lee" w:date="2017-10-16T16:23:00Z">
        <w:r>
          <w:rPr>
            <w:rFonts w:hint="eastAsia" w:ascii="宋体" w:hAnsi="宋体" w:eastAsia="宋体"/>
          </w:rPr>
          <w:delText>天线1 gain: 31</w:delText>
        </w:r>
      </w:del>
    </w:p>
    <w:p>
      <w:pPr>
        <w:widowControl/>
        <w:numPr>
          <w:ilvl w:val="0"/>
          <w:numId w:val="9"/>
        </w:numPr>
        <w:tabs>
          <w:tab w:val="center" w:pos="4201"/>
          <w:tab w:val="right" w:leader="dot" w:pos="9298"/>
        </w:tabs>
        <w:autoSpaceDE w:val="0"/>
        <w:autoSpaceDN w:val="0"/>
        <w:spacing w:beforeLines="100" w:line="360" w:lineRule="auto"/>
        <w:ind w:left="2556" w:leftChars="1217" w:firstLine="840" w:firstLineChars="400"/>
        <w:outlineLvl w:val="3"/>
        <w:rPr>
          <w:del w:id="5442" w:author="Edward Lee" w:date="2017-10-16T16:23:00Z"/>
          <w:rFonts w:ascii="宋体" w:hAnsi="宋体" w:eastAsia="宋体"/>
        </w:rPr>
        <w:pPrChange w:id="5441" w:author="Edward Lee" w:date="2017-10-16T16:47:00Z">
          <w:pPr>
            <w:ind w:left="2556" w:leftChars="1217" w:firstLine="840" w:firstLineChars="400"/>
          </w:pPr>
        </w:pPrChange>
      </w:pPr>
      <w:del w:id="5443" w:author="Edward Lee" w:date="2017-10-16T16:23:00Z">
        <w:r>
          <w:rPr>
            <w:rFonts w:hint="eastAsia" w:ascii="宋体" w:hAnsi="宋体" w:eastAsia="宋体"/>
          </w:rPr>
          <w:delText>天线2 gain: 31</w:delText>
        </w:r>
      </w:del>
    </w:p>
    <w:p>
      <w:pPr>
        <w:widowControl/>
        <w:numPr>
          <w:ilvl w:val="0"/>
          <w:numId w:val="9"/>
        </w:numPr>
        <w:tabs>
          <w:tab w:val="center" w:pos="4201"/>
          <w:tab w:val="right" w:leader="dot" w:pos="9298"/>
        </w:tabs>
        <w:autoSpaceDE w:val="0"/>
        <w:autoSpaceDN w:val="0"/>
        <w:spacing w:beforeLines="100" w:line="360" w:lineRule="auto"/>
        <w:ind w:left="2556" w:leftChars="1217" w:firstLine="840" w:firstLineChars="400"/>
        <w:outlineLvl w:val="3"/>
        <w:rPr>
          <w:del w:id="5445" w:author="Edward Lee" w:date="2017-10-16T16:23:00Z"/>
          <w:rFonts w:ascii="宋体" w:hAnsi="宋体" w:eastAsia="宋体"/>
        </w:rPr>
        <w:pPrChange w:id="5444" w:author="Edward Lee" w:date="2017-10-16T16:47:00Z">
          <w:pPr>
            <w:ind w:left="2556" w:leftChars="1217" w:firstLine="840" w:firstLineChars="400"/>
          </w:pPr>
        </w:pPrChange>
      </w:pPr>
      <w:del w:id="5446" w:author="Edward Lee" w:date="2017-10-16T16:23:00Z">
        <w:r>
          <w:rPr>
            <w:rFonts w:hint="eastAsia" w:ascii="宋体" w:hAnsi="宋体" w:eastAsia="宋体"/>
          </w:rPr>
          <w:delText>天线3 gain: 31</w:delText>
        </w:r>
      </w:del>
    </w:p>
    <w:p>
      <w:pPr>
        <w:widowControl/>
        <w:numPr>
          <w:ilvl w:val="0"/>
          <w:numId w:val="9"/>
        </w:numPr>
        <w:tabs>
          <w:tab w:val="center" w:pos="4201"/>
          <w:tab w:val="right" w:leader="dot" w:pos="9298"/>
        </w:tabs>
        <w:autoSpaceDE w:val="0"/>
        <w:autoSpaceDN w:val="0"/>
        <w:spacing w:beforeLines="100" w:line="360" w:lineRule="auto"/>
        <w:ind w:left="2556" w:leftChars="1217" w:firstLine="840" w:firstLineChars="400"/>
        <w:outlineLvl w:val="3"/>
        <w:rPr>
          <w:del w:id="5448" w:author="Edward Lee" w:date="2017-10-16T16:23:00Z"/>
          <w:rFonts w:ascii="宋体" w:hAnsi="宋体" w:eastAsia="宋体"/>
        </w:rPr>
        <w:pPrChange w:id="5447" w:author="Edward Lee" w:date="2017-10-16T16:47:00Z">
          <w:pPr>
            <w:ind w:left="2556" w:leftChars="1217" w:firstLine="840" w:firstLineChars="400"/>
          </w:pPr>
        </w:pPrChange>
      </w:pPr>
      <w:del w:id="5449" w:author="Edward Lee" w:date="2017-10-16T16:23:00Z">
        <w:r>
          <w:rPr>
            <w:rFonts w:hint="eastAsia" w:ascii="宋体" w:hAnsi="宋体" w:eastAsia="宋体"/>
          </w:rPr>
          <w:delText>天线4 gain: 31</w:delText>
        </w:r>
      </w:del>
    </w:p>
    <w:p>
      <w:pPr>
        <w:pStyle w:val="36"/>
        <w:numPr>
          <w:ilvl w:val="0"/>
          <w:numId w:val="9"/>
        </w:numPr>
        <w:spacing w:beforeLines="100" w:line="360" w:lineRule="auto"/>
        <w:ind w:left="3259" w:leftChars="200" w:hanging="2839" w:hangingChars="1352"/>
        <w:outlineLvl w:val="3"/>
        <w:rPr>
          <w:del w:id="5451" w:author="Edward Lee" w:date="2017-10-16T16:23:00Z"/>
          <w:rFonts w:hAnsi="宋体"/>
        </w:rPr>
        <w:pPrChange w:id="5450" w:author="Edward Lee" w:date="2017-10-16T16:47:00Z">
          <w:pPr>
            <w:pStyle w:val="36"/>
            <w:ind w:left="3259" w:leftChars="200" w:hanging="2839" w:hangingChars="1352"/>
          </w:pPr>
        </w:pPrChange>
      </w:pPr>
      <w:del w:id="5452" w:author="Edward Lee" w:date="2017-10-16T16:23:00Z">
        <w:r>
          <w:rPr>
            <w:rFonts w:hint="eastAsia" w:hAnsi="宋体" w:cstheme="minorBidi"/>
            <w:kern w:val="2"/>
            <w:szCs w:val="22"/>
            <w:shd w:val="clear" w:color="auto" w:fill="C2D69B" w:themeFill="accent3" w:themeFillTint="99"/>
          </w:rPr>
          <w:delText>天线过滤信号强度ant_rssi</w:delText>
        </w:r>
      </w:del>
      <w:del w:id="5453" w:author="Edward Lee" w:date="2017-10-16T16:23:00Z">
        <w:r>
          <w:rPr>
            <w:rFonts w:hint="eastAsia" w:hAnsi="宋体"/>
          </w:rPr>
          <w:delText>：</w:delText>
        </w:r>
      </w:del>
      <w:del w:id="5454" w:author="Edward Lee" w:date="2017-10-16T16:23:00Z">
        <w:r>
          <w:rPr>
            <w:rFonts w:asciiTheme="minorEastAsia" w:hAnsiTheme="minorEastAsia" w:eastAsiaTheme="minorEastAsia"/>
            <w:color w:val="FFC000"/>
          </w:rPr>
          <w:delText xml:space="preserve">A8 A8 A8 </w:delText>
        </w:r>
      </w:del>
      <w:del w:id="5455" w:author="Edward Lee" w:date="2017-10-16T16:23:00Z">
        <w:r>
          <w:rPr>
            <w:rFonts w:hint="eastAsia" w:asciiTheme="minorEastAsia" w:hAnsiTheme="minorEastAsia" w:eastAsiaTheme="minorEastAsia"/>
            <w:color w:val="FFC000"/>
          </w:rPr>
          <w:delText>A8</w:delText>
        </w:r>
      </w:del>
      <w:del w:id="5456" w:author="Edward Lee" w:date="2017-10-16T16:23:00Z">
        <w:r>
          <w:rPr>
            <w:rFonts w:asciiTheme="minorEastAsia" w:hAnsiTheme="minorEastAsia" w:eastAsiaTheme="minorEastAsia"/>
          </w:rPr>
          <w:delText xml:space="preserve"> </w:delText>
        </w:r>
      </w:del>
      <w:del w:id="5457" w:author="Edward Lee" w:date="2017-10-16T16:23:00Z">
        <w:r>
          <w:rPr>
            <w:rFonts w:hint="eastAsia" w:hAnsi="宋体"/>
          </w:rPr>
          <w:delText xml:space="preserve"> （分别对应天线1～4的信号强度的过滤门限，取值范围：0 ～ -128）</w:delText>
        </w:r>
      </w:del>
    </w:p>
    <w:p>
      <w:pPr>
        <w:pStyle w:val="36"/>
        <w:numPr>
          <w:ilvl w:val="0"/>
          <w:numId w:val="9"/>
        </w:numPr>
        <w:spacing w:beforeLines="100" w:line="360" w:lineRule="auto"/>
        <w:outlineLvl w:val="3"/>
        <w:rPr>
          <w:del w:id="5459" w:author="Edward Lee" w:date="2017-10-16T16:23:00Z"/>
          <w:rFonts w:hAnsi="宋体"/>
        </w:rPr>
        <w:pPrChange w:id="5458" w:author="Edward Lee" w:date="2017-10-16T16:47:00Z">
          <w:pPr>
            <w:pStyle w:val="36"/>
          </w:pPr>
        </w:pPrChange>
      </w:pPr>
      <w:del w:id="5460" w:author="Edward Lee" w:date="2017-10-16T16:23:00Z">
        <w:r>
          <w:rPr>
            <w:rFonts w:hint="eastAsia" w:hAnsi="宋体"/>
          </w:rPr>
          <w:delText xml:space="preserve">                        解析:</w:delText>
        </w:r>
      </w:del>
    </w:p>
    <w:p>
      <w:pPr>
        <w:widowControl/>
        <w:numPr>
          <w:ilvl w:val="0"/>
          <w:numId w:val="9"/>
        </w:numPr>
        <w:tabs>
          <w:tab w:val="center" w:pos="4201"/>
          <w:tab w:val="right" w:leader="dot" w:pos="9298"/>
        </w:tabs>
        <w:autoSpaceDE w:val="0"/>
        <w:autoSpaceDN w:val="0"/>
        <w:spacing w:beforeLines="100" w:line="360" w:lineRule="auto"/>
        <w:ind w:left="2556" w:leftChars="1217" w:firstLine="840" w:firstLineChars="400"/>
        <w:outlineLvl w:val="3"/>
        <w:rPr>
          <w:del w:id="5462" w:author="Edward Lee" w:date="2017-10-16T16:23:00Z"/>
          <w:rFonts w:ascii="宋体" w:hAnsi="宋体" w:eastAsia="宋体"/>
        </w:rPr>
        <w:pPrChange w:id="5461" w:author="Edward Lee" w:date="2017-10-16T16:47:00Z">
          <w:pPr>
            <w:ind w:left="2556" w:leftChars="1217" w:firstLine="840" w:firstLineChars="400"/>
          </w:pPr>
        </w:pPrChange>
      </w:pPr>
      <w:del w:id="5463" w:author="Edward Lee" w:date="2017-10-16T16:23:00Z">
        <w:r>
          <w:rPr>
            <w:rFonts w:hint="eastAsia" w:ascii="宋体" w:hAnsi="宋体" w:eastAsia="宋体"/>
          </w:rPr>
          <w:delText>天线1 rssi: -88</w:delText>
        </w:r>
      </w:del>
    </w:p>
    <w:p>
      <w:pPr>
        <w:widowControl/>
        <w:numPr>
          <w:ilvl w:val="0"/>
          <w:numId w:val="9"/>
        </w:numPr>
        <w:tabs>
          <w:tab w:val="center" w:pos="4201"/>
          <w:tab w:val="right" w:leader="dot" w:pos="9298"/>
        </w:tabs>
        <w:autoSpaceDE w:val="0"/>
        <w:autoSpaceDN w:val="0"/>
        <w:spacing w:beforeLines="100" w:line="360" w:lineRule="auto"/>
        <w:ind w:left="2556" w:leftChars="1217" w:firstLine="840" w:firstLineChars="400"/>
        <w:outlineLvl w:val="3"/>
        <w:rPr>
          <w:del w:id="5465" w:author="Edward Lee" w:date="2017-10-16T16:23:00Z"/>
          <w:rFonts w:ascii="宋体" w:hAnsi="宋体" w:eastAsia="宋体"/>
        </w:rPr>
        <w:pPrChange w:id="5464" w:author="Edward Lee" w:date="2017-10-16T16:47:00Z">
          <w:pPr>
            <w:ind w:left="2556" w:leftChars="1217" w:firstLine="840" w:firstLineChars="400"/>
          </w:pPr>
        </w:pPrChange>
      </w:pPr>
      <w:del w:id="5466" w:author="Edward Lee" w:date="2017-10-16T16:23:00Z">
        <w:r>
          <w:rPr>
            <w:rFonts w:hint="eastAsia" w:ascii="宋体" w:hAnsi="宋体" w:eastAsia="宋体"/>
          </w:rPr>
          <w:delText>天线2 gain: -88</w:delText>
        </w:r>
      </w:del>
    </w:p>
    <w:p>
      <w:pPr>
        <w:widowControl/>
        <w:numPr>
          <w:ilvl w:val="0"/>
          <w:numId w:val="9"/>
        </w:numPr>
        <w:tabs>
          <w:tab w:val="center" w:pos="4201"/>
          <w:tab w:val="right" w:leader="dot" w:pos="9298"/>
        </w:tabs>
        <w:autoSpaceDE w:val="0"/>
        <w:autoSpaceDN w:val="0"/>
        <w:spacing w:beforeLines="100" w:line="360" w:lineRule="auto"/>
        <w:ind w:left="2556" w:leftChars="1217" w:firstLine="840" w:firstLineChars="400"/>
        <w:outlineLvl w:val="3"/>
        <w:rPr>
          <w:del w:id="5468" w:author="Edward Lee" w:date="2017-10-16T16:23:00Z"/>
          <w:rFonts w:ascii="宋体" w:hAnsi="宋体" w:eastAsia="宋体"/>
        </w:rPr>
        <w:pPrChange w:id="5467" w:author="Edward Lee" w:date="2017-10-16T16:47:00Z">
          <w:pPr>
            <w:ind w:left="2556" w:leftChars="1217" w:firstLine="840" w:firstLineChars="400"/>
          </w:pPr>
        </w:pPrChange>
      </w:pPr>
      <w:del w:id="5469" w:author="Edward Lee" w:date="2017-10-16T16:23:00Z">
        <w:r>
          <w:rPr>
            <w:rFonts w:hint="eastAsia" w:ascii="宋体" w:hAnsi="宋体" w:eastAsia="宋体"/>
          </w:rPr>
          <w:delText>天线3 gain: -88</w:delText>
        </w:r>
      </w:del>
    </w:p>
    <w:p>
      <w:pPr>
        <w:widowControl/>
        <w:numPr>
          <w:ilvl w:val="0"/>
          <w:numId w:val="9"/>
        </w:numPr>
        <w:tabs>
          <w:tab w:val="center" w:pos="4201"/>
          <w:tab w:val="right" w:leader="dot" w:pos="9298"/>
        </w:tabs>
        <w:autoSpaceDE w:val="0"/>
        <w:autoSpaceDN w:val="0"/>
        <w:spacing w:beforeLines="100" w:line="360" w:lineRule="auto"/>
        <w:ind w:left="2556" w:leftChars="1217" w:firstLine="840" w:firstLineChars="400"/>
        <w:outlineLvl w:val="3"/>
        <w:rPr>
          <w:del w:id="5471" w:author="Edward Lee" w:date="2017-10-16T16:23:00Z"/>
          <w:rFonts w:ascii="宋体" w:hAnsi="宋体" w:eastAsia="宋体"/>
        </w:rPr>
        <w:pPrChange w:id="5470" w:author="Edward Lee" w:date="2017-10-16T16:47:00Z">
          <w:pPr>
            <w:ind w:left="2556" w:leftChars="1217" w:firstLine="840" w:firstLineChars="400"/>
          </w:pPr>
        </w:pPrChange>
      </w:pPr>
      <w:del w:id="5472" w:author="Edward Lee" w:date="2017-10-16T16:23:00Z">
        <w:r>
          <w:rPr>
            <w:rFonts w:hint="eastAsia" w:ascii="宋体" w:hAnsi="宋体" w:eastAsia="宋体"/>
          </w:rPr>
          <w:delText>天线4 gain: -88</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5474" w:author="Edward Lee" w:date="2017-10-16T16:23:00Z"/>
          <w:rFonts w:ascii="宋体" w:hAnsi="宋体" w:eastAsia="宋体"/>
          <w:b/>
          <w:shd w:val="clear" w:color="auto" w:fill="C2D69B" w:themeFill="accent3" w:themeFillTint="99"/>
        </w:rPr>
        <w:pPrChange w:id="5473" w:author="Edward Lee" w:date="2017-10-16T16:47:00Z">
          <w:pPr>
            <w:ind w:left="2977" w:leftChars="200" w:hanging="2557"/>
          </w:pPr>
        </w:pPrChange>
      </w:pPr>
      <w:del w:id="5475" w:author="Edward Lee" w:date="2017-10-16T16:23:00Z">
        <w:r>
          <w:rPr>
            <w:rFonts w:hint="eastAsia" w:ascii="宋体" w:hAnsi="宋体" w:eastAsia="宋体"/>
            <w:b/>
            <w:shd w:val="clear" w:color="auto" w:fill="FFFFFF" w:themeFill="background1"/>
          </w:rPr>
          <w:delText>校验</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5477" w:author="Edward Lee" w:date="2017-10-16T16:23:00Z"/>
          <w:rFonts w:hAnsi="宋体"/>
        </w:rPr>
        <w:pPrChange w:id="5476" w:author="Edward Lee" w:date="2017-10-16T16:47:00Z">
          <w:pPr>
            <w:ind w:firstLine="420"/>
          </w:pPr>
        </w:pPrChange>
      </w:pPr>
      <w:del w:id="5478" w:author="Edward Lee" w:date="2017-10-16T16:23:00Z">
        <w:r>
          <w:rPr>
            <w:rFonts w:hint="eastAsia" w:ascii="宋体" w:hAnsi="宋体" w:eastAsia="宋体"/>
          </w:rPr>
          <w:delText>crc16</w:delText>
        </w:r>
      </w:del>
      <w:del w:id="5479" w:author="Edward Lee" w:date="2017-10-16T16:23:00Z">
        <w:r>
          <w:rPr>
            <w:rFonts w:hint="eastAsia" w:ascii="宋体" w:hAnsi="宋体" w:eastAsia="宋体"/>
          </w:rPr>
          <w:tab/>
        </w:r>
      </w:del>
      <w:del w:id="5480" w:author="Edward Lee" w:date="2017-10-16T16:23:00Z">
        <w:r>
          <w:rPr>
            <w:rFonts w:hint="eastAsia" w:ascii="宋体" w:hAnsi="宋体" w:eastAsia="宋体"/>
          </w:rPr>
          <w:tab/>
        </w:r>
      </w:del>
      <w:del w:id="5481" w:author="Edward Lee" w:date="2017-10-16T16:23:00Z">
        <w:r>
          <w:rPr>
            <w:rFonts w:hint="eastAsia" w:ascii="宋体" w:hAnsi="宋体" w:eastAsia="宋体"/>
          </w:rPr>
          <w:delText xml:space="preserve">      :  0xC488</w:delText>
        </w:r>
      </w:del>
    </w:p>
    <w:p>
      <w:pPr>
        <w:pStyle w:val="36"/>
        <w:numPr>
          <w:ilvl w:val="0"/>
          <w:numId w:val="9"/>
        </w:numPr>
        <w:spacing w:beforeLines="100" w:line="360" w:lineRule="auto"/>
        <w:ind w:left="360" w:hanging="360" w:firstLineChars="0"/>
        <w:outlineLvl w:val="3"/>
        <w:rPr>
          <w:del w:id="5483" w:author="Edward Lee" w:date="2017-10-16T16:23:00Z"/>
          <w:rFonts w:hAnsi="宋体"/>
          <w:b/>
        </w:rPr>
        <w:pPrChange w:id="5482" w:author="Edward Lee" w:date="2017-10-16T17:08:00Z">
          <w:pPr>
            <w:pStyle w:val="36"/>
            <w:numPr>
              <w:ilvl w:val="0"/>
              <w:numId w:val="10"/>
            </w:numPr>
            <w:spacing w:beforeLines="100" w:line="360" w:lineRule="auto"/>
            <w:ind w:left="360" w:hanging="360" w:firstLineChars="0"/>
            <w:outlineLvl w:val="3"/>
          </w:pPr>
        </w:pPrChange>
      </w:pPr>
      <w:del w:id="5484" w:author="Edward Lee" w:date="2017-10-16T16:23:00Z">
        <w:r>
          <w:rPr>
            <w:rFonts w:hint="eastAsia" w:hAnsi="宋体"/>
            <w:b/>
          </w:rPr>
          <w:delText xml:space="preserve">设置传输标签数据标识  </w:delText>
        </w:r>
      </w:del>
      <w:del w:id="5485" w:author="Edward Lee" w:date="2017-10-16T16:23:00Z">
        <w:r>
          <w:rPr>
            <w:rFonts w:hint="eastAsia"/>
            <w:b/>
            <w:szCs w:val="18"/>
          </w:rPr>
          <w:delText>0x03</w:delText>
        </w:r>
      </w:del>
    </w:p>
    <w:p>
      <w:pPr>
        <w:widowControl/>
        <w:numPr>
          <w:ilvl w:val="0"/>
          <w:numId w:val="9"/>
        </w:numPr>
        <w:tabs>
          <w:tab w:val="center" w:pos="4201"/>
          <w:tab w:val="right" w:leader="dot" w:pos="9298"/>
        </w:tabs>
        <w:autoSpaceDE w:val="0"/>
        <w:autoSpaceDN w:val="0"/>
        <w:spacing w:beforeLines="100" w:line="360" w:lineRule="auto"/>
        <w:ind w:left="360"/>
        <w:outlineLvl w:val="3"/>
        <w:rPr>
          <w:del w:id="5487" w:author="Edward Lee" w:date="2017-10-16T16:23:00Z"/>
        </w:rPr>
        <w:pPrChange w:id="5486" w:author="Edward Lee" w:date="2017-10-16T16:47:00Z">
          <w:pPr>
            <w:ind w:left="360"/>
          </w:pPr>
        </w:pPrChange>
      </w:pPr>
      <w:del w:id="5488" w:author="Edward Lee" w:date="2017-10-16T16:23:00Z">
        <w:r>
          <w:rPr>
            <w:rFonts w:hint="eastAsia"/>
          </w:rPr>
          <w:delText>用于配置设备是否上报标签数据到平台。</w:delText>
        </w:r>
      </w:del>
    </w:p>
    <w:p>
      <w:pPr>
        <w:pStyle w:val="36"/>
        <w:numPr>
          <w:ilvl w:val="0"/>
          <w:numId w:val="9"/>
        </w:numPr>
        <w:spacing w:beforeLines="100" w:line="360" w:lineRule="auto"/>
        <w:ind w:firstLine="422"/>
        <w:outlineLvl w:val="3"/>
        <w:rPr>
          <w:del w:id="5490" w:author="Edward Lee" w:date="2017-10-16T16:23:00Z"/>
          <w:rFonts w:hAnsi="宋体"/>
        </w:rPr>
        <w:pPrChange w:id="5489" w:author="Edward Lee" w:date="2017-10-16T16:47:00Z">
          <w:pPr>
            <w:pStyle w:val="36"/>
            <w:spacing w:line="360" w:lineRule="auto"/>
            <w:ind w:firstLine="422"/>
          </w:pPr>
        </w:pPrChange>
      </w:pPr>
      <w:del w:id="5491" w:author="Edward Lee" w:date="2017-10-16T16:23:00Z">
        <w:r>
          <w:rPr>
            <w:rFonts w:hint="eastAsia" w:hAnsi="宋体"/>
            <w:b/>
          </w:rPr>
          <w:delText>报文体</w:delText>
        </w:r>
      </w:del>
      <w:del w:id="5492" w:author="Edward Lee" w:date="2017-10-16T16:23:00Z">
        <w:r>
          <w:rPr>
            <w:rFonts w:hint="eastAsia" w:hAnsi="宋体"/>
          </w:rPr>
          <w:delText>：如下表</w:delText>
        </w:r>
      </w:del>
    </w:p>
    <w:tbl>
      <w:tblPr>
        <w:tblStyle w:val="21"/>
        <w:tblW w:w="8705"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1470"/>
        <w:gridCol w:w="1016"/>
        <w:gridCol w:w="55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493" w:author="Edward Lee" w:date="2017-10-16T16:23:00Z"/>
        </w:trPr>
        <w:tc>
          <w:tcPr>
            <w:tcW w:w="712"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495" w:author="Edward Lee" w:date="2017-10-16T16:23:00Z"/>
                <w:rFonts w:hAnsiTheme="minorHAnsi" w:eastAsiaTheme="minorEastAsia" w:cstheme="minorBidi"/>
                <w:b/>
                <w:kern w:val="2"/>
                <w:szCs w:val="18"/>
              </w:rPr>
              <w:pPrChange w:id="5494" w:author="Edward Lee" w:date="2017-10-16T16:47:00Z">
                <w:pPr>
                  <w:pStyle w:val="36"/>
                  <w:widowControl w:val="0"/>
                  <w:ind w:firstLine="0" w:firstLineChars="0"/>
                  <w:jc w:val="center"/>
                </w:pPr>
              </w:pPrChange>
            </w:pPr>
            <w:del w:id="5496" w:author="Edward Lee" w:date="2017-10-16T16:23:00Z">
              <w:r>
                <w:rPr>
                  <w:rFonts w:hint="eastAsia"/>
                  <w:b/>
                  <w:szCs w:val="18"/>
                </w:rPr>
                <w:delText>序号</w:delText>
              </w:r>
            </w:del>
          </w:p>
        </w:tc>
        <w:tc>
          <w:tcPr>
            <w:tcW w:w="1470"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498" w:author="Edward Lee" w:date="2017-10-16T16:23:00Z"/>
                <w:rFonts w:hAnsiTheme="minorHAnsi" w:eastAsiaTheme="minorEastAsia" w:cstheme="minorBidi"/>
                <w:b/>
                <w:kern w:val="2"/>
                <w:szCs w:val="18"/>
              </w:rPr>
              <w:pPrChange w:id="5497" w:author="Edward Lee" w:date="2017-10-16T16:47:00Z">
                <w:pPr>
                  <w:pStyle w:val="36"/>
                  <w:widowControl w:val="0"/>
                  <w:ind w:firstLine="0" w:firstLineChars="0"/>
                  <w:jc w:val="center"/>
                </w:pPr>
              </w:pPrChange>
            </w:pPr>
            <w:del w:id="5499" w:author="Edward Lee" w:date="2017-10-16T16:23:00Z">
              <w:r>
                <w:rPr>
                  <w:rFonts w:hint="eastAsia"/>
                  <w:b/>
                  <w:szCs w:val="18"/>
                </w:rPr>
                <w:delText>数据段</w:delText>
              </w:r>
            </w:del>
          </w:p>
        </w:tc>
        <w:tc>
          <w:tcPr>
            <w:tcW w:w="1016"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501" w:author="Edward Lee" w:date="2017-10-16T16:23:00Z"/>
                <w:rFonts w:hAnsiTheme="minorHAnsi" w:eastAsiaTheme="minorEastAsia" w:cstheme="minorBidi"/>
                <w:b/>
                <w:kern w:val="2"/>
                <w:szCs w:val="18"/>
              </w:rPr>
              <w:pPrChange w:id="5500" w:author="Edward Lee" w:date="2017-10-16T16:47:00Z">
                <w:pPr>
                  <w:pStyle w:val="36"/>
                  <w:widowControl w:val="0"/>
                  <w:ind w:firstLine="0" w:firstLineChars="0"/>
                  <w:jc w:val="center"/>
                </w:pPr>
              </w:pPrChange>
            </w:pPr>
            <w:del w:id="5502" w:author="Edward Lee" w:date="2017-10-16T16:23:00Z">
              <w:r>
                <w:rPr>
                  <w:rFonts w:hint="eastAsia"/>
                  <w:b/>
                  <w:szCs w:val="18"/>
                </w:rPr>
                <w:delText>字节数</w:delText>
              </w:r>
            </w:del>
          </w:p>
        </w:tc>
        <w:tc>
          <w:tcPr>
            <w:tcW w:w="5507"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504" w:author="Edward Lee" w:date="2017-10-16T16:23:00Z"/>
                <w:rFonts w:hAnsiTheme="minorHAnsi" w:eastAsiaTheme="minorEastAsia" w:cstheme="minorBidi"/>
                <w:b/>
                <w:kern w:val="2"/>
                <w:szCs w:val="18"/>
              </w:rPr>
              <w:pPrChange w:id="5503" w:author="Edward Lee" w:date="2017-10-16T16:47:00Z">
                <w:pPr>
                  <w:pStyle w:val="36"/>
                  <w:widowControl w:val="0"/>
                  <w:ind w:firstLine="0" w:firstLineChars="0"/>
                  <w:jc w:val="center"/>
                </w:pPr>
              </w:pPrChange>
            </w:pPr>
            <w:del w:id="5505" w:author="Edward Lee" w:date="2017-10-16T16:23:00Z">
              <w:r>
                <w:rPr>
                  <w:rFonts w:hint="eastAsia"/>
                  <w:b/>
                  <w:szCs w:val="18"/>
                </w:rPr>
                <w:delText>描述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506"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5508" w:author="Edward Lee" w:date="2017-10-16T16:23:00Z"/>
                <w:rFonts w:hAnsiTheme="minorHAnsi" w:eastAsiaTheme="minorEastAsia" w:cstheme="minorBidi"/>
                <w:kern w:val="2"/>
                <w:szCs w:val="18"/>
              </w:rPr>
              <w:pPrChange w:id="5507" w:author="Edward Lee" w:date="2017-10-16T16:47:00Z">
                <w:pPr>
                  <w:pStyle w:val="36"/>
                  <w:widowControl w:val="0"/>
                  <w:ind w:firstLine="0" w:firstLineChars="0"/>
                  <w:jc w:val="center"/>
                </w:pPr>
              </w:pPrChange>
            </w:pPr>
            <w:del w:id="5509" w:author="Edward Lee" w:date="2017-10-16T16:23:00Z">
              <w:r>
                <w:rPr>
                  <w:rFonts w:hint="eastAsia"/>
                  <w:szCs w:val="18"/>
                </w:rPr>
                <w:delText>1</w:delText>
              </w:r>
            </w:del>
          </w:p>
        </w:tc>
        <w:tc>
          <w:tcPr>
            <w:tcW w:w="1470"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511" w:author="Edward Lee" w:date="2017-10-16T16:23:00Z"/>
                <w:rFonts w:hAnsiTheme="minorHAnsi" w:eastAsiaTheme="minorEastAsia" w:cstheme="minorBidi"/>
                <w:kern w:val="2"/>
                <w:szCs w:val="18"/>
              </w:rPr>
              <w:pPrChange w:id="5510" w:author="Edward Lee" w:date="2017-10-16T16:47:00Z">
                <w:pPr>
                  <w:pStyle w:val="36"/>
                  <w:widowControl w:val="0"/>
                  <w:ind w:firstLine="0" w:firstLineChars="0"/>
                  <w:jc w:val="center"/>
                </w:pPr>
              </w:pPrChange>
            </w:pPr>
            <w:del w:id="5512" w:author="Edward Lee" w:date="2017-10-16T16:23:00Z">
              <w:r>
                <w:rPr>
                  <w:rFonts w:hint="eastAsia"/>
                  <w:szCs w:val="18"/>
                </w:rPr>
                <w:delText>参数类型</w:delText>
              </w:r>
            </w:del>
          </w:p>
          <w:p>
            <w:pPr>
              <w:pStyle w:val="36"/>
              <w:widowControl w:val="0"/>
              <w:numPr>
                <w:ilvl w:val="0"/>
                <w:numId w:val="9"/>
              </w:numPr>
              <w:spacing w:beforeLines="100" w:line="360" w:lineRule="auto"/>
              <w:ind w:hanging="360" w:firstLineChars="0"/>
              <w:jc w:val="center"/>
              <w:outlineLvl w:val="3"/>
              <w:rPr>
                <w:del w:id="5514" w:author="Edward Lee" w:date="2017-10-16T16:23:00Z"/>
                <w:rFonts w:hAnsiTheme="minorHAnsi" w:eastAsiaTheme="minorEastAsia" w:cstheme="minorBidi"/>
                <w:kern w:val="2"/>
                <w:szCs w:val="18"/>
              </w:rPr>
              <w:pPrChange w:id="5513" w:author="Edward Lee" w:date="2017-10-16T16:47:00Z">
                <w:pPr>
                  <w:pStyle w:val="36"/>
                  <w:widowControl w:val="0"/>
                  <w:ind w:firstLine="0" w:firstLineChars="0"/>
                  <w:jc w:val="center"/>
                </w:pPr>
              </w:pPrChange>
            </w:pPr>
            <w:del w:id="5515" w:author="Edward Lee" w:date="2017-10-16T16:23:00Z">
              <w:r>
                <w:rPr>
                  <w:rFonts w:hint="eastAsia"/>
                  <w:szCs w:val="18"/>
                </w:rPr>
                <w:delText xml:space="preserve"> param_type</w:delText>
              </w:r>
            </w:del>
          </w:p>
        </w:tc>
        <w:tc>
          <w:tcPr>
            <w:tcW w:w="101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517" w:author="Edward Lee" w:date="2017-10-16T16:23:00Z"/>
                <w:rFonts w:hAnsiTheme="minorHAnsi" w:eastAsiaTheme="minorEastAsia" w:cstheme="minorBidi"/>
                <w:kern w:val="2"/>
                <w:szCs w:val="18"/>
              </w:rPr>
              <w:pPrChange w:id="5516" w:author="Edward Lee" w:date="2017-10-16T16:47:00Z">
                <w:pPr>
                  <w:pStyle w:val="36"/>
                  <w:widowControl w:val="0"/>
                  <w:ind w:firstLine="0" w:firstLineChars="0"/>
                  <w:jc w:val="center"/>
                </w:pPr>
              </w:pPrChange>
            </w:pPr>
            <w:del w:id="5518" w:author="Edward Lee" w:date="2017-10-16T16:23:00Z">
              <w:r>
                <w:rPr>
                  <w:rFonts w:hint="eastAsia"/>
                  <w:szCs w:val="18"/>
                </w:rPr>
                <w:delText>1</w:delText>
              </w:r>
            </w:del>
          </w:p>
        </w:tc>
        <w:tc>
          <w:tcPr>
            <w:tcW w:w="5507" w:type="dxa"/>
            <w:shd w:val="clear" w:color="auto" w:fill="auto"/>
            <w:vAlign w:val="center"/>
          </w:tcPr>
          <w:p>
            <w:pPr>
              <w:pStyle w:val="36"/>
              <w:widowControl w:val="0"/>
              <w:numPr>
                <w:ilvl w:val="0"/>
                <w:numId w:val="9"/>
              </w:numPr>
              <w:spacing w:beforeLines="100" w:line="360" w:lineRule="auto"/>
              <w:ind w:hanging="360" w:firstLineChars="0"/>
              <w:outlineLvl w:val="3"/>
              <w:rPr>
                <w:del w:id="5520" w:author="Edward Lee" w:date="2017-10-16T16:23:00Z"/>
                <w:rFonts w:hAnsiTheme="minorHAnsi" w:eastAsiaTheme="minorEastAsia" w:cstheme="minorBidi"/>
                <w:kern w:val="2"/>
                <w:szCs w:val="18"/>
              </w:rPr>
              <w:pPrChange w:id="5519" w:author="Edward Lee" w:date="2017-10-16T16:47:00Z">
                <w:pPr>
                  <w:pStyle w:val="36"/>
                  <w:widowControl w:val="0"/>
                  <w:ind w:firstLine="0" w:firstLineChars="0"/>
                </w:pPr>
              </w:pPrChange>
            </w:pPr>
            <w:del w:id="5521" w:author="Edward Lee" w:date="2017-10-16T16:23:00Z">
              <w:r>
                <w:rPr>
                  <w:rFonts w:hint="eastAsia"/>
                  <w:b/>
                  <w:szCs w:val="18"/>
                </w:rPr>
                <w:delText>0x03</w:delText>
              </w:r>
            </w:del>
            <w:del w:id="5522" w:author="Edward Lee" w:date="2017-10-16T16:23:00Z">
              <w:r>
                <w:rPr>
                  <w:rFonts w:hint="eastAsia"/>
                  <w:szCs w:val="18"/>
                </w:rPr>
                <w:delText xml:space="preserve"> —— 上报传输标签数据标识</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523"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5525" w:author="Edward Lee" w:date="2017-10-16T16:23:00Z"/>
                <w:rFonts w:hAnsiTheme="minorHAnsi" w:eastAsiaTheme="minorEastAsia" w:cstheme="minorBidi"/>
                <w:kern w:val="2"/>
                <w:szCs w:val="18"/>
              </w:rPr>
              <w:pPrChange w:id="5524" w:author="Edward Lee" w:date="2017-10-16T16:47:00Z">
                <w:pPr>
                  <w:pStyle w:val="36"/>
                  <w:widowControl w:val="0"/>
                  <w:ind w:firstLine="0" w:firstLineChars="0"/>
                  <w:jc w:val="center"/>
                </w:pPr>
              </w:pPrChange>
            </w:pPr>
            <w:del w:id="5526" w:author="Edward Lee" w:date="2017-10-16T16:23:00Z">
              <w:r>
                <w:rPr>
                  <w:rFonts w:hint="eastAsia"/>
                  <w:szCs w:val="18"/>
                </w:rPr>
                <w:delText>2</w:delText>
              </w:r>
            </w:del>
          </w:p>
        </w:tc>
        <w:tc>
          <w:tcPr>
            <w:tcW w:w="1470"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528" w:author="Edward Lee" w:date="2017-10-16T16:23:00Z"/>
                <w:rFonts w:hAnsiTheme="minorHAnsi" w:eastAsiaTheme="minorEastAsia" w:cstheme="minorBidi"/>
                <w:kern w:val="2"/>
                <w:szCs w:val="18"/>
              </w:rPr>
              <w:pPrChange w:id="5527" w:author="Edward Lee" w:date="2017-10-16T16:47:00Z">
                <w:pPr>
                  <w:pStyle w:val="36"/>
                  <w:widowControl w:val="0"/>
                  <w:ind w:firstLine="0" w:firstLineChars="0"/>
                  <w:jc w:val="center"/>
                </w:pPr>
              </w:pPrChange>
            </w:pPr>
            <w:del w:id="5529" w:author="Edward Lee" w:date="2017-10-16T16:23:00Z">
              <w:r>
                <w:rPr>
                  <w:rFonts w:hint="eastAsia"/>
                  <w:szCs w:val="18"/>
                </w:rPr>
                <w:delText>传输标签数据标识</w:delText>
              </w:r>
            </w:del>
          </w:p>
        </w:tc>
        <w:tc>
          <w:tcPr>
            <w:tcW w:w="101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531" w:author="Edward Lee" w:date="2017-10-16T16:23:00Z"/>
                <w:rFonts w:hAnsiTheme="minorHAnsi" w:eastAsiaTheme="minorEastAsia" w:cstheme="minorBidi"/>
                <w:kern w:val="2"/>
                <w:szCs w:val="18"/>
              </w:rPr>
              <w:pPrChange w:id="5530" w:author="Edward Lee" w:date="2017-10-16T16:47:00Z">
                <w:pPr>
                  <w:pStyle w:val="36"/>
                  <w:widowControl w:val="0"/>
                  <w:ind w:firstLine="0" w:firstLineChars="0"/>
                  <w:jc w:val="center"/>
                </w:pPr>
              </w:pPrChange>
            </w:pPr>
            <w:del w:id="5532" w:author="Edward Lee" w:date="2017-10-16T16:23:00Z">
              <w:r>
                <w:rPr>
                  <w:rFonts w:hint="eastAsia"/>
                  <w:szCs w:val="18"/>
                </w:rPr>
                <w:delText>1</w:delText>
              </w:r>
            </w:del>
          </w:p>
        </w:tc>
        <w:tc>
          <w:tcPr>
            <w:tcW w:w="5507" w:type="dxa"/>
            <w:shd w:val="clear" w:color="auto" w:fill="auto"/>
            <w:vAlign w:val="center"/>
          </w:tcPr>
          <w:p>
            <w:pPr>
              <w:pStyle w:val="36"/>
              <w:widowControl w:val="0"/>
              <w:numPr>
                <w:ilvl w:val="0"/>
                <w:numId w:val="9"/>
              </w:numPr>
              <w:spacing w:beforeLines="100" w:line="360" w:lineRule="auto"/>
              <w:ind w:hanging="360" w:firstLineChars="0"/>
              <w:outlineLvl w:val="3"/>
              <w:rPr>
                <w:del w:id="5534" w:author="Edward Lee" w:date="2017-10-16T16:23:00Z"/>
                <w:rFonts w:hAnsiTheme="minorHAnsi" w:eastAsiaTheme="minorEastAsia" w:cstheme="minorBidi"/>
                <w:kern w:val="2"/>
                <w:szCs w:val="18"/>
              </w:rPr>
              <w:pPrChange w:id="5533" w:author="Edward Lee" w:date="2017-10-16T16:47:00Z">
                <w:pPr>
                  <w:pStyle w:val="36"/>
                  <w:widowControl w:val="0"/>
                  <w:ind w:firstLine="0" w:firstLineChars="0"/>
                </w:pPr>
              </w:pPrChange>
            </w:pPr>
            <w:del w:id="5535" w:author="Edward Lee" w:date="2017-10-16T16:23:00Z">
              <w:r>
                <w:rPr>
                  <w:rFonts w:hint="eastAsia"/>
                  <w:szCs w:val="18"/>
                </w:rPr>
                <w:delText>00 上报标签数据到平台</w:delText>
              </w:r>
            </w:del>
          </w:p>
          <w:p>
            <w:pPr>
              <w:pStyle w:val="36"/>
              <w:widowControl w:val="0"/>
              <w:numPr>
                <w:ilvl w:val="0"/>
                <w:numId w:val="9"/>
              </w:numPr>
              <w:spacing w:beforeLines="100" w:line="360" w:lineRule="auto"/>
              <w:ind w:hanging="360" w:firstLineChars="0"/>
              <w:outlineLvl w:val="3"/>
              <w:rPr>
                <w:del w:id="5537" w:author="Edward Lee" w:date="2017-10-16T16:23:00Z"/>
                <w:rFonts w:hAnsiTheme="minorHAnsi" w:eastAsiaTheme="minorEastAsia" w:cstheme="minorBidi"/>
                <w:kern w:val="2"/>
                <w:szCs w:val="18"/>
              </w:rPr>
              <w:pPrChange w:id="5536" w:author="Edward Lee" w:date="2017-10-16T16:47:00Z">
                <w:pPr>
                  <w:pStyle w:val="36"/>
                  <w:widowControl w:val="0"/>
                  <w:ind w:firstLine="0" w:firstLineChars="0"/>
                </w:pPr>
              </w:pPrChange>
            </w:pPr>
            <w:del w:id="5538" w:author="Edward Lee" w:date="2017-10-16T16:23:00Z">
              <w:r>
                <w:rPr>
                  <w:rFonts w:hint="eastAsia"/>
                  <w:szCs w:val="18"/>
                </w:rPr>
                <w:delText>01 不上报标签数据到平台</w:delText>
              </w:r>
            </w:del>
          </w:p>
        </w:tc>
      </w:tr>
    </w:tbl>
    <w:p>
      <w:pPr>
        <w:widowControl/>
        <w:numPr>
          <w:ilvl w:val="0"/>
          <w:numId w:val="9"/>
        </w:numPr>
        <w:tabs>
          <w:tab w:val="center" w:pos="4201"/>
          <w:tab w:val="right" w:leader="dot" w:pos="9298"/>
        </w:tabs>
        <w:autoSpaceDE w:val="0"/>
        <w:autoSpaceDN w:val="0"/>
        <w:spacing w:beforeLines="100" w:line="360" w:lineRule="auto"/>
        <w:outlineLvl w:val="3"/>
        <w:rPr>
          <w:del w:id="5540" w:author="Edward Lee" w:date="2017-10-16T16:23:00Z"/>
        </w:rPr>
        <w:pPrChange w:id="5539"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5542" w:author="Edward Lee" w:date="2017-10-16T16:23:00Z"/>
          <w:rFonts w:cs="Times New Roman" w:asciiTheme="minorEastAsia" w:hAnsiTheme="minorEastAsia"/>
          <w:color w:val="C00000"/>
          <w:kern w:val="0"/>
          <w:szCs w:val="20"/>
        </w:rPr>
        <w:pPrChange w:id="5541" w:author="Edward Lee" w:date="2017-10-16T16:47:00Z">
          <w:pPr/>
        </w:pPrChange>
      </w:pPr>
      <w:del w:id="5543" w:author="Edward Lee" w:date="2017-10-16T16:23:00Z">
        <w:r>
          <w:rPr>
            <w:rFonts w:hint="eastAsia" w:ascii="宋体" w:eastAsia="宋体" w:cs="宋体"/>
            <w:kern w:val="0"/>
            <w:szCs w:val="21"/>
            <w:lang w:val="zh-CN"/>
          </w:rPr>
          <w:delText xml:space="preserve">eg4:   </w:delText>
        </w:r>
      </w:del>
      <w:del w:id="5544" w:author="Edward Lee" w:date="2017-10-16T16:23:00Z">
        <w:r>
          <w:rPr>
            <w:rFonts w:ascii="宋体" w:eastAsia="宋体" w:cs="宋体"/>
            <w:kern w:val="0"/>
            <w:szCs w:val="21"/>
            <w:lang w:val="zh-CN"/>
          </w:rPr>
          <w:delText xml:space="preserve">55 AA </w:delText>
        </w:r>
      </w:del>
      <w:del w:id="5545" w:author="Edward Lee" w:date="2017-10-16T16:23:00Z">
        <w:r>
          <w:rPr>
            <w:rFonts w:ascii="宋体" w:eastAsia="宋体" w:cs="宋体"/>
            <w:color w:val="FF0000"/>
            <w:kern w:val="0"/>
            <w:szCs w:val="21"/>
            <w:lang w:val="zh-CN"/>
          </w:rPr>
          <w:delText>00 1E</w:delText>
        </w:r>
      </w:del>
      <w:del w:id="5546" w:author="Edward Lee" w:date="2017-10-16T16:23:00Z">
        <w:r>
          <w:rPr>
            <w:rFonts w:ascii="宋体" w:eastAsia="宋体" w:cs="宋体"/>
            <w:kern w:val="0"/>
            <w:szCs w:val="21"/>
            <w:lang w:val="zh-CN"/>
          </w:rPr>
          <w:delText xml:space="preserve"> </w:delText>
        </w:r>
      </w:del>
      <w:del w:id="5547" w:author="Edward Lee" w:date="2017-10-16T16:23:00Z">
        <w:r>
          <w:rPr>
            <w:rFonts w:hint="eastAsia" w:ascii="宋体" w:eastAsia="宋体" w:cs="宋体"/>
            <w:color w:val="FFC000"/>
            <w:kern w:val="0"/>
            <w:szCs w:val="21"/>
            <w:lang w:val="zh-CN"/>
          </w:rPr>
          <w:delText>8</w:delText>
        </w:r>
      </w:del>
      <w:del w:id="5548" w:author="Edward Lee" w:date="2017-10-16T16:23:00Z">
        <w:r>
          <w:rPr>
            <w:rFonts w:ascii="宋体" w:eastAsia="宋体" w:cs="宋体"/>
            <w:color w:val="FFC000"/>
            <w:kern w:val="0"/>
            <w:szCs w:val="21"/>
            <w:lang w:val="zh-CN"/>
          </w:rPr>
          <w:delText>0 0A</w:delText>
        </w:r>
      </w:del>
      <w:del w:id="5549" w:author="Edward Lee" w:date="2017-10-16T16:23:00Z">
        <w:r>
          <w:rPr>
            <w:rFonts w:ascii="宋体" w:eastAsia="宋体" w:cs="宋体"/>
            <w:kern w:val="0"/>
            <w:szCs w:val="21"/>
            <w:lang w:val="zh-CN"/>
          </w:rPr>
          <w:delText xml:space="preserve"> 00 00 00 03 00 01 00 00 38 36 31 36 39 34 30 33 34 32 30 35 38 39 36 00 </w:delText>
        </w:r>
      </w:del>
      <w:del w:id="5550" w:author="Edward Lee" w:date="2017-10-16T16:23:00Z">
        <w:r>
          <w:rPr>
            <w:rFonts w:ascii="宋体" w:hAnsi="宋体" w:eastAsia="宋体" w:cs="Times New Roman"/>
            <w:color w:val="FF33CC"/>
            <w:kern w:val="0"/>
            <w:szCs w:val="20"/>
          </w:rPr>
          <w:delText>03</w:delText>
        </w:r>
      </w:del>
      <w:del w:id="5551" w:author="Edward Lee" w:date="2017-10-16T16:23:00Z">
        <w:r>
          <w:rPr>
            <w:rFonts w:ascii="宋体" w:eastAsia="宋体" w:cs="宋体"/>
            <w:kern w:val="0"/>
            <w:szCs w:val="21"/>
            <w:lang w:val="zh-CN"/>
          </w:rPr>
          <w:delText xml:space="preserve"> </w:delText>
        </w:r>
      </w:del>
      <w:del w:id="5552" w:author="Edward Lee" w:date="2017-10-16T16:23:00Z">
        <w:r>
          <w:rPr>
            <w:rFonts w:ascii="宋体" w:hAnsi="宋体" w:eastAsia="宋体" w:cs="Times New Roman"/>
            <w:color w:val="3333FF"/>
            <w:kern w:val="0"/>
            <w:szCs w:val="20"/>
          </w:rPr>
          <w:delText>0</w:delText>
        </w:r>
      </w:del>
      <w:del w:id="5553" w:author="Edward Lee" w:date="2017-10-16T16:23:00Z">
        <w:r>
          <w:rPr>
            <w:rFonts w:hint="eastAsia" w:ascii="宋体" w:hAnsi="宋体" w:eastAsia="宋体" w:cs="Times New Roman"/>
            <w:color w:val="3333FF"/>
            <w:kern w:val="0"/>
            <w:szCs w:val="20"/>
          </w:rPr>
          <w:delText>1</w:delText>
        </w:r>
      </w:del>
      <w:del w:id="5554" w:author="Edward Lee" w:date="2017-10-16T16:23:00Z">
        <w:r>
          <w:rPr>
            <w:rFonts w:ascii="宋体" w:eastAsia="宋体" w:cs="宋体"/>
            <w:kern w:val="0"/>
            <w:szCs w:val="21"/>
            <w:lang w:val="zh-CN"/>
          </w:rPr>
          <w:delText xml:space="preserve"> </w:delText>
        </w:r>
      </w:del>
      <w:del w:id="5555" w:author="Edward Lee" w:date="2017-10-16T16:23:00Z">
        <w:r>
          <w:rPr>
            <w:rFonts w:asciiTheme="minorEastAsia" w:hAnsiTheme="minorEastAsia"/>
            <w:color w:val="C00000"/>
          </w:rPr>
          <w:delText>6A CD</w:delText>
        </w:r>
      </w:del>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556"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58" w:author="Edward Lee" w:date="2017-10-16T16:23:00Z"/>
                <w:rFonts w:ascii="宋体" w:hAnsi="宋体" w:eastAsia="宋体"/>
                <w:b/>
              </w:rPr>
              <w:pPrChange w:id="5557" w:author="Edward Lee" w:date="2017-10-16T16:47:00Z">
                <w:pPr>
                  <w:jc w:val="center"/>
                </w:pPr>
              </w:pPrChange>
            </w:pPr>
            <w:del w:id="5559" w:author="Edward Lee" w:date="2017-10-16T16:23:00Z">
              <w:r>
                <w:rPr>
                  <w:rFonts w:hint="eastAsia" w:ascii="宋体" w:hAnsi="宋体" w:eastAsia="宋体"/>
                  <w:b/>
                </w:rPr>
                <w:delText>sof(H)</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61" w:author="Edward Lee" w:date="2017-10-16T16:23:00Z"/>
                <w:rFonts w:ascii="宋体" w:hAnsi="宋体" w:eastAsia="宋体"/>
                <w:b/>
              </w:rPr>
              <w:pPrChange w:id="5560" w:author="Edward Lee" w:date="2017-10-16T16:47:00Z">
                <w:pPr>
                  <w:jc w:val="center"/>
                </w:pPr>
              </w:pPrChange>
            </w:pPr>
            <w:del w:id="5562" w:author="Edward Lee" w:date="2017-10-16T16:23:00Z">
              <w:r>
                <w:rPr>
                  <w:rFonts w:hint="eastAsia" w:ascii="宋体" w:hAnsi="宋体" w:eastAsia="宋体"/>
                  <w:b/>
                </w:rPr>
                <w:delText>sof(L)</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64" w:author="Edward Lee" w:date="2017-10-16T16:23:00Z"/>
                <w:rFonts w:ascii="宋体" w:hAnsi="宋体" w:eastAsia="宋体"/>
                <w:b/>
              </w:rPr>
              <w:pPrChange w:id="5563" w:author="Edward Lee" w:date="2017-10-16T16:47:00Z">
                <w:pPr>
                  <w:jc w:val="center"/>
                </w:pPr>
              </w:pPrChange>
            </w:pPr>
            <w:del w:id="5565" w:author="Edward Lee" w:date="2017-10-16T16:23:00Z">
              <w:r>
                <w:rPr>
                  <w:rFonts w:hint="eastAsia" w:ascii="宋体" w:hAnsi="宋体" w:eastAsia="宋体"/>
                  <w:b/>
                </w:rPr>
                <w:delText>len(H)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67" w:author="Edward Lee" w:date="2017-10-16T16:23:00Z"/>
                <w:rFonts w:ascii="宋体" w:hAnsi="宋体" w:eastAsia="宋体"/>
                <w:b/>
              </w:rPr>
              <w:pPrChange w:id="5566" w:author="Edward Lee" w:date="2017-10-16T16:47:00Z">
                <w:pPr>
                  <w:jc w:val="center"/>
                </w:pPr>
              </w:pPrChange>
            </w:pPr>
            <w:del w:id="5568" w:author="Edward Lee" w:date="2017-10-16T16:23:00Z">
              <w:r>
                <w:rPr>
                  <w:rFonts w:hint="eastAsia" w:ascii="宋体" w:hAnsi="宋体" w:eastAsia="宋体"/>
                  <w:b/>
                </w:rPr>
                <w:delText>len(L)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70" w:author="Edward Lee" w:date="2017-10-16T16:23:00Z"/>
                <w:rFonts w:ascii="宋体" w:hAnsi="宋体" w:eastAsia="宋体"/>
                <w:b/>
              </w:rPr>
              <w:pPrChange w:id="5569" w:author="Edward Lee" w:date="2017-10-16T16:47:00Z">
                <w:pPr>
                  <w:jc w:val="center"/>
                </w:pPr>
              </w:pPrChange>
            </w:pPr>
            <w:del w:id="5571" w:author="Edward Lee" w:date="2017-10-16T16:23:00Z">
              <w:r>
                <w:rPr>
                  <w:rFonts w:hint="eastAsia" w:ascii="宋体" w:hAnsi="宋体" w:eastAsia="宋体"/>
                  <w:b/>
                </w:rPr>
                <w:delText>cmd(H)</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73" w:author="Edward Lee" w:date="2017-10-16T16:23:00Z"/>
                <w:rFonts w:ascii="宋体" w:hAnsi="宋体" w:eastAsia="宋体"/>
                <w:b/>
              </w:rPr>
              <w:pPrChange w:id="5572" w:author="Edward Lee" w:date="2017-10-16T16:47:00Z">
                <w:pPr>
                  <w:jc w:val="center"/>
                </w:pPr>
              </w:pPrChange>
            </w:pPr>
            <w:del w:id="5574" w:author="Edward Lee" w:date="2017-10-16T16:23:00Z">
              <w:r>
                <w:rPr>
                  <w:rFonts w:hint="eastAsia" w:ascii="宋体" w:hAnsi="宋体" w:eastAsia="宋体"/>
                  <w:b/>
                </w:rPr>
                <w:delText>cmd(L)</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76" w:author="Edward Lee" w:date="2017-10-16T16:23:00Z"/>
                <w:rFonts w:ascii="宋体" w:hAnsi="宋体" w:eastAsia="宋体"/>
                <w:b/>
              </w:rPr>
              <w:pPrChange w:id="5575" w:author="Edward Lee" w:date="2017-10-16T16:47:00Z">
                <w:pPr>
                  <w:jc w:val="center"/>
                </w:pPr>
              </w:pPrChange>
            </w:pPr>
            <w:del w:id="5577" w:author="Edward Lee" w:date="2017-10-16T16:23:00Z">
              <w:r>
                <w:rPr>
                  <w:rFonts w:hint="eastAsia" w:ascii="宋体" w:hAnsi="宋体" w:eastAsia="宋体"/>
                  <w:b/>
                </w:rPr>
                <w:delText>seq</w:delText>
              </w:r>
            </w:del>
            <w:del w:id="5578" w:author="Edward Lee" w:date="2017-10-16T16:23:00Z">
              <w:r>
                <w:rPr>
                  <w:rFonts w:ascii="宋体" w:hAnsi="宋体" w:eastAsia="宋体"/>
                  <w:b/>
                </w:rPr>
                <w:br w:type="textWrapping"/>
              </w:r>
            </w:del>
            <w:del w:id="5579"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81" w:author="Edward Lee" w:date="2017-10-16T16:23:00Z"/>
                <w:rFonts w:ascii="宋体" w:hAnsi="宋体" w:eastAsia="宋体"/>
                <w:b/>
              </w:rPr>
              <w:pPrChange w:id="5580"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83" w:author="Edward Lee" w:date="2017-10-16T16:23:00Z"/>
                <w:rFonts w:ascii="宋体" w:hAnsi="宋体" w:eastAsia="宋体"/>
                <w:b/>
              </w:rPr>
              <w:pPrChange w:id="5582"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584"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86" w:author="Edward Lee" w:date="2017-10-16T16:23:00Z"/>
                <w:rFonts w:ascii="宋体" w:hAnsi="宋体" w:eastAsia="宋体"/>
              </w:rPr>
              <w:pPrChange w:id="5585" w:author="Edward Lee" w:date="2017-10-16T16:47:00Z">
                <w:pPr>
                  <w:jc w:val="center"/>
                </w:pPr>
              </w:pPrChange>
            </w:pPr>
            <w:del w:id="5587" w:author="Edward Lee" w:date="2017-10-16T16:23:00Z">
              <w:r>
                <w:rPr>
                  <w:rFonts w:hint="eastAsia" w:ascii="宋体" w:hAnsi="宋体" w:eastAsia="宋体"/>
                </w:rPr>
                <w:delText>55</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89" w:author="Edward Lee" w:date="2017-10-16T16:23:00Z"/>
                <w:rFonts w:ascii="宋体" w:hAnsi="宋体" w:eastAsia="宋体"/>
              </w:rPr>
              <w:pPrChange w:id="5588" w:author="Edward Lee" w:date="2017-10-16T16:47:00Z">
                <w:pPr>
                  <w:jc w:val="center"/>
                </w:pPr>
              </w:pPrChange>
            </w:pPr>
            <w:del w:id="5590" w:author="Edward Lee" w:date="2017-10-16T16:23:00Z">
              <w:r>
                <w:rPr>
                  <w:rFonts w:hint="eastAsia" w:ascii="宋体" w:hAnsi="宋体" w:eastAsia="宋体"/>
                </w:rPr>
                <w:delText>AA</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92" w:author="Edward Lee" w:date="2017-10-16T16:23:00Z"/>
                <w:rFonts w:ascii="宋体" w:hAnsi="宋体" w:eastAsia="宋体"/>
                <w:color w:val="FF0000"/>
              </w:rPr>
              <w:pPrChange w:id="5591" w:author="Edward Lee" w:date="2017-10-16T16:47:00Z">
                <w:pPr>
                  <w:jc w:val="center"/>
                </w:pPr>
              </w:pPrChange>
            </w:pPr>
            <w:del w:id="5593" w:author="Edward Lee" w:date="2017-10-16T16:23:00Z">
              <w:r>
                <w:rPr>
                  <w:rFonts w:hint="eastAsia" w:ascii="宋体" w:hAnsi="宋体" w:eastAsia="宋体"/>
                  <w:color w:val="FF0000"/>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95" w:author="Edward Lee" w:date="2017-10-16T16:23:00Z"/>
                <w:rFonts w:ascii="宋体" w:hAnsi="宋体" w:eastAsia="宋体"/>
                <w:color w:val="FF0000"/>
              </w:rPr>
              <w:pPrChange w:id="5594" w:author="Edward Lee" w:date="2017-10-16T16:47:00Z">
                <w:pPr>
                  <w:jc w:val="center"/>
                </w:pPr>
              </w:pPrChange>
            </w:pPr>
            <w:del w:id="5596" w:author="Edward Lee" w:date="2017-10-16T16:23:00Z">
              <w:r>
                <w:rPr>
                  <w:rFonts w:hint="eastAsia" w:ascii="宋体" w:hAnsi="宋体" w:eastAsia="宋体"/>
                  <w:color w:val="FF0000"/>
                </w:rPr>
                <w:delText>1E</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598" w:author="Edward Lee" w:date="2017-10-16T16:23:00Z"/>
                <w:rFonts w:ascii="宋体" w:hAnsi="宋体" w:eastAsia="宋体"/>
                <w:color w:val="FFC000"/>
              </w:rPr>
              <w:pPrChange w:id="5597" w:author="Edward Lee" w:date="2017-10-16T16:47:00Z">
                <w:pPr>
                  <w:jc w:val="center"/>
                </w:pPr>
              </w:pPrChange>
            </w:pPr>
            <w:del w:id="5599" w:author="Edward Lee" w:date="2017-10-16T16:23:00Z">
              <w:r>
                <w:rPr>
                  <w:rFonts w:hint="eastAsia" w:ascii="宋体" w:hAnsi="宋体" w:eastAsia="宋体"/>
                  <w:color w:val="FFC000"/>
                </w:rPr>
                <w:delText>80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01" w:author="Edward Lee" w:date="2017-10-16T16:23:00Z"/>
                <w:rFonts w:ascii="宋体" w:hAnsi="宋体" w:eastAsia="宋体"/>
                <w:color w:val="FFC000"/>
              </w:rPr>
              <w:pPrChange w:id="5600" w:author="Edward Lee" w:date="2017-10-16T16:47:00Z">
                <w:pPr>
                  <w:jc w:val="center"/>
                </w:pPr>
              </w:pPrChange>
            </w:pPr>
            <w:del w:id="5602" w:author="Edward Lee" w:date="2017-10-16T16:23:00Z">
              <w:r>
                <w:rPr>
                  <w:rFonts w:hint="eastAsia" w:ascii="宋体" w:hAnsi="宋体" w:eastAsia="宋体"/>
                  <w:color w:val="FFC000"/>
                </w:rPr>
                <w:delText>0A</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04" w:author="Edward Lee" w:date="2017-10-16T16:23:00Z"/>
                <w:rFonts w:ascii="宋体" w:hAnsi="宋体" w:eastAsia="宋体"/>
              </w:rPr>
              <w:pPrChange w:id="5603" w:author="Edward Lee" w:date="2017-10-16T16:47:00Z">
                <w:pPr>
                  <w:jc w:val="center"/>
                </w:pPr>
              </w:pPrChange>
            </w:pPr>
            <w:del w:id="5605" w:author="Edward Lee" w:date="2017-10-16T16:23:00Z">
              <w:r>
                <w:rPr>
                  <w:rFonts w:hint="eastAsia" w:ascii="宋体" w:hAnsi="宋体" w:eastAsia="宋体"/>
                </w:rPr>
                <w:delText>00</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07" w:author="Edward Lee" w:date="2017-10-16T16:23:00Z"/>
                <w:rFonts w:ascii="宋体" w:hAnsi="宋体" w:eastAsia="宋体"/>
              </w:rPr>
              <w:pPrChange w:id="5606" w:author="Edward Lee" w:date="2017-10-16T16:47:00Z">
                <w:pPr>
                  <w:jc w:val="center"/>
                </w:pPr>
              </w:pPrChange>
            </w:pPr>
            <w:del w:id="5608" w:author="Edward Lee" w:date="2017-10-16T16:23:00Z">
              <w:r>
                <w:rPr>
                  <w:rFonts w:hint="eastAsia" w:ascii="宋体" w:hAnsi="宋体" w:eastAsia="宋体"/>
                </w:rPr>
                <w:delText>00</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10" w:author="Edward Lee" w:date="2017-10-16T16:23:00Z"/>
                <w:rFonts w:ascii="宋体" w:hAnsi="宋体" w:eastAsia="宋体"/>
              </w:rPr>
              <w:pPrChange w:id="5609" w:author="Edward Lee" w:date="2017-10-16T16:47:00Z">
                <w:pPr>
                  <w:jc w:val="center"/>
                </w:pPr>
              </w:pPrChange>
            </w:pPr>
            <w:del w:id="5611" w:author="Edward Lee" w:date="2017-10-16T16:23:00Z">
              <w:r>
                <w:rPr>
                  <w:rFonts w:hint="eastAsia" w:ascii="宋体" w:hAnsi="宋体" w:eastAsia="宋体"/>
                </w:rPr>
                <w:delText>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612"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14" w:author="Edward Lee" w:date="2017-10-16T16:23:00Z"/>
                <w:rFonts w:ascii="宋体" w:hAnsi="宋体" w:eastAsia="宋体"/>
                <w:b/>
              </w:rPr>
              <w:pPrChange w:id="5613" w:author="Edward Lee" w:date="2017-10-16T16:47:00Z">
                <w:pPr>
                  <w:jc w:val="center"/>
                </w:pPr>
              </w:pPrChange>
            </w:pPr>
            <w:del w:id="5615" w:author="Edward Lee" w:date="2017-10-16T16:23:00Z">
              <w:r>
                <w:rPr>
                  <w:rFonts w:hint="eastAsia" w:ascii="宋体" w:hAnsi="宋体" w:eastAsia="宋体"/>
                  <w:b/>
                </w:rPr>
                <w:delText>seq</w:delText>
              </w:r>
            </w:del>
            <w:del w:id="5616" w:author="Edward Lee" w:date="2017-10-16T16:23:00Z">
              <w:r>
                <w:rPr>
                  <w:rFonts w:ascii="宋体" w:hAnsi="宋体" w:eastAsia="宋体"/>
                  <w:b/>
                </w:rPr>
                <w:br w:type="textWrapping"/>
              </w:r>
            </w:del>
            <w:del w:id="5617" w:author="Edward Lee" w:date="2017-10-16T16:23:00Z">
              <w:r>
                <w:rPr>
                  <w:rFonts w:hint="eastAsia" w:ascii="宋体" w:hAnsi="宋体" w:eastAsia="宋体"/>
                  <w:b/>
                </w:rPr>
                <w:delText>(LSB)</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19" w:author="Edward Lee" w:date="2017-10-16T16:23:00Z"/>
                <w:rFonts w:ascii="宋体" w:hAnsi="宋体" w:eastAsia="宋体"/>
                <w:b/>
              </w:rPr>
              <w:pPrChange w:id="5618" w:author="Edward Lee" w:date="2017-10-16T16:47:00Z">
                <w:pPr>
                  <w:jc w:val="center"/>
                </w:pPr>
              </w:pPrChange>
            </w:pPr>
            <w:del w:id="5620" w:author="Edward Lee" w:date="2017-10-16T16:23:00Z">
              <w:r>
                <w:rPr>
                  <w:rFonts w:hint="eastAsia" w:ascii="宋体" w:hAnsi="宋体" w:eastAsia="宋体"/>
                  <w:b/>
                </w:rPr>
                <w:delText>pro_ver</w:delText>
              </w:r>
            </w:del>
            <w:del w:id="5621" w:author="Edward Lee" w:date="2017-10-16T16:23:00Z">
              <w:r>
                <w:rPr>
                  <w:rFonts w:ascii="宋体" w:hAnsi="宋体" w:eastAsia="宋体"/>
                  <w:b/>
                </w:rPr>
                <w:br w:type="textWrapping"/>
              </w:r>
            </w:del>
            <w:del w:id="5622" w:author="Edward Lee" w:date="2017-10-16T16:23:00Z">
              <w:r>
                <w:rPr>
                  <w:rFonts w:hint="eastAsia" w:ascii="宋体" w:hAnsi="宋体" w:eastAsia="宋体"/>
                  <w:b/>
                </w:rPr>
                <w:delText>(H)</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24" w:author="Edward Lee" w:date="2017-10-16T16:23:00Z"/>
                <w:rFonts w:ascii="宋体" w:hAnsi="宋体" w:eastAsia="宋体"/>
                <w:b/>
              </w:rPr>
              <w:pPrChange w:id="5623" w:author="Edward Lee" w:date="2017-10-16T16:47:00Z">
                <w:pPr>
                  <w:jc w:val="center"/>
                </w:pPr>
              </w:pPrChange>
            </w:pPr>
            <w:del w:id="5625" w:author="Edward Lee" w:date="2017-10-16T16:23:00Z">
              <w:r>
                <w:rPr>
                  <w:rFonts w:hint="eastAsia" w:ascii="宋体" w:hAnsi="宋体" w:eastAsia="宋体"/>
                  <w:b/>
                </w:rPr>
                <w:delText>pro_ver</w:delText>
              </w:r>
            </w:del>
            <w:del w:id="5626" w:author="Edward Lee" w:date="2017-10-16T16:23:00Z">
              <w:r>
                <w:rPr>
                  <w:rFonts w:ascii="宋体" w:hAnsi="宋体" w:eastAsia="宋体"/>
                  <w:b/>
                </w:rPr>
                <w:br w:type="textWrapping"/>
              </w:r>
            </w:del>
            <w:del w:id="5627" w:author="Edward Lee" w:date="2017-10-16T16:23:00Z">
              <w:r>
                <w:rPr>
                  <w:rFonts w:hint="eastAsia" w:ascii="宋体" w:hAnsi="宋体" w:eastAsia="宋体"/>
                  <w:b/>
                </w:rPr>
                <w:delText>(L)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29" w:author="Edward Lee" w:date="2017-10-16T16:23:00Z"/>
                <w:rFonts w:ascii="宋体" w:hAnsi="宋体" w:eastAsia="宋体"/>
                <w:b/>
              </w:rPr>
              <w:pPrChange w:id="5628" w:author="Edward Lee" w:date="2017-10-16T16:47:00Z">
                <w:pPr>
                  <w:jc w:val="center"/>
                </w:pPr>
              </w:pPrChange>
            </w:pPr>
            <w:del w:id="5630" w:author="Edward Lee" w:date="2017-10-16T16:23:00Z">
              <w:r>
                <w:rPr>
                  <w:rFonts w:hint="eastAsia" w:ascii="宋体" w:hAnsi="宋体" w:eastAsia="宋体"/>
                  <w:b/>
                </w:rPr>
                <w:delText>sec_flag</w:delText>
              </w:r>
            </w:del>
            <w:del w:id="5631" w:author="Edward Lee" w:date="2017-10-16T16:23:00Z">
              <w:r>
                <w:rPr>
                  <w:rFonts w:ascii="宋体" w:hAnsi="宋体" w:eastAsia="宋体"/>
                  <w:b/>
                </w:rPr>
                <w:br w:type="textWrapping"/>
              </w:r>
            </w:del>
            <w:del w:id="5632" w:author="Edward Lee" w:date="2017-10-16T16:23:00Z">
              <w:r>
                <w:rPr>
                  <w:rFonts w:hint="eastAsia" w:ascii="宋体" w:hAnsi="宋体" w:eastAsia="宋体"/>
                  <w:b/>
                </w:rPr>
                <w:delText>(H)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34" w:author="Edward Lee" w:date="2017-10-16T16:23:00Z"/>
                <w:rFonts w:ascii="宋体" w:hAnsi="宋体" w:eastAsia="宋体"/>
                <w:b/>
              </w:rPr>
              <w:pPrChange w:id="5633" w:author="Edward Lee" w:date="2017-10-16T16:47:00Z">
                <w:pPr>
                  <w:jc w:val="center"/>
                </w:pPr>
              </w:pPrChange>
            </w:pPr>
            <w:del w:id="5635" w:author="Edward Lee" w:date="2017-10-16T16:23:00Z">
              <w:r>
                <w:rPr>
                  <w:rFonts w:hint="eastAsia" w:ascii="宋体" w:hAnsi="宋体" w:eastAsia="宋体"/>
                  <w:b/>
                </w:rPr>
                <w:delText>sec_flag</w:delText>
              </w:r>
            </w:del>
            <w:del w:id="5636" w:author="Edward Lee" w:date="2017-10-16T16:23:00Z">
              <w:r>
                <w:rPr>
                  <w:rFonts w:ascii="宋体" w:hAnsi="宋体" w:eastAsia="宋体"/>
                  <w:b/>
                </w:rPr>
                <w:br w:type="textWrapping"/>
              </w:r>
            </w:del>
            <w:del w:id="5637" w:author="Edward Lee" w:date="2017-10-16T16:23:00Z">
              <w:r>
                <w:rPr>
                  <w:rFonts w:hint="eastAsia" w:ascii="宋体" w:hAnsi="宋体" w:eastAsia="宋体"/>
                  <w:b/>
                </w:rPr>
                <w:delText>(L)</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39" w:author="Edward Lee" w:date="2017-10-16T16:23:00Z"/>
                <w:rFonts w:ascii="宋体" w:hAnsi="宋体" w:eastAsia="宋体"/>
                <w:b/>
              </w:rPr>
              <w:pPrChange w:id="5638" w:author="Edward Lee" w:date="2017-10-16T16:47:00Z">
                <w:pPr>
                  <w:jc w:val="center"/>
                </w:pPr>
              </w:pPrChange>
            </w:pPr>
            <w:del w:id="5640" w:author="Edward Lee" w:date="2017-10-16T16:23:00Z">
              <w:r>
                <w:rPr>
                  <w:rFonts w:hint="eastAsia" w:ascii="宋体" w:hAnsi="宋体" w:eastAsia="宋体"/>
                  <w:b/>
                </w:rPr>
                <w:delText>dev_id</w:delText>
              </w:r>
            </w:del>
            <w:del w:id="5641" w:author="Edward Lee" w:date="2017-10-16T16:23:00Z">
              <w:r>
                <w:rPr>
                  <w:rFonts w:ascii="宋体" w:hAnsi="宋体" w:eastAsia="宋体"/>
                  <w:b/>
                </w:rPr>
                <w:br w:type="textWrapping"/>
              </w:r>
            </w:del>
            <w:del w:id="5642"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44" w:author="Edward Lee" w:date="2017-10-16T16:23:00Z"/>
                <w:rFonts w:ascii="宋体" w:hAnsi="宋体" w:eastAsia="宋体"/>
                <w:b/>
              </w:rPr>
              <w:pPrChange w:id="5643"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46" w:author="Edward Lee" w:date="2017-10-16T16:23:00Z"/>
                <w:rFonts w:ascii="宋体" w:hAnsi="宋体" w:eastAsia="宋体"/>
                <w:b/>
              </w:rPr>
              <w:pPrChange w:id="5645"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48" w:author="Edward Lee" w:date="2017-10-16T16:23:00Z"/>
                <w:rFonts w:ascii="宋体" w:hAnsi="宋体" w:eastAsia="宋体"/>
                <w:b/>
              </w:rPr>
              <w:pPrChange w:id="5647"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649"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51" w:author="Edward Lee" w:date="2017-10-16T16:23:00Z"/>
                <w:rFonts w:ascii="宋体" w:hAnsi="宋体" w:eastAsia="宋体"/>
              </w:rPr>
              <w:pPrChange w:id="5650" w:author="Edward Lee" w:date="2017-10-16T16:47:00Z">
                <w:pPr>
                  <w:jc w:val="center"/>
                </w:pPr>
              </w:pPrChange>
            </w:pPr>
            <w:del w:id="5652" w:author="Edward Lee" w:date="2017-10-16T16:23:00Z">
              <w:r>
                <w:rPr>
                  <w:rFonts w:hint="eastAsia" w:ascii="宋体" w:hAnsi="宋体" w:eastAsia="宋体"/>
                </w:rPr>
                <w:delText>03</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54" w:author="Edward Lee" w:date="2017-10-16T16:23:00Z"/>
                <w:rFonts w:ascii="宋体" w:hAnsi="宋体" w:eastAsia="宋体"/>
              </w:rPr>
              <w:pPrChange w:id="5653" w:author="Edward Lee" w:date="2017-10-16T16:47:00Z">
                <w:pPr>
                  <w:jc w:val="center"/>
                </w:pPr>
              </w:pPrChange>
            </w:pPr>
            <w:del w:id="5655" w:author="Edward Lee" w:date="2017-10-16T16:23:00Z">
              <w:r>
                <w:rPr>
                  <w:rFonts w:hint="eastAsia" w:ascii="宋体" w:hAnsi="宋体" w:eastAsia="宋体"/>
                </w:rPr>
                <w:delText>00</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57" w:author="Edward Lee" w:date="2017-10-16T16:23:00Z"/>
                <w:rFonts w:ascii="宋体" w:hAnsi="宋体" w:eastAsia="宋体"/>
              </w:rPr>
              <w:pPrChange w:id="5656" w:author="Edward Lee" w:date="2017-10-16T16:47:00Z">
                <w:pPr>
                  <w:jc w:val="center"/>
                </w:pPr>
              </w:pPrChange>
            </w:pPr>
            <w:del w:id="5658" w:author="Edward Lee" w:date="2017-10-16T16:23:00Z">
              <w:r>
                <w:rPr>
                  <w:rFonts w:hint="eastAsia" w:ascii="宋体" w:hAnsi="宋体" w:eastAsia="宋体"/>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60" w:author="Edward Lee" w:date="2017-10-16T16:23:00Z"/>
                <w:rFonts w:ascii="宋体" w:hAnsi="宋体" w:eastAsia="宋体"/>
              </w:rPr>
              <w:pPrChange w:id="5659" w:author="Edward Lee" w:date="2017-10-16T16:47:00Z">
                <w:pPr>
                  <w:jc w:val="center"/>
                </w:pPr>
              </w:pPrChange>
            </w:pPr>
            <w:del w:id="5661"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63" w:author="Edward Lee" w:date="2017-10-16T16:23:00Z"/>
                <w:rFonts w:ascii="宋体" w:hAnsi="宋体" w:eastAsia="宋体"/>
              </w:rPr>
              <w:pPrChange w:id="5662" w:author="Edward Lee" w:date="2017-10-16T16:47:00Z">
                <w:pPr>
                  <w:jc w:val="center"/>
                </w:pPr>
              </w:pPrChange>
            </w:pPr>
            <w:del w:id="5664" w:author="Edward Lee" w:date="2017-10-16T16:23:00Z">
              <w:r>
                <w:rPr>
                  <w:rFonts w:hint="eastAsia" w:ascii="宋体" w:hAnsi="宋体" w:eastAsia="宋体"/>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66" w:author="Edward Lee" w:date="2017-10-16T16:23:00Z"/>
                <w:rFonts w:ascii="宋体" w:hAnsi="宋体" w:eastAsia="宋体"/>
              </w:rPr>
              <w:pPrChange w:id="5665" w:author="Edward Lee" w:date="2017-10-16T16:47:00Z">
                <w:pPr>
                  <w:jc w:val="center"/>
                </w:pPr>
              </w:pPrChange>
            </w:pPr>
            <w:del w:id="5667" w:author="Edward Lee" w:date="2017-10-16T16:23:00Z">
              <w:r>
                <w:rPr>
                  <w:rFonts w:hint="eastAsia" w:ascii="宋体" w:hAnsi="宋体" w:eastAsia="宋体"/>
                </w:rPr>
                <w:delText>38</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69" w:author="Edward Lee" w:date="2017-10-16T16:23:00Z"/>
                <w:rFonts w:ascii="宋体" w:hAnsi="宋体" w:eastAsia="宋体"/>
              </w:rPr>
              <w:pPrChange w:id="5668" w:author="Edward Lee" w:date="2017-10-16T16:47:00Z">
                <w:pPr>
                  <w:jc w:val="center"/>
                </w:pPr>
              </w:pPrChange>
            </w:pPr>
            <w:del w:id="5670" w:author="Edward Lee" w:date="2017-10-16T16:23:00Z">
              <w:r>
                <w:rPr>
                  <w:rFonts w:hint="eastAsia" w:ascii="宋体" w:hAnsi="宋体" w:eastAsia="宋体"/>
                </w:rPr>
                <w:delText>36</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72" w:author="Edward Lee" w:date="2017-10-16T16:23:00Z"/>
                <w:rFonts w:ascii="宋体" w:hAnsi="宋体" w:eastAsia="宋体"/>
              </w:rPr>
              <w:pPrChange w:id="5671" w:author="Edward Lee" w:date="2017-10-16T16:47:00Z">
                <w:pPr>
                  <w:jc w:val="center"/>
                </w:pPr>
              </w:pPrChange>
            </w:pPr>
            <w:del w:id="5673" w:author="Edward Lee" w:date="2017-10-16T16:23:00Z">
              <w:r>
                <w:rPr>
                  <w:rFonts w:hint="eastAsia" w:ascii="宋体" w:hAnsi="宋体" w:eastAsia="宋体"/>
                </w:rPr>
                <w:delText>31</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75" w:author="Edward Lee" w:date="2017-10-16T16:23:00Z"/>
                <w:rFonts w:ascii="宋体" w:hAnsi="宋体" w:eastAsia="宋体"/>
              </w:rPr>
              <w:pPrChange w:id="5674" w:author="Edward Lee" w:date="2017-10-16T16:47:00Z">
                <w:pPr>
                  <w:jc w:val="center"/>
                </w:pPr>
              </w:pPrChange>
            </w:pPr>
            <w:del w:id="5676" w:author="Edward Lee" w:date="2017-10-16T16:23:00Z">
              <w:r>
                <w:rPr>
                  <w:rFonts w:hint="eastAsia" w:ascii="宋体" w:hAnsi="宋体" w:eastAsia="宋体"/>
                </w:rPr>
                <w:delText>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677"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79" w:author="Edward Lee" w:date="2017-10-16T16:23:00Z"/>
                <w:rFonts w:ascii="宋体" w:hAnsi="宋体" w:eastAsia="宋体"/>
                <w:b/>
              </w:rPr>
              <w:pPrChange w:id="5678"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81" w:author="Edward Lee" w:date="2017-10-16T16:23:00Z"/>
                <w:rFonts w:ascii="宋体" w:hAnsi="宋体" w:eastAsia="宋体"/>
                <w:b/>
              </w:rPr>
              <w:pPrChange w:id="5680"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83" w:author="Edward Lee" w:date="2017-10-16T16:23:00Z"/>
                <w:rFonts w:ascii="宋体" w:hAnsi="宋体" w:eastAsia="宋体"/>
                <w:b/>
              </w:rPr>
              <w:pPrChange w:id="5682"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85" w:author="Edward Lee" w:date="2017-10-16T16:23:00Z"/>
                <w:rFonts w:ascii="宋体" w:hAnsi="宋体" w:eastAsia="宋体"/>
                <w:b/>
              </w:rPr>
              <w:pPrChange w:id="5684"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87" w:author="Edward Lee" w:date="2017-10-16T16:23:00Z"/>
                <w:rFonts w:ascii="宋体" w:hAnsi="宋体" w:eastAsia="宋体"/>
                <w:b/>
              </w:rPr>
              <w:pPrChange w:id="5686" w:author="Edward Lee" w:date="2017-10-16T16:47:00Z">
                <w:pPr>
                  <w:jc w:val="center"/>
                </w:pPr>
              </w:pPrChange>
            </w:pPr>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89" w:author="Edward Lee" w:date="2017-10-16T16:23:00Z"/>
                <w:rFonts w:ascii="宋体" w:hAnsi="宋体" w:eastAsia="宋体"/>
                <w:b/>
              </w:rPr>
              <w:pPrChange w:id="5688"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91" w:author="Edward Lee" w:date="2017-10-16T16:23:00Z"/>
                <w:rFonts w:ascii="宋体" w:hAnsi="宋体" w:eastAsia="宋体"/>
                <w:b/>
              </w:rPr>
              <w:pPrChange w:id="5690"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93" w:author="Edward Lee" w:date="2017-10-16T16:23:00Z"/>
                <w:rFonts w:ascii="宋体" w:hAnsi="宋体" w:eastAsia="宋体"/>
                <w:b/>
              </w:rPr>
              <w:pPrChange w:id="5692"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95" w:author="Edward Lee" w:date="2017-10-16T16:23:00Z"/>
                <w:rFonts w:ascii="宋体" w:hAnsi="宋体" w:eastAsia="宋体"/>
                <w:b/>
              </w:rPr>
              <w:pPrChange w:id="5694"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696"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698" w:author="Edward Lee" w:date="2017-10-16T16:23:00Z"/>
                <w:rFonts w:ascii="宋体" w:hAnsi="宋体" w:eastAsia="宋体"/>
              </w:rPr>
              <w:pPrChange w:id="5697" w:author="Edward Lee" w:date="2017-10-16T16:47:00Z">
                <w:pPr>
                  <w:jc w:val="center"/>
                </w:pPr>
              </w:pPrChange>
            </w:pPr>
            <w:del w:id="5699"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01" w:author="Edward Lee" w:date="2017-10-16T16:23:00Z"/>
                <w:rFonts w:ascii="宋体" w:hAnsi="宋体" w:eastAsia="宋体"/>
              </w:rPr>
              <w:pPrChange w:id="5700" w:author="Edward Lee" w:date="2017-10-16T16:47:00Z">
                <w:pPr>
                  <w:jc w:val="center"/>
                </w:pPr>
              </w:pPrChange>
            </w:pPr>
            <w:del w:id="5702" w:author="Edward Lee" w:date="2017-10-16T16:23:00Z">
              <w:r>
                <w:rPr>
                  <w:rFonts w:hint="eastAsia" w:ascii="宋体" w:hAnsi="宋体" w:eastAsia="宋体"/>
                </w:rPr>
                <w:delText>34</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04" w:author="Edward Lee" w:date="2017-10-16T16:23:00Z"/>
                <w:rFonts w:ascii="宋体" w:hAnsi="宋体" w:eastAsia="宋体"/>
              </w:rPr>
              <w:pPrChange w:id="5703" w:author="Edward Lee" w:date="2017-10-16T16:47:00Z">
                <w:pPr>
                  <w:jc w:val="center"/>
                </w:pPr>
              </w:pPrChange>
            </w:pPr>
            <w:del w:id="5705" w:author="Edward Lee" w:date="2017-10-16T16:23:00Z">
              <w:r>
                <w:rPr>
                  <w:rFonts w:hint="eastAsia" w:ascii="宋体" w:hAnsi="宋体" w:eastAsia="宋体"/>
                </w:rPr>
                <w:delText>30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07" w:author="Edward Lee" w:date="2017-10-16T16:23:00Z"/>
                <w:rFonts w:ascii="宋体" w:hAnsi="宋体" w:eastAsia="宋体"/>
              </w:rPr>
              <w:pPrChange w:id="5706" w:author="Edward Lee" w:date="2017-10-16T16:47:00Z">
                <w:pPr>
                  <w:jc w:val="center"/>
                </w:pPr>
              </w:pPrChange>
            </w:pPr>
            <w:del w:id="5708" w:author="Edward Lee" w:date="2017-10-16T16:23:00Z">
              <w:r>
                <w:rPr>
                  <w:rFonts w:hint="eastAsia" w:ascii="宋体" w:hAnsi="宋体" w:eastAsia="宋体"/>
                </w:rPr>
                <w:delText>33</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10" w:author="Edward Lee" w:date="2017-10-16T16:23:00Z"/>
                <w:rFonts w:ascii="宋体" w:hAnsi="宋体" w:eastAsia="宋体"/>
              </w:rPr>
              <w:pPrChange w:id="5709" w:author="Edward Lee" w:date="2017-10-16T16:47:00Z">
                <w:pPr>
                  <w:jc w:val="center"/>
                </w:pPr>
              </w:pPrChange>
            </w:pPr>
            <w:del w:id="5711" w:author="Edward Lee" w:date="2017-10-16T16:23:00Z">
              <w:r>
                <w:rPr>
                  <w:rFonts w:hint="eastAsia" w:ascii="宋体" w:hAnsi="宋体" w:eastAsia="宋体"/>
                </w:rPr>
                <w:delText>34</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13" w:author="Edward Lee" w:date="2017-10-16T16:23:00Z"/>
                <w:rFonts w:ascii="宋体" w:hAnsi="宋体" w:eastAsia="宋体"/>
              </w:rPr>
              <w:pPrChange w:id="5712" w:author="Edward Lee" w:date="2017-10-16T16:47:00Z">
                <w:pPr>
                  <w:jc w:val="center"/>
                </w:pPr>
              </w:pPrChange>
            </w:pPr>
            <w:del w:id="5714" w:author="Edward Lee" w:date="2017-10-16T16:23:00Z">
              <w:r>
                <w:rPr>
                  <w:rFonts w:hint="eastAsia" w:ascii="宋体" w:hAnsi="宋体" w:eastAsia="宋体"/>
                </w:rPr>
                <w:delText>32</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16" w:author="Edward Lee" w:date="2017-10-16T16:23:00Z"/>
                <w:rFonts w:ascii="宋体" w:hAnsi="宋体" w:eastAsia="宋体"/>
              </w:rPr>
              <w:pPrChange w:id="5715" w:author="Edward Lee" w:date="2017-10-16T16:47:00Z">
                <w:pPr>
                  <w:jc w:val="center"/>
                </w:pPr>
              </w:pPrChange>
            </w:pPr>
            <w:del w:id="5717" w:author="Edward Lee" w:date="2017-10-16T16:23:00Z">
              <w:r>
                <w:rPr>
                  <w:rFonts w:hint="eastAsia" w:ascii="宋体" w:hAnsi="宋体" w:eastAsia="宋体"/>
                </w:rPr>
                <w:delText>33</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19" w:author="Edward Lee" w:date="2017-10-16T16:23:00Z"/>
                <w:rFonts w:ascii="宋体" w:hAnsi="宋体" w:eastAsia="宋体"/>
              </w:rPr>
              <w:pPrChange w:id="5718" w:author="Edward Lee" w:date="2017-10-16T16:47:00Z">
                <w:pPr>
                  <w:jc w:val="center"/>
                </w:pPr>
              </w:pPrChange>
            </w:pPr>
            <w:del w:id="5720" w:author="Edward Lee" w:date="2017-10-16T16:23:00Z">
              <w:r>
                <w:rPr>
                  <w:rFonts w:hint="eastAsia" w:ascii="宋体" w:hAnsi="宋体" w:eastAsia="宋体"/>
                </w:rPr>
                <w:delText>35</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22" w:author="Edward Lee" w:date="2017-10-16T16:23:00Z"/>
                <w:rFonts w:ascii="宋体" w:hAnsi="宋体" w:eastAsia="宋体"/>
              </w:rPr>
              <w:pPrChange w:id="5721" w:author="Edward Lee" w:date="2017-10-16T16:47:00Z">
                <w:pPr>
                  <w:jc w:val="center"/>
                </w:pPr>
              </w:pPrChange>
            </w:pPr>
            <w:del w:id="5723" w:author="Edward Lee" w:date="2017-10-16T16:23:00Z">
              <w:r>
                <w:rPr>
                  <w:rFonts w:hint="eastAsia" w:ascii="宋体" w:hAnsi="宋体" w:eastAsia="宋体"/>
                </w:rPr>
                <w:delText>38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5724"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26" w:author="Edward Lee" w:date="2017-10-16T16:23:00Z"/>
                <w:rFonts w:ascii="宋体" w:hAnsi="宋体" w:eastAsia="宋体"/>
              </w:rPr>
              <w:pPrChange w:id="5725"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28" w:author="Edward Lee" w:date="2017-10-16T16:23:00Z"/>
                <w:rFonts w:ascii="宋体" w:hAnsi="宋体" w:eastAsia="宋体"/>
              </w:rPr>
              <w:pPrChange w:id="5727"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30" w:author="Edward Lee" w:date="2017-10-16T16:23:00Z"/>
                <w:rFonts w:ascii="宋体" w:hAnsi="宋体" w:eastAsia="宋体"/>
                <w:b/>
              </w:rPr>
              <w:pPrChange w:id="5729" w:author="Edward Lee" w:date="2017-10-16T16:47:00Z">
                <w:pPr>
                  <w:jc w:val="center"/>
                </w:pPr>
              </w:pPrChange>
            </w:pPr>
            <w:del w:id="5731" w:author="Edward Lee" w:date="2017-10-16T16:23:00Z">
              <w:r>
                <w:rPr>
                  <w:rFonts w:hint="eastAsia" w:ascii="宋体" w:hAnsi="宋体" w:eastAsia="宋体"/>
                  <w:b/>
                </w:rPr>
                <w:delText>dev_id</w:delText>
              </w:r>
            </w:del>
            <w:del w:id="5732" w:author="Edward Lee" w:date="2017-10-16T16:23:00Z">
              <w:r>
                <w:rPr>
                  <w:rFonts w:ascii="宋体" w:hAnsi="宋体" w:eastAsia="宋体"/>
                  <w:b/>
                </w:rPr>
                <w:br w:type="textWrapping"/>
              </w:r>
            </w:del>
            <w:del w:id="5733" w:author="Edward Lee" w:date="2017-10-16T16:23:00Z">
              <w:r>
                <w:rPr>
                  <w:rFonts w:hint="eastAsia" w:ascii="宋体" w:hAnsi="宋体" w:eastAsia="宋体"/>
                  <w:b/>
                </w:rPr>
                <w:delText>(LSB)</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35" w:author="Edward Lee" w:date="2017-10-16T16:23:00Z"/>
                <w:rFonts w:ascii="宋体" w:hAnsi="宋体" w:eastAsia="宋体"/>
                <w:b/>
              </w:rPr>
              <w:pPrChange w:id="5734" w:author="Edward Lee" w:date="2017-10-16T16:47:00Z">
                <w:pPr>
                  <w:jc w:val="center"/>
                </w:pPr>
              </w:pPrChange>
            </w:pPr>
            <w:del w:id="5736" w:author="Edward Lee" w:date="2017-10-16T16:23:00Z">
              <w:r>
                <w:rPr>
                  <w:rFonts w:hint="eastAsia" w:ascii="宋体" w:hAnsi="宋体" w:eastAsia="宋体"/>
                  <w:b/>
                </w:rPr>
                <w:delText>param_type</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38" w:author="Edward Lee" w:date="2017-10-16T16:23:00Z"/>
                <w:rFonts w:ascii="宋体" w:hAnsi="宋体" w:eastAsia="宋体"/>
                <w:b/>
              </w:rPr>
              <w:pPrChange w:id="5737" w:author="Edward Lee" w:date="2017-10-16T16:47:00Z">
                <w:pPr>
                  <w:jc w:val="center"/>
                </w:pPr>
              </w:pPrChange>
            </w:pPr>
            <w:del w:id="5739" w:author="Edward Lee" w:date="2017-10-16T16:23:00Z">
              <w:r>
                <w:rPr>
                  <w:rFonts w:hint="eastAsia" w:ascii="宋体" w:hAnsi="宋体" w:eastAsia="宋体"/>
                  <w:b/>
                </w:rPr>
                <w:delText>data</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41" w:author="Edward Lee" w:date="2017-10-16T16:23:00Z"/>
                <w:rFonts w:ascii="宋体" w:hAnsi="宋体" w:eastAsia="宋体"/>
                <w:b/>
              </w:rPr>
              <w:pPrChange w:id="5740" w:author="Edward Lee" w:date="2017-10-16T16:47:00Z">
                <w:pPr>
                  <w:jc w:val="center"/>
                </w:pPr>
              </w:pPrChange>
            </w:pPr>
            <w:del w:id="5742" w:author="Edward Lee" w:date="2017-10-16T16:23:00Z">
              <w:r>
                <w:rPr>
                  <w:rFonts w:hint="eastAsia" w:ascii="宋体" w:hAnsi="宋体" w:eastAsia="宋体"/>
                  <w:b/>
                </w:rPr>
                <w:delText>crc16</w:delText>
              </w:r>
            </w:del>
            <w:del w:id="5743" w:author="Edward Lee" w:date="2017-10-16T16:23:00Z">
              <w:r>
                <w:rPr>
                  <w:rFonts w:ascii="宋体" w:hAnsi="宋体" w:eastAsia="宋体"/>
                  <w:b/>
                </w:rPr>
                <w:br w:type="textWrapping"/>
              </w:r>
            </w:del>
            <w:del w:id="5744" w:author="Edward Lee" w:date="2017-10-16T16:23:00Z">
              <w:r>
                <w:rPr>
                  <w:rFonts w:hint="eastAsia" w:ascii="宋体" w:hAnsi="宋体" w:eastAsia="宋体"/>
                  <w:b/>
                </w:rPr>
                <w:delText>(H)</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46" w:author="Edward Lee" w:date="2017-10-16T16:23:00Z"/>
                <w:rFonts w:ascii="宋体" w:hAnsi="宋体" w:eastAsia="宋体"/>
                <w:b/>
              </w:rPr>
              <w:pPrChange w:id="5745" w:author="Edward Lee" w:date="2017-10-16T16:47:00Z">
                <w:pPr>
                  <w:jc w:val="center"/>
                </w:pPr>
              </w:pPrChange>
            </w:pPr>
            <w:del w:id="5747" w:author="Edward Lee" w:date="2017-10-16T16:23:00Z">
              <w:r>
                <w:rPr>
                  <w:rFonts w:hint="eastAsia" w:ascii="宋体" w:hAnsi="宋体" w:eastAsia="宋体"/>
                  <w:b/>
                </w:rPr>
                <w:delText>crc16</w:delText>
              </w:r>
            </w:del>
            <w:del w:id="5748" w:author="Edward Lee" w:date="2017-10-16T16:23:00Z">
              <w:r>
                <w:rPr>
                  <w:rFonts w:ascii="宋体" w:hAnsi="宋体" w:eastAsia="宋体"/>
                  <w:b/>
                </w:rPr>
                <w:br w:type="textWrapping"/>
              </w:r>
            </w:del>
            <w:del w:id="5749" w:author="Edward Lee" w:date="2017-10-16T16:23:00Z">
              <w:r>
                <w:rPr>
                  <w:rFonts w:hint="eastAsia" w:ascii="宋体" w:hAnsi="宋体" w:eastAsia="宋体"/>
                  <w:b/>
                </w:rPr>
                <w:delText>(L)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5750"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52" w:author="Edward Lee" w:date="2017-10-16T16:23:00Z"/>
                <w:rFonts w:ascii="宋体" w:hAnsi="宋体" w:eastAsia="宋体"/>
              </w:rPr>
              <w:pPrChange w:id="5751" w:author="Edward Lee" w:date="2017-10-16T16:47:00Z">
                <w:pPr>
                  <w:jc w:val="center"/>
                </w:pPr>
              </w:pPrChange>
            </w:pPr>
            <w:del w:id="5753"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55" w:author="Edward Lee" w:date="2017-10-16T16:23:00Z"/>
                <w:rFonts w:ascii="宋体" w:hAnsi="宋体" w:eastAsia="宋体"/>
              </w:rPr>
              <w:pPrChange w:id="5754" w:author="Edward Lee" w:date="2017-10-16T16:47:00Z">
                <w:pPr>
                  <w:jc w:val="center"/>
                </w:pPr>
              </w:pPrChange>
            </w:pPr>
            <w:del w:id="5756" w:author="Edward Lee" w:date="2017-10-16T16:23:00Z">
              <w:r>
                <w:rPr>
                  <w:rFonts w:hint="eastAsia" w:ascii="宋体" w:hAnsi="宋体" w:eastAsia="宋体"/>
                </w:rPr>
                <w:delText>36</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58" w:author="Edward Lee" w:date="2017-10-16T16:23:00Z"/>
                <w:rFonts w:ascii="宋体" w:hAnsi="宋体" w:eastAsia="宋体"/>
              </w:rPr>
              <w:pPrChange w:id="5757" w:author="Edward Lee" w:date="2017-10-16T16:47:00Z">
                <w:pPr>
                  <w:jc w:val="center"/>
                </w:pPr>
              </w:pPrChange>
            </w:pPr>
            <w:del w:id="5759"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61" w:author="Edward Lee" w:date="2017-10-16T16:23:00Z"/>
                <w:rFonts w:ascii="宋体" w:hAnsi="宋体" w:eastAsia="宋体" w:cs="Times New Roman"/>
                <w:color w:val="FF33CC"/>
                <w:kern w:val="0"/>
                <w:szCs w:val="20"/>
              </w:rPr>
              <w:pPrChange w:id="5760" w:author="Edward Lee" w:date="2017-10-16T16:47:00Z">
                <w:pPr>
                  <w:jc w:val="center"/>
                </w:pPr>
              </w:pPrChange>
            </w:pPr>
            <w:del w:id="5762" w:author="Edward Lee" w:date="2017-10-16T16:23:00Z">
              <w:r>
                <w:rPr>
                  <w:rFonts w:hint="eastAsia" w:ascii="宋体" w:hAnsi="宋体" w:eastAsia="宋体" w:cs="Times New Roman"/>
                  <w:color w:val="FF33CC"/>
                  <w:kern w:val="0"/>
                  <w:szCs w:val="20"/>
                </w:rPr>
                <w:delText>03</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764" w:author="Edward Lee" w:date="2017-10-16T16:23:00Z"/>
                <w:rFonts w:ascii="宋体" w:hAnsi="宋体" w:eastAsia="宋体" w:cs="Times New Roman"/>
                <w:color w:val="FF33CC"/>
                <w:kern w:val="0"/>
                <w:szCs w:val="20"/>
              </w:rPr>
              <w:pPrChange w:id="5763" w:author="Edward Lee" w:date="2017-10-16T16:47:00Z">
                <w:pPr>
                  <w:jc w:val="center"/>
                </w:pPr>
              </w:pPrChange>
            </w:pPr>
            <w:del w:id="5765" w:author="Edward Lee" w:date="2017-10-16T16:23:00Z">
              <w:r>
                <w:rPr>
                  <w:rFonts w:hint="eastAsia" w:ascii="宋体" w:hAnsi="宋体" w:eastAsia="宋体" w:cs="Times New Roman"/>
                  <w:color w:val="3333FF"/>
                  <w:kern w:val="0"/>
                  <w:szCs w:val="20"/>
                </w:rPr>
                <w:delText>01</w:delText>
              </w:r>
            </w:del>
          </w:p>
        </w:tc>
        <w:tc>
          <w:tcPr>
            <w:tcW w:w="1054"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5767" w:author="Edward Lee" w:date="2017-10-16T16:23:00Z"/>
                <w:color w:val="C00000"/>
              </w:rPr>
              <w:pPrChange w:id="5766" w:author="Edward Lee" w:date="2017-10-16T16:47:00Z">
                <w:pPr>
                  <w:jc w:val="center"/>
                </w:pPr>
              </w:pPrChange>
            </w:pPr>
            <w:del w:id="5768" w:author="Edward Lee" w:date="2017-10-16T16:23:00Z">
              <w:r>
                <w:rPr>
                  <w:rFonts w:hint="eastAsia"/>
                  <w:color w:val="C00000"/>
                </w:rPr>
                <w:delText>6A</w:delText>
              </w:r>
            </w:del>
          </w:p>
        </w:tc>
        <w:tc>
          <w:tcPr>
            <w:tcW w:w="992"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5770" w:author="Edward Lee" w:date="2017-10-16T16:23:00Z"/>
                <w:color w:val="C00000"/>
              </w:rPr>
              <w:pPrChange w:id="5769" w:author="Edward Lee" w:date="2017-10-16T16:47:00Z">
                <w:pPr>
                  <w:jc w:val="center"/>
                </w:pPr>
              </w:pPrChange>
            </w:pPr>
            <w:del w:id="5771" w:author="Edward Lee" w:date="2017-10-16T16:23:00Z">
              <w:r>
                <w:rPr>
                  <w:rFonts w:hint="eastAsia"/>
                  <w:color w:val="C00000"/>
                </w:rPr>
                <w:delText>CD</w:delText>
              </w:r>
            </w:del>
          </w:p>
        </w:tc>
      </w:tr>
    </w:tbl>
    <w:p>
      <w:pPr>
        <w:pStyle w:val="36"/>
        <w:numPr>
          <w:ilvl w:val="0"/>
          <w:numId w:val="9"/>
        </w:numPr>
        <w:spacing w:beforeLines="100" w:line="360" w:lineRule="auto"/>
        <w:ind w:firstLine="422"/>
        <w:outlineLvl w:val="3"/>
        <w:rPr>
          <w:del w:id="5773" w:author="Edward Lee" w:date="2017-10-16T16:23:00Z"/>
          <w:rFonts w:hAnsi="宋体"/>
        </w:rPr>
        <w:pPrChange w:id="5772" w:author="Edward Lee" w:date="2017-10-16T16:47:00Z">
          <w:pPr>
            <w:pStyle w:val="36"/>
            <w:ind w:firstLine="422"/>
          </w:pPr>
        </w:pPrChange>
      </w:pPr>
      <w:del w:id="5774" w:author="Edward Lee" w:date="2017-10-16T16:23:00Z">
        <w:r>
          <w:rPr>
            <w:rFonts w:hint="eastAsia" w:hAnsi="宋体"/>
            <w:b/>
            <w:bCs/>
            <w:color w:val="000000" w:themeColor="text1"/>
          </w:rPr>
          <w:delText>起始标识</w:delText>
        </w:r>
      </w:del>
    </w:p>
    <w:p>
      <w:pPr>
        <w:pStyle w:val="36"/>
        <w:numPr>
          <w:ilvl w:val="0"/>
          <w:numId w:val="9"/>
        </w:numPr>
        <w:spacing w:beforeLines="100" w:line="360" w:lineRule="auto"/>
        <w:outlineLvl w:val="3"/>
        <w:rPr>
          <w:del w:id="5776" w:author="Edward Lee" w:date="2017-10-16T16:23:00Z"/>
          <w:rFonts w:hAnsi="宋体"/>
        </w:rPr>
        <w:pPrChange w:id="5775" w:author="Edward Lee" w:date="2017-10-16T16:47:00Z">
          <w:pPr>
            <w:pStyle w:val="36"/>
          </w:pPr>
        </w:pPrChange>
      </w:pPr>
      <w:del w:id="5777" w:author="Edward Lee" w:date="2017-10-16T16:23:00Z">
        <w:r>
          <w:rPr>
            <w:rFonts w:hint="eastAsia" w:hAnsi="宋体"/>
          </w:rPr>
          <w:delText>起始标识sof     ： 0x55AA</w:delText>
        </w:r>
      </w:del>
    </w:p>
    <w:p>
      <w:pPr>
        <w:pStyle w:val="36"/>
        <w:numPr>
          <w:ilvl w:val="0"/>
          <w:numId w:val="9"/>
        </w:numPr>
        <w:spacing w:beforeLines="100" w:line="360" w:lineRule="auto"/>
        <w:ind w:firstLine="422"/>
        <w:outlineLvl w:val="3"/>
        <w:rPr>
          <w:del w:id="5779" w:author="Edward Lee" w:date="2017-10-16T16:23:00Z"/>
          <w:rFonts w:hAnsi="宋体"/>
          <w:b/>
        </w:rPr>
        <w:pPrChange w:id="5778" w:author="Edward Lee" w:date="2017-10-16T16:47:00Z">
          <w:pPr>
            <w:pStyle w:val="36"/>
            <w:ind w:firstLine="422"/>
          </w:pPr>
        </w:pPrChange>
      </w:pPr>
      <w:del w:id="5780" w:author="Edward Lee" w:date="2017-10-16T16:23:00Z">
        <w:r>
          <w:rPr>
            <w:rFonts w:hint="eastAsia" w:hAnsi="宋体"/>
            <w:b/>
          </w:rPr>
          <w:delText>报文头</w:delText>
        </w:r>
      </w:del>
    </w:p>
    <w:p>
      <w:pPr>
        <w:pStyle w:val="36"/>
        <w:numPr>
          <w:ilvl w:val="0"/>
          <w:numId w:val="9"/>
        </w:numPr>
        <w:spacing w:beforeLines="100" w:line="360" w:lineRule="auto"/>
        <w:outlineLvl w:val="3"/>
        <w:rPr>
          <w:del w:id="5782" w:author="Edward Lee" w:date="2017-10-16T16:23:00Z"/>
          <w:rFonts w:hAnsi="宋体"/>
        </w:rPr>
        <w:pPrChange w:id="5781" w:author="Edward Lee" w:date="2017-10-16T16:47:00Z">
          <w:pPr>
            <w:pStyle w:val="36"/>
          </w:pPr>
        </w:pPrChange>
      </w:pPr>
      <w:del w:id="5783" w:author="Edward Lee" w:date="2017-10-16T16:23:00Z">
        <w:r>
          <w:rPr>
            <w:rFonts w:hint="eastAsia" w:hAnsi="宋体"/>
          </w:rPr>
          <w:delText>报文长度len     ： 0x</w:delText>
        </w:r>
      </w:del>
      <w:del w:id="5784" w:author="Edward Lee" w:date="2017-10-16T16:23:00Z">
        <w:r>
          <w:rPr>
            <w:rFonts w:hint="eastAsia" w:hAnsi="宋体"/>
            <w:color w:val="FF0000"/>
          </w:rPr>
          <w:delText>001E</w:delText>
        </w:r>
      </w:del>
    </w:p>
    <w:p>
      <w:pPr>
        <w:pStyle w:val="36"/>
        <w:numPr>
          <w:ilvl w:val="0"/>
          <w:numId w:val="9"/>
        </w:numPr>
        <w:spacing w:beforeLines="100" w:line="360" w:lineRule="auto"/>
        <w:outlineLvl w:val="3"/>
        <w:rPr>
          <w:del w:id="5786" w:author="Edward Lee" w:date="2017-10-16T16:23:00Z"/>
          <w:rFonts w:hAnsi="宋体"/>
        </w:rPr>
        <w:pPrChange w:id="5785" w:author="Edward Lee" w:date="2017-10-16T16:47:00Z">
          <w:pPr>
            <w:pStyle w:val="36"/>
          </w:pPr>
        </w:pPrChange>
      </w:pPr>
      <w:del w:id="5787" w:author="Edward Lee" w:date="2017-10-16T16:23:00Z">
        <w:r>
          <w:rPr>
            <w:rFonts w:hint="eastAsia" w:hAnsi="宋体"/>
          </w:rPr>
          <w:delText>命令码 cmd      ： 0x</w:delText>
        </w:r>
      </w:del>
      <w:del w:id="5788" w:author="Edward Lee" w:date="2017-10-16T16:23:00Z">
        <w:r>
          <w:rPr>
            <w:rFonts w:hint="eastAsia" w:hAnsi="宋体"/>
            <w:color w:val="FFC000"/>
          </w:rPr>
          <w:delText>800A</w:delText>
        </w:r>
      </w:del>
    </w:p>
    <w:p>
      <w:pPr>
        <w:pStyle w:val="36"/>
        <w:numPr>
          <w:ilvl w:val="0"/>
          <w:numId w:val="9"/>
        </w:numPr>
        <w:spacing w:beforeLines="100" w:line="360" w:lineRule="auto"/>
        <w:outlineLvl w:val="3"/>
        <w:rPr>
          <w:del w:id="5790" w:author="Edward Lee" w:date="2017-10-16T16:23:00Z"/>
          <w:rFonts w:hAnsi="宋体"/>
        </w:rPr>
        <w:pPrChange w:id="5789" w:author="Edward Lee" w:date="2017-10-16T16:47:00Z">
          <w:pPr>
            <w:pStyle w:val="36"/>
          </w:pPr>
        </w:pPrChange>
      </w:pPr>
      <w:del w:id="5791" w:author="Edward Lee" w:date="2017-10-16T16:23:00Z">
        <w:r>
          <w:rPr>
            <w:rFonts w:hint="eastAsia" w:hAnsi="宋体"/>
          </w:rPr>
          <w:delText>报文流水号seq   ： 0x00000003</w:delText>
        </w:r>
      </w:del>
    </w:p>
    <w:p>
      <w:pPr>
        <w:pStyle w:val="36"/>
        <w:numPr>
          <w:ilvl w:val="0"/>
          <w:numId w:val="9"/>
        </w:numPr>
        <w:spacing w:beforeLines="100" w:line="360" w:lineRule="auto"/>
        <w:outlineLvl w:val="3"/>
        <w:rPr>
          <w:del w:id="5793" w:author="Edward Lee" w:date="2017-10-16T16:23:00Z"/>
          <w:rFonts w:hAnsi="宋体"/>
        </w:rPr>
        <w:pPrChange w:id="5792" w:author="Edward Lee" w:date="2017-10-16T16:47:00Z">
          <w:pPr>
            <w:pStyle w:val="36"/>
          </w:pPr>
        </w:pPrChange>
      </w:pPr>
      <w:del w:id="5794" w:author="Edward Lee" w:date="2017-10-16T16:23:00Z">
        <w:r>
          <w:rPr>
            <w:rFonts w:hint="eastAsia" w:hAnsi="宋体"/>
          </w:rPr>
          <w:delText>协议版本pro_ver ： 0x0001 (V0.1)</w:delText>
        </w:r>
      </w:del>
    </w:p>
    <w:p>
      <w:pPr>
        <w:pStyle w:val="36"/>
        <w:numPr>
          <w:ilvl w:val="0"/>
          <w:numId w:val="9"/>
        </w:numPr>
        <w:spacing w:beforeLines="100" w:line="360" w:lineRule="auto"/>
        <w:outlineLvl w:val="3"/>
        <w:rPr>
          <w:del w:id="5796" w:author="Edward Lee" w:date="2017-10-16T16:23:00Z"/>
          <w:rFonts w:hAnsi="宋体"/>
        </w:rPr>
        <w:pPrChange w:id="5795" w:author="Edward Lee" w:date="2017-10-16T16:47:00Z">
          <w:pPr>
            <w:pStyle w:val="36"/>
          </w:pPr>
        </w:pPrChange>
      </w:pPr>
      <w:del w:id="5797" w:author="Edward Lee" w:date="2017-10-16T16:23:00Z">
        <w:r>
          <w:rPr>
            <w:rFonts w:hint="eastAsia" w:hAnsi="宋体"/>
          </w:rPr>
          <w:delText>安全标识seq_flag： 0x0000</w:delText>
        </w:r>
      </w:del>
    </w:p>
    <w:p>
      <w:pPr>
        <w:pStyle w:val="36"/>
        <w:numPr>
          <w:ilvl w:val="0"/>
          <w:numId w:val="9"/>
        </w:numPr>
        <w:spacing w:beforeLines="100" w:line="360" w:lineRule="auto"/>
        <w:outlineLvl w:val="3"/>
        <w:rPr>
          <w:del w:id="5799" w:author="Edward Lee" w:date="2017-10-16T16:23:00Z"/>
          <w:rFonts w:hAnsi="宋体"/>
        </w:rPr>
        <w:pPrChange w:id="5798" w:author="Edward Lee" w:date="2017-10-16T16:47:00Z">
          <w:pPr>
            <w:pStyle w:val="36"/>
          </w:pPr>
        </w:pPrChange>
      </w:pPr>
      <w:del w:id="5800" w:author="Edward Lee" w:date="2017-10-16T16:23:00Z">
        <w:r>
          <w:rPr>
            <w:rFonts w:hint="eastAsia" w:hAnsi="宋体"/>
          </w:rPr>
          <w:delText xml:space="preserve">设备ID dev_id   ： </w:delText>
        </w:r>
      </w:del>
    </w:p>
    <w:p>
      <w:pPr>
        <w:pStyle w:val="36"/>
        <w:numPr>
          <w:ilvl w:val="0"/>
          <w:numId w:val="9"/>
        </w:numPr>
        <w:spacing w:beforeLines="100" w:line="360" w:lineRule="auto"/>
        <w:ind w:left="2297" w:leftChars="1044" w:hanging="105" w:hangingChars="50"/>
        <w:outlineLvl w:val="3"/>
        <w:rPr>
          <w:del w:id="5802" w:author="Edward Lee" w:date="2017-10-16T16:23:00Z"/>
          <w:rFonts w:hAnsi="宋体"/>
        </w:rPr>
        <w:pPrChange w:id="5801" w:author="Edward Lee" w:date="2017-10-16T16:47:00Z">
          <w:pPr>
            <w:pStyle w:val="36"/>
            <w:ind w:left="2297" w:leftChars="1044" w:hanging="105" w:hangingChars="50"/>
          </w:pPr>
        </w:pPrChange>
      </w:pPr>
      <w:del w:id="5803" w:author="Edward Lee" w:date="2017-10-16T16:23:00Z">
        <w:r>
          <w:rPr>
            <w:rFonts w:hAnsi="宋体"/>
          </w:rPr>
          <w:delText>38 36 31 36 39 34 30 33 34 32 30 35 38 39 36 00</w:delText>
        </w:r>
      </w:del>
      <w:del w:id="5804" w:author="Edward Lee" w:date="2017-10-16T16:23:00Z">
        <w:r>
          <w:rPr>
            <w:rFonts w:hint="eastAsia" w:hAnsi="宋体"/>
          </w:rPr>
          <w:delText xml:space="preserve"> （转为字符串为：“</w:delText>
        </w:r>
      </w:del>
      <w:del w:id="5805" w:author="Edward Lee" w:date="2017-10-16T16:23:00Z">
        <w:r>
          <w:rPr>
            <w:rFonts w:hAnsi="宋体" w:cs="Calibri"/>
            <w:szCs w:val="21"/>
            <w:u w:val="single"/>
          </w:rPr>
          <w:delText>861694034205896</w:delText>
        </w:r>
      </w:del>
      <w:del w:id="5806" w:author="Edward Lee" w:date="2017-10-16T16:23:00Z">
        <w:r>
          <w:rPr>
            <w:rFonts w:hint="eastAsia" w:hAnsi="宋体" w:cs="Calibri"/>
            <w:szCs w:val="21"/>
          </w:rPr>
          <w:delText>”</w:delText>
        </w:r>
      </w:del>
      <w:del w:id="5807" w:author="Edward Lee" w:date="2017-10-16T16:23:00Z">
        <w:r>
          <w:rPr>
            <w:rFonts w:hint="eastAsia" w:hAnsi="宋体"/>
          </w:rPr>
          <w:delText>）</w:delText>
        </w:r>
      </w:del>
    </w:p>
    <w:p>
      <w:pPr>
        <w:pStyle w:val="36"/>
        <w:numPr>
          <w:ilvl w:val="0"/>
          <w:numId w:val="9"/>
        </w:numPr>
        <w:spacing w:beforeLines="100" w:line="360" w:lineRule="auto"/>
        <w:ind w:firstLine="422"/>
        <w:outlineLvl w:val="3"/>
        <w:rPr>
          <w:del w:id="5809" w:author="Edward Lee" w:date="2017-10-16T16:23:00Z"/>
          <w:rFonts w:hAnsi="宋体"/>
          <w:b/>
        </w:rPr>
        <w:pPrChange w:id="5808" w:author="Edward Lee" w:date="2017-10-16T16:47:00Z">
          <w:pPr>
            <w:pStyle w:val="36"/>
            <w:ind w:firstLine="422"/>
          </w:pPr>
        </w:pPrChange>
      </w:pPr>
      <w:del w:id="5810" w:author="Edward Lee" w:date="2017-10-16T16:23:00Z">
        <w:r>
          <w:rPr>
            <w:rFonts w:hint="eastAsia" w:hAnsi="宋体"/>
            <w:b/>
          </w:rPr>
          <w:delText>报文体</w:delText>
        </w:r>
      </w:del>
    </w:p>
    <w:p>
      <w:pPr>
        <w:pStyle w:val="36"/>
        <w:numPr>
          <w:ilvl w:val="0"/>
          <w:numId w:val="9"/>
        </w:numPr>
        <w:spacing w:beforeLines="100" w:line="360" w:lineRule="auto"/>
        <w:outlineLvl w:val="3"/>
        <w:rPr>
          <w:del w:id="5812" w:author="Edward Lee" w:date="2017-10-16T16:23:00Z"/>
          <w:rFonts w:hAnsi="宋体"/>
        </w:rPr>
        <w:pPrChange w:id="5811" w:author="Edward Lee" w:date="2017-10-16T16:47:00Z">
          <w:pPr>
            <w:pStyle w:val="36"/>
          </w:pPr>
        </w:pPrChange>
      </w:pPr>
      <w:del w:id="5813" w:author="Edward Lee" w:date="2017-10-16T16:23:00Z">
        <w:r>
          <w:rPr>
            <w:rFonts w:hint="eastAsia" w:hAnsi="宋体" w:cstheme="minorBidi"/>
            <w:kern w:val="2"/>
            <w:szCs w:val="22"/>
            <w:shd w:val="clear" w:color="auto" w:fill="C2D69B" w:themeFill="accent3" w:themeFillTint="99"/>
          </w:rPr>
          <w:delText xml:space="preserve">参数类型param_type    </w:delText>
        </w:r>
      </w:del>
      <w:del w:id="5814" w:author="Edward Lee" w:date="2017-10-16T16:23:00Z">
        <w:r>
          <w:rPr>
            <w:rFonts w:hint="eastAsia" w:hAnsi="宋体"/>
          </w:rPr>
          <w:delText xml:space="preserve">: </w:delText>
        </w:r>
      </w:del>
      <w:del w:id="5815" w:author="Edward Lee" w:date="2017-10-16T16:23:00Z">
        <w:r>
          <w:rPr>
            <w:rFonts w:hint="eastAsia" w:hAnsi="宋体"/>
            <w:color w:val="FF33CC"/>
          </w:rPr>
          <w:delText xml:space="preserve">03 </w:delText>
        </w:r>
      </w:del>
      <w:del w:id="5816" w:author="Edward Lee" w:date="2017-10-16T16:23:00Z">
        <w:r>
          <w:rPr>
            <w:rFonts w:hint="eastAsia" w:hAnsi="宋体"/>
          </w:rPr>
          <w:delText>(</w:delText>
        </w:r>
      </w:del>
      <w:del w:id="5817" w:author="Edward Lee" w:date="2017-10-16T16:23:00Z">
        <w:r>
          <w:rPr>
            <w:rFonts w:hint="eastAsia" w:hAnsi="宋体"/>
            <w:b/>
          </w:rPr>
          <w:delText>上报标签数据标识</w:delText>
        </w:r>
      </w:del>
      <w:del w:id="5818" w:author="Edward Lee" w:date="2017-10-16T16:23:00Z">
        <w:r>
          <w:rPr>
            <w:rFonts w:hint="eastAsia" w:hAnsi="宋体"/>
          </w:rPr>
          <w:delText>)</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5820" w:author="Edward Lee" w:date="2017-10-16T16:23:00Z"/>
        </w:rPr>
        <w:pPrChange w:id="5819" w:author="Edward Lee" w:date="2017-10-16T16:47:00Z">
          <w:pPr>
            <w:ind w:left="2977" w:leftChars="200" w:hanging="2557"/>
          </w:pPr>
        </w:pPrChange>
      </w:pPr>
      <w:del w:id="5821" w:author="Edward Lee" w:date="2017-10-16T16:23:00Z">
        <w:r>
          <w:rPr>
            <w:rFonts w:hint="eastAsia" w:ascii="宋体" w:hAnsi="宋体" w:eastAsia="宋体"/>
            <w:shd w:val="clear" w:color="auto" w:fill="C2D69B" w:themeFill="accent3" w:themeFillTint="99"/>
          </w:rPr>
          <w:delText xml:space="preserve">data                  </w:delText>
        </w:r>
      </w:del>
      <w:del w:id="5822" w:author="Edward Lee" w:date="2017-10-16T16:23:00Z">
        <w:r>
          <w:rPr>
            <w:rFonts w:hint="eastAsia" w:ascii="宋体" w:hAnsi="宋体" w:eastAsia="宋体"/>
          </w:rPr>
          <w:delText>：</w:delText>
        </w:r>
      </w:del>
      <w:del w:id="5823" w:author="Edward Lee" w:date="2017-10-16T16:23:00Z">
        <w:r>
          <w:rPr>
            <w:rFonts w:hint="eastAsia"/>
          </w:rPr>
          <w:delText xml:space="preserve"> </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5825" w:author="Edward Lee" w:date="2017-10-16T16:23:00Z"/>
          <w:rFonts w:cs="Times New Roman" w:asciiTheme="minorEastAsia" w:hAnsiTheme="minorEastAsia"/>
          <w:color w:val="C00000"/>
          <w:kern w:val="0"/>
          <w:szCs w:val="20"/>
        </w:rPr>
        <w:pPrChange w:id="5824" w:author="Edward Lee" w:date="2017-10-16T16:47:00Z">
          <w:pPr>
            <w:ind w:left="2977" w:leftChars="200" w:hanging="2557"/>
          </w:pPr>
        </w:pPrChange>
      </w:pPr>
      <w:del w:id="5826" w:author="Edward Lee" w:date="2017-10-16T16:23:00Z">
        <w:r>
          <w:rPr>
            <w:rFonts w:hint="eastAsia"/>
          </w:rPr>
          <w:tab/>
        </w:r>
      </w:del>
      <w:del w:id="5827" w:author="Edward Lee" w:date="2017-10-16T16:23:00Z">
        <w:r>
          <w:rPr>
            <w:rFonts w:ascii="宋体" w:hAnsi="宋体" w:eastAsia="宋体" w:cs="Times New Roman"/>
            <w:color w:val="3333FF"/>
            <w:kern w:val="0"/>
            <w:szCs w:val="20"/>
          </w:rPr>
          <w:delText>0</w:delText>
        </w:r>
      </w:del>
      <w:del w:id="5828" w:author="Edward Lee" w:date="2017-10-16T16:23:00Z">
        <w:r>
          <w:rPr>
            <w:rFonts w:hint="eastAsia" w:ascii="宋体" w:hAnsi="宋体" w:eastAsia="宋体" w:cs="Times New Roman"/>
            <w:color w:val="3333FF"/>
            <w:kern w:val="0"/>
            <w:szCs w:val="20"/>
          </w:rPr>
          <w:delText xml:space="preserve">1 </w:delText>
        </w:r>
      </w:del>
      <w:del w:id="5829" w:author="Edward Lee" w:date="2017-10-16T16:23:00Z">
        <w:r>
          <w:rPr>
            <w:rFonts w:hint="eastAsia" w:ascii="宋体" w:hAnsi="宋体" w:eastAsia="宋体" w:cs="Times New Roman"/>
            <w:kern w:val="0"/>
            <w:szCs w:val="20"/>
          </w:rPr>
          <w:delText>: 不上报标签数据到平台（0x00上报标签数据到平台，0x01不上报标签数据到平台）</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5831" w:author="Edward Lee" w:date="2017-10-16T16:23:00Z"/>
          <w:rFonts w:ascii="宋体" w:hAnsi="宋体" w:eastAsia="宋体"/>
          <w:b/>
          <w:shd w:val="clear" w:color="auto" w:fill="C2D69B" w:themeFill="accent3" w:themeFillTint="99"/>
        </w:rPr>
        <w:pPrChange w:id="5830" w:author="Edward Lee" w:date="2017-10-16T16:47:00Z">
          <w:pPr>
            <w:ind w:left="2977" w:leftChars="200" w:hanging="2557"/>
          </w:pPr>
        </w:pPrChange>
      </w:pPr>
      <w:del w:id="5832" w:author="Edward Lee" w:date="2017-10-16T16:23:00Z">
        <w:r>
          <w:rPr>
            <w:rFonts w:hint="eastAsia" w:ascii="宋体" w:hAnsi="宋体" w:eastAsia="宋体"/>
            <w:b/>
            <w:shd w:val="clear" w:color="auto" w:fill="FFFFFF" w:themeFill="background1"/>
          </w:rPr>
          <w:delText>校验</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5834" w:author="Edward Lee" w:date="2017-10-16T16:23:00Z"/>
          <w:rFonts w:hAnsi="宋体"/>
        </w:rPr>
        <w:pPrChange w:id="5833" w:author="Edward Lee" w:date="2017-10-16T16:47:00Z">
          <w:pPr>
            <w:ind w:firstLine="420"/>
          </w:pPr>
        </w:pPrChange>
      </w:pPr>
      <w:del w:id="5835" w:author="Edward Lee" w:date="2017-10-16T16:23:00Z">
        <w:r>
          <w:rPr>
            <w:rFonts w:hint="eastAsia" w:ascii="宋体" w:hAnsi="宋体" w:eastAsia="宋体"/>
          </w:rPr>
          <w:delText>crc16</w:delText>
        </w:r>
      </w:del>
      <w:del w:id="5836" w:author="Edward Lee" w:date="2017-10-16T16:23:00Z">
        <w:r>
          <w:rPr>
            <w:rFonts w:hint="eastAsia" w:ascii="宋体" w:hAnsi="宋体" w:eastAsia="宋体"/>
          </w:rPr>
          <w:tab/>
        </w:r>
      </w:del>
      <w:del w:id="5837" w:author="Edward Lee" w:date="2017-10-16T16:23:00Z">
        <w:r>
          <w:rPr>
            <w:rFonts w:hint="eastAsia" w:ascii="宋体" w:hAnsi="宋体" w:eastAsia="宋体"/>
          </w:rPr>
          <w:tab/>
        </w:r>
      </w:del>
      <w:del w:id="5838" w:author="Edward Lee" w:date="2017-10-16T16:23:00Z">
        <w:r>
          <w:rPr>
            <w:rFonts w:hint="eastAsia" w:ascii="宋体" w:hAnsi="宋体" w:eastAsia="宋体"/>
          </w:rPr>
          <w:delText xml:space="preserve">      :  0x</w:delText>
        </w:r>
      </w:del>
      <w:del w:id="5839" w:author="Edward Lee" w:date="2017-10-16T16:23:00Z">
        <w:r>
          <w:rPr>
            <w:rFonts w:hint="eastAsia" w:hAnsi="宋体"/>
          </w:rPr>
          <w:delText>6ACD</w:delText>
        </w:r>
      </w:del>
    </w:p>
    <w:p>
      <w:pPr>
        <w:pStyle w:val="36"/>
        <w:numPr>
          <w:ilvl w:val="0"/>
          <w:numId w:val="9"/>
        </w:numPr>
        <w:spacing w:beforeLines="100" w:line="360" w:lineRule="auto"/>
        <w:ind w:left="360" w:hanging="360" w:firstLineChars="0"/>
        <w:outlineLvl w:val="3"/>
        <w:rPr>
          <w:del w:id="5841" w:author="Edward Lee" w:date="2017-10-16T16:23:00Z"/>
          <w:rFonts w:hAnsi="宋体"/>
          <w:b/>
        </w:rPr>
        <w:pPrChange w:id="5840" w:author="Edward Lee" w:date="2017-10-16T17:08:00Z">
          <w:pPr>
            <w:pStyle w:val="36"/>
            <w:numPr>
              <w:ilvl w:val="0"/>
              <w:numId w:val="10"/>
            </w:numPr>
            <w:spacing w:beforeLines="100" w:line="360" w:lineRule="auto"/>
            <w:ind w:left="360" w:hanging="360" w:firstLineChars="0"/>
            <w:outlineLvl w:val="3"/>
          </w:pPr>
        </w:pPrChange>
      </w:pPr>
      <w:del w:id="5842" w:author="Edward Lee" w:date="2017-10-16T16:23:00Z">
        <w:r>
          <w:rPr>
            <w:rFonts w:hint="eastAsia" w:hAnsi="宋体"/>
            <w:b/>
          </w:rPr>
          <w:delText xml:space="preserve">设置用户配置参数  </w:delText>
        </w:r>
      </w:del>
      <w:del w:id="5843" w:author="Edward Lee" w:date="2017-10-16T16:23:00Z">
        <w:r>
          <w:rPr>
            <w:rFonts w:hint="eastAsia"/>
            <w:b/>
            <w:szCs w:val="18"/>
          </w:rPr>
          <w:delText>0x10</w:delText>
        </w:r>
      </w:del>
    </w:p>
    <w:p>
      <w:pPr>
        <w:pStyle w:val="36"/>
        <w:numPr>
          <w:ilvl w:val="0"/>
          <w:numId w:val="9"/>
        </w:numPr>
        <w:spacing w:beforeLines="100" w:line="360" w:lineRule="auto"/>
        <w:ind w:firstLine="422"/>
        <w:outlineLvl w:val="3"/>
        <w:rPr>
          <w:del w:id="5845" w:author="Edward Lee" w:date="2017-10-16T16:23:00Z"/>
          <w:rFonts w:hAnsi="宋体"/>
        </w:rPr>
        <w:pPrChange w:id="5844" w:author="Edward Lee" w:date="2017-10-16T16:47:00Z">
          <w:pPr>
            <w:pStyle w:val="36"/>
            <w:spacing w:line="360" w:lineRule="auto"/>
            <w:ind w:firstLine="422"/>
          </w:pPr>
        </w:pPrChange>
      </w:pPr>
      <w:del w:id="5846" w:author="Edward Lee" w:date="2017-10-16T16:23:00Z">
        <w:r>
          <w:rPr>
            <w:rFonts w:hint="eastAsia" w:hAnsi="宋体"/>
            <w:b/>
          </w:rPr>
          <w:delText>报文体</w:delText>
        </w:r>
      </w:del>
      <w:del w:id="5847" w:author="Edward Lee" w:date="2017-10-16T16:23:00Z">
        <w:r>
          <w:rPr>
            <w:rFonts w:hint="eastAsia" w:hAnsi="宋体"/>
          </w:rPr>
          <w:delText>：如下表</w:delText>
        </w:r>
      </w:del>
    </w:p>
    <w:tbl>
      <w:tblPr>
        <w:tblStyle w:val="21"/>
        <w:tblW w:w="8473"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1266"/>
        <w:gridCol w:w="836"/>
        <w:gridCol w:w="5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848" w:author="Edward Lee" w:date="2017-10-16T16:23:00Z"/>
        </w:trPr>
        <w:tc>
          <w:tcPr>
            <w:tcW w:w="712"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850" w:author="Edward Lee" w:date="2017-10-16T16:23:00Z"/>
                <w:rFonts w:hAnsiTheme="minorHAnsi" w:eastAsiaTheme="minorEastAsia" w:cstheme="minorBidi"/>
                <w:b/>
                <w:kern w:val="2"/>
                <w:szCs w:val="18"/>
              </w:rPr>
              <w:pPrChange w:id="5849" w:author="Edward Lee" w:date="2017-10-16T16:47:00Z">
                <w:pPr>
                  <w:pStyle w:val="36"/>
                  <w:widowControl w:val="0"/>
                  <w:ind w:firstLine="0" w:firstLineChars="0"/>
                  <w:jc w:val="center"/>
                </w:pPr>
              </w:pPrChange>
            </w:pPr>
            <w:del w:id="5851" w:author="Edward Lee" w:date="2017-10-16T16:23:00Z">
              <w:r>
                <w:rPr>
                  <w:rFonts w:hint="eastAsia"/>
                  <w:b/>
                  <w:szCs w:val="18"/>
                </w:rPr>
                <w:delText>序号</w:delText>
              </w:r>
            </w:del>
          </w:p>
        </w:tc>
        <w:tc>
          <w:tcPr>
            <w:tcW w:w="1266"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853" w:author="Edward Lee" w:date="2017-10-16T16:23:00Z"/>
                <w:rFonts w:hAnsiTheme="minorHAnsi" w:eastAsiaTheme="minorEastAsia" w:cstheme="minorBidi"/>
                <w:b/>
                <w:kern w:val="2"/>
                <w:szCs w:val="18"/>
              </w:rPr>
              <w:pPrChange w:id="5852" w:author="Edward Lee" w:date="2017-10-16T16:47:00Z">
                <w:pPr>
                  <w:pStyle w:val="36"/>
                  <w:widowControl w:val="0"/>
                  <w:ind w:firstLine="0" w:firstLineChars="0"/>
                  <w:jc w:val="center"/>
                </w:pPr>
              </w:pPrChange>
            </w:pPr>
            <w:del w:id="5854" w:author="Edward Lee" w:date="2017-10-16T16:23:00Z">
              <w:r>
                <w:rPr>
                  <w:rFonts w:hint="eastAsia"/>
                  <w:b/>
                  <w:szCs w:val="18"/>
                </w:rPr>
                <w:delText>数据段</w:delText>
              </w:r>
            </w:del>
          </w:p>
        </w:tc>
        <w:tc>
          <w:tcPr>
            <w:tcW w:w="836"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856" w:author="Edward Lee" w:date="2017-10-16T16:23:00Z"/>
                <w:rFonts w:hAnsiTheme="minorHAnsi" w:eastAsiaTheme="minorEastAsia" w:cstheme="minorBidi"/>
                <w:b/>
                <w:kern w:val="2"/>
                <w:szCs w:val="18"/>
              </w:rPr>
              <w:pPrChange w:id="5855" w:author="Edward Lee" w:date="2017-10-16T16:47:00Z">
                <w:pPr>
                  <w:pStyle w:val="36"/>
                  <w:widowControl w:val="0"/>
                  <w:ind w:firstLine="0" w:firstLineChars="0"/>
                  <w:jc w:val="center"/>
                </w:pPr>
              </w:pPrChange>
            </w:pPr>
            <w:del w:id="5857" w:author="Edward Lee" w:date="2017-10-16T16:23:00Z">
              <w:r>
                <w:rPr>
                  <w:rFonts w:hint="eastAsia"/>
                  <w:b/>
                  <w:szCs w:val="18"/>
                </w:rPr>
                <w:delText>字节数</w:delText>
              </w:r>
            </w:del>
          </w:p>
        </w:tc>
        <w:tc>
          <w:tcPr>
            <w:tcW w:w="5659"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5859" w:author="Edward Lee" w:date="2017-10-16T16:23:00Z"/>
                <w:rFonts w:hAnsiTheme="minorHAnsi" w:eastAsiaTheme="minorEastAsia" w:cstheme="minorBidi"/>
                <w:b/>
                <w:kern w:val="2"/>
                <w:szCs w:val="18"/>
              </w:rPr>
              <w:pPrChange w:id="5858" w:author="Edward Lee" w:date="2017-10-16T16:47:00Z">
                <w:pPr>
                  <w:pStyle w:val="36"/>
                  <w:widowControl w:val="0"/>
                  <w:ind w:firstLine="0" w:firstLineChars="0"/>
                  <w:jc w:val="center"/>
                </w:pPr>
              </w:pPrChange>
            </w:pPr>
            <w:del w:id="5860" w:author="Edward Lee" w:date="2017-10-16T16:23:00Z">
              <w:r>
                <w:rPr>
                  <w:rFonts w:hint="eastAsia"/>
                  <w:b/>
                  <w:szCs w:val="18"/>
                </w:rPr>
                <w:delText>描述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861"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5863" w:author="Edward Lee" w:date="2017-10-16T16:23:00Z"/>
                <w:rFonts w:hAnsiTheme="minorHAnsi" w:eastAsiaTheme="minorEastAsia" w:cstheme="minorBidi"/>
                <w:kern w:val="2"/>
                <w:szCs w:val="18"/>
              </w:rPr>
              <w:pPrChange w:id="5862" w:author="Edward Lee" w:date="2017-10-16T16:47:00Z">
                <w:pPr>
                  <w:pStyle w:val="36"/>
                  <w:widowControl w:val="0"/>
                  <w:ind w:firstLine="0" w:firstLineChars="0"/>
                  <w:jc w:val="center"/>
                </w:pPr>
              </w:pPrChange>
            </w:pPr>
            <w:del w:id="5864" w:author="Edward Lee" w:date="2017-10-16T16:23:00Z">
              <w:r>
                <w:rPr>
                  <w:rFonts w:hint="eastAsia"/>
                  <w:szCs w:val="18"/>
                </w:rPr>
                <w:delText>1</w:delText>
              </w:r>
            </w:del>
          </w:p>
        </w:tc>
        <w:tc>
          <w:tcPr>
            <w:tcW w:w="126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866" w:author="Edward Lee" w:date="2017-10-16T16:23:00Z"/>
                <w:rFonts w:hAnsiTheme="minorHAnsi" w:eastAsiaTheme="minorEastAsia" w:cstheme="minorBidi"/>
                <w:kern w:val="2"/>
                <w:szCs w:val="18"/>
              </w:rPr>
              <w:pPrChange w:id="5865" w:author="Edward Lee" w:date="2017-10-16T16:47:00Z">
                <w:pPr>
                  <w:pStyle w:val="36"/>
                  <w:widowControl w:val="0"/>
                  <w:ind w:firstLine="0" w:firstLineChars="0"/>
                  <w:jc w:val="center"/>
                </w:pPr>
              </w:pPrChange>
            </w:pPr>
            <w:del w:id="5867" w:author="Edward Lee" w:date="2017-10-16T16:23:00Z">
              <w:r>
                <w:rPr>
                  <w:rFonts w:hint="eastAsia"/>
                  <w:szCs w:val="18"/>
                </w:rPr>
                <w:delText>参数类型 param_type</w:delText>
              </w:r>
            </w:del>
          </w:p>
        </w:tc>
        <w:tc>
          <w:tcPr>
            <w:tcW w:w="83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869" w:author="Edward Lee" w:date="2017-10-16T16:23:00Z"/>
                <w:rFonts w:hAnsiTheme="minorHAnsi" w:eastAsiaTheme="minorEastAsia" w:cstheme="minorBidi"/>
                <w:kern w:val="2"/>
                <w:szCs w:val="18"/>
              </w:rPr>
              <w:pPrChange w:id="5868" w:author="Edward Lee" w:date="2017-10-16T16:47:00Z">
                <w:pPr>
                  <w:pStyle w:val="36"/>
                  <w:widowControl w:val="0"/>
                  <w:ind w:firstLine="0" w:firstLineChars="0"/>
                  <w:jc w:val="center"/>
                </w:pPr>
              </w:pPrChange>
            </w:pPr>
            <w:del w:id="5870" w:author="Edward Lee" w:date="2017-10-16T16:23:00Z">
              <w:r>
                <w:rPr>
                  <w:rFonts w:hint="eastAsia"/>
                  <w:szCs w:val="18"/>
                </w:rPr>
                <w:delText>1</w:delText>
              </w:r>
            </w:del>
          </w:p>
        </w:tc>
        <w:tc>
          <w:tcPr>
            <w:tcW w:w="5659" w:type="dxa"/>
            <w:shd w:val="clear" w:color="auto" w:fill="auto"/>
            <w:vAlign w:val="center"/>
          </w:tcPr>
          <w:p>
            <w:pPr>
              <w:pStyle w:val="36"/>
              <w:widowControl w:val="0"/>
              <w:numPr>
                <w:ilvl w:val="0"/>
                <w:numId w:val="9"/>
              </w:numPr>
              <w:spacing w:beforeLines="100" w:line="360" w:lineRule="auto"/>
              <w:ind w:hanging="360" w:firstLineChars="0"/>
              <w:outlineLvl w:val="3"/>
              <w:rPr>
                <w:del w:id="5872" w:author="Edward Lee" w:date="2017-10-16T16:23:00Z"/>
                <w:rFonts w:hAnsiTheme="minorHAnsi" w:eastAsiaTheme="minorEastAsia" w:cstheme="minorBidi"/>
                <w:kern w:val="2"/>
                <w:szCs w:val="18"/>
              </w:rPr>
              <w:pPrChange w:id="5871" w:author="Edward Lee" w:date="2017-10-16T16:47:00Z">
                <w:pPr>
                  <w:pStyle w:val="36"/>
                  <w:widowControl w:val="0"/>
                  <w:ind w:firstLine="0" w:firstLineChars="0"/>
                </w:pPr>
              </w:pPrChange>
            </w:pPr>
            <w:del w:id="5873" w:author="Edward Lee" w:date="2017-10-16T16:23:00Z">
              <w:r>
                <w:rPr>
                  <w:rFonts w:hint="eastAsia"/>
                  <w:b/>
                  <w:szCs w:val="18"/>
                </w:rPr>
                <w:delText>0x10</w:delText>
              </w:r>
            </w:del>
            <w:del w:id="5874" w:author="Edward Lee" w:date="2017-10-16T16:23:00Z">
              <w:r>
                <w:rPr>
                  <w:rFonts w:hint="eastAsia"/>
                  <w:szCs w:val="18"/>
                </w:rPr>
                <w:delText xml:space="preserve"> —— 上报系统参数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5875"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5877" w:author="Edward Lee" w:date="2017-10-16T16:23:00Z"/>
                <w:rFonts w:hAnsiTheme="minorHAnsi" w:eastAsiaTheme="minorEastAsia" w:cstheme="minorBidi"/>
                <w:kern w:val="2"/>
                <w:szCs w:val="18"/>
              </w:rPr>
              <w:pPrChange w:id="5876" w:author="Edward Lee" w:date="2017-10-16T16:47:00Z">
                <w:pPr>
                  <w:pStyle w:val="36"/>
                  <w:widowControl w:val="0"/>
                  <w:ind w:firstLine="0" w:firstLineChars="0"/>
                  <w:jc w:val="center"/>
                </w:pPr>
              </w:pPrChange>
            </w:pPr>
            <w:del w:id="5878" w:author="Edward Lee" w:date="2017-10-16T16:23:00Z">
              <w:r>
                <w:rPr>
                  <w:rFonts w:hint="eastAsia"/>
                  <w:szCs w:val="18"/>
                </w:rPr>
                <w:delText>2</w:delText>
              </w:r>
            </w:del>
          </w:p>
        </w:tc>
        <w:tc>
          <w:tcPr>
            <w:tcW w:w="126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880" w:author="Edward Lee" w:date="2017-10-16T16:23:00Z"/>
                <w:rFonts w:hAnsiTheme="minorHAnsi" w:eastAsiaTheme="minorEastAsia" w:cstheme="minorBidi"/>
                <w:kern w:val="2"/>
                <w:szCs w:val="18"/>
              </w:rPr>
              <w:pPrChange w:id="5879" w:author="Edward Lee" w:date="2017-10-16T16:47:00Z">
                <w:pPr>
                  <w:pStyle w:val="36"/>
                  <w:widowControl w:val="0"/>
                  <w:ind w:firstLine="0" w:firstLineChars="0"/>
                  <w:jc w:val="center"/>
                </w:pPr>
              </w:pPrChange>
            </w:pPr>
            <w:del w:id="5881" w:author="Edward Lee" w:date="2017-10-16T16:23:00Z">
              <w:r>
                <w:rPr>
                  <w:rFonts w:hint="eastAsia"/>
                  <w:szCs w:val="18"/>
                </w:rPr>
                <w:delText>参数</w:delText>
              </w:r>
            </w:del>
          </w:p>
        </w:tc>
        <w:tc>
          <w:tcPr>
            <w:tcW w:w="836"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5883" w:author="Edward Lee" w:date="2017-10-16T16:23:00Z"/>
                <w:rFonts w:hAnsiTheme="minorHAnsi" w:eastAsiaTheme="minorEastAsia" w:cstheme="minorBidi"/>
                <w:kern w:val="2"/>
                <w:szCs w:val="18"/>
              </w:rPr>
              <w:pPrChange w:id="5882" w:author="Edward Lee" w:date="2017-10-16T16:47:00Z">
                <w:pPr>
                  <w:pStyle w:val="36"/>
                  <w:widowControl w:val="0"/>
                  <w:ind w:firstLine="0" w:firstLineChars="0"/>
                  <w:jc w:val="center"/>
                </w:pPr>
              </w:pPrChange>
            </w:pPr>
            <w:del w:id="5884" w:author="Edward Lee" w:date="2017-10-16T16:23:00Z">
              <w:r>
                <w:rPr>
                  <w:rFonts w:hint="eastAsia"/>
                  <w:szCs w:val="18"/>
                </w:rPr>
                <w:delText>182</w:delText>
              </w:r>
            </w:del>
          </w:p>
        </w:tc>
        <w:tc>
          <w:tcPr>
            <w:tcW w:w="5659" w:type="dxa"/>
            <w:shd w:val="clear" w:color="auto" w:fill="auto"/>
            <w:vAlign w:val="center"/>
          </w:tcPr>
          <w:p>
            <w:pPr>
              <w:pStyle w:val="36"/>
              <w:widowControl w:val="0"/>
              <w:numPr>
                <w:ilvl w:val="0"/>
                <w:numId w:val="9"/>
              </w:numPr>
              <w:spacing w:beforeLines="100" w:line="360" w:lineRule="auto"/>
              <w:ind w:hanging="360" w:firstLineChars="0"/>
              <w:outlineLvl w:val="3"/>
              <w:rPr>
                <w:del w:id="5886" w:author="Edward Lee" w:date="2017-10-16T16:23:00Z"/>
                <w:rFonts w:hAnsiTheme="minorHAnsi" w:eastAsiaTheme="minorEastAsia" w:cstheme="minorBidi"/>
                <w:kern w:val="2"/>
                <w:szCs w:val="18"/>
              </w:rPr>
              <w:pPrChange w:id="5885" w:author="Edward Lee" w:date="2017-10-16T16:47:00Z">
                <w:pPr>
                  <w:pStyle w:val="36"/>
                  <w:widowControl w:val="0"/>
                  <w:ind w:firstLine="0" w:firstLineChars="0"/>
                </w:pPr>
              </w:pPrChange>
            </w:pPr>
            <w:del w:id="5887" w:author="Edward Lee" w:date="2017-10-16T16:23:00Z">
              <w:r>
                <w:rPr>
                  <w:rFonts w:hint="eastAsia"/>
                  <w:szCs w:val="18"/>
                </w:rPr>
                <w:delText>具体格式，请参看第8章，配置参数说明</w:delText>
              </w:r>
            </w:del>
          </w:p>
        </w:tc>
      </w:tr>
    </w:tbl>
    <w:p>
      <w:pPr>
        <w:widowControl/>
        <w:numPr>
          <w:ilvl w:val="0"/>
          <w:numId w:val="9"/>
        </w:numPr>
        <w:tabs>
          <w:tab w:val="center" w:pos="4201"/>
          <w:tab w:val="right" w:leader="dot" w:pos="9298"/>
        </w:tabs>
        <w:autoSpaceDE w:val="0"/>
        <w:autoSpaceDN w:val="0"/>
        <w:spacing w:beforeLines="100" w:line="360" w:lineRule="auto"/>
        <w:outlineLvl w:val="3"/>
        <w:rPr>
          <w:del w:id="5889" w:author="Edward Lee" w:date="2017-10-16T16:23:00Z"/>
        </w:rPr>
        <w:pPrChange w:id="5888"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5891" w:author="Edward Lee" w:date="2017-10-16T16:23:00Z"/>
          <w:color w:val="FF0000"/>
        </w:rPr>
        <w:pPrChange w:id="5890" w:author="Edward Lee" w:date="2017-10-16T16:47:00Z">
          <w:pPr/>
        </w:pPrChange>
      </w:pPr>
      <w:del w:id="5892" w:author="Edward Lee" w:date="2017-10-16T16:23:00Z">
        <w:r>
          <w:rPr>
            <w:rFonts w:hint="eastAsia"/>
            <w:color w:val="FF0000"/>
          </w:rPr>
          <w:delText>注意</w:delText>
        </w:r>
      </w:del>
      <w:ins w:id="5893" w:author="asus" w:date="2017-10-06T17:49:00Z">
        <w:del w:id="5894" w:author="Edward Lee" w:date="2017-10-16T16:23:00Z">
          <w:r>
            <w:rPr>
              <w:rFonts w:hint="eastAsia"/>
              <w:color w:val="FF0000"/>
            </w:rPr>
            <w:delText>Note</w:delText>
          </w:r>
        </w:del>
      </w:ins>
      <w:del w:id="5895" w:author="Edward Lee" w:date="2017-10-16T16:23:00Z">
        <w:r>
          <w:rPr>
            <w:rFonts w:hint="eastAsia"/>
            <w:color w:val="FF0000"/>
          </w:rPr>
          <w:delText>：设备收到正确的消息后，会重启。</w:delText>
        </w:r>
      </w:del>
    </w:p>
    <w:p>
      <w:pPr>
        <w:widowControl/>
        <w:numPr>
          <w:ilvl w:val="0"/>
          <w:numId w:val="9"/>
        </w:numPr>
        <w:tabs>
          <w:tab w:val="center" w:pos="4201"/>
          <w:tab w:val="right" w:leader="dot" w:pos="9298"/>
        </w:tabs>
        <w:autoSpaceDE w:val="0"/>
        <w:autoSpaceDN w:val="0"/>
        <w:spacing w:beforeLines="100" w:line="360" w:lineRule="auto"/>
        <w:outlineLvl w:val="3"/>
        <w:rPr>
          <w:del w:id="5897" w:author="Edward Lee" w:date="2017-10-16T16:23:00Z"/>
          <w:b/>
          <w:color w:val="FF0000"/>
        </w:rPr>
        <w:pPrChange w:id="5896"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5899" w:author="Edward Lee" w:date="2017-10-16T16:23:00Z"/>
          <w:rFonts w:cs="Times New Roman" w:asciiTheme="minorEastAsia" w:hAnsiTheme="minorEastAsia"/>
          <w:color w:val="C00000"/>
          <w:kern w:val="0"/>
          <w:szCs w:val="20"/>
        </w:rPr>
        <w:pPrChange w:id="5898" w:author="Edward Lee" w:date="2017-10-16T16:47:00Z">
          <w:pPr/>
        </w:pPrChange>
      </w:pPr>
      <w:del w:id="5900" w:author="Edward Lee" w:date="2017-10-16T16:23:00Z">
        <w:r>
          <w:rPr>
            <w:rFonts w:hint="eastAsia" w:hAnsi="宋体"/>
          </w:rPr>
          <w:delText>eg5:</w:delText>
        </w:r>
      </w:del>
      <w:del w:id="5901" w:author="Edward Lee" w:date="2017-10-16T16:23:00Z">
        <w:r>
          <w:rPr>
            <w:rFonts w:hAnsi="宋体"/>
          </w:rPr>
          <w:delText xml:space="preserve"> </w:delText>
        </w:r>
      </w:del>
      <w:del w:id="5902" w:author="Edward Lee" w:date="2017-10-16T16:23:00Z">
        <w:r>
          <w:rPr>
            <w:rFonts w:hint="eastAsia" w:hAnsi="宋体"/>
          </w:rPr>
          <w:delText>　</w:delText>
        </w:r>
      </w:del>
      <w:del w:id="5903" w:author="Edward Lee" w:date="2017-10-16T16:23:00Z">
        <w:r>
          <w:rPr>
            <w:rFonts w:asciiTheme="minorEastAsia" w:hAnsiTheme="minorEastAsia"/>
          </w:rPr>
          <w:delText xml:space="preserve"> 55 AA </w:delText>
        </w:r>
      </w:del>
      <w:del w:id="5904" w:author="Edward Lee" w:date="2017-10-16T16:23:00Z">
        <w:r>
          <w:rPr>
            <w:rFonts w:asciiTheme="minorEastAsia" w:hAnsiTheme="minorEastAsia"/>
            <w:color w:val="FF0000"/>
            <w:u w:val="single"/>
          </w:rPr>
          <w:delText>0</w:delText>
        </w:r>
      </w:del>
      <w:del w:id="5905" w:author="Edward Lee" w:date="2017-10-16T16:23:00Z">
        <w:r>
          <w:rPr>
            <w:rFonts w:hint="eastAsia" w:asciiTheme="minorEastAsia" w:hAnsiTheme="minorEastAsia"/>
            <w:color w:val="FF0000"/>
            <w:u w:val="single"/>
          </w:rPr>
          <w:delText>0</w:delText>
        </w:r>
      </w:del>
      <w:del w:id="5906" w:author="Edward Lee" w:date="2017-10-16T16:23:00Z">
        <w:r>
          <w:rPr>
            <w:rFonts w:asciiTheme="minorEastAsia" w:hAnsiTheme="minorEastAsia"/>
            <w:color w:val="FF0000"/>
            <w:u w:val="single"/>
          </w:rPr>
          <w:delText xml:space="preserve"> </w:delText>
        </w:r>
      </w:del>
      <w:del w:id="5907" w:author="Edward Lee" w:date="2017-10-16T16:23:00Z">
        <w:r>
          <w:rPr>
            <w:rFonts w:hint="eastAsia" w:asciiTheme="minorEastAsia" w:hAnsiTheme="minorEastAsia"/>
            <w:color w:val="FF0000"/>
            <w:u w:val="single"/>
          </w:rPr>
          <w:delText>D3</w:delText>
        </w:r>
      </w:del>
      <w:del w:id="5908" w:author="Edward Lee" w:date="2017-10-16T16:23:00Z">
        <w:r>
          <w:rPr>
            <w:rFonts w:asciiTheme="minorEastAsia" w:hAnsiTheme="minorEastAsia"/>
            <w:u w:val="single"/>
          </w:rPr>
          <w:delText xml:space="preserve"> </w:delText>
        </w:r>
      </w:del>
      <w:del w:id="5909" w:author="Edward Lee" w:date="2017-10-16T16:23:00Z">
        <w:r>
          <w:rPr>
            <w:rFonts w:hint="eastAsia" w:asciiTheme="minorEastAsia" w:hAnsiTheme="minorEastAsia"/>
            <w:color w:val="FFC000"/>
            <w:u w:val="single"/>
          </w:rPr>
          <w:delText>8</w:delText>
        </w:r>
      </w:del>
      <w:del w:id="5910" w:author="Edward Lee" w:date="2017-10-16T16:23:00Z">
        <w:r>
          <w:rPr>
            <w:rFonts w:asciiTheme="minorEastAsia" w:hAnsiTheme="minorEastAsia"/>
            <w:color w:val="FFC000"/>
            <w:u w:val="single"/>
          </w:rPr>
          <w:delText>0 0A</w:delText>
        </w:r>
      </w:del>
      <w:del w:id="5911" w:author="Edward Lee" w:date="2017-10-16T16:23:00Z">
        <w:r>
          <w:rPr>
            <w:rFonts w:asciiTheme="minorEastAsia" w:hAnsiTheme="minorEastAsia"/>
            <w:u w:val="single"/>
          </w:rPr>
          <w:delText xml:space="preserve"> 00 00 00 02 00 01 00 00 38 36 31 36 39 34 30 33 34 32 30 35 38 39 36 00</w:delText>
        </w:r>
      </w:del>
      <w:del w:id="5912" w:author="Edward Lee" w:date="2017-10-16T16:23:00Z">
        <w:r>
          <w:rPr>
            <w:rFonts w:asciiTheme="minorEastAsia" w:hAnsiTheme="minorEastAsia"/>
          </w:rPr>
          <w:delText xml:space="preserve"> </w:delText>
        </w:r>
      </w:del>
      <w:del w:id="5913" w:author="Edward Lee" w:date="2017-10-16T16:23:00Z">
        <w:r>
          <w:rPr>
            <w:rFonts w:hint="eastAsia" w:ascii="宋体" w:hAnsi="宋体" w:eastAsia="宋体" w:cs="Times New Roman"/>
            <w:color w:val="FF33CC"/>
            <w:kern w:val="0"/>
            <w:szCs w:val="20"/>
          </w:rPr>
          <w:delText>1</w:delText>
        </w:r>
      </w:del>
      <w:del w:id="5914" w:author="Edward Lee" w:date="2017-10-16T16:23:00Z">
        <w:r>
          <w:rPr>
            <w:rFonts w:ascii="宋体" w:hAnsi="宋体" w:eastAsia="宋体" w:cs="Times New Roman"/>
            <w:color w:val="FF33CC"/>
            <w:kern w:val="0"/>
            <w:szCs w:val="20"/>
          </w:rPr>
          <w:delText>0</w:delText>
        </w:r>
      </w:del>
      <w:del w:id="5915" w:author="Edward Lee" w:date="2017-10-16T16:23:00Z">
        <w:r>
          <w:rPr>
            <w:rFonts w:asciiTheme="minorEastAsia" w:hAnsiTheme="minorEastAsia"/>
          </w:rPr>
          <w:delText xml:space="preserve"> 55 </w:delText>
        </w:r>
      </w:del>
      <w:del w:id="5916" w:author="Edward Lee" w:date="2017-10-16T16:23:00Z">
        <w:r>
          <w:rPr>
            <w:i/>
            <w:color w:val="548DD4" w:themeColor="text2" w:themeTint="99"/>
          </w:rPr>
          <w:delText>01</w:delText>
        </w:r>
      </w:del>
      <w:del w:id="5917" w:author="Edward Lee" w:date="2017-10-16T16:23:00Z">
        <w:r>
          <w:rPr>
            <w:rFonts w:asciiTheme="minorEastAsia" w:hAnsiTheme="minorEastAsia"/>
          </w:rPr>
          <w:delText xml:space="preserve"> </w:delText>
        </w:r>
      </w:del>
      <w:del w:id="5918" w:author="Edward Lee" w:date="2017-10-16T16:23:00Z">
        <w:r>
          <w:rPr>
            <w:i/>
            <w:color w:val="92D050"/>
          </w:rPr>
          <w:delText>02 07</w:delText>
        </w:r>
      </w:del>
      <w:del w:id="5919" w:author="Edward Lee" w:date="2017-10-16T16:23:00Z">
        <w:r>
          <w:rPr>
            <w:rFonts w:asciiTheme="minorEastAsia" w:hAnsiTheme="minorEastAsia"/>
          </w:rPr>
          <w:delText xml:space="preserve"> </w:delText>
        </w:r>
      </w:del>
      <w:del w:id="5920" w:author="Edward Lee" w:date="2017-10-16T16:23:00Z">
        <w:r>
          <w:rPr>
            <w:i/>
            <w:color w:val="948A54" w:themeColor="background2" w:themeShade="80"/>
          </w:rPr>
          <w:delText>01</w:delText>
        </w:r>
      </w:del>
      <w:del w:id="5921" w:author="Edward Lee" w:date="2017-10-16T16:23:00Z">
        <w:r>
          <w:rPr>
            <w:rFonts w:asciiTheme="minorEastAsia" w:hAnsiTheme="minorEastAsia"/>
          </w:rPr>
          <w:delText xml:space="preserve"> </w:delText>
        </w:r>
      </w:del>
      <w:del w:id="5922" w:author="Edward Lee" w:date="2017-10-16T16:23:00Z">
        <w:r>
          <w:rPr>
            <w:i/>
            <w:color w:val="31849B" w:themeColor="accent5" w:themeShade="BF"/>
          </w:rPr>
          <w:delText>01</w:delText>
        </w:r>
      </w:del>
      <w:del w:id="5923" w:author="Edward Lee" w:date="2017-10-16T16:23:00Z">
        <w:r>
          <w:rPr>
            <w:rFonts w:asciiTheme="minorEastAsia" w:hAnsiTheme="minorEastAsia"/>
          </w:rPr>
          <w:delText xml:space="preserve"> </w:delText>
        </w:r>
      </w:del>
      <w:del w:id="5924" w:author="Edward Lee" w:date="2017-10-16T16:23:00Z">
        <w:r>
          <w:rPr>
            <w:i/>
            <w:color w:val="E36C09" w:themeColor="accent6" w:themeShade="BF"/>
          </w:rPr>
          <w:delText>3C 00</w:delText>
        </w:r>
      </w:del>
      <w:del w:id="5925" w:author="Edward Lee" w:date="2017-10-16T16:23:00Z">
        <w:r>
          <w:rPr>
            <w:rFonts w:asciiTheme="minorEastAsia" w:hAnsiTheme="minorEastAsia"/>
          </w:rPr>
          <w:delText xml:space="preserve"> </w:delText>
        </w:r>
      </w:del>
      <w:del w:id="5926" w:author="Edward Lee" w:date="2017-10-16T16:23:00Z">
        <w:r>
          <w:rPr>
            <w:i/>
            <w:color w:val="366091" w:themeColor="accent1" w:themeShade="BF"/>
            <w:u w:val="single"/>
          </w:rPr>
          <w:delText>38 36 31 36 39 34 30 33 34 32 30 35 38 39 36 00 00 00</w:delText>
        </w:r>
      </w:del>
      <w:del w:id="5927" w:author="Edward Lee" w:date="2017-10-16T16:23:00Z">
        <w:r>
          <w:rPr>
            <w:i/>
            <w:color w:val="366091" w:themeColor="accent1" w:themeShade="BF"/>
          </w:rPr>
          <w:delText xml:space="preserve"> </w:delText>
        </w:r>
      </w:del>
      <w:del w:id="5928" w:author="Edward Lee" w:date="2017-10-16T16:23:00Z">
        <w:r>
          <w:rPr>
            <w:i/>
            <w:color w:val="92D050"/>
          </w:rPr>
          <w:delText xml:space="preserve">01 </w:delText>
        </w:r>
      </w:del>
      <w:del w:id="5929" w:author="Edward Lee" w:date="2017-10-16T16:23:00Z">
        <w:r>
          <w:rPr>
            <w:i/>
            <w:color w:val="C00000"/>
          </w:rPr>
          <w:delText>C0 A8 01 C7</w:delText>
        </w:r>
      </w:del>
      <w:del w:id="5930" w:author="Edward Lee" w:date="2017-10-16T16:23:00Z">
        <w:r>
          <w:rPr>
            <w:rFonts w:asciiTheme="minorEastAsia" w:hAnsiTheme="minorEastAsia"/>
          </w:rPr>
          <w:delText xml:space="preserve"> </w:delText>
        </w:r>
      </w:del>
      <w:del w:id="5931" w:author="Edward Lee" w:date="2017-10-16T16:23:00Z">
        <w:r>
          <w:rPr>
            <w:i/>
            <w:color w:val="548DD4" w:themeColor="text2" w:themeTint="99"/>
          </w:rPr>
          <w:delText>FF FF FF 00</w:delText>
        </w:r>
      </w:del>
      <w:del w:id="5932" w:author="Edward Lee" w:date="2017-10-16T16:23:00Z">
        <w:r>
          <w:rPr>
            <w:rFonts w:asciiTheme="minorEastAsia" w:hAnsiTheme="minorEastAsia"/>
          </w:rPr>
          <w:delText xml:space="preserve"> </w:delText>
        </w:r>
      </w:del>
      <w:del w:id="5933" w:author="Edward Lee" w:date="2017-10-16T16:23:00Z">
        <w:r>
          <w:rPr>
            <w:i/>
            <w:color w:val="E955C2"/>
          </w:rPr>
          <w:delText>C0 A8 01 02</w:delText>
        </w:r>
      </w:del>
      <w:del w:id="5934" w:author="Edward Lee" w:date="2017-10-16T16:23:00Z">
        <w:r>
          <w:rPr>
            <w:rFonts w:asciiTheme="minorEastAsia" w:hAnsiTheme="minorEastAsia"/>
          </w:rPr>
          <w:delText xml:space="preserve"> </w:delText>
        </w:r>
      </w:del>
      <w:del w:id="5935" w:author="Edward Lee" w:date="2017-10-16T16:23:00Z">
        <w:r>
          <w:rPr>
            <w:i/>
            <w:color w:val="76923C" w:themeColor="accent3" w:themeShade="BF"/>
          </w:rPr>
          <w:delText>DC FF</w:delText>
        </w:r>
      </w:del>
      <w:del w:id="5936" w:author="Edward Lee" w:date="2017-10-16T16:23:00Z">
        <w:r>
          <w:rPr>
            <w:rFonts w:asciiTheme="minorEastAsia" w:hAnsiTheme="minorEastAsia"/>
          </w:rPr>
          <w:delText xml:space="preserve"> </w:delText>
        </w:r>
      </w:del>
      <w:del w:id="5937" w:author="Edward Lee" w:date="2017-10-16T16:23:00Z">
        <w:r>
          <w:rPr>
            <w:i/>
            <w:color w:val="5850EE"/>
            <w:u w:val="single"/>
          </w:rPr>
          <w:delText>32 31 38 2E 31 37 2E 31 35 37 2E 32 31 34 00 00 00 00 00 00 00 00 00 00 00 00 00 00 00 00 00 00</w:delText>
        </w:r>
      </w:del>
      <w:del w:id="5938" w:author="Edward Lee" w:date="2017-10-16T16:23:00Z">
        <w:r>
          <w:rPr>
            <w:rFonts w:asciiTheme="minorEastAsia" w:hAnsiTheme="minorEastAsia"/>
          </w:rPr>
          <w:delText xml:space="preserve"> </w:delText>
        </w:r>
      </w:del>
      <w:del w:id="5939" w:author="Edward Lee" w:date="2017-10-16T16:23:00Z">
        <w:r>
          <w:rPr>
            <w:i/>
            <w:color w:val="00B050"/>
          </w:rPr>
          <w:delText>24 13</w:delText>
        </w:r>
      </w:del>
      <w:del w:id="5940" w:author="Edward Lee" w:date="2017-10-16T16:23:00Z">
        <w:r>
          <w:rPr>
            <w:rFonts w:asciiTheme="minorEastAsia" w:hAnsiTheme="minorEastAsia"/>
          </w:rPr>
          <w:delText xml:space="preserve"> </w:delText>
        </w:r>
      </w:del>
      <w:del w:id="5941" w:author="Edward Lee" w:date="2017-10-16T16:23:00Z">
        <w:r>
          <w:rPr>
            <w:i/>
            <w:color w:val="E36C09" w:themeColor="accent6" w:themeShade="BF"/>
            <w:u w:val="single"/>
          </w:rPr>
          <w:delText>4D 54 49 49 00 00 00 00 00 00 00 00 00 00 00 00 00 00 00 00 00 00 00 00 00 00 00 00 00 00 00 00 00 00</w:delText>
        </w:r>
      </w:del>
      <w:del w:id="5942" w:author="Edward Lee" w:date="2017-10-16T16:23:00Z">
        <w:r>
          <w:rPr>
            <w:rFonts w:hint="eastAsia"/>
            <w:i/>
            <w:color w:val="E36C09" w:themeColor="accent6" w:themeShade="BF"/>
          </w:rPr>
          <w:delText xml:space="preserve"> </w:delText>
        </w:r>
      </w:del>
      <w:del w:id="5943" w:author="Edward Lee" w:date="2017-10-16T16:23:00Z">
        <w:r>
          <w:rPr>
            <w:i/>
            <w:color w:val="366091" w:themeColor="accent1" w:themeShade="BF"/>
          </w:rPr>
          <w:delText>23</w:delText>
        </w:r>
      </w:del>
      <w:del w:id="5944" w:author="Edward Lee" w:date="2017-10-16T16:23:00Z">
        <w:r>
          <w:rPr>
            <w:rFonts w:asciiTheme="minorEastAsia" w:hAnsiTheme="minorEastAsia"/>
            <w:i/>
          </w:rPr>
          <w:delText xml:space="preserve"> </w:delText>
        </w:r>
      </w:del>
      <w:del w:id="5945" w:author="Edward Lee" w:date="2017-10-16T16:23:00Z">
        <w:r>
          <w:rPr>
            <w:i/>
            <w:color w:val="00B0F0"/>
            <w:u w:val="single"/>
          </w:rPr>
          <w:delText>6D 74 69 32 36 35 34 36 33 39 32 00 00 00 00 00 00 00 00 00 00 00 00 00 00 00 00 00 00 00 00 00</w:delText>
        </w:r>
      </w:del>
      <w:del w:id="5946" w:author="Edward Lee" w:date="2017-10-16T16:23:00Z">
        <w:r>
          <w:rPr>
            <w:rFonts w:asciiTheme="minorEastAsia" w:hAnsiTheme="minorEastAsia"/>
          </w:rPr>
          <w:delText xml:space="preserve"> </w:delText>
        </w:r>
      </w:del>
      <w:del w:id="5947" w:author="Edward Lee" w:date="2017-10-16T16:23:00Z">
        <w:r>
          <w:rPr>
            <w:i/>
            <w:color w:val="548DD4" w:themeColor="text2" w:themeTint="99"/>
          </w:rPr>
          <w:delText>00 00 00 00 00 00 00 00 00</w:delText>
        </w:r>
      </w:del>
      <w:del w:id="5948" w:author="Edward Lee" w:date="2017-10-16T16:23:00Z">
        <w:r>
          <w:rPr>
            <w:rFonts w:asciiTheme="minorEastAsia" w:hAnsiTheme="minorEastAsia"/>
          </w:rPr>
          <w:delText xml:space="preserve"> </w:delText>
        </w:r>
      </w:del>
      <w:del w:id="5949" w:author="Edward Lee" w:date="2017-10-16T16:23:00Z">
        <w:r>
          <w:rPr>
            <w:i/>
            <w:color w:val="00CC00"/>
          </w:rPr>
          <w:delText>14</w:delText>
        </w:r>
      </w:del>
      <w:del w:id="5950" w:author="Edward Lee" w:date="2017-10-16T16:23:00Z">
        <w:r>
          <w:rPr>
            <w:rFonts w:asciiTheme="minorEastAsia" w:hAnsiTheme="minorEastAsia"/>
          </w:rPr>
          <w:delText xml:space="preserve"> </w:delText>
        </w:r>
      </w:del>
      <w:del w:id="5951" w:author="Edward Lee" w:date="2017-10-16T16:23:00Z">
        <w:r>
          <w:rPr>
            <w:i/>
            <w:color w:val="E955C2"/>
            <w:u w:val="single"/>
          </w:rPr>
          <w:delText>4D 52 37 39 30 31 2D 30 30 33 43 30 30 32 35</w:delText>
        </w:r>
      </w:del>
      <w:del w:id="5952" w:author="Edward Lee" w:date="2017-10-16T16:23:00Z">
        <w:r>
          <w:rPr>
            <w:rFonts w:hint="eastAsia"/>
            <w:i/>
            <w:color w:val="E955C2"/>
            <w:u w:val="single"/>
          </w:rPr>
          <w:delText xml:space="preserve"> 00</w:delText>
        </w:r>
      </w:del>
      <w:del w:id="5953" w:author="Edward Lee" w:date="2017-10-16T16:23:00Z">
        <w:r>
          <w:rPr>
            <w:rFonts w:asciiTheme="minorEastAsia" w:hAnsiTheme="minorEastAsia"/>
          </w:rPr>
          <w:delText xml:space="preserve"> </w:delText>
        </w:r>
      </w:del>
      <w:del w:id="5954" w:author="Edward Lee" w:date="2017-10-16T16:23:00Z">
        <w:r>
          <w:rPr>
            <w:i/>
            <w:color w:val="76923C" w:themeColor="accent3" w:themeShade="BF"/>
          </w:rPr>
          <w:delText>A8 A8 A8 A8</w:delText>
        </w:r>
      </w:del>
      <w:del w:id="5955" w:author="Edward Lee" w:date="2017-10-16T16:23:00Z">
        <w:r>
          <w:rPr>
            <w:rFonts w:asciiTheme="minorEastAsia" w:hAnsiTheme="minorEastAsia"/>
          </w:rPr>
          <w:delText xml:space="preserve"> </w:delText>
        </w:r>
      </w:del>
      <w:del w:id="5956" w:author="Edward Lee" w:date="2017-10-16T16:23:00Z">
        <w:r>
          <w:rPr>
            <w:i/>
            <w:color w:val="5850EE"/>
          </w:rPr>
          <w:delText>1F 1F 1F 1F</w:delText>
        </w:r>
      </w:del>
      <w:del w:id="5957" w:author="Edward Lee" w:date="2017-10-16T16:23:00Z">
        <w:r>
          <w:rPr>
            <w:rFonts w:asciiTheme="minorEastAsia" w:hAnsiTheme="minorEastAsia"/>
          </w:rPr>
          <w:delText xml:space="preserve"> </w:delText>
        </w:r>
      </w:del>
      <w:del w:id="5958" w:author="Edward Lee" w:date="2017-10-16T16:23:00Z">
        <w:r>
          <w:rPr>
            <w:i/>
            <w:color w:val="FF0000"/>
          </w:rPr>
          <w:delText>00</w:delText>
        </w:r>
      </w:del>
      <w:del w:id="5959" w:author="Edward Lee" w:date="2017-10-16T16:23:00Z">
        <w:r>
          <w:rPr>
            <w:rFonts w:hint="eastAsia"/>
            <w:i/>
            <w:color w:val="FF0000"/>
          </w:rPr>
          <w:delText xml:space="preserve"> </w:delText>
        </w:r>
      </w:del>
      <w:del w:id="5960" w:author="Edward Lee" w:date="2017-10-16T16:23:00Z">
        <w:r>
          <w:rPr>
            <w:i/>
            <w:color w:val="00B050"/>
          </w:rPr>
          <w:delText>A1</w:delText>
        </w:r>
      </w:del>
      <w:del w:id="5961" w:author="Edward Lee" w:date="2017-10-16T16:23:00Z">
        <w:r>
          <w:rPr>
            <w:rFonts w:asciiTheme="minorEastAsia" w:hAnsiTheme="minorEastAsia"/>
          </w:rPr>
          <w:delText xml:space="preserve"> </w:delText>
        </w:r>
      </w:del>
      <w:del w:id="5962" w:author="Edward Lee" w:date="2017-10-16T16:23:00Z">
        <w:r>
          <w:rPr>
            <w:i/>
            <w:color w:val="548DD4" w:themeColor="text2" w:themeTint="99"/>
          </w:rPr>
          <w:delText>00 00 00</w:delText>
        </w:r>
      </w:del>
      <w:del w:id="5963" w:author="Edward Lee" w:date="2017-10-16T16:23:00Z">
        <w:r>
          <w:rPr>
            <w:rFonts w:hint="eastAsia"/>
            <w:i/>
            <w:color w:val="548DD4" w:themeColor="text2" w:themeTint="99"/>
          </w:rPr>
          <w:delText xml:space="preserve"> </w:delText>
        </w:r>
      </w:del>
      <w:del w:id="5964" w:author="Edward Lee" w:date="2017-10-16T16:23:00Z">
        <w:r>
          <w:rPr>
            <w:i/>
            <w:color w:val="548DD4" w:themeColor="text2" w:themeTint="99"/>
          </w:rPr>
          <w:delText>00</w:delText>
        </w:r>
      </w:del>
      <w:del w:id="5965" w:author="Edward Lee" w:date="2017-10-16T16:23:00Z">
        <w:r>
          <w:rPr>
            <w:rFonts w:asciiTheme="minorEastAsia" w:hAnsiTheme="minorEastAsia"/>
          </w:rPr>
          <w:delText xml:space="preserve"> </w:delText>
        </w:r>
      </w:del>
      <w:del w:id="5966" w:author="Edward Lee" w:date="2017-10-16T16:23:00Z">
        <w:r>
          <w:rPr>
            <w:rFonts w:cs="Times New Roman" w:asciiTheme="minorEastAsia" w:hAnsiTheme="minorEastAsia"/>
            <w:color w:val="C00000"/>
            <w:kern w:val="0"/>
            <w:szCs w:val="20"/>
          </w:rPr>
          <w:delText>0E 47</w:delText>
        </w:r>
      </w:del>
      <w:del w:id="5967" w:author="Edward Lee" w:date="2017-10-16T16:23:00Z">
        <w:r>
          <w:rPr>
            <w:rFonts w:hint="eastAsia" w:cs="Times New Roman" w:asciiTheme="minorEastAsia" w:hAnsiTheme="minorEastAsia"/>
            <w:color w:val="C00000"/>
            <w:kern w:val="0"/>
            <w:szCs w:val="20"/>
          </w:rPr>
          <w:delText xml:space="preserve"> </w:delText>
        </w:r>
      </w:del>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968"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70" w:author="Edward Lee" w:date="2017-10-16T16:23:00Z"/>
                <w:rFonts w:ascii="宋体" w:hAnsi="宋体" w:eastAsia="宋体"/>
                <w:b/>
              </w:rPr>
              <w:pPrChange w:id="5969" w:author="Edward Lee" w:date="2017-10-16T16:47:00Z">
                <w:pPr>
                  <w:jc w:val="center"/>
                </w:pPr>
              </w:pPrChange>
            </w:pPr>
            <w:del w:id="5971" w:author="Edward Lee" w:date="2017-10-16T16:23:00Z">
              <w:r>
                <w:rPr>
                  <w:rFonts w:hint="eastAsia" w:ascii="宋体" w:hAnsi="宋体" w:eastAsia="宋体"/>
                  <w:b/>
                </w:rPr>
                <w:delText>sof(H)</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73" w:author="Edward Lee" w:date="2017-10-16T16:23:00Z"/>
                <w:rFonts w:ascii="宋体" w:hAnsi="宋体" w:eastAsia="宋体"/>
                <w:b/>
              </w:rPr>
              <w:pPrChange w:id="5972" w:author="Edward Lee" w:date="2017-10-16T16:47:00Z">
                <w:pPr>
                  <w:jc w:val="center"/>
                </w:pPr>
              </w:pPrChange>
            </w:pPr>
            <w:del w:id="5974" w:author="Edward Lee" w:date="2017-10-16T16:23:00Z">
              <w:r>
                <w:rPr>
                  <w:rFonts w:hint="eastAsia" w:ascii="宋体" w:hAnsi="宋体" w:eastAsia="宋体"/>
                  <w:b/>
                </w:rPr>
                <w:delText>sof(L)</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76" w:author="Edward Lee" w:date="2017-10-16T16:23:00Z"/>
                <w:rFonts w:ascii="宋体" w:hAnsi="宋体" w:eastAsia="宋体"/>
                <w:b/>
              </w:rPr>
              <w:pPrChange w:id="5975" w:author="Edward Lee" w:date="2017-10-16T16:47:00Z">
                <w:pPr>
                  <w:jc w:val="center"/>
                </w:pPr>
              </w:pPrChange>
            </w:pPr>
            <w:del w:id="5977" w:author="Edward Lee" w:date="2017-10-16T16:23:00Z">
              <w:r>
                <w:rPr>
                  <w:rFonts w:hint="eastAsia" w:ascii="宋体" w:hAnsi="宋体" w:eastAsia="宋体"/>
                  <w:b/>
                </w:rPr>
                <w:delText>len(H)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79" w:author="Edward Lee" w:date="2017-10-16T16:23:00Z"/>
                <w:rFonts w:ascii="宋体" w:hAnsi="宋体" w:eastAsia="宋体"/>
                <w:b/>
              </w:rPr>
              <w:pPrChange w:id="5978" w:author="Edward Lee" w:date="2017-10-16T16:47:00Z">
                <w:pPr>
                  <w:jc w:val="center"/>
                </w:pPr>
              </w:pPrChange>
            </w:pPr>
            <w:del w:id="5980" w:author="Edward Lee" w:date="2017-10-16T16:23:00Z">
              <w:r>
                <w:rPr>
                  <w:rFonts w:hint="eastAsia" w:ascii="宋体" w:hAnsi="宋体" w:eastAsia="宋体"/>
                  <w:b/>
                </w:rPr>
                <w:delText>len(L)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82" w:author="Edward Lee" w:date="2017-10-16T16:23:00Z"/>
                <w:rFonts w:ascii="宋体" w:hAnsi="宋体" w:eastAsia="宋体"/>
                <w:b/>
              </w:rPr>
              <w:pPrChange w:id="5981" w:author="Edward Lee" w:date="2017-10-16T16:47:00Z">
                <w:pPr>
                  <w:jc w:val="center"/>
                </w:pPr>
              </w:pPrChange>
            </w:pPr>
            <w:del w:id="5983" w:author="Edward Lee" w:date="2017-10-16T16:23:00Z">
              <w:r>
                <w:rPr>
                  <w:rFonts w:hint="eastAsia" w:ascii="宋体" w:hAnsi="宋体" w:eastAsia="宋体"/>
                  <w:b/>
                </w:rPr>
                <w:delText>cmd(H)</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85" w:author="Edward Lee" w:date="2017-10-16T16:23:00Z"/>
                <w:rFonts w:ascii="宋体" w:hAnsi="宋体" w:eastAsia="宋体"/>
                <w:b/>
              </w:rPr>
              <w:pPrChange w:id="5984" w:author="Edward Lee" w:date="2017-10-16T16:47:00Z">
                <w:pPr>
                  <w:jc w:val="center"/>
                </w:pPr>
              </w:pPrChange>
            </w:pPr>
            <w:del w:id="5986" w:author="Edward Lee" w:date="2017-10-16T16:23:00Z">
              <w:r>
                <w:rPr>
                  <w:rFonts w:hint="eastAsia" w:ascii="宋体" w:hAnsi="宋体" w:eastAsia="宋体"/>
                  <w:b/>
                </w:rPr>
                <w:delText>cmd(L)</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88" w:author="Edward Lee" w:date="2017-10-16T16:23:00Z"/>
                <w:rFonts w:ascii="宋体" w:hAnsi="宋体" w:eastAsia="宋体"/>
                <w:b/>
              </w:rPr>
              <w:pPrChange w:id="5987" w:author="Edward Lee" w:date="2017-10-16T16:47:00Z">
                <w:pPr>
                  <w:jc w:val="center"/>
                </w:pPr>
              </w:pPrChange>
            </w:pPr>
            <w:del w:id="5989" w:author="Edward Lee" w:date="2017-10-16T16:23:00Z">
              <w:r>
                <w:rPr>
                  <w:rFonts w:hint="eastAsia" w:ascii="宋体" w:hAnsi="宋体" w:eastAsia="宋体"/>
                  <w:b/>
                </w:rPr>
                <w:delText>seq</w:delText>
              </w:r>
            </w:del>
            <w:del w:id="5990" w:author="Edward Lee" w:date="2017-10-16T16:23:00Z">
              <w:r>
                <w:rPr>
                  <w:rFonts w:ascii="宋体" w:hAnsi="宋体" w:eastAsia="宋体"/>
                  <w:b/>
                </w:rPr>
                <w:br w:type="textWrapping"/>
              </w:r>
            </w:del>
            <w:del w:id="5991"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93" w:author="Edward Lee" w:date="2017-10-16T16:23:00Z"/>
                <w:rFonts w:ascii="宋体" w:hAnsi="宋体" w:eastAsia="宋体"/>
                <w:b/>
              </w:rPr>
              <w:pPrChange w:id="5992"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95" w:author="Edward Lee" w:date="2017-10-16T16:23:00Z"/>
                <w:rFonts w:ascii="宋体" w:hAnsi="宋体" w:eastAsia="宋体"/>
                <w:b/>
              </w:rPr>
              <w:pPrChange w:id="5994"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5996"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5998" w:author="Edward Lee" w:date="2017-10-16T16:23:00Z"/>
                <w:rFonts w:ascii="宋体" w:hAnsi="宋体" w:eastAsia="宋体"/>
              </w:rPr>
              <w:pPrChange w:id="5997" w:author="Edward Lee" w:date="2017-10-16T16:47:00Z">
                <w:pPr>
                  <w:jc w:val="center"/>
                </w:pPr>
              </w:pPrChange>
            </w:pPr>
            <w:del w:id="5999" w:author="Edward Lee" w:date="2017-10-16T16:23:00Z">
              <w:r>
                <w:rPr>
                  <w:rFonts w:hint="eastAsia" w:ascii="宋体" w:hAnsi="宋体" w:eastAsia="宋体"/>
                </w:rPr>
                <w:delText>55</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01" w:author="Edward Lee" w:date="2017-10-16T16:23:00Z"/>
                <w:rFonts w:ascii="宋体" w:hAnsi="宋体" w:eastAsia="宋体"/>
              </w:rPr>
              <w:pPrChange w:id="6000" w:author="Edward Lee" w:date="2017-10-16T16:47:00Z">
                <w:pPr>
                  <w:jc w:val="center"/>
                </w:pPr>
              </w:pPrChange>
            </w:pPr>
            <w:del w:id="6002" w:author="Edward Lee" w:date="2017-10-16T16:23:00Z">
              <w:r>
                <w:rPr>
                  <w:rFonts w:hint="eastAsia" w:ascii="宋体" w:hAnsi="宋体" w:eastAsia="宋体"/>
                </w:rPr>
                <w:delText>AA</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04" w:author="Edward Lee" w:date="2017-10-16T16:23:00Z"/>
                <w:rFonts w:ascii="宋体" w:hAnsi="宋体" w:eastAsia="宋体"/>
                <w:color w:val="FF0000"/>
              </w:rPr>
              <w:pPrChange w:id="6003" w:author="Edward Lee" w:date="2017-10-16T16:47:00Z">
                <w:pPr>
                  <w:jc w:val="center"/>
                </w:pPr>
              </w:pPrChange>
            </w:pPr>
            <w:del w:id="6005" w:author="Edward Lee" w:date="2017-10-16T16:23:00Z">
              <w:r>
                <w:rPr>
                  <w:rFonts w:hint="eastAsia" w:ascii="宋体" w:hAnsi="宋体" w:eastAsia="宋体"/>
                  <w:color w:val="FF0000"/>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07" w:author="Edward Lee" w:date="2017-10-16T16:23:00Z"/>
                <w:rFonts w:ascii="宋体" w:hAnsi="宋体" w:eastAsia="宋体"/>
                <w:color w:val="FF0000"/>
              </w:rPr>
              <w:pPrChange w:id="6006" w:author="Edward Lee" w:date="2017-10-16T16:47:00Z">
                <w:pPr>
                  <w:jc w:val="center"/>
                </w:pPr>
              </w:pPrChange>
            </w:pPr>
            <w:del w:id="6008" w:author="Edward Lee" w:date="2017-10-16T16:23:00Z">
              <w:r>
                <w:rPr>
                  <w:rFonts w:hint="eastAsia" w:ascii="宋体" w:hAnsi="宋体" w:eastAsia="宋体"/>
                  <w:color w:val="FF0000"/>
                </w:rPr>
                <w:delText>0D</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10" w:author="Edward Lee" w:date="2017-10-16T16:23:00Z"/>
                <w:rFonts w:ascii="宋体" w:hAnsi="宋体" w:eastAsia="宋体"/>
                <w:color w:val="FFC000"/>
              </w:rPr>
              <w:pPrChange w:id="6009" w:author="Edward Lee" w:date="2017-10-16T16:47:00Z">
                <w:pPr>
                  <w:jc w:val="center"/>
                </w:pPr>
              </w:pPrChange>
            </w:pPr>
            <w:del w:id="6011" w:author="Edward Lee" w:date="2017-10-16T16:23:00Z">
              <w:r>
                <w:rPr>
                  <w:rFonts w:hint="eastAsia" w:ascii="宋体" w:hAnsi="宋体" w:eastAsia="宋体"/>
                  <w:color w:val="FFC000"/>
                </w:rPr>
                <w:delText>80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13" w:author="Edward Lee" w:date="2017-10-16T16:23:00Z"/>
                <w:rFonts w:ascii="宋体" w:hAnsi="宋体" w:eastAsia="宋体"/>
                <w:color w:val="FFC000"/>
              </w:rPr>
              <w:pPrChange w:id="6012" w:author="Edward Lee" w:date="2017-10-16T16:47:00Z">
                <w:pPr>
                  <w:jc w:val="center"/>
                </w:pPr>
              </w:pPrChange>
            </w:pPr>
            <w:del w:id="6014" w:author="Edward Lee" w:date="2017-10-16T16:23:00Z">
              <w:r>
                <w:rPr>
                  <w:rFonts w:hint="eastAsia" w:ascii="宋体" w:hAnsi="宋体" w:eastAsia="宋体"/>
                  <w:color w:val="FFC000"/>
                </w:rPr>
                <w:delText>0A</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16" w:author="Edward Lee" w:date="2017-10-16T16:23:00Z"/>
                <w:rFonts w:ascii="宋体" w:hAnsi="宋体" w:eastAsia="宋体"/>
              </w:rPr>
              <w:pPrChange w:id="6015" w:author="Edward Lee" w:date="2017-10-16T16:47:00Z">
                <w:pPr>
                  <w:jc w:val="center"/>
                </w:pPr>
              </w:pPrChange>
            </w:pPr>
            <w:del w:id="6017" w:author="Edward Lee" w:date="2017-10-16T16:23:00Z">
              <w:r>
                <w:rPr>
                  <w:rFonts w:hint="eastAsia" w:ascii="宋体" w:hAnsi="宋体" w:eastAsia="宋体"/>
                </w:rPr>
                <w:delText>00</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19" w:author="Edward Lee" w:date="2017-10-16T16:23:00Z"/>
                <w:rFonts w:ascii="宋体" w:hAnsi="宋体" w:eastAsia="宋体"/>
              </w:rPr>
              <w:pPrChange w:id="6018" w:author="Edward Lee" w:date="2017-10-16T16:47:00Z">
                <w:pPr>
                  <w:jc w:val="center"/>
                </w:pPr>
              </w:pPrChange>
            </w:pPr>
            <w:del w:id="6020" w:author="Edward Lee" w:date="2017-10-16T16:23:00Z">
              <w:r>
                <w:rPr>
                  <w:rFonts w:hint="eastAsia" w:ascii="宋体" w:hAnsi="宋体" w:eastAsia="宋体"/>
                </w:rPr>
                <w:delText>00</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22" w:author="Edward Lee" w:date="2017-10-16T16:23:00Z"/>
                <w:rFonts w:ascii="宋体" w:hAnsi="宋体" w:eastAsia="宋体"/>
              </w:rPr>
              <w:pPrChange w:id="6021" w:author="Edward Lee" w:date="2017-10-16T16:47:00Z">
                <w:pPr>
                  <w:jc w:val="center"/>
                </w:pPr>
              </w:pPrChange>
            </w:pPr>
            <w:del w:id="6023" w:author="Edward Lee" w:date="2017-10-16T16:23:00Z">
              <w:r>
                <w:rPr>
                  <w:rFonts w:hint="eastAsia" w:ascii="宋体" w:hAnsi="宋体" w:eastAsia="宋体"/>
                </w:rPr>
                <w:delText>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024"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26" w:author="Edward Lee" w:date="2017-10-16T16:23:00Z"/>
                <w:rFonts w:ascii="宋体" w:hAnsi="宋体" w:eastAsia="宋体"/>
                <w:b/>
              </w:rPr>
              <w:pPrChange w:id="6025" w:author="Edward Lee" w:date="2017-10-16T16:47:00Z">
                <w:pPr>
                  <w:jc w:val="center"/>
                </w:pPr>
              </w:pPrChange>
            </w:pPr>
            <w:del w:id="6027" w:author="Edward Lee" w:date="2017-10-16T16:23:00Z">
              <w:r>
                <w:rPr>
                  <w:rFonts w:hint="eastAsia" w:ascii="宋体" w:hAnsi="宋体" w:eastAsia="宋体"/>
                  <w:b/>
                </w:rPr>
                <w:delText>seq</w:delText>
              </w:r>
            </w:del>
            <w:del w:id="6028" w:author="Edward Lee" w:date="2017-10-16T16:23:00Z">
              <w:r>
                <w:rPr>
                  <w:rFonts w:ascii="宋体" w:hAnsi="宋体" w:eastAsia="宋体"/>
                  <w:b/>
                </w:rPr>
                <w:br w:type="textWrapping"/>
              </w:r>
            </w:del>
            <w:del w:id="6029" w:author="Edward Lee" w:date="2017-10-16T16:23:00Z">
              <w:r>
                <w:rPr>
                  <w:rFonts w:hint="eastAsia" w:ascii="宋体" w:hAnsi="宋体" w:eastAsia="宋体"/>
                  <w:b/>
                </w:rPr>
                <w:delText>(LSB)</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31" w:author="Edward Lee" w:date="2017-10-16T16:23:00Z"/>
                <w:rFonts w:ascii="宋体" w:hAnsi="宋体" w:eastAsia="宋体"/>
                <w:b/>
              </w:rPr>
              <w:pPrChange w:id="6030" w:author="Edward Lee" w:date="2017-10-16T16:47:00Z">
                <w:pPr>
                  <w:jc w:val="center"/>
                </w:pPr>
              </w:pPrChange>
            </w:pPr>
            <w:del w:id="6032" w:author="Edward Lee" w:date="2017-10-16T16:23:00Z">
              <w:r>
                <w:rPr>
                  <w:rFonts w:hint="eastAsia" w:ascii="宋体" w:hAnsi="宋体" w:eastAsia="宋体"/>
                  <w:b/>
                </w:rPr>
                <w:delText>pro_ver</w:delText>
              </w:r>
            </w:del>
            <w:del w:id="6033" w:author="Edward Lee" w:date="2017-10-16T16:23:00Z">
              <w:r>
                <w:rPr>
                  <w:rFonts w:ascii="宋体" w:hAnsi="宋体" w:eastAsia="宋体"/>
                  <w:b/>
                </w:rPr>
                <w:br w:type="textWrapping"/>
              </w:r>
            </w:del>
            <w:del w:id="6034" w:author="Edward Lee" w:date="2017-10-16T16:23:00Z">
              <w:r>
                <w:rPr>
                  <w:rFonts w:hint="eastAsia" w:ascii="宋体" w:hAnsi="宋体" w:eastAsia="宋体"/>
                  <w:b/>
                </w:rPr>
                <w:delText>(H)</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36" w:author="Edward Lee" w:date="2017-10-16T16:23:00Z"/>
                <w:rFonts w:ascii="宋体" w:hAnsi="宋体" w:eastAsia="宋体"/>
                <w:b/>
              </w:rPr>
              <w:pPrChange w:id="6035" w:author="Edward Lee" w:date="2017-10-16T16:47:00Z">
                <w:pPr>
                  <w:jc w:val="center"/>
                </w:pPr>
              </w:pPrChange>
            </w:pPr>
            <w:del w:id="6037" w:author="Edward Lee" w:date="2017-10-16T16:23:00Z">
              <w:r>
                <w:rPr>
                  <w:rFonts w:hint="eastAsia" w:ascii="宋体" w:hAnsi="宋体" w:eastAsia="宋体"/>
                  <w:b/>
                </w:rPr>
                <w:delText>pro_ver</w:delText>
              </w:r>
            </w:del>
            <w:del w:id="6038" w:author="Edward Lee" w:date="2017-10-16T16:23:00Z">
              <w:r>
                <w:rPr>
                  <w:rFonts w:ascii="宋体" w:hAnsi="宋体" w:eastAsia="宋体"/>
                  <w:b/>
                </w:rPr>
                <w:br w:type="textWrapping"/>
              </w:r>
            </w:del>
            <w:del w:id="6039" w:author="Edward Lee" w:date="2017-10-16T16:23:00Z">
              <w:r>
                <w:rPr>
                  <w:rFonts w:hint="eastAsia" w:ascii="宋体" w:hAnsi="宋体" w:eastAsia="宋体"/>
                  <w:b/>
                </w:rPr>
                <w:delText>(L)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41" w:author="Edward Lee" w:date="2017-10-16T16:23:00Z"/>
                <w:rFonts w:ascii="宋体" w:hAnsi="宋体" w:eastAsia="宋体"/>
                <w:b/>
              </w:rPr>
              <w:pPrChange w:id="6040" w:author="Edward Lee" w:date="2017-10-16T16:47:00Z">
                <w:pPr>
                  <w:jc w:val="center"/>
                </w:pPr>
              </w:pPrChange>
            </w:pPr>
            <w:del w:id="6042" w:author="Edward Lee" w:date="2017-10-16T16:23:00Z">
              <w:r>
                <w:rPr>
                  <w:rFonts w:hint="eastAsia" w:ascii="宋体" w:hAnsi="宋体" w:eastAsia="宋体"/>
                  <w:b/>
                </w:rPr>
                <w:delText>sec_flag</w:delText>
              </w:r>
            </w:del>
            <w:del w:id="6043" w:author="Edward Lee" w:date="2017-10-16T16:23:00Z">
              <w:r>
                <w:rPr>
                  <w:rFonts w:ascii="宋体" w:hAnsi="宋体" w:eastAsia="宋体"/>
                  <w:b/>
                </w:rPr>
                <w:br w:type="textWrapping"/>
              </w:r>
            </w:del>
            <w:del w:id="6044" w:author="Edward Lee" w:date="2017-10-16T16:23:00Z">
              <w:r>
                <w:rPr>
                  <w:rFonts w:hint="eastAsia" w:ascii="宋体" w:hAnsi="宋体" w:eastAsia="宋体"/>
                  <w:b/>
                </w:rPr>
                <w:delText>(H)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46" w:author="Edward Lee" w:date="2017-10-16T16:23:00Z"/>
                <w:rFonts w:ascii="宋体" w:hAnsi="宋体" w:eastAsia="宋体"/>
                <w:b/>
              </w:rPr>
              <w:pPrChange w:id="6045" w:author="Edward Lee" w:date="2017-10-16T16:47:00Z">
                <w:pPr>
                  <w:jc w:val="center"/>
                </w:pPr>
              </w:pPrChange>
            </w:pPr>
            <w:del w:id="6047" w:author="Edward Lee" w:date="2017-10-16T16:23:00Z">
              <w:r>
                <w:rPr>
                  <w:rFonts w:hint="eastAsia" w:ascii="宋体" w:hAnsi="宋体" w:eastAsia="宋体"/>
                  <w:b/>
                </w:rPr>
                <w:delText>sec_flag</w:delText>
              </w:r>
            </w:del>
            <w:del w:id="6048" w:author="Edward Lee" w:date="2017-10-16T16:23:00Z">
              <w:r>
                <w:rPr>
                  <w:rFonts w:ascii="宋体" w:hAnsi="宋体" w:eastAsia="宋体"/>
                  <w:b/>
                </w:rPr>
                <w:br w:type="textWrapping"/>
              </w:r>
            </w:del>
            <w:del w:id="6049" w:author="Edward Lee" w:date="2017-10-16T16:23:00Z">
              <w:r>
                <w:rPr>
                  <w:rFonts w:hint="eastAsia" w:ascii="宋体" w:hAnsi="宋体" w:eastAsia="宋体"/>
                  <w:b/>
                </w:rPr>
                <w:delText>(L)</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51" w:author="Edward Lee" w:date="2017-10-16T16:23:00Z"/>
                <w:rFonts w:ascii="宋体" w:hAnsi="宋体" w:eastAsia="宋体"/>
                <w:b/>
              </w:rPr>
              <w:pPrChange w:id="6050" w:author="Edward Lee" w:date="2017-10-16T16:47:00Z">
                <w:pPr>
                  <w:jc w:val="center"/>
                </w:pPr>
              </w:pPrChange>
            </w:pPr>
            <w:del w:id="6052" w:author="Edward Lee" w:date="2017-10-16T16:23:00Z">
              <w:r>
                <w:rPr>
                  <w:rFonts w:hint="eastAsia" w:ascii="宋体" w:hAnsi="宋体" w:eastAsia="宋体"/>
                  <w:b/>
                </w:rPr>
                <w:delText>dev_id</w:delText>
              </w:r>
            </w:del>
            <w:del w:id="6053" w:author="Edward Lee" w:date="2017-10-16T16:23:00Z">
              <w:r>
                <w:rPr>
                  <w:rFonts w:ascii="宋体" w:hAnsi="宋体" w:eastAsia="宋体"/>
                  <w:b/>
                </w:rPr>
                <w:br w:type="textWrapping"/>
              </w:r>
            </w:del>
            <w:del w:id="6054"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56" w:author="Edward Lee" w:date="2017-10-16T16:23:00Z"/>
                <w:rFonts w:ascii="宋体" w:hAnsi="宋体" w:eastAsia="宋体"/>
                <w:b/>
              </w:rPr>
              <w:pPrChange w:id="6055"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58" w:author="Edward Lee" w:date="2017-10-16T16:23:00Z"/>
                <w:rFonts w:ascii="宋体" w:hAnsi="宋体" w:eastAsia="宋体"/>
                <w:b/>
              </w:rPr>
              <w:pPrChange w:id="6057"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60" w:author="Edward Lee" w:date="2017-10-16T16:23:00Z"/>
                <w:rFonts w:ascii="宋体" w:hAnsi="宋体" w:eastAsia="宋体"/>
                <w:b/>
              </w:rPr>
              <w:pPrChange w:id="6059"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061"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63" w:author="Edward Lee" w:date="2017-10-16T16:23:00Z"/>
                <w:rFonts w:ascii="宋体" w:hAnsi="宋体" w:eastAsia="宋体"/>
              </w:rPr>
              <w:pPrChange w:id="6062" w:author="Edward Lee" w:date="2017-10-16T16:47:00Z">
                <w:pPr>
                  <w:jc w:val="center"/>
                </w:pPr>
              </w:pPrChange>
            </w:pPr>
            <w:del w:id="6064" w:author="Edward Lee" w:date="2017-10-16T16:23:00Z">
              <w:r>
                <w:rPr>
                  <w:rFonts w:hint="eastAsia" w:ascii="宋体" w:hAnsi="宋体" w:eastAsia="宋体"/>
                </w:rPr>
                <w:delText>02</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66" w:author="Edward Lee" w:date="2017-10-16T16:23:00Z"/>
                <w:rFonts w:ascii="宋体" w:hAnsi="宋体" w:eastAsia="宋体"/>
              </w:rPr>
              <w:pPrChange w:id="6065" w:author="Edward Lee" w:date="2017-10-16T16:47:00Z">
                <w:pPr>
                  <w:jc w:val="center"/>
                </w:pPr>
              </w:pPrChange>
            </w:pPr>
            <w:del w:id="6067" w:author="Edward Lee" w:date="2017-10-16T16:23:00Z">
              <w:r>
                <w:rPr>
                  <w:rFonts w:hint="eastAsia" w:ascii="宋体" w:hAnsi="宋体" w:eastAsia="宋体"/>
                </w:rPr>
                <w:delText>00</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69" w:author="Edward Lee" w:date="2017-10-16T16:23:00Z"/>
                <w:rFonts w:ascii="宋体" w:hAnsi="宋体" w:eastAsia="宋体"/>
              </w:rPr>
              <w:pPrChange w:id="6068" w:author="Edward Lee" w:date="2017-10-16T16:47:00Z">
                <w:pPr>
                  <w:jc w:val="center"/>
                </w:pPr>
              </w:pPrChange>
            </w:pPr>
            <w:del w:id="6070" w:author="Edward Lee" w:date="2017-10-16T16:23:00Z">
              <w:r>
                <w:rPr>
                  <w:rFonts w:hint="eastAsia" w:ascii="宋体" w:hAnsi="宋体" w:eastAsia="宋体"/>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72" w:author="Edward Lee" w:date="2017-10-16T16:23:00Z"/>
                <w:rFonts w:ascii="宋体" w:hAnsi="宋体" w:eastAsia="宋体"/>
              </w:rPr>
              <w:pPrChange w:id="6071" w:author="Edward Lee" w:date="2017-10-16T16:47:00Z">
                <w:pPr>
                  <w:jc w:val="center"/>
                </w:pPr>
              </w:pPrChange>
            </w:pPr>
            <w:del w:id="6073"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75" w:author="Edward Lee" w:date="2017-10-16T16:23:00Z"/>
                <w:rFonts w:ascii="宋体" w:hAnsi="宋体" w:eastAsia="宋体"/>
              </w:rPr>
              <w:pPrChange w:id="6074" w:author="Edward Lee" w:date="2017-10-16T16:47:00Z">
                <w:pPr>
                  <w:jc w:val="center"/>
                </w:pPr>
              </w:pPrChange>
            </w:pPr>
            <w:del w:id="6076" w:author="Edward Lee" w:date="2017-10-16T16:23:00Z">
              <w:r>
                <w:rPr>
                  <w:rFonts w:hint="eastAsia" w:ascii="宋体" w:hAnsi="宋体" w:eastAsia="宋体"/>
                </w:rPr>
                <w:delText>00</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78" w:author="Edward Lee" w:date="2017-10-16T16:23:00Z"/>
                <w:rFonts w:ascii="宋体" w:hAnsi="宋体" w:eastAsia="宋体"/>
              </w:rPr>
              <w:pPrChange w:id="6077" w:author="Edward Lee" w:date="2017-10-16T16:47:00Z">
                <w:pPr>
                  <w:jc w:val="center"/>
                </w:pPr>
              </w:pPrChange>
            </w:pPr>
            <w:del w:id="6079" w:author="Edward Lee" w:date="2017-10-16T16:23:00Z">
              <w:r>
                <w:rPr>
                  <w:rFonts w:hint="eastAsia" w:ascii="宋体" w:hAnsi="宋体" w:eastAsia="宋体"/>
                </w:rPr>
                <w:delText>38</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81" w:author="Edward Lee" w:date="2017-10-16T16:23:00Z"/>
                <w:rFonts w:ascii="宋体" w:hAnsi="宋体" w:eastAsia="宋体"/>
              </w:rPr>
              <w:pPrChange w:id="6080" w:author="Edward Lee" w:date="2017-10-16T16:47:00Z">
                <w:pPr>
                  <w:jc w:val="center"/>
                </w:pPr>
              </w:pPrChange>
            </w:pPr>
            <w:del w:id="6082" w:author="Edward Lee" w:date="2017-10-16T16:23:00Z">
              <w:r>
                <w:rPr>
                  <w:rFonts w:hint="eastAsia" w:ascii="宋体" w:hAnsi="宋体" w:eastAsia="宋体"/>
                </w:rPr>
                <w:delText>36</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84" w:author="Edward Lee" w:date="2017-10-16T16:23:00Z"/>
                <w:rFonts w:ascii="宋体" w:hAnsi="宋体" w:eastAsia="宋体"/>
              </w:rPr>
              <w:pPrChange w:id="6083" w:author="Edward Lee" w:date="2017-10-16T16:47:00Z">
                <w:pPr>
                  <w:jc w:val="center"/>
                </w:pPr>
              </w:pPrChange>
            </w:pPr>
            <w:del w:id="6085" w:author="Edward Lee" w:date="2017-10-16T16:23:00Z">
              <w:r>
                <w:rPr>
                  <w:rFonts w:hint="eastAsia" w:ascii="宋体" w:hAnsi="宋体" w:eastAsia="宋体"/>
                </w:rPr>
                <w:delText>31</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87" w:author="Edward Lee" w:date="2017-10-16T16:23:00Z"/>
                <w:rFonts w:ascii="宋体" w:hAnsi="宋体" w:eastAsia="宋体"/>
              </w:rPr>
              <w:pPrChange w:id="6086" w:author="Edward Lee" w:date="2017-10-16T16:47:00Z">
                <w:pPr>
                  <w:jc w:val="center"/>
                </w:pPr>
              </w:pPrChange>
            </w:pPr>
            <w:del w:id="6088" w:author="Edward Lee" w:date="2017-10-16T16:23:00Z">
              <w:r>
                <w:rPr>
                  <w:rFonts w:hint="eastAsia" w:ascii="宋体" w:hAnsi="宋体" w:eastAsia="宋体"/>
                </w:rPr>
                <w:delText>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089"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91" w:author="Edward Lee" w:date="2017-10-16T16:23:00Z"/>
                <w:rFonts w:ascii="宋体" w:hAnsi="宋体" w:eastAsia="宋体"/>
                <w:b/>
              </w:rPr>
              <w:pPrChange w:id="6090"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93" w:author="Edward Lee" w:date="2017-10-16T16:23:00Z"/>
                <w:rFonts w:ascii="宋体" w:hAnsi="宋体" w:eastAsia="宋体"/>
                <w:b/>
              </w:rPr>
              <w:pPrChange w:id="6092"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95" w:author="Edward Lee" w:date="2017-10-16T16:23:00Z"/>
                <w:rFonts w:ascii="宋体" w:hAnsi="宋体" w:eastAsia="宋体"/>
                <w:b/>
              </w:rPr>
              <w:pPrChange w:id="6094"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97" w:author="Edward Lee" w:date="2017-10-16T16:23:00Z"/>
                <w:rFonts w:ascii="宋体" w:hAnsi="宋体" w:eastAsia="宋体"/>
                <w:b/>
              </w:rPr>
              <w:pPrChange w:id="6096"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099" w:author="Edward Lee" w:date="2017-10-16T16:23:00Z"/>
                <w:rFonts w:ascii="宋体" w:hAnsi="宋体" w:eastAsia="宋体"/>
                <w:b/>
              </w:rPr>
              <w:pPrChange w:id="6098" w:author="Edward Lee" w:date="2017-10-16T16:47:00Z">
                <w:pPr>
                  <w:jc w:val="center"/>
                </w:pPr>
              </w:pPrChange>
            </w:pPr>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01" w:author="Edward Lee" w:date="2017-10-16T16:23:00Z"/>
                <w:rFonts w:ascii="宋体" w:hAnsi="宋体" w:eastAsia="宋体"/>
                <w:b/>
              </w:rPr>
              <w:pPrChange w:id="6100"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03" w:author="Edward Lee" w:date="2017-10-16T16:23:00Z"/>
                <w:rFonts w:ascii="宋体" w:hAnsi="宋体" w:eastAsia="宋体"/>
                <w:b/>
              </w:rPr>
              <w:pPrChange w:id="6102"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05" w:author="Edward Lee" w:date="2017-10-16T16:23:00Z"/>
                <w:rFonts w:ascii="宋体" w:hAnsi="宋体" w:eastAsia="宋体"/>
                <w:b/>
              </w:rPr>
              <w:pPrChange w:id="6104"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07" w:author="Edward Lee" w:date="2017-10-16T16:23:00Z"/>
                <w:rFonts w:ascii="宋体" w:hAnsi="宋体" w:eastAsia="宋体"/>
                <w:b/>
              </w:rPr>
              <w:pPrChange w:id="6106"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108"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10" w:author="Edward Lee" w:date="2017-10-16T16:23:00Z"/>
                <w:rFonts w:ascii="宋体" w:hAnsi="宋体" w:eastAsia="宋体"/>
              </w:rPr>
              <w:pPrChange w:id="6109" w:author="Edward Lee" w:date="2017-10-16T16:47:00Z">
                <w:pPr>
                  <w:jc w:val="center"/>
                </w:pPr>
              </w:pPrChange>
            </w:pPr>
            <w:del w:id="6111"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13" w:author="Edward Lee" w:date="2017-10-16T16:23:00Z"/>
                <w:rFonts w:ascii="宋体" w:hAnsi="宋体" w:eastAsia="宋体"/>
              </w:rPr>
              <w:pPrChange w:id="6112" w:author="Edward Lee" w:date="2017-10-16T16:47:00Z">
                <w:pPr>
                  <w:jc w:val="center"/>
                </w:pPr>
              </w:pPrChange>
            </w:pPr>
            <w:del w:id="6114" w:author="Edward Lee" w:date="2017-10-16T16:23:00Z">
              <w:r>
                <w:rPr>
                  <w:rFonts w:hint="eastAsia" w:ascii="宋体" w:hAnsi="宋体" w:eastAsia="宋体"/>
                </w:rPr>
                <w:delText>34</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16" w:author="Edward Lee" w:date="2017-10-16T16:23:00Z"/>
                <w:rFonts w:ascii="宋体" w:hAnsi="宋体" w:eastAsia="宋体"/>
              </w:rPr>
              <w:pPrChange w:id="6115" w:author="Edward Lee" w:date="2017-10-16T16:47:00Z">
                <w:pPr>
                  <w:jc w:val="center"/>
                </w:pPr>
              </w:pPrChange>
            </w:pPr>
            <w:del w:id="6117" w:author="Edward Lee" w:date="2017-10-16T16:23:00Z">
              <w:r>
                <w:rPr>
                  <w:rFonts w:hint="eastAsia" w:ascii="宋体" w:hAnsi="宋体" w:eastAsia="宋体"/>
                </w:rPr>
                <w:delText>30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19" w:author="Edward Lee" w:date="2017-10-16T16:23:00Z"/>
                <w:rFonts w:ascii="宋体" w:hAnsi="宋体" w:eastAsia="宋体"/>
              </w:rPr>
              <w:pPrChange w:id="6118" w:author="Edward Lee" w:date="2017-10-16T16:47:00Z">
                <w:pPr>
                  <w:jc w:val="center"/>
                </w:pPr>
              </w:pPrChange>
            </w:pPr>
            <w:del w:id="6120" w:author="Edward Lee" w:date="2017-10-16T16:23:00Z">
              <w:r>
                <w:rPr>
                  <w:rFonts w:hint="eastAsia" w:ascii="宋体" w:hAnsi="宋体" w:eastAsia="宋体"/>
                </w:rPr>
                <w:delText>33</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22" w:author="Edward Lee" w:date="2017-10-16T16:23:00Z"/>
                <w:rFonts w:ascii="宋体" w:hAnsi="宋体" w:eastAsia="宋体"/>
              </w:rPr>
              <w:pPrChange w:id="6121" w:author="Edward Lee" w:date="2017-10-16T16:47:00Z">
                <w:pPr>
                  <w:jc w:val="center"/>
                </w:pPr>
              </w:pPrChange>
            </w:pPr>
            <w:del w:id="6123" w:author="Edward Lee" w:date="2017-10-16T16:23:00Z">
              <w:r>
                <w:rPr>
                  <w:rFonts w:hint="eastAsia" w:ascii="宋体" w:hAnsi="宋体" w:eastAsia="宋体"/>
                </w:rPr>
                <w:delText>34</w:delText>
              </w:r>
            </w:del>
          </w:p>
        </w:tc>
        <w:tc>
          <w:tcPr>
            <w:tcW w:w="105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25" w:author="Edward Lee" w:date="2017-10-16T16:23:00Z"/>
                <w:rFonts w:ascii="宋体" w:hAnsi="宋体" w:eastAsia="宋体"/>
              </w:rPr>
              <w:pPrChange w:id="6124" w:author="Edward Lee" w:date="2017-10-16T16:47:00Z">
                <w:pPr>
                  <w:jc w:val="center"/>
                </w:pPr>
              </w:pPrChange>
            </w:pPr>
            <w:del w:id="6126" w:author="Edward Lee" w:date="2017-10-16T16:23:00Z">
              <w:r>
                <w:rPr>
                  <w:rFonts w:hint="eastAsia" w:ascii="宋体" w:hAnsi="宋体" w:eastAsia="宋体"/>
                </w:rPr>
                <w:delText>32</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28" w:author="Edward Lee" w:date="2017-10-16T16:23:00Z"/>
                <w:rFonts w:ascii="宋体" w:hAnsi="宋体" w:eastAsia="宋体"/>
              </w:rPr>
              <w:pPrChange w:id="6127" w:author="Edward Lee" w:date="2017-10-16T16:47:00Z">
                <w:pPr>
                  <w:jc w:val="center"/>
                </w:pPr>
              </w:pPrChange>
            </w:pPr>
            <w:del w:id="6129" w:author="Edward Lee" w:date="2017-10-16T16:23:00Z">
              <w:r>
                <w:rPr>
                  <w:rFonts w:hint="eastAsia" w:ascii="宋体" w:hAnsi="宋体" w:eastAsia="宋体"/>
                </w:rPr>
                <w:delText>33</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31" w:author="Edward Lee" w:date="2017-10-16T16:23:00Z"/>
                <w:rFonts w:ascii="宋体" w:hAnsi="宋体" w:eastAsia="宋体"/>
              </w:rPr>
              <w:pPrChange w:id="6130" w:author="Edward Lee" w:date="2017-10-16T16:47:00Z">
                <w:pPr>
                  <w:jc w:val="center"/>
                </w:pPr>
              </w:pPrChange>
            </w:pPr>
            <w:del w:id="6132" w:author="Edward Lee" w:date="2017-10-16T16:23:00Z">
              <w:r>
                <w:rPr>
                  <w:rFonts w:hint="eastAsia" w:ascii="宋体" w:hAnsi="宋体" w:eastAsia="宋体"/>
                </w:rPr>
                <w:delText>35</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34" w:author="Edward Lee" w:date="2017-10-16T16:23:00Z"/>
                <w:rFonts w:ascii="宋体" w:hAnsi="宋体" w:eastAsia="宋体"/>
              </w:rPr>
              <w:pPrChange w:id="6133" w:author="Edward Lee" w:date="2017-10-16T16:47:00Z">
                <w:pPr>
                  <w:jc w:val="center"/>
                </w:pPr>
              </w:pPrChange>
            </w:pPr>
            <w:del w:id="6135" w:author="Edward Lee" w:date="2017-10-16T16:23:00Z">
              <w:r>
                <w:rPr>
                  <w:rFonts w:hint="eastAsia" w:ascii="宋体" w:hAnsi="宋体" w:eastAsia="宋体"/>
                </w:rPr>
                <w:delText>38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6136"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38" w:author="Edward Lee" w:date="2017-10-16T16:23:00Z"/>
                <w:rFonts w:ascii="宋体" w:hAnsi="宋体" w:eastAsia="宋体"/>
              </w:rPr>
              <w:pPrChange w:id="6137"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40" w:author="Edward Lee" w:date="2017-10-16T16:23:00Z"/>
                <w:rFonts w:ascii="宋体" w:hAnsi="宋体" w:eastAsia="宋体"/>
              </w:rPr>
              <w:pPrChange w:id="6139"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42" w:author="Edward Lee" w:date="2017-10-16T16:23:00Z"/>
                <w:rFonts w:ascii="宋体" w:hAnsi="宋体" w:eastAsia="宋体"/>
                <w:b/>
              </w:rPr>
              <w:pPrChange w:id="6141" w:author="Edward Lee" w:date="2017-10-16T16:47:00Z">
                <w:pPr>
                  <w:jc w:val="center"/>
                </w:pPr>
              </w:pPrChange>
            </w:pPr>
            <w:del w:id="6143" w:author="Edward Lee" w:date="2017-10-16T16:23:00Z">
              <w:r>
                <w:rPr>
                  <w:rFonts w:hint="eastAsia" w:ascii="宋体" w:hAnsi="宋体" w:eastAsia="宋体"/>
                  <w:b/>
                </w:rPr>
                <w:delText>dev_id</w:delText>
              </w:r>
            </w:del>
            <w:del w:id="6144" w:author="Edward Lee" w:date="2017-10-16T16:23:00Z">
              <w:r>
                <w:rPr>
                  <w:rFonts w:ascii="宋体" w:hAnsi="宋体" w:eastAsia="宋体"/>
                  <w:b/>
                </w:rPr>
                <w:br w:type="textWrapping"/>
              </w:r>
            </w:del>
            <w:del w:id="6145" w:author="Edward Lee" w:date="2017-10-16T16:23:00Z">
              <w:r>
                <w:rPr>
                  <w:rFonts w:hint="eastAsia" w:ascii="宋体" w:hAnsi="宋体" w:eastAsia="宋体"/>
                  <w:b/>
                </w:rPr>
                <w:delText>(LSB)</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47" w:author="Edward Lee" w:date="2017-10-16T16:23:00Z"/>
                <w:rFonts w:ascii="宋体" w:hAnsi="宋体" w:eastAsia="宋体"/>
                <w:b/>
              </w:rPr>
              <w:pPrChange w:id="6146" w:author="Edward Lee" w:date="2017-10-16T16:47:00Z">
                <w:pPr>
                  <w:jc w:val="center"/>
                </w:pPr>
              </w:pPrChange>
            </w:pPr>
            <w:del w:id="6148" w:author="Edward Lee" w:date="2017-10-16T16:23:00Z">
              <w:r>
                <w:rPr>
                  <w:rFonts w:hint="eastAsia" w:ascii="宋体" w:hAnsi="宋体" w:eastAsia="宋体"/>
                  <w:b/>
                </w:rPr>
                <w:delText>param_type</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50" w:author="Edward Lee" w:date="2017-10-16T16:23:00Z"/>
                <w:rFonts w:ascii="宋体" w:hAnsi="宋体" w:eastAsia="宋体"/>
                <w:b/>
              </w:rPr>
              <w:pPrChange w:id="6149" w:author="Edward Lee" w:date="2017-10-16T16:47:00Z">
                <w:pPr>
                  <w:jc w:val="center"/>
                </w:pPr>
              </w:pPrChange>
            </w:pPr>
            <w:del w:id="6151" w:author="Edward Lee" w:date="2017-10-16T16:23:00Z">
              <w:r>
                <w:rPr>
                  <w:rFonts w:hint="eastAsia" w:ascii="宋体" w:hAnsi="宋体" w:eastAsia="宋体"/>
                  <w:b/>
                </w:rPr>
                <w:delText>data</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6153" w:author="Edward Lee" w:date="2017-10-16T16:23:00Z"/>
                <w:rFonts w:ascii="宋体" w:hAnsi="宋体" w:eastAsia="宋体"/>
                <w:b/>
              </w:rPr>
              <w:pPrChange w:id="6152" w:author="Edward Lee" w:date="2017-10-16T16:47:00Z">
                <w:pPr>
                  <w:jc w:val="center"/>
                </w:pPr>
              </w:pPrChange>
            </w:pPr>
            <w:del w:id="6154" w:author="Edward Lee" w:date="2017-10-16T16:23:00Z">
              <w:r>
                <w:rPr>
                  <w:rFonts w:ascii="宋体" w:hAnsi="宋体" w:eastAsia="宋体"/>
                  <w:b/>
                </w:rPr>
                <w:delText>…</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56" w:author="Edward Lee" w:date="2017-10-16T16:23:00Z"/>
                <w:rFonts w:ascii="宋体" w:hAnsi="宋体" w:eastAsia="宋体"/>
                <w:b/>
              </w:rPr>
              <w:pPrChange w:id="6155" w:author="Edward Lee" w:date="2017-10-16T16:47:00Z">
                <w:pPr>
                  <w:jc w:val="center"/>
                </w:pPr>
              </w:pPrChange>
            </w:pPr>
            <w:del w:id="6157" w:author="Edward Lee" w:date="2017-10-16T16:23:00Z">
              <w:r>
                <w:rPr>
                  <w:rFonts w:hint="eastAsia" w:ascii="宋体" w:hAnsi="宋体" w:eastAsia="宋体"/>
                  <w:b/>
                </w:rPr>
                <w:delText>crc16</w:delText>
              </w:r>
            </w:del>
            <w:del w:id="6158" w:author="Edward Lee" w:date="2017-10-16T16:23:00Z">
              <w:r>
                <w:rPr>
                  <w:rFonts w:ascii="宋体" w:hAnsi="宋体" w:eastAsia="宋体"/>
                  <w:b/>
                </w:rPr>
                <w:br w:type="textWrapping"/>
              </w:r>
            </w:del>
            <w:del w:id="6159" w:author="Edward Lee" w:date="2017-10-16T16:23:00Z">
              <w:r>
                <w:rPr>
                  <w:rFonts w:hint="eastAsia" w:ascii="宋体" w:hAnsi="宋体" w:eastAsia="宋体"/>
                  <w:b/>
                </w:rPr>
                <w:delText>(H)</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61" w:author="Edward Lee" w:date="2017-10-16T16:23:00Z"/>
                <w:rFonts w:ascii="宋体" w:hAnsi="宋体" w:eastAsia="宋体"/>
                <w:b/>
              </w:rPr>
              <w:pPrChange w:id="6160" w:author="Edward Lee" w:date="2017-10-16T16:47:00Z">
                <w:pPr>
                  <w:jc w:val="center"/>
                </w:pPr>
              </w:pPrChange>
            </w:pPr>
            <w:del w:id="6162" w:author="Edward Lee" w:date="2017-10-16T16:23:00Z">
              <w:r>
                <w:rPr>
                  <w:rFonts w:hint="eastAsia" w:ascii="宋体" w:hAnsi="宋体" w:eastAsia="宋体"/>
                  <w:b/>
                </w:rPr>
                <w:delText>crc16</w:delText>
              </w:r>
            </w:del>
            <w:del w:id="6163" w:author="Edward Lee" w:date="2017-10-16T16:23:00Z">
              <w:r>
                <w:rPr>
                  <w:rFonts w:ascii="宋体" w:hAnsi="宋体" w:eastAsia="宋体"/>
                  <w:b/>
                </w:rPr>
                <w:br w:type="textWrapping"/>
              </w:r>
            </w:del>
            <w:del w:id="6164" w:author="Edward Lee" w:date="2017-10-16T16:23:00Z">
              <w:r>
                <w:rPr>
                  <w:rFonts w:hint="eastAsia" w:ascii="宋体" w:hAnsi="宋体" w:eastAsia="宋体"/>
                  <w:b/>
                </w:rPr>
                <w:delText>(L)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del w:id="6165"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67" w:author="Edward Lee" w:date="2017-10-16T16:23:00Z"/>
                <w:rFonts w:ascii="宋体" w:hAnsi="宋体" w:eastAsia="宋体"/>
              </w:rPr>
              <w:pPrChange w:id="6166" w:author="Edward Lee" w:date="2017-10-16T16:47:00Z">
                <w:pPr>
                  <w:jc w:val="center"/>
                </w:pPr>
              </w:pPrChange>
            </w:pPr>
            <w:del w:id="6168"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70" w:author="Edward Lee" w:date="2017-10-16T16:23:00Z"/>
                <w:rFonts w:ascii="宋体" w:hAnsi="宋体" w:eastAsia="宋体"/>
              </w:rPr>
              <w:pPrChange w:id="6169" w:author="Edward Lee" w:date="2017-10-16T16:47:00Z">
                <w:pPr>
                  <w:jc w:val="center"/>
                </w:pPr>
              </w:pPrChange>
            </w:pPr>
            <w:del w:id="6171" w:author="Edward Lee" w:date="2017-10-16T16:23:00Z">
              <w:r>
                <w:rPr>
                  <w:rFonts w:hint="eastAsia" w:ascii="宋体" w:hAnsi="宋体" w:eastAsia="宋体"/>
                </w:rPr>
                <w:delText>36</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73" w:author="Edward Lee" w:date="2017-10-16T16:23:00Z"/>
                <w:rFonts w:ascii="宋体" w:hAnsi="宋体" w:eastAsia="宋体"/>
              </w:rPr>
              <w:pPrChange w:id="6172" w:author="Edward Lee" w:date="2017-10-16T16:47:00Z">
                <w:pPr>
                  <w:jc w:val="center"/>
                </w:pPr>
              </w:pPrChange>
            </w:pPr>
            <w:del w:id="6174"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76" w:author="Edward Lee" w:date="2017-10-16T16:23:00Z"/>
                <w:rFonts w:ascii="宋体" w:hAnsi="宋体" w:eastAsia="宋体" w:cs="Times New Roman"/>
                <w:color w:val="FF33CC"/>
                <w:kern w:val="0"/>
                <w:szCs w:val="20"/>
              </w:rPr>
              <w:pPrChange w:id="6175" w:author="Edward Lee" w:date="2017-10-16T16:47:00Z">
                <w:pPr>
                  <w:jc w:val="center"/>
                </w:pPr>
              </w:pPrChange>
            </w:pPr>
            <w:del w:id="6177" w:author="Edward Lee" w:date="2017-10-16T16:23:00Z">
              <w:r>
                <w:rPr>
                  <w:rFonts w:hint="eastAsia" w:ascii="宋体" w:hAnsi="宋体" w:eastAsia="宋体" w:cs="Times New Roman"/>
                  <w:color w:val="FF33CC"/>
                  <w:kern w:val="0"/>
                  <w:szCs w:val="20"/>
                </w:rPr>
                <w:delText>10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179" w:author="Edward Lee" w:date="2017-10-16T16:23:00Z"/>
                <w:rFonts w:ascii="宋体" w:hAnsi="宋体" w:eastAsia="宋体" w:cs="Times New Roman"/>
                <w:color w:val="FF33CC"/>
                <w:kern w:val="0"/>
                <w:szCs w:val="20"/>
              </w:rPr>
              <w:pPrChange w:id="6178" w:author="Edward Lee" w:date="2017-10-16T16:47:00Z">
                <w:pPr>
                  <w:jc w:val="center"/>
                </w:pPr>
              </w:pPrChange>
            </w:pPr>
            <w:del w:id="6180" w:author="Edward Lee" w:date="2017-10-16T16:23:00Z">
              <w:r>
                <w:rPr>
                  <w:rFonts w:ascii="宋体" w:hAnsi="宋体" w:eastAsia="宋体" w:cs="Times New Roman"/>
                  <w:color w:val="3333FF"/>
                  <w:kern w:val="0"/>
                  <w:szCs w:val="20"/>
                </w:rPr>
                <w:delText>…</w:delText>
              </w:r>
            </w:del>
          </w:p>
        </w:tc>
        <w:tc>
          <w:tcPr>
            <w:tcW w:w="1054"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6182" w:author="Edward Lee" w:date="2017-10-16T16:23:00Z"/>
                <w:color w:val="C00000"/>
              </w:rPr>
              <w:pPrChange w:id="6181" w:author="Edward Lee" w:date="2017-10-16T16:47:00Z">
                <w:pPr>
                  <w:jc w:val="center"/>
                </w:pPr>
              </w:pPrChange>
            </w:pPr>
            <w:del w:id="6183" w:author="Edward Lee" w:date="2017-10-16T16:23:00Z">
              <w:r>
                <w:rPr>
                  <w:rFonts w:hint="eastAsia"/>
                  <w:color w:val="C00000"/>
                </w:rPr>
                <w:delText>0E</w:delText>
              </w:r>
            </w:del>
          </w:p>
        </w:tc>
        <w:tc>
          <w:tcPr>
            <w:tcW w:w="992"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6185" w:author="Edward Lee" w:date="2017-10-16T16:23:00Z"/>
                <w:color w:val="C00000"/>
              </w:rPr>
              <w:pPrChange w:id="6184" w:author="Edward Lee" w:date="2017-10-16T16:47:00Z">
                <w:pPr>
                  <w:jc w:val="center"/>
                </w:pPr>
              </w:pPrChange>
            </w:pPr>
            <w:del w:id="6186" w:author="Edward Lee" w:date="2017-10-16T16:23:00Z">
              <w:r>
                <w:rPr>
                  <w:rFonts w:hint="eastAsia"/>
                  <w:color w:val="C00000"/>
                </w:rPr>
                <w:delText>47</w:delText>
              </w:r>
            </w:del>
          </w:p>
        </w:tc>
      </w:tr>
    </w:tbl>
    <w:p>
      <w:pPr>
        <w:pStyle w:val="36"/>
        <w:numPr>
          <w:ilvl w:val="0"/>
          <w:numId w:val="9"/>
        </w:numPr>
        <w:spacing w:beforeLines="100" w:line="360" w:lineRule="auto"/>
        <w:ind w:firstLine="422"/>
        <w:outlineLvl w:val="3"/>
        <w:rPr>
          <w:del w:id="6188" w:author="Edward Lee" w:date="2017-10-16T16:23:00Z"/>
          <w:rFonts w:hAnsi="宋体"/>
        </w:rPr>
        <w:pPrChange w:id="6187" w:author="Edward Lee" w:date="2017-10-16T16:47:00Z">
          <w:pPr>
            <w:pStyle w:val="36"/>
            <w:ind w:firstLine="422"/>
          </w:pPr>
        </w:pPrChange>
      </w:pPr>
      <w:del w:id="6189" w:author="Edward Lee" w:date="2017-10-16T16:23:00Z">
        <w:r>
          <w:rPr>
            <w:rFonts w:hint="eastAsia" w:hAnsi="宋体"/>
            <w:b/>
            <w:bCs/>
            <w:color w:val="000000" w:themeColor="text1"/>
          </w:rPr>
          <w:delText>起始标识</w:delText>
        </w:r>
      </w:del>
    </w:p>
    <w:p>
      <w:pPr>
        <w:pStyle w:val="36"/>
        <w:numPr>
          <w:ilvl w:val="0"/>
          <w:numId w:val="9"/>
        </w:numPr>
        <w:spacing w:beforeLines="100" w:line="360" w:lineRule="auto"/>
        <w:outlineLvl w:val="3"/>
        <w:rPr>
          <w:del w:id="6191" w:author="Edward Lee" w:date="2017-10-16T16:23:00Z"/>
          <w:rFonts w:hAnsi="宋体"/>
        </w:rPr>
        <w:pPrChange w:id="6190" w:author="Edward Lee" w:date="2017-10-16T16:47:00Z">
          <w:pPr>
            <w:pStyle w:val="36"/>
          </w:pPr>
        </w:pPrChange>
      </w:pPr>
      <w:del w:id="6192" w:author="Edward Lee" w:date="2017-10-16T16:23:00Z">
        <w:r>
          <w:rPr>
            <w:rFonts w:hint="eastAsia" w:hAnsi="宋体"/>
          </w:rPr>
          <w:delText>起始标识sof     ： 0x55AA</w:delText>
        </w:r>
      </w:del>
    </w:p>
    <w:p>
      <w:pPr>
        <w:pStyle w:val="36"/>
        <w:numPr>
          <w:ilvl w:val="0"/>
          <w:numId w:val="9"/>
        </w:numPr>
        <w:spacing w:beforeLines="100" w:line="360" w:lineRule="auto"/>
        <w:ind w:firstLine="422"/>
        <w:outlineLvl w:val="3"/>
        <w:rPr>
          <w:del w:id="6194" w:author="Edward Lee" w:date="2017-10-16T16:23:00Z"/>
          <w:rFonts w:hAnsi="宋体"/>
          <w:b/>
        </w:rPr>
        <w:pPrChange w:id="6193" w:author="Edward Lee" w:date="2017-10-16T16:47:00Z">
          <w:pPr>
            <w:pStyle w:val="36"/>
            <w:ind w:firstLine="422"/>
          </w:pPr>
        </w:pPrChange>
      </w:pPr>
      <w:del w:id="6195" w:author="Edward Lee" w:date="2017-10-16T16:23:00Z">
        <w:r>
          <w:rPr>
            <w:rFonts w:hint="eastAsia" w:hAnsi="宋体"/>
            <w:b/>
          </w:rPr>
          <w:delText>报文头</w:delText>
        </w:r>
      </w:del>
    </w:p>
    <w:p>
      <w:pPr>
        <w:pStyle w:val="36"/>
        <w:numPr>
          <w:ilvl w:val="0"/>
          <w:numId w:val="9"/>
        </w:numPr>
        <w:spacing w:beforeLines="100" w:line="360" w:lineRule="auto"/>
        <w:outlineLvl w:val="3"/>
        <w:rPr>
          <w:del w:id="6197" w:author="Edward Lee" w:date="2017-10-16T16:23:00Z"/>
          <w:rFonts w:hAnsi="宋体"/>
        </w:rPr>
        <w:pPrChange w:id="6196" w:author="Edward Lee" w:date="2017-10-16T16:47:00Z">
          <w:pPr>
            <w:pStyle w:val="36"/>
          </w:pPr>
        </w:pPrChange>
      </w:pPr>
      <w:del w:id="6198" w:author="Edward Lee" w:date="2017-10-16T16:23:00Z">
        <w:r>
          <w:rPr>
            <w:rFonts w:hint="eastAsia" w:hAnsi="宋体"/>
          </w:rPr>
          <w:delText>报文长度len     ： 0x</w:delText>
        </w:r>
      </w:del>
      <w:del w:id="6199" w:author="Edward Lee" w:date="2017-10-16T16:23:00Z">
        <w:r>
          <w:rPr>
            <w:rFonts w:hint="eastAsia" w:hAnsi="宋体"/>
            <w:color w:val="FF0000"/>
          </w:rPr>
          <w:delText>00D3</w:delText>
        </w:r>
      </w:del>
    </w:p>
    <w:p>
      <w:pPr>
        <w:pStyle w:val="36"/>
        <w:numPr>
          <w:ilvl w:val="0"/>
          <w:numId w:val="9"/>
        </w:numPr>
        <w:spacing w:beforeLines="100" w:line="360" w:lineRule="auto"/>
        <w:outlineLvl w:val="3"/>
        <w:rPr>
          <w:del w:id="6201" w:author="Edward Lee" w:date="2017-10-16T16:23:00Z"/>
          <w:rFonts w:hAnsi="宋体"/>
        </w:rPr>
        <w:pPrChange w:id="6200" w:author="Edward Lee" w:date="2017-10-16T16:47:00Z">
          <w:pPr>
            <w:pStyle w:val="36"/>
          </w:pPr>
        </w:pPrChange>
      </w:pPr>
      <w:del w:id="6202" w:author="Edward Lee" w:date="2017-10-16T16:23:00Z">
        <w:r>
          <w:rPr>
            <w:rFonts w:hint="eastAsia" w:hAnsi="宋体"/>
          </w:rPr>
          <w:delText>命令码 cmd      ： 0x</w:delText>
        </w:r>
      </w:del>
      <w:del w:id="6203" w:author="Edward Lee" w:date="2017-10-16T16:23:00Z">
        <w:r>
          <w:rPr>
            <w:rFonts w:hint="eastAsia" w:hAnsi="宋体"/>
            <w:color w:val="FFC000"/>
          </w:rPr>
          <w:delText>800A</w:delText>
        </w:r>
      </w:del>
    </w:p>
    <w:p>
      <w:pPr>
        <w:pStyle w:val="36"/>
        <w:numPr>
          <w:ilvl w:val="0"/>
          <w:numId w:val="9"/>
        </w:numPr>
        <w:spacing w:beforeLines="100" w:line="360" w:lineRule="auto"/>
        <w:outlineLvl w:val="3"/>
        <w:rPr>
          <w:del w:id="6205" w:author="Edward Lee" w:date="2017-10-16T16:23:00Z"/>
          <w:rFonts w:hAnsi="宋体"/>
        </w:rPr>
        <w:pPrChange w:id="6204" w:author="Edward Lee" w:date="2017-10-16T16:47:00Z">
          <w:pPr>
            <w:pStyle w:val="36"/>
          </w:pPr>
        </w:pPrChange>
      </w:pPr>
      <w:del w:id="6206" w:author="Edward Lee" w:date="2017-10-16T16:23:00Z">
        <w:r>
          <w:rPr>
            <w:rFonts w:hint="eastAsia" w:hAnsi="宋体"/>
          </w:rPr>
          <w:delText>报文流水号seq   ： 0x00000002</w:delText>
        </w:r>
      </w:del>
    </w:p>
    <w:p>
      <w:pPr>
        <w:pStyle w:val="36"/>
        <w:numPr>
          <w:ilvl w:val="0"/>
          <w:numId w:val="9"/>
        </w:numPr>
        <w:spacing w:beforeLines="100" w:line="360" w:lineRule="auto"/>
        <w:outlineLvl w:val="3"/>
        <w:rPr>
          <w:del w:id="6208" w:author="Edward Lee" w:date="2017-10-16T16:23:00Z"/>
          <w:rFonts w:hAnsi="宋体"/>
        </w:rPr>
        <w:pPrChange w:id="6207" w:author="Edward Lee" w:date="2017-10-16T16:47:00Z">
          <w:pPr>
            <w:pStyle w:val="36"/>
          </w:pPr>
        </w:pPrChange>
      </w:pPr>
      <w:del w:id="6209" w:author="Edward Lee" w:date="2017-10-16T16:23:00Z">
        <w:r>
          <w:rPr>
            <w:rFonts w:hint="eastAsia" w:hAnsi="宋体"/>
          </w:rPr>
          <w:delText>协议版本pro_ver ： 0x0001 (V0.1)</w:delText>
        </w:r>
      </w:del>
    </w:p>
    <w:p>
      <w:pPr>
        <w:pStyle w:val="36"/>
        <w:numPr>
          <w:ilvl w:val="0"/>
          <w:numId w:val="9"/>
        </w:numPr>
        <w:spacing w:beforeLines="100" w:line="360" w:lineRule="auto"/>
        <w:outlineLvl w:val="3"/>
        <w:rPr>
          <w:del w:id="6211" w:author="Edward Lee" w:date="2017-10-16T16:23:00Z"/>
          <w:rFonts w:hAnsi="宋体"/>
        </w:rPr>
        <w:pPrChange w:id="6210" w:author="Edward Lee" w:date="2017-10-16T16:47:00Z">
          <w:pPr>
            <w:pStyle w:val="36"/>
          </w:pPr>
        </w:pPrChange>
      </w:pPr>
      <w:del w:id="6212" w:author="Edward Lee" w:date="2017-10-16T16:23:00Z">
        <w:r>
          <w:rPr>
            <w:rFonts w:hint="eastAsia" w:hAnsi="宋体"/>
          </w:rPr>
          <w:delText>安全标识seq_flag： 0x0000</w:delText>
        </w:r>
      </w:del>
    </w:p>
    <w:p>
      <w:pPr>
        <w:pStyle w:val="36"/>
        <w:numPr>
          <w:ilvl w:val="0"/>
          <w:numId w:val="9"/>
        </w:numPr>
        <w:spacing w:beforeLines="100" w:line="360" w:lineRule="auto"/>
        <w:outlineLvl w:val="3"/>
        <w:rPr>
          <w:del w:id="6214" w:author="Edward Lee" w:date="2017-10-16T16:23:00Z"/>
          <w:rFonts w:hAnsi="宋体"/>
        </w:rPr>
        <w:pPrChange w:id="6213" w:author="Edward Lee" w:date="2017-10-16T16:47:00Z">
          <w:pPr>
            <w:pStyle w:val="36"/>
          </w:pPr>
        </w:pPrChange>
      </w:pPr>
      <w:del w:id="6215" w:author="Edward Lee" w:date="2017-10-16T16:23:00Z">
        <w:r>
          <w:rPr>
            <w:rFonts w:hint="eastAsia" w:hAnsi="宋体"/>
          </w:rPr>
          <w:delText xml:space="preserve">设备ID dev_id   ： </w:delText>
        </w:r>
      </w:del>
    </w:p>
    <w:p>
      <w:pPr>
        <w:pStyle w:val="36"/>
        <w:numPr>
          <w:ilvl w:val="0"/>
          <w:numId w:val="9"/>
        </w:numPr>
        <w:spacing w:beforeLines="100" w:line="360" w:lineRule="auto"/>
        <w:ind w:left="2297" w:leftChars="1044" w:hanging="105" w:hangingChars="50"/>
        <w:outlineLvl w:val="3"/>
        <w:rPr>
          <w:del w:id="6217" w:author="Edward Lee" w:date="2017-10-16T16:23:00Z"/>
          <w:rFonts w:hAnsi="宋体"/>
        </w:rPr>
        <w:pPrChange w:id="6216" w:author="Edward Lee" w:date="2017-10-16T16:47:00Z">
          <w:pPr>
            <w:pStyle w:val="36"/>
            <w:ind w:left="2297" w:leftChars="1044" w:hanging="105" w:hangingChars="50"/>
          </w:pPr>
        </w:pPrChange>
      </w:pPr>
      <w:del w:id="6218" w:author="Edward Lee" w:date="2017-10-16T16:23:00Z">
        <w:r>
          <w:rPr>
            <w:rFonts w:hAnsi="宋体"/>
          </w:rPr>
          <w:delText>38 36 31 36 39 34 30 33 34 32 30 35 38 39 36 00</w:delText>
        </w:r>
      </w:del>
      <w:del w:id="6219" w:author="Edward Lee" w:date="2017-10-16T16:23:00Z">
        <w:r>
          <w:rPr>
            <w:rFonts w:hint="eastAsia" w:hAnsi="宋体"/>
          </w:rPr>
          <w:delText xml:space="preserve"> （转为字符串为：“</w:delText>
        </w:r>
      </w:del>
      <w:del w:id="6220" w:author="Edward Lee" w:date="2017-10-16T16:23:00Z">
        <w:r>
          <w:rPr>
            <w:rFonts w:hAnsi="宋体" w:cs="Calibri"/>
            <w:szCs w:val="21"/>
            <w:u w:val="single"/>
          </w:rPr>
          <w:delText>861694034205896</w:delText>
        </w:r>
      </w:del>
      <w:del w:id="6221" w:author="Edward Lee" w:date="2017-10-16T16:23:00Z">
        <w:r>
          <w:rPr>
            <w:rFonts w:hint="eastAsia" w:hAnsi="宋体" w:cs="Calibri"/>
            <w:szCs w:val="21"/>
          </w:rPr>
          <w:delText>”</w:delText>
        </w:r>
      </w:del>
      <w:del w:id="6222" w:author="Edward Lee" w:date="2017-10-16T16:23:00Z">
        <w:r>
          <w:rPr>
            <w:rFonts w:hint="eastAsia" w:hAnsi="宋体"/>
          </w:rPr>
          <w:delText>）</w:delText>
        </w:r>
      </w:del>
    </w:p>
    <w:p>
      <w:pPr>
        <w:pStyle w:val="36"/>
        <w:numPr>
          <w:ilvl w:val="0"/>
          <w:numId w:val="9"/>
        </w:numPr>
        <w:spacing w:beforeLines="100" w:line="360" w:lineRule="auto"/>
        <w:ind w:firstLine="422"/>
        <w:outlineLvl w:val="3"/>
        <w:rPr>
          <w:del w:id="6224" w:author="Edward Lee" w:date="2017-10-16T16:23:00Z"/>
          <w:rFonts w:hAnsi="宋体"/>
          <w:b/>
        </w:rPr>
        <w:pPrChange w:id="6223" w:author="Edward Lee" w:date="2017-10-16T16:47:00Z">
          <w:pPr>
            <w:pStyle w:val="36"/>
            <w:ind w:firstLine="422"/>
          </w:pPr>
        </w:pPrChange>
      </w:pPr>
      <w:del w:id="6225" w:author="Edward Lee" w:date="2017-10-16T16:23:00Z">
        <w:r>
          <w:rPr>
            <w:rFonts w:hint="eastAsia" w:hAnsi="宋体"/>
            <w:b/>
          </w:rPr>
          <w:delText>报文体</w:delText>
        </w:r>
      </w:del>
    </w:p>
    <w:p>
      <w:pPr>
        <w:pStyle w:val="36"/>
        <w:numPr>
          <w:ilvl w:val="0"/>
          <w:numId w:val="9"/>
        </w:numPr>
        <w:spacing w:beforeLines="100" w:line="360" w:lineRule="auto"/>
        <w:outlineLvl w:val="3"/>
        <w:rPr>
          <w:del w:id="6227" w:author="Edward Lee" w:date="2017-10-16T16:23:00Z"/>
          <w:rFonts w:hAnsi="宋体"/>
        </w:rPr>
        <w:pPrChange w:id="6226" w:author="Edward Lee" w:date="2017-10-16T16:47:00Z">
          <w:pPr>
            <w:pStyle w:val="36"/>
          </w:pPr>
        </w:pPrChange>
      </w:pPr>
      <w:del w:id="6228" w:author="Edward Lee" w:date="2017-10-16T16:23:00Z">
        <w:r>
          <w:rPr>
            <w:rFonts w:hint="eastAsia" w:hAnsi="宋体" w:cstheme="minorBidi"/>
            <w:kern w:val="2"/>
            <w:szCs w:val="22"/>
            <w:shd w:val="clear" w:color="auto" w:fill="C2D69B" w:themeFill="accent3" w:themeFillTint="99"/>
          </w:rPr>
          <w:delText xml:space="preserve">参数类型param_type    </w:delText>
        </w:r>
      </w:del>
      <w:del w:id="6229" w:author="Edward Lee" w:date="2017-10-16T16:23:00Z">
        <w:r>
          <w:rPr>
            <w:rFonts w:hint="eastAsia" w:hAnsi="宋体"/>
          </w:rPr>
          <w:delText xml:space="preserve">: </w:delText>
        </w:r>
      </w:del>
      <w:del w:id="6230" w:author="Edward Lee" w:date="2017-10-16T16:23:00Z">
        <w:r>
          <w:rPr>
            <w:rFonts w:hint="eastAsia" w:hAnsi="宋体"/>
            <w:color w:val="FF33CC"/>
          </w:rPr>
          <w:delText>10</w:delText>
        </w:r>
      </w:del>
      <w:del w:id="6231" w:author="Edward Lee" w:date="2017-10-16T16:23:00Z">
        <w:r>
          <w:rPr>
            <w:rFonts w:hint="eastAsia" w:hAnsi="宋体"/>
          </w:rPr>
          <w:delText xml:space="preserve"> (用户配置参数)</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6233" w:author="Edward Lee" w:date="2017-10-16T16:23:00Z"/>
        </w:rPr>
        <w:pPrChange w:id="6232" w:author="Edward Lee" w:date="2017-10-16T16:47:00Z">
          <w:pPr>
            <w:ind w:left="2977" w:leftChars="200" w:hanging="2557"/>
          </w:pPr>
        </w:pPrChange>
      </w:pPr>
      <w:del w:id="6234" w:author="Edward Lee" w:date="2017-10-16T16:23:00Z">
        <w:r>
          <w:rPr>
            <w:rFonts w:hint="eastAsia" w:ascii="宋体" w:hAnsi="宋体" w:eastAsia="宋体"/>
            <w:shd w:val="clear" w:color="auto" w:fill="C2D69B" w:themeFill="accent3" w:themeFillTint="99"/>
          </w:rPr>
          <w:delText xml:space="preserve">data                  </w:delText>
        </w:r>
      </w:del>
      <w:del w:id="6235" w:author="Edward Lee" w:date="2017-10-16T16:23:00Z">
        <w:r>
          <w:rPr>
            <w:rFonts w:hint="eastAsia" w:ascii="宋体" w:hAnsi="宋体" w:eastAsia="宋体"/>
          </w:rPr>
          <w:delText>：</w:delText>
        </w:r>
      </w:del>
      <w:del w:id="6236" w:author="Edward Lee" w:date="2017-10-16T16:23:00Z">
        <w:r>
          <w:rPr>
            <w:rFonts w:hint="eastAsia"/>
          </w:rPr>
          <w:delText>（具体格式说明请看第8章 配置参数格式说明）</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38" w:author="Edward Lee" w:date="2017-10-16T16:23:00Z"/>
        </w:rPr>
        <w:pPrChange w:id="6237" w:author="Edward Lee" w:date="2017-10-16T16:47:00Z">
          <w:pPr>
            <w:ind w:left="2835" w:leftChars="878" w:hanging="991" w:hangingChars="472"/>
          </w:pPr>
        </w:pPrChange>
      </w:pPr>
      <w:del w:id="6239" w:author="Edward Lee" w:date="2017-10-16T16:23:00Z">
        <w:r>
          <w:rPr>
            <w:i/>
            <w:color w:val="E36C09" w:themeColor="accent6" w:themeShade="BF"/>
          </w:rPr>
          <w:delText>55</w:delText>
        </w:r>
      </w:del>
      <w:del w:id="6240" w:author="Edward Lee" w:date="2017-10-16T16:23:00Z">
        <w:r>
          <w:rPr>
            <w:rFonts w:hint="eastAsia"/>
            <w:i/>
            <w:color w:val="E36C09" w:themeColor="accent6" w:themeShade="BF"/>
          </w:rPr>
          <w:delText xml:space="preserve">　　 </w:delText>
        </w:r>
      </w:del>
      <w:del w:id="6241" w:author="Edward Lee" w:date="2017-10-16T16:23:00Z">
        <w:r>
          <w:rPr>
            <w:rFonts w:hint="eastAsia"/>
          </w:rPr>
          <w:delText>:  1. 帧中第32个字节，参数特征值，读取配置参数时，固定为0x55</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43" w:author="Edward Lee" w:date="2017-10-16T16:23:00Z"/>
        </w:rPr>
        <w:pPrChange w:id="6242" w:author="Edward Lee" w:date="2017-10-16T16:47:00Z">
          <w:pPr>
            <w:ind w:left="2835" w:leftChars="878" w:hanging="991" w:hangingChars="472"/>
          </w:pPr>
        </w:pPrChange>
      </w:pPr>
      <w:del w:id="6244" w:author="Edward Lee" w:date="2017-10-16T16:23:00Z">
        <w:r>
          <w:rPr>
            <w:i/>
            <w:color w:val="548DD4" w:themeColor="text2" w:themeTint="99"/>
          </w:rPr>
          <w:delText>01</w:delText>
        </w:r>
      </w:del>
      <w:del w:id="6245" w:author="Edward Lee" w:date="2017-10-16T16:23:00Z">
        <w:r>
          <w:rPr>
            <w:rFonts w:hint="eastAsia"/>
          </w:rPr>
          <w:delText xml:space="preserve">     :  2. 帧中第33个字节，工作模式为：GPRS传输，且向平台传输标签记录（低四位定义：</w:delText>
        </w:r>
      </w:del>
      <w:del w:id="6246" w:author="Edward Lee" w:date="2017-10-16T16:23:00Z">
        <w:r>
          <w:rPr/>
          <w:delText xml:space="preserve"> 0x01: GPRS 0x02: LAN</w:delText>
        </w:r>
      </w:del>
      <w:del w:id="6247"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49" w:author="Edward Lee" w:date="2017-10-16T16:23:00Z"/>
        </w:rPr>
        <w:pPrChange w:id="6248" w:author="Edward Lee" w:date="2017-10-16T16:47:00Z">
          <w:pPr>
            <w:ind w:left="2835" w:leftChars="878" w:hanging="991" w:hangingChars="472"/>
          </w:pPr>
        </w:pPrChange>
      </w:pPr>
      <w:del w:id="6250" w:author="Edward Lee" w:date="2017-10-16T16:23:00Z">
        <w:r>
          <w:rPr>
            <w:i/>
            <w:color w:val="92D050"/>
          </w:rPr>
          <w:delText>02 0</w:delText>
        </w:r>
      </w:del>
      <w:del w:id="6251" w:author="Edward Lee" w:date="2017-10-16T16:23:00Z">
        <w:r>
          <w:rPr>
            <w:rFonts w:hint="eastAsia"/>
            <w:i/>
            <w:color w:val="92D050"/>
          </w:rPr>
          <w:delText>9</w:delText>
        </w:r>
      </w:del>
      <w:del w:id="6252" w:author="Edward Lee" w:date="2017-10-16T16:23:00Z">
        <w:r>
          <w:rPr>
            <w:rFonts w:hint="eastAsia"/>
          </w:rPr>
          <w:delText xml:space="preserve">   :  3. 帧中第34个字节开始，固件版本V2.9(主版本号2， 从版本9)</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54" w:author="Edward Lee" w:date="2017-10-16T16:23:00Z"/>
        </w:rPr>
        <w:pPrChange w:id="6253" w:author="Edward Lee" w:date="2017-10-16T16:47:00Z">
          <w:pPr>
            <w:ind w:left="2835" w:leftChars="878" w:hanging="991" w:hangingChars="472"/>
          </w:pPr>
        </w:pPrChange>
      </w:pPr>
      <w:del w:id="6255" w:author="Edward Lee" w:date="2017-10-16T16:23:00Z">
        <w:r>
          <w:rPr>
            <w:i/>
            <w:color w:val="948A54" w:themeColor="background2" w:themeShade="80"/>
          </w:rPr>
          <w:delText>01</w:delText>
        </w:r>
      </w:del>
      <w:del w:id="6256" w:author="Edward Lee" w:date="2017-10-16T16:23:00Z">
        <w:r>
          <w:rPr>
            <w:rFonts w:hint="eastAsia"/>
          </w:rPr>
          <w:delText xml:space="preserve">     :  4. 帧中第36个字节，蜂鸣器标识，打开蜂鸣器（0x00: 关闭， 0x01： 开启）</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58" w:author="Edward Lee" w:date="2017-10-16T16:23:00Z"/>
        </w:rPr>
        <w:pPrChange w:id="6257" w:author="Edward Lee" w:date="2017-10-16T16:47:00Z">
          <w:pPr>
            <w:ind w:left="2835" w:leftChars="878" w:hanging="991" w:hangingChars="472"/>
          </w:pPr>
        </w:pPrChange>
      </w:pPr>
      <w:del w:id="6259" w:author="Edward Lee" w:date="2017-10-16T16:23:00Z">
        <w:r>
          <w:rPr>
            <w:i/>
            <w:color w:val="31849B" w:themeColor="accent5" w:themeShade="BF"/>
          </w:rPr>
          <w:delText>0</w:delText>
        </w:r>
      </w:del>
      <w:del w:id="6260" w:author="Edward Lee" w:date="2017-10-16T16:23:00Z">
        <w:r>
          <w:rPr>
            <w:rFonts w:hint="eastAsia"/>
            <w:i/>
            <w:color w:val="31849B" w:themeColor="accent5" w:themeShade="BF"/>
          </w:rPr>
          <w:delText>0</w:delText>
        </w:r>
      </w:del>
      <w:del w:id="6261" w:author="Edward Lee" w:date="2017-10-16T16:23:00Z">
        <w:r>
          <w:rPr>
            <w:rFonts w:hint="eastAsia"/>
          </w:rPr>
          <w:delText xml:space="preserve">     :  5. 帧中第37个字节，保留1</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63" w:author="Edward Lee" w:date="2017-10-16T16:23:00Z"/>
        </w:rPr>
        <w:pPrChange w:id="6262" w:author="Edward Lee" w:date="2017-10-16T16:47:00Z">
          <w:pPr>
            <w:ind w:left="2835" w:leftChars="878" w:hanging="991" w:hangingChars="472"/>
          </w:pPr>
        </w:pPrChange>
      </w:pPr>
      <w:del w:id="6264" w:author="Edward Lee" w:date="2017-10-16T16:23:00Z">
        <w:r>
          <w:rPr>
            <w:i/>
            <w:color w:val="E36C09" w:themeColor="accent6" w:themeShade="BF"/>
          </w:rPr>
          <w:delText>B4 00</w:delText>
        </w:r>
      </w:del>
      <w:del w:id="6265" w:author="Edward Lee" w:date="2017-10-16T16:23:00Z">
        <w:r>
          <w:rPr>
            <w:rFonts w:hint="eastAsia"/>
          </w:rPr>
          <w:delText xml:space="preserve">   :  6. 帧中第38个字节开始，标签去重过滤时间0x00B4,即180秒（</w:delText>
        </w:r>
      </w:del>
      <w:del w:id="6266" w:author="Edward Lee" w:date="2017-10-16T16:23:00Z">
        <w:r>
          <w:rPr>
            <w:rFonts w:hint="eastAsia"/>
            <w:color w:val="FF0000"/>
          </w:rPr>
          <w:delText>低字节在前，高字节在后</w:delText>
        </w:r>
      </w:del>
      <w:del w:id="6267" w:author="Edward Lee" w:date="2017-10-16T16:23:00Z">
        <w:r>
          <w:rPr>
            <w:rFonts w:hint="eastAsia"/>
          </w:rPr>
          <w:delText>），在V3.0以上为离开基站判断时间</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69" w:author="Edward Lee" w:date="2017-10-16T16:23:00Z"/>
        </w:rPr>
        <w:pPrChange w:id="6268" w:author="Edward Lee" w:date="2017-10-16T16:47:00Z">
          <w:pPr>
            <w:ind w:left="2835" w:leftChars="878" w:hanging="991" w:hangingChars="472"/>
          </w:pPr>
        </w:pPrChange>
      </w:pPr>
      <w:del w:id="6270" w:author="Edward Lee" w:date="2017-10-16T16:23:00Z">
        <w:r>
          <w:rPr>
            <w:rFonts w:asciiTheme="minorEastAsia" w:hAnsiTheme="minorEastAsia"/>
            <w:color w:val="366091" w:themeColor="accent1" w:themeShade="BF"/>
            <w:u w:val="single"/>
          </w:rPr>
          <w:delText>38 36 31 36 39 34 30 33 34 32 30 35 38 39 36 00</w:delText>
        </w:r>
      </w:del>
      <w:del w:id="6271" w:author="Edward Lee" w:date="2017-10-16T16:23:00Z">
        <w:r>
          <w:rPr>
            <w:rFonts w:hint="eastAsia"/>
          </w:rPr>
          <w:delText xml:space="preserve">  : 7. 帧中第40个字节开始， 设备ID,</w:delText>
        </w:r>
      </w:del>
      <w:del w:id="6272" w:author="Edward Lee" w:date="2017-10-16T16:23:00Z">
        <w:r>
          <w:rPr/>
          <w:delText>”</w:delText>
        </w:r>
      </w:del>
      <w:del w:id="6273" w:author="Edward Lee" w:date="2017-10-16T16:23:00Z">
        <w:r>
          <w:rPr>
            <w:rFonts w:ascii="Calibri" w:hAnsi="Calibri" w:cs="Calibri"/>
            <w:i/>
            <w:iCs/>
            <w:color w:val="365F91"/>
            <w:kern w:val="0"/>
            <w:szCs w:val="21"/>
            <w:u w:val="single"/>
            <w:lang w:val="zh-CN"/>
          </w:rPr>
          <w:delText xml:space="preserve"> </w:delText>
        </w:r>
      </w:del>
      <w:del w:id="6274" w:author="Edward Lee" w:date="2017-10-16T16:23:00Z">
        <w:r>
          <w:rPr>
            <w:rFonts w:ascii="宋体" w:eastAsia="宋体" w:cs="宋体"/>
            <w:color w:val="365F91"/>
            <w:kern w:val="0"/>
            <w:szCs w:val="21"/>
            <w:u w:val="single"/>
            <w:lang w:val="zh-CN"/>
          </w:rPr>
          <w:delText>861694034205896</w:delText>
        </w:r>
      </w:del>
      <w:del w:id="6275" w:author="Edward Lee" w:date="2017-10-16T16:23:00Z">
        <w:r>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77" w:author="Edward Lee" w:date="2017-10-16T16:23:00Z"/>
        </w:rPr>
        <w:pPrChange w:id="6276" w:author="Edward Lee" w:date="2017-10-16T16:47:00Z">
          <w:pPr>
            <w:ind w:left="2835" w:leftChars="878" w:hanging="991" w:hangingChars="472"/>
          </w:pPr>
        </w:pPrChange>
      </w:pPr>
      <w:del w:id="6278" w:author="Edward Lee" w:date="2017-10-16T16:23:00Z">
        <w:r>
          <w:rPr>
            <w:color w:val="FABF8F" w:themeColor="accent6" w:themeTint="99"/>
          </w:rPr>
          <w:delText>00 00</w:delText>
        </w:r>
      </w:del>
      <w:del w:id="6279" w:author="Edward Lee" w:date="2017-10-16T16:23:00Z">
        <w:r>
          <w:rPr>
            <w:rFonts w:hint="eastAsia"/>
            <w:color w:val="366091" w:themeColor="accent1" w:themeShade="BF"/>
          </w:rPr>
          <w:delText xml:space="preserve">   </w:delText>
        </w:r>
      </w:del>
      <w:del w:id="6280" w:author="Edward Lee" w:date="2017-10-16T16:23:00Z">
        <w:r>
          <w:rPr>
            <w:rFonts w:hint="eastAsia"/>
          </w:rPr>
          <w:delText>:  8. 帧中第56个字节开始，基站停留定时上报功能关闭（V3.3版）</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82" w:author="Edward Lee" w:date="2017-10-16T16:23:00Z"/>
        </w:rPr>
        <w:pPrChange w:id="6281" w:author="Edward Lee" w:date="2017-10-16T16:47:00Z">
          <w:pPr>
            <w:ind w:left="2835" w:leftChars="878" w:hanging="991" w:hangingChars="472"/>
          </w:pPr>
        </w:pPrChange>
      </w:pPr>
      <w:del w:id="6283" w:author="Edward Lee" w:date="2017-10-16T16:23:00Z">
        <w:r>
          <w:rPr>
            <w:i/>
            <w:color w:val="92D050"/>
          </w:rPr>
          <w:delText>01</w:delText>
        </w:r>
      </w:del>
      <w:del w:id="6284" w:author="Edward Lee" w:date="2017-10-16T16:23:00Z">
        <w:r>
          <w:rPr>
            <w:rFonts w:hint="eastAsia"/>
          </w:rPr>
          <w:delText xml:space="preserve">     :  9. 帧中第58个字节，DHCP使能 （0x00: 关闭， 0x01： 开启，适用于LAN）</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86" w:author="Edward Lee" w:date="2017-10-16T16:23:00Z"/>
        </w:rPr>
        <w:pPrChange w:id="6285" w:author="Edward Lee" w:date="2017-10-16T16:47:00Z">
          <w:pPr>
            <w:ind w:left="2835" w:leftChars="878" w:hanging="991" w:hangingChars="472"/>
          </w:pPr>
        </w:pPrChange>
      </w:pPr>
      <w:del w:id="6287" w:author="Edward Lee" w:date="2017-10-16T16:23:00Z">
        <w:r>
          <w:rPr>
            <w:i/>
            <w:color w:val="C00000"/>
          </w:rPr>
          <w:delText>C0 A8 01 C7</w:delText>
        </w:r>
      </w:del>
      <w:del w:id="6288" w:author="Edward Lee" w:date="2017-10-16T16:23:00Z">
        <w:r>
          <w:rPr>
            <w:rFonts w:hint="eastAsia"/>
            <w:i/>
            <w:color w:val="C00000"/>
          </w:rPr>
          <w:delText xml:space="preserve"> </w:delText>
        </w:r>
      </w:del>
      <w:del w:id="6289" w:author="Edward Lee" w:date="2017-10-16T16:23:00Z">
        <w:r>
          <w:rPr>
            <w:rFonts w:hint="eastAsia"/>
          </w:rPr>
          <w:delText xml:space="preserve"> :  10. 帧中第59个字节开始，LAN本地IP，192.168.1.199</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91" w:author="Edward Lee" w:date="2017-10-16T16:23:00Z"/>
        </w:rPr>
        <w:pPrChange w:id="6290" w:author="Edward Lee" w:date="2017-10-16T16:47:00Z">
          <w:pPr>
            <w:ind w:left="2835" w:leftChars="878" w:hanging="991" w:hangingChars="472"/>
          </w:pPr>
        </w:pPrChange>
      </w:pPr>
      <w:del w:id="6292" w:author="Edward Lee" w:date="2017-10-16T16:23:00Z">
        <w:r>
          <w:rPr>
            <w:i/>
            <w:color w:val="548DD4" w:themeColor="text2" w:themeTint="99"/>
          </w:rPr>
          <w:delText>FF FF FF 00</w:delText>
        </w:r>
      </w:del>
      <w:del w:id="6293" w:author="Edward Lee" w:date="2017-10-16T16:23:00Z">
        <w:r>
          <w:rPr>
            <w:rFonts w:hint="eastAsia"/>
          </w:rPr>
          <w:delText xml:space="preserve">   :  11. 帧中第63个字节开始，LAN子网掩码 255.255.255.0</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295" w:author="Edward Lee" w:date="2017-10-16T16:23:00Z"/>
        </w:rPr>
        <w:pPrChange w:id="6294" w:author="Edward Lee" w:date="2017-10-16T16:47:00Z">
          <w:pPr>
            <w:ind w:left="2835" w:leftChars="878" w:hanging="991" w:hangingChars="472"/>
          </w:pPr>
        </w:pPrChange>
      </w:pPr>
      <w:del w:id="6296" w:author="Edward Lee" w:date="2017-10-16T16:23:00Z">
        <w:r>
          <w:rPr>
            <w:i/>
            <w:color w:val="E955C2"/>
          </w:rPr>
          <w:delText>C0 A8 01 0</w:delText>
        </w:r>
      </w:del>
      <w:del w:id="6297" w:author="Edward Lee" w:date="2017-10-16T16:23:00Z">
        <w:r>
          <w:rPr>
            <w:rFonts w:hint="eastAsia"/>
            <w:i/>
            <w:color w:val="E955C2"/>
          </w:rPr>
          <w:delText>1</w:delText>
        </w:r>
      </w:del>
      <w:del w:id="6298" w:author="Edward Lee" w:date="2017-10-16T16:23:00Z">
        <w:r>
          <w:rPr>
            <w:i/>
            <w:color w:val="E955C2"/>
          </w:rPr>
          <w:delText xml:space="preserve"> </w:delText>
        </w:r>
      </w:del>
      <w:del w:id="6299" w:author="Edward Lee" w:date="2017-10-16T16:23:00Z">
        <w:r>
          <w:rPr>
            <w:rFonts w:hint="eastAsia"/>
          </w:rPr>
          <w:delText xml:space="preserve"> :  12. 帧中第67个字节开始，LAN网关192.168.1.1</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01" w:author="Edward Lee" w:date="2017-10-16T16:23:00Z"/>
        </w:rPr>
        <w:pPrChange w:id="6300" w:author="Edward Lee" w:date="2017-10-16T16:47:00Z">
          <w:pPr>
            <w:ind w:left="2835" w:leftChars="878" w:hanging="991" w:hangingChars="472"/>
          </w:pPr>
        </w:pPrChange>
      </w:pPr>
      <w:del w:id="6302" w:author="Edward Lee" w:date="2017-10-16T16:23:00Z">
        <w:r>
          <w:rPr>
            <w:i/>
            <w:color w:val="76923C" w:themeColor="accent3" w:themeShade="BF"/>
          </w:rPr>
          <w:delText>64 00</w:delText>
        </w:r>
      </w:del>
      <w:del w:id="6303" w:author="Edward Lee" w:date="2017-10-16T16:23:00Z">
        <w:r>
          <w:rPr>
            <w:rFonts w:hint="eastAsia"/>
          </w:rPr>
          <w:delText xml:space="preserve">       :  13. 帧中第71个字节开始，LAN本地IP端口 0x0064，即100（</w:delText>
        </w:r>
      </w:del>
      <w:del w:id="6304" w:author="Edward Lee" w:date="2017-10-16T16:23:00Z">
        <w:r>
          <w:rPr>
            <w:rFonts w:hint="eastAsia"/>
            <w:color w:val="FF0000"/>
          </w:rPr>
          <w:delText>低字节在前，高字节在后</w:delText>
        </w:r>
      </w:del>
      <w:del w:id="6305"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07" w:author="Edward Lee" w:date="2017-10-16T16:23:00Z"/>
        </w:rPr>
        <w:pPrChange w:id="6306" w:author="Edward Lee" w:date="2017-10-16T16:47:00Z">
          <w:pPr>
            <w:ind w:left="2835" w:leftChars="878" w:hanging="991" w:hangingChars="472"/>
          </w:pPr>
        </w:pPrChange>
      </w:pPr>
      <w:del w:id="6308" w:author="Edward Lee" w:date="2017-10-16T16:23:00Z">
        <w:r>
          <w:rPr>
            <w:i/>
            <w:color w:val="5850EE"/>
            <w:u w:val="single"/>
          </w:rPr>
          <w:delText>32 31 38 2E 31 37 2E 31 35 37 2E 32 31 34 00 00 00 00 00 00 00 00 00 00 00 00 00 00 00 00 00 00</w:delText>
        </w:r>
      </w:del>
      <w:del w:id="6309" w:author="Edward Lee" w:date="2017-10-16T16:23:00Z">
        <w:r>
          <w:rPr>
            <w:i/>
            <w:color w:val="5850EE"/>
          </w:rPr>
          <w:delText xml:space="preserve"> </w:delText>
        </w:r>
      </w:del>
      <w:del w:id="6310" w:author="Edward Lee" w:date="2017-10-16T16:23:00Z">
        <w:r>
          <w:rPr>
            <w:rFonts w:hint="eastAsia"/>
          </w:rPr>
          <w:delText xml:space="preserve"> : 14. 帧中第73个字节开始，GPRS服务器1的IP，“</w:delText>
        </w:r>
      </w:del>
      <w:del w:id="6311" w:author="Edward Lee" w:date="2017-10-16T16:23:00Z">
        <w:r>
          <w:rPr/>
          <w:delText>218.17.157.214</w:delText>
        </w:r>
      </w:del>
      <w:del w:id="6312" w:author="Edward Lee" w:date="2017-10-16T16:23:00Z">
        <w:r>
          <w:rPr>
            <w:rFonts w:hint="eastAsia"/>
          </w:rPr>
          <w:delText>”，平台IP（均衡服务器地址）</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14" w:author="Edward Lee" w:date="2017-10-16T16:23:00Z"/>
        </w:rPr>
        <w:pPrChange w:id="6313" w:author="Edward Lee" w:date="2017-10-16T16:47:00Z">
          <w:pPr>
            <w:ind w:left="2835" w:leftChars="878" w:hanging="991" w:hangingChars="472"/>
          </w:pPr>
        </w:pPrChange>
      </w:pPr>
      <w:del w:id="6315" w:author="Edward Lee" w:date="2017-10-16T16:23:00Z">
        <w:r>
          <w:rPr>
            <w:i/>
            <w:color w:val="00B050"/>
          </w:rPr>
          <w:delText>F8 11</w:delText>
        </w:r>
      </w:del>
      <w:del w:id="6316" w:author="Edward Lee" w:date="2017-10-16T16:23:00Z">
        <w:r>
          <w:rPr>
            <w:rFonts w:hint="eastAsia"/>
          </w:rPr>
          <w:delText xml:space="preserve">       : 15. 帧中第105个字节开始，GPRS服务器1的端口, 0x11F8即</w:delText>
        </w:r>
      </w:del>
      <w:del w:id="6317" w:author="Edward Lee" w:date="2017-10-16T16:23:00Z">
        <w:r>
          <w:rPr/>
          <w:delText>4</w:delText>
        </w:r>
      </w:del>
      <w:del w:id="6318" w:author="Edward Lee" w:date="2017-10-16T16:23:00Z">
        <w:r>
          <w:rPr>
            <w:rFonts w:hint="eastAsia"/>
          </w:rPr>
          <w:delText>6</w:delText>
        </w:r>
      </w:del>
      <w:del w:id="6319" w:author="Edward Lee" w:date="2017-10-16T16:23:00Z">
        <w:r>
          <w:rPr/>
          <w:delText>00</w:delText>
        </w:r>
      </w:del>
      <w:del w:id="6320" w:author="Edward Lee" w:date="2017-10-16T16:23:00Z">
        <w:r>
          <w:rPr>
            <w:rFonts w:hint="eastAsia"/>
          </w:rPr>
          <w:delText xml:space="preserve"> （</w:delText>
        </w:r>
      </w:del>
      <w:del w:id="6321" w:author="Edward Lee" w:date="2017-10-16T16:23:00Z">
        <w:r>
          <w:rPr>
            <w:rFonts w:hint="eastAsia"/>
            <w:color w:val="FF0000"/>
          </w:rPr>
          <w:delText>低字节在前，高字节在后</w:delText>
        </w:r>
      </w:del>
      <w:del w:id="6322" w:author="Edward Lee" w:date="2017-10-16T16:23:00Z">
        <w:r>
          <w:rPr>
            <w:rFonts w:hint="eastAsia"/>
          </w:rPr>
          <w:delText>），平台端口</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24" w:author="Edward Lee" w:date="2017-10-16T16:23:00Z"/>
        </w:rPr>
        <w:pPrChange w:id="6323" w:author="Edward Lee" w:date="2017-10-16T16:47:00Z">
          <w:pPr>
            <w:ind w:left="2835" w:leftChars="878" w:hanging="991" w:hangingChars="472"/>
          </w:pPr>
        </w:pPrChange>
      </w:pPr>
      <w:del w:id="6325" w:author="Edward Lee" w:date="2017-10-16T16:23:00Z">
        <w:r>
          <w:rPr>
            <w:i/>
            <w:color w:val="E36C09" w:themeColor="accent6" w:themeShade="BF"/>
            <w:u w:val="single"/>
          </w:rPr>
          <w:delText>32 31 38 2E 31 37 2E 31 35 37 2E 32 31 34 00 00 00 00 00 00 00 00 00 00 00 00 00 00 00 00 00 00</w:delText>
        </w:r>
      </w:del>
      <w:del w:id="6326" w:author="Edward Lee" w:date="2017-10-16T16:23:00Z">
        <w:r>
          <w:rPr>
            <w:rFonts w:hint="eastAsia"/>
            <w:i/>
            <w:color w:val="E36C09" w:themeColor="accent6" w:themeShade="BF"/>
          </w:rPr>
          <w:delText xml:space="preserve"> </w:delText>
        </w:r>
      </w:del>
      <w:del w:id="6327" w:author="Edward Lee" w:date="2017-10-16T16:23:00Z">
        <w:r>
          <w:rPr>
            <w:rFonts w:hint="eastAsia"/>
          </w:rPr>
          <w:delText>：16. 帧中第107个字节开始，LAN 服务器1的IP, “</w:delText>
        </w:r>
      </w:del>
      <w:del w:id="6328" w:author="Edward Lee" w:date="2017-10-16T16:23:00Z">
        <w:r>
          <w:rPr/>
          <w:delText>218.17.157.214</w:delText>
        </w:r>
      </w:del>
      <w:del w:id="6329" w:author="Edward Lee" w:date="2017-10-16T16:23:00Z">
        <w:r>
          <w:rPr>
            <w:rFonts w:hint="eastAsia"/>
          </w:rPr>
          <w:delText xml:space="preserve">”，平台IP（均衡服务器地址 </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31" w:author="Edward Lee" w:date="2017-10-16T16:23:00Z"/>
        </w:rPr>
        <w:pPrChange w:id="6330" w:author="Edward Lee" w:date="2017-10-16T16:47:00Z">
          <w:pPr>
            <w:ind w:left="2835" w:leftChars="878" w:hanging="991" w:hangingChars="472"/>
          </w:pPr>
        </w:pPrChange>
      </w:pPr>
      <w:del w:id="6332" w:author="Edward Lee" w:date="2017-10-16T16:23:00Z">
        <w:r>
          <w:rPr>
            <w:i/>
            <w:color w:val="00B050"/>
          </w:rPr>
          <w:delText>F8 11</w:delText>
        </w:r>
      </w:del>
      <w:del w:id="6333" w:author="Edward Lee" w:date="2017-10-16T16:23:00Z">
        <w:r>
          <w:rPr>
            <w:rFonts w:hint="eastAsia"/>
          </w:rPr>
          <w:delText xml:space="preserve">      : 17. 帧中第139个字节开始，LAN服务器1的端口, 0x11F8,即4600（</w:delText>
        </w:r>
      </w:del>
      <w:del w:id="6334" w:author="Edward Lee" w:date="2017-10-16T16:23:00Z">
        <w:r>
          <w:rPr>
            <w:rFonts w:hint="eastAsia"/>
            <w:color w:val="FF0000"/>
          </w:rPr>
          <w:delText>低字节在前，高字节在后</w:delText>
        </w:r>
      </w:del>
      <w:del w:id="6335"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37" w:author="Edward Lee" w:date="2017-10-16T16:23:00Z"/>
        </w:rPr>
        <w:pPrChange w:id="6336" w:author="Edward Lee" w:date="2017-10-16T16:47:00Z">
          <w:pPr>
            <w:ind w:left="2835" w:leftChars="878" w:hanging="991" w:hangingChars="472"/>
          </w:pPr>
        </w:pPrChange>
      </w:pPr>
      <w:del w:id="6338" w:author="Edward Lee" w:date="2017-10-16T16:23:00Z">
        <w:r>
          <w:rPr>
            <w:i/>
            <w:color w:val="948A54" w:themeColor="background2" w:themeShade="80"/>
            <w:u w:val="single"/>
          </w:rPr>
          <w:delText>00 2E 12 3C 00 25</w:delText>
        </w:r>
      </w:del>
      <w:del w:id="6339" w:author="Edward Lee" w:date="2017-10-16T16:23:00Z">
        <w:r>
          <w:rPr>
            <w:rFonts w:hint="eastAsia"/>
            <w:color w:val="948A54" w:themeColor="background2" w:themeShade="80"/>
          </w:rPr>
          <w:delText xml:space="preserve"> </w:delText>
        </w:r>
      </w:del>
      <w:del w:id="6340" w:author="Edward Lee" w:date="2017-10-16T16:23:00Z">
        <w:r>
          <w:rPr>
            <w:rFonts w:hint="eastAsia"/>
          </w:rPr>
          <w:delText>: 18. 帧中第141个字节开始，LAN本地MAC地址</w:delText>
        </w:r>
      </w:del>
      <w:del w:id="6341" w:author="Edward Lee" w:date="2017-10-16T16:23:00Z">
        <w:r>
          <w:rPr/>
          <w:delText>00-</w:delText>
        </w:r>
      </w:del>
      <w:del w:id="6342" w:author="Edward Lee" w:date="2017-10-16T16:23:00Z">
        <w:r>
          <w:rPr>
            <w:rFonts w:hint="eastAsia"/>
          </w:rPr>
          <w:delText>2E</w:delText>
        </w:r>
      </w:del>
      <w:del w:id="6343" w:author="Edward Lee" w:date="2017-10-16T16:23:00Z">
        <w:r>
          <w:rPr/>
          <w:delText>-</w:delText>
        </w:r>
      </w:del>
      <w:del w:id="6344" w:author="Edward Lee" w:date="2017-10-16T16:23:00Z">
        <w:r>
          <w:rPr>
            <w:rFonts w:hint="eastAsia"/>
          </w:rPr>
          <w:delText>12</w:delText>
        </w:r>
      </w:del>
      <w:del w:id="6345" w:author="Edward Lee" w:date="2017-10-16T16:23:00Z">
        <w:r>
          <w:rPr/>
          <w:delText>-</w:delText>
        </w:r>
      </w:del>
      <w:del w:id="6346" w:author="Edward Lee" w:date="2017-10-16T16:23:00Z">
        <w:r>
          <w:rPr>
            <w:rFonts w:hint="eastAsia"/>
          </w:rPr>
          <w:delText>3C</w:delText>
        </w:r>
      </w:del>
      <w:del w:id="6347" w:author="Edward Lee" w:date="2017-10-16T16:23:00Z">
        <w:r>
          <w:rPr/>
          <w:delText>-00-</w:delText>
        </w:r>
      </w:del>
      <w:del w:id="6348" w:author="Edward Lee" w:date="2017-10-16T16:23:00Z">
        <w:r>
          <w:rPr>
            <w:rFonts w:hint="eastAsia"/>
          </w:rPr>
          <w:delText>25</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50" w:author="Edward Lee" w:date="2017-10-16T16:23:00Z"/>
        </w:rPr>
        <w:pPrChange w:id="6349" w:author="Edward Lee" w:date="2017-10-16T16:47:00Z">
          <w:pPr>
            <w:ind w:left="2835" w:leftChars="878" w:hanging="991" w:hangingChars="472"/>
          </w:pPr>
        </w:pPrChange>
      </w:pPr>
      <w:del w:id="6351" w:author="Edward Lee" w:date="2017-10-16T16:23:00Z">
        <w:r>
          <w:rPr>
            <w:i/>
            <w:color w:val="00B0F0"/>
            <w:u w:val="single"/>
          </w:rPr>
          <w:delText>00 00 00 00 00 00 00 00 00 00 00 00 00 00 00 00 00 00 00 00 00 00 00 00 00 00 00 00</w:delText>
        </w:r>
      </w:del>
      <w:del w:id="6352" w:author="Edward Lee" w:date="2017-10-16T16:23:00Z">
        <w:r>
          <w:rPr>
            <w:i/>
          </w:rPr>
          <w:delText xml:space="preserve"> </w:delText>
        </w:r>
      </w:del>
      <w:del w:id="6353" w:author="Edward Lee" w:date="2017-10-16T16:23:00Z">
        <w:r>
          <w:rPr>
            <w:rFonts w:hint="eastAsia"/>
          </w:rPr>
          <w:delText xml:space="preserve"> :  19. 帧中第147个字节开始，保留3</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55" w:author="Edward Lee" w:date="2017-10-16T16:23:00Z"/>
        </w:rPr>
        <w:pPrChange w:id="6354" w:author="Edward Lee" w:date="2017-10-16T16:47:00Z">
          <w:pPr>
            <w:ind w:left="2835" w:leftChars="878" w:hanging="991" w:hangingChars="472"/>
          </w:pPr>
        </w:pPrChange>
      </w:pPr>
      <w:del w:id="6356" w:author="Edward Lee" w:date="2017-10-16T16:23:00Z">
        <w:r>
          <w:rPr>
            <w:i/>
            <w:color w:val="548DD4" w:themeColor="text2" w:themeTint="99"/>
          </w:rPr>
          <w:delText>01 06 01 06 01 06 FF FF</w:delText>
        </w:r>
      </w:del>
      <w:del w:id="6357" w:author="Edward Lee" w:date="2017-10-16T16:23:00Z">
        <w:r>
          <w:rPr>
            <w:rFonts w:hint="eastAsia"/>
          </w:rPr>
          <w:delText xml:space="preserve">  : 20. 帧中第175个字节开始，天线固件版本，分别对应1～4号天线的固件版本,每个天线版本占2个字节，为FF FF时，表示读取改天线版本失败。即1～4号天线固件版本为：V1.6, V1.6, V1.6,无（4号天线读取失败，可能是4号通道没有接天线）</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59" w:author="Edward Lee" w:date="2017-10-16T16:23:00Z"/>
        </w:rPr>
        <w:pPrChange w:id="6358" w:author="Edward Lee" w:date="2017-10-16T16:47:00Z">
          <w:pPr>
            <w:ind w:left="2835" w:leftChars="878" w:hanging="991" w:hangingChars="472"/>
          </w:pPr>
        </w:pPrChange>
      </w:pPr>
      <w:del w:id="6360" w:author="Edward Lee" w:date="2017-10-16T16:23:00Z">
        <w:r>
          <w:rPr>
            <w:rFonts w:hint="eastAsia"/>
            <w:i/>
            <w:color w:val="00CC00"/>
          </w:rPr>
          <w:delText>10</w:delText>
        </w:r>
      </w:del>
      <w:del w:id="6361" w:author="Edward Lee" w:date="2017-10-16T16:23:00Z">
        <w:r>
          <w:rPr>
            <w:i/>
          </w:rPr>
          <w:delText xml:space="preserve"> </w:delText>
        </w:r>
      </w:del>
      <w:del w:id="6362" w:author="Edward Lee" w:date="2017-10-16T16:23:00Z">
        <w:r>
          <w:rPr>
            <w:rFonts w:hint="eastAsia"/>
          </w:rPr>
          <w:delText xml:space="preserve">       : 21. 帧中第183个字节，GPRS信号强度0x10(16)</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64" w:author="Edward Lee" w:date="2017-10-16T16:23:00Z"/>
        </w:rPr>
        <w:pPrChange w:id="6363" w:author="Edward Lee" w:date="2017-10-16T16:47:00Z">
          <w:pPr>
            <w:ind w:left="2835" w:leftChars="878" w:hanging="991" w:hangingChars="472"/>
          </w:pPr>
        </w:pPrChange>
      </w:pPr>
      <w:del w:id="6365" w:author="Edward Lee" w:date="2017-10-16T16:23:00Z">
        <w:r>
          <w:rPr>
            <w:i/>
            <w:color w:val="E955C2"/>
            <w:u w:val="single"/>
          </w:rPr>
          <w:delText>4D 52 37 39 30 31 2D 30 30 33 43 30 30 32 35 00</w:delText>
        </w:r>
      </w:del>
      <w:del w:id="6366" w:author="Edward Lee" w:date="2017-10-16T16:23:00Z">
        <w:r>
          <w:rPr>
            <w:rFonts w:hint="eastAsia"/>
          </w:rPr>
          <w:delText>: 22. 帧中第184个字节开始，设备编号“</w:delText>
        </w:r>
      </w:del>
      <w:del w:id="6367" w:author="Edward Lee" w:date="2017-10-16T16:23:00Z">
        <w:r>
          <w:rPr>
            <w:rFonts w:ascii="Calibri" w:hAnsi="Calibri" w:cs="Calibri"/>
            <w:i/>
            <w:iCs/>
            <w:color w:val="E955C2"/>
            <w:kern w:val="0"/>
            <w:szCs w:val="21"/>
            <w:u w:val="single"/>
            <w:lang w:val="zh-CN"/>
          </w:rPr>
          <w:delText>MR7901-003C0025</w:delText>
        </w:r>
      </w:del>
      <w:del w:id="6368"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70" w:author="Edward Lee" w:date="2017-10-16T16:23:00Z"/>
        </w:rPr>
        <w:pPrChange w:id="6369" w:author="Edward Lee" w:date="2017-10-16T16:47:00Z">
          <w:pPr>
            <w:ind w:left="2835" w:leftChars="878" w:hanging="991" w:hangingChars="472"/>
          </w:pPr>
        </w:pPrChange>
      </w:pPr>
      <w:del w:id="6371" w:author="Edward Lee" w:date="2017-10-16T16:23:00Z">
        <w:r>
          <w:rPr>
            <w:i/>
            <w:color w:val="76923C" w:themeColor="accent3" w:themeShade="BF"/>
          </w:rPr>
          <w:delText>A8 A8 A8 A8</w:delText>
        </w:r>
      </w:del>
      <w:del w:id="6372" w:author="Edward Lee" w:date="2017-10-16T16:23:00Z">
        <w:r>
          <w:rPr>
            <w:rFonts w:hint="eastAsia"/>
          </w:rPr>
          <w:delText xml:space="preserve"> : 23. 帧中第200个字节开始，天线1,2,3,4的rssi过滤门限，即分别是-88dBm, -88dBm, -88dBm, -88dBm</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74" w:author="Edward Lee" w:date="2017-10-16T16:23:00Z"/>
        </w:rPr>
        <w:pPrChange w:id="6373" w:author="Edward Lee" w:date="2017-10-16T16:47:00Z">
          <w:pPr>
            <w:ind w:left="2835" w:leftChars="878" w:hanging="991" w:hangingChars="472"/>
          </w:pPr>
        </w:pPrChange>
      </w:pPr>
      <w:del w:id="6375" w:author="Edward Lee" w:date="2017-10-16T16:23:00Z">
        <w:r>
          <w:rPr>
            <w:i/>
            <w:color w:val="5850EE"/>
          </w:rPr>
          <w:delText>1F 1F 1F 1F</w:delText>
        </w:r>
      </w:del>
      <w:del w:id="6376" w:author="Edward Lee" w:date="2017-10-16T16:23:00Z">
        <w:r>
          <w:rPr>
            <w:rFonts w:hint="eastAsia"/>
          </w:rPr>
          <w:delText xml:space="preserve"> : 24. 帧中第204个字节开始，天线1,2,3,4的gain，即分别是31dBm, 31dBm,31dBm,31dBm</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78" w:author="Edward Lee" w:date="2017-10-16T16:23:00Z"/>
        </w:rPr>
        <w:pPrChange w:id="6377" w:author="Edward Lee" w:date="2017-10-16T16:47:00Z">
          <w:pPr>
            <w:ind w:left="2835" w:leftChars="878" w:hanging="991" w:hangingChars="472"/>
          </w:pPr>
        </w:pPrChange>
      </w:pPr>
      <w:del w:id="6379" w:author="Edward Lee" w:date="2017-10-16T16:23:00Z">
        <w:r>
          <w:rPr>
            <w:i/>
            <w:color w:val="FF0000"/>
          </w:rPr>
          <w:delText>00</w:delText>
        </w:r>
      </w:del>
      <w:del w:id="6380" w:author="Edward Lee" w:date="2017-10-16T16:23:00Z">
        <w:r>
          <w:rPr>
            <w:rFonts w:hint="eastAsia"/>
          </w:rPr>
          <w:delText xml:space="preserve">        : 25. 帧中第208个字节，蓝牙输出标签标识，0x00不输出标签, 0x01输出标签</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82" w:author="Edward Lee" w:date="2017-10-16T16:23:00Z"/>
        </w:rPr>
        <w:pPrChange w:id="6381" w:author="Edward Lee" w:date="2017-10-16T16:47:00Z">
          <w:pPr>
            <w:ind w:left="2835" w:leftChars="878" w:hanging="991" w:hangingChars="472"/>
          </w:pPr>
        </w:pPrChange>
      </w:pPr>
      <w:del w:id="6383" w:author="Edward Lee" w:date="2017-10-16T16:23:00Z">
        <w:r>
          <w:rPr>
            <w:i/>
            <w:color w:val="00B050"/>
          </w:rPr>
          <w:delText>A1</w:delText>
        </w:r>
      </w:del>
      <w:del w:id="6384" w:author="Edward Lee" w:date="2017-10-16T16:23:00Z">
        <w:r>
          <w:rPr>
            <w:rFonts w:hint="eastAsia"/>
          </w:rPr>
          <w:delText xml:space="preserve"> </w:delText>
        </w:r>
      </w:del>
      <w:del w:id="6385" w:author="Edward Lee" w:date="2017-10-16T16:23:00Z">
        <w:r>
          <w:rPr>
            <w:rFonts w:hint="eastAsia"/>
          </w:rPr>
          <w:tab/>
        </w:r>
      </w:del>
      <w:del w:id="6386" w:author="Edward Lee" w:date="2017-10-16T16:23:00Z">
        <w:r>
          <w:rPr>
            <w:rFonts w:hint="eastAsia"/>
          </w:rPr>
          <w:delText>: 26. 帧中第209个字节，通信连接状态，0xA1: 设备通过GPRS与平台已经建立通信连接（如果是0xA2 : 设备与平台通过LAN建立通信连接， 0xA3:设备与平台通过GPRS、LAN这两种通信连接）</w:delText>
        </w:r>
      </w:del>
    </w:p>
    <w:p>
      <w:pPr>
        <w:widowControl/>
        <w:numPr>
          <w:ilvl w:val="0"/>
          <w:numId w:val="9"/>
        </w:numPr>
        <w:tabs>
          <w:tab w:val="center" w:pos="4201"/>
          <w:tab w:val="right" w:leader="dot" w:pos="9298"/>
        </w:tabs>
        <w:autoSpaceDE w:val="0"/>
        <w:autoSpaceDN w:val="0"/>
        <w:spacing w:beforeLines="100" w:line="360" w:lineRule="auto"/>
        <w:ind w:left="2835" w:leftChars="878" w:hanging="991" w:hangingChars="472"/>
        <w:outlineLvl w:val="3"/>
        <w:rPr>
          <w:del w:id="6388" w:author="Edward Lee" w:date="2017-10-16T16:23:00Z"/>
        </w:rPr>
        <w:pPrChange w:id="6387" w:author="Edward Lee" w:date="2017-10-16T16:47:00Z">
          <w:pPr>
            <w:ind w:left="2835" w:leftChars="878" w:hanging="991" w:hangingChars="472"/>
          </w:pPr>
        </w:pPrChange>
      </w:pPr>
      <w:del w:id="6389" w:author="Edward Lee" w:date="2017-10-16T16:23:00Z">
        <w:r>
          <w:rPr>
            <w:i/>
            <w:color w:val="548DD4" w:themeColor="text2" w:themeTint="99"/>
          </w:rPr>
          <w:delText>00 00 00</w:delText>
        </w:r>
      </w:del>
      <w:del w:id="6390" w:author="Edward Lee" w:date="2017-10-16T16:23:00Z">
        <w:r>
          <w:rPr>
            <w:rFonts w:hint="eastAsia"/>
            <w:i/>
            <w:color w:val="548DD4" w:themeColor="text2" w:themeTint="99"/>
          </w:rPr>
          <w:delText xml:space="preserve"> 00</w:delText>
        </w:r>
      </w:del>
      <w:del w:id="6391" w:author="Edward Lee" w:date="2017-10-16T16:23:00Z">
        <w:r>
          <w:rPr>
            <w:rFonts w:hint="eastAsia"/>
            <w:i/>
            <w:color w:val="76923C" w:themeColor="accent3" w:themeShade="BF"/>
          </w:rPr>
          <w:delText xml:space="preserve">: </w:delText>
        </w:r>
      </w:del>
      <w:del w:id="6392" w:author="Edward Lee" w:date="2017-10-16T16:23:00Z">
        <w:r>
          <w:rPr>
            <w:rFonts w:hint="eastAsia"/>
          </w:rPr>
          <w:delText>27. 帧中第210个字节开始，保留4</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6394" w:author="Edward Lee" w:date="2017-10-16T16:23:00Z"/>
          <w:rFonts w:ascii="宋体" w:hAnsi="宋体" w:eastAsia="宋体"/>
          <w:b/>
          <w:shd w:val="clear" w:color="auto" w:fill="C2D69B" w:themeFill="accent3" w:themeFillTint="99"/>
        </w:rPr>
        <w:pPrChange w:id="6393" w:author="Edward Lee" w:date="2017-10-16T16:47:00Z">
          <w:pPr>
            <w:ind w:left="2977" w:leftChars="200" w:hanging="2557"/>
          </w:pPr>
        </w:pPrChange>
      </w:pPr>
      <w:del w:id="6395" w:author="Edward Lee" w:date="2017-10-16T16:23:00Z">
        <w:r>
          <w:rPr>
            <w:rFonts w:hint="eastAsia" w:ascii="宋体" w:hAnsi="宋体" w:eastAsia="宋体"/>
            <w:b/>
            <w:shd w:val="clear" w:color="auto" w:fill="FFFFFF" w:themeFill="background1"/>
          </w:rPr>
          <w:delText>校验</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6397" w:author="Edward Lee" w:date="2017-10-16T16:23:00Z"/>
          <w:rFonts w:ascii="宋体" w:hAnsi="宋体" w:eastAsia="宋体"/>
        </w:rPr>
        <w:pPrChange w:id="6396" w:author="Edward Lee" w:date="2017-10-16T16:47:00Z">
          <w:pPr>
            <w:ind w:firstLine="420"/>
          </w:pPr>
        </w:pPrChange>
      </w:pPr>
      <w:del w:id="6398" w:author="Edward Lee" w:date="2017-10-16T16:23:00Z">
        <w:r>
          <w:rPr>
            <w:rFonts w:hint="eastAsia" w:ascii="宋体" w:hAnsi="宋体" w:eastAsia="宋体"/>
          </w:rPr>
          <w:delText>crc16</w:delText>
        </w:r>
      </w:del>
      <w:del w:id="6399" w:author="Edward Lee" w:date="2017-10-16T16:23:00Z">
        <w:r>
          <w:rPr>
            <w:rFonts w:hint="eastAsia" w:ascii="宋体" w:hAnsi="宋体" w:eastAsia="宋体"/>
          </w:rPr>
          <w:tab/>
        </w:r>
      </w:del>
      <w:del w:id="6400" w:author="Edward Lee" w:date="2017-10-16T16:23:00Z">
        <w:r>
          <w:rPr>
            <w:rFonts w:hint="eastAsia" w:ascii="宋体" w:hAnsi="宋体" w:eastAsia="宋体"/>
          </w:rPr>
          <w:tab/>
        </w:r>
      </w:del>
      <w:del w:id="6401" w:author="Edward Lee" w:date="2017-10-16T16:23:00Z">
        <w:r>
          <w:rPr>
            <w:rFonts w:hint="eastAsia" w:ascii="宋体" w:hAnsi="宋体" w:eastAsia="宋体"/>
          </w:rPr>
          <w:delText xml:space="preserve">      :  0</w:delText>
        </w:r>
      </w:del>
      <w:del w:id="6402" w:author="Edward Lee" w:date="2017-10-16T16:23:00Z">
        <w:r>
          <w:rPr>
            <w:rFonts w:hint="eastAsia"/>
          </w:rPr>
          <w:delText>x0E47</w:delText>
        </w:r>
      </w:del>
      <w:del w:id="6403" w:author="Edward Lee" w:date="2017-10-16T16:23:00Z">
        <w:r>
          <w:rPr>
            <w:rFonts w:hint="eastAsia" w:ascii="宋体" w:hAnsi="宋体" w:eastAsia="宋体"/>
          </w:rPr>
          <w:delText xml:space="preserve"> </w:delText>
        </w:r>
      </w:del>
    </w:p>
    <w:p>
      <w:pPr>
        <w:pStyle w:val="36"/>
        <w:numPr>
          <w:ilvl w:val="0"/>
          <w:numId w:val="9"/>
        </w:numPr>
        <w:spacing w:beforeLines="100" w:line="360" w:lineRule="auto"/>
        <w:ind w:left="360" w:hanging="360" w:firstLineChars="0"/>
        <w:outlineLvl w:val="3"/>
        <w:rPr>
          <w:del w:id="6405" w:author="Edward Lee" w:date="2017-10-16T16:23:00Z"/>
          <w:rFonts w:hAnsi="宋体"/>
          <w:b/>
        </w:rPr>
        <w:pPrChange w:id="6404" w:author="Edward Lee" w:date="2017-10-16T17:08:00Z">
          <w:pPr>
            <w:pStyle w:val="36"/>
            <w:numPr>
              <w:ilvl w:val="0"/>
              <w:numId w:val="10"/>
            </w:numPr>
            <w:spacing w:beforeLines="100" w:line="360" w:lineRule="auto"/>
            <w:ind w:left="360" w:hanging="360" w:firstLineChars="0"/>
            <w:outlineLvl w:val="3"/>
          </w:pPr>
        </w:pPrChange>
      </w:pPr>
      <w:del w:id="6406" w:author="Edward Lee" w:date="2017-10-16T16:23:00Z">
        <w:r>
          <w:rPr>
            <w:rFonts w:hint="eastAsia" w:hAnsi="宋体"/>
            <w:b/>
          </w:rPr>
          <w:delText xml:space="preserve">平台确认消息  </w:delText>
        </w:r>
      </w:del>
      <w:del w:id="6407" w:author="Edward Lee" w:date="2017-10-16T16:23:00Z">
        <w:r>
          <w:rPr>
            <w:rFonts w:hint="eastAsia"/>
            <w:b/>
            <w:szCs w:val="18"/>
          </w:rPr>
          <w:delText>0x80</w:delText>
        </w:r>
      </w:del>
    </w:p>
    <w:p>
      <w:pPr>
        <w:pStyle w:val="36"/>
        <w:numPr>
          <w:ilvl w:val="0"/>
          <w:numId w:val="9"/>
        </w:numPr>
        <w:spacing w:beforeLines="100" w:line="360" w:lineRule="auto"/>
        <w:outlineLvl w:val="3"/>
        <w:rPr>
          <w:del w:id="6409" w:author="Edward Lee" w:date="2017-10-16T16:23:00Z"/>
          <w:rFonts w:hAnsi="宋体"/>
        </w:rPr>
        <w:pPrChange w:id="6408" w:author="Edward Lee" w:date="2017-10-16T16:47:00Z">
          <w:pPr>
            <w:pStyle w:val="36"/>
            <w:spacing w:line="360" w:lineRule="auto"/>
          </w:pPr>
        </w:pPrChange>
      </w:pPr>
      <w:del w:id="6410" w:author="Edward Lee" w:date="2017-10-16T16:23:00Z">
        <w:r>
          <w:rPr>
            <w:rFonts w:hint="eastAsia" w:hAnsi="宋体"/>
          </w:rPr>
          <w:delText>平台收到设备上发的配置参数消息，如上报用户配置参数、天线信息等。用于告知设备平台已经收到上报的配置消息。</w:delText>
        </w:r>
      </w:del>
    </w:p>
    <w:p>
      <w:pPr>
        <w:pStyle w:val="36"/>
        <w:numPr>
          <w:ilvl w:val="0"/>
          <w:numId w:val="9"/>
        </w:numPr>
        <w:spacing w:beforeLines="100" w:line="360" w:lineRule="auto"/>
        <w:ind w:firstLine="422"/>
        <w:outlineLvl w:val="3"/>
        <w:rPr>
          <w:del w:id="6412" w:author="Edward Lee" w:date="2017-10-16T16:23:00Z"/>
          <w:rFonts w:hAnsi="宋体"/>
        </w:rPr>
        <w:pPrChange w:id="6411" w:author="Edward Lee" w:date="2017-10-16T16:47:00Z">
          <w:pPr>
            <w:pStyle w:val="36"/>
            <w:spacing w:line="360" w:lineRule="auto"/>
            <w:ind w:firstLine="422"/>
          </w:pPr>
        </w:pPrChange>
      </w:pPr>
      <w:del w:id="6413" w:author="Edward Lee" w:date="2017-10-16T16:23:00Z">
        <w:r>
          <w:rPr>
            <w:rFonts w:hint="eastAsia" w:hAnsi="宋体"/>
            <w:b/>
          </w:rPr>
          <w:delText>报文体</w:delText>
        </w:r>
      </w:del>
      <w:del w:id="6414" w:author="Edward Lee" w:date="2017-10-16T16:23:00Z">
        <w:r>
          <w:rPr>
            <w:rFonts w:hint="eastAsia" w:hAnsi="宋体"/>
          </w:rPr>
          <w:delText>：如下表</w:delText>
        </w:r>
      </w:del>
    </w:p>
    <w:tbl>
      <w:tblPr>
        <w:tblStyle w:val="21"/>
        <w:tblW w:w="8379"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2037"/>
        <w:gridCol w:w="831"/>
        <w:gridCol w:w="47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6415" w:author="Edward Lee" w:date="2017-10-16T16:23:00Z"/>
        </w:trPr>
        <w:tc>
          <w:tcPr>
            <w:tcW w:w="712"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6417" w:author="Edward Lee" w:date="2017-10-16T16:23:00Z"/>
                <w:rFonts w:hAnsiTheme="minorHAnsi" w:eastAsiaTheme="minorEastAsia" w:cstheme="minorBidi"/>
                <w:b/>
                <w:kern w:val="2"/>
                <w:szCs w:val="18"/>
              </w:rPr>
              <w:pPrChange w:id="6416" w:author="Edward Lee" w:date="2017-10-16T16:47:00Z">
                <w:pPr>
                  <w:pStyle w:val="36"/>
                  <w:widowControl w:val="0"/>
                  <w:ind w:firstLine="0" w:firstLineChars="0"/>
                  <w:jc w:val="center"/>
                </w:pPr>
              </w:pPrChange>
            </w:pPr>
            <w:del w:id="6418" w:author="Edward Lee" w:date="2017-10-16T16:23:00Z">
              <w:r>
                <w:rPr>
                  <w:rFonts w:hint="eastAsia"/>
                  <w:b/>
                  <w:szCs w:val="18"/>
                </w:rPr>
                <w:delText>序号</w:delText>
              </w:r>
            </w:del>
          </w:p>
        </w:tc>
        <w:tc>
          <w:tcPr>
            <w:tcW w:w="2037"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6420" w:author="Edward Lee" w:date="2017-10-16T16:23:00Z"/>
                <w:rFonts w:hAnsiTheme="minorHAnsi" w:eastAsiaTheme="minorEastAsia" w:cstheme="minorBidi"/>
                <w:b/>
                <w:kern w:val="2"/>
                <w:szCs w:val="18"/>
              </w:rPr>
              <w:pPrChange w:id="6419" w:author="Edward Lee" w:date="2017-10-16T16:47:00Z">
                <w:pPr>
                  <w:pStyle w:val="36"/>
                  <w:widowControl w:val="0"/>
                  <w:ind w:firstLine="0" w:firstLineChars="0"/>
                  <w:jc w:val="center"/>
                </w:pPr>
              </w:pPrChange>
            </w:pPr>
            <w:del w:id="6421" w:author="Edward Lee" w:date="2017-10-16T16:23:00Z">
              <w:r>
                <w:rPr>
                  <w:rFonts w:hint="eastAsia"/>
                  <w:b/>
                  <w:szCs w:val="18"/>
                </w:rPr>
                <w:delText>数据段</w:delText>
              </w:r>
            </w:del>
          </w:p>
        </w:tc>
        <w:tc>
          <w:tcPr>
            <w:tcW w:w="831"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6423" w:author="Edward Lee" w:date="2017-10-16T16:23:00Z"/>
                <w:rFonts w:hAnsiTheme="minorHAnsi" w:eastAsiaTheme="minorEastAsia" w:cstheme="minorBidi"/>
                <w:b/>
                <w:kern w:val="2"/>
                <w:szCs w:val="18"/>
              </w:rPr>
              <w:pPrChange w:id="6422" w:author="Edward Lee" w:date="2017-10-16T16:47:00Z">
                <w:pPr>
                  <w:pStyle w:val="36"/>
                  <w:widowControl w:val="0"/>
                  <w:ind w:firstLine="0" w:firstLineChars="0"/>
                  <w:jc w:val="center"/>
                </w:pPr>
              </w:pPrChange>
            </w:pPr>
            <w:del w:id="6424" w:author="Edward Lee" w:date="2017-10-16T16:23:00Z">
              <w:r>
                <w:rPr>
                  <w:rFonts w:hint="eastAsia"/>
                  <w:b/>
                  <w:szCs w:val="18"/>
                </w:rPr>
                <w:delText>字节数</w:delText>
              </w:r>
            </w:del>
          </w:p>
        </w:tc>
        <w:tc>
          <w:tcPr>
            <w:tcW w:w="4799" w:type="dxa"/>
            <w:shd w:val="clear" w:color="auto" w:fill="D6E3BC" w:themeFill="accent3" w:themeFillTint="66"/>
          </w:tcPr>
          <w:p>
            <w:pPr>
              <w:pStyle w:val="36"/>
              <w:widowControl w:val="0"/>
              <w:numPr>
                <w:ilvl w:val="0"/>
                <w:numId w:val="9"/>
              </w:numPr>
              <w:spacing w:beforeLines="100" w:line="360" w:lineRule="auto"/>
              <w:ind w:hanging="360" w:firstLineChars="0"/>
              <w:jc w:val="center"/>
              <w:outlineLvl w:val="3"/>
              <w:rPr>
                <w:del w:id="6426" w:author="Edward Lee" w:date="2017-10-16T16:23:00Z"/>
                <w:rFonts w:hAnsiTheme="minorHAnsi" w:eastAsiaTheme="minorEastAsia" w:cstheme="minorBidi"/>
                <w:b/>
                <w:kern w:val="2"/>
                <w:szCs w:val="18"/>
              </w:rPr>
              <w:pPrChange w:id="6425" w:author="Edward Lee" w:date="2017-10-16T16:47:00Z">
                <w:pPr>
                  <w:pStyle w:val="36"/>
                  <w:widowControl w:val="0"/>
                  <w:ind w:firstLine="0" w:firstLineChars="0"/>
                  <w:jc w:val="center"/>
                </w:pPr>
              </w:pPrChange>
            </w:pPr>
            <w:del w:id="6427" w:author="Edward Lee" w:date="2017-10-16T16:23:00Z">
              <w:r>
                <w:rPr>
                  <w:rFonts w:hint="eastAsia"/>
                  <w:b/>
                  <w:szCs w:val="18"/>
                </w:rPr>
                <w:delText>描述</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6428" w:author="Edward Lee" w:date="2017-10-16T16:23:00Z"/>
        </w:trPr>
        <w:tc>
          <w:tcPr>
            <w:tcW w:w="712" w:type="dxa"/>
            <w:vAlign w:val="center"/>
          </w:tcPr>
          <w:p>
            <w:pPr>
              <w:pStyle w:val="36"/>
              <w:widowControl w:val="0"/>
              <w:numPr>
                <w:ilvl w:val="0"/>
                <w:numId w:val="9"/>
              </w:numPr>
              <w:spacing w:beforeLines="100" w:line="360" w:lineRule="auto"/>
              <w:ind w:hanging="360" w:firstLineChars="0"/>
              <w:jc w:val="center"/>
              <w:outlineLvl w:val="3"/>
              <w:rPr>
                <w:del w:id="6430" w:author="Edward Lee" w:date="2017-10-16T16:23:00Z"/>
                <w:rFonts w:hAnsiTheme="minorHAnsi" w:eastAsiaTheme="minorEastAsia" w:cstheme="minorBidi"/>
                <w:kern w:val="2"/>
                <w:szCs w:val="18"/>
              </w:rPr>
              <w:pPrChange w:id="6429" w:author="Edward Lee" w:date="2017-10-16T16:47:00Z">
                <w:pPr>
                  <w:pStyle w:val="36"/>
                  <w:widowControl w:val="0"/>
                  <w:ind w:firstLine="0" w:firstLineChars="0"/>
                  <w:jc w:val="center"/>
                </w:pPr>
              </w:pPrChange>
            </w:pPr>
            <w:del w:id="6431" w:author="Edward Lee" w:date="2017-10-16T16:23:00Z">
              <w:r>
                <w:rPr>
                  <w:rFonts w:hint="eastAsia"/>
                  <w:szCs w:val="18"/>
                </w:rPr>
                <w:delText>1</w:delText>
              </w:r>
            </w:del>
          </w:p>
        </w:tc>
        <w:tc>
          <w:tcPr>
            <w:tcW w:w="2037"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6433" w:author="Edward Lee" w:date="2017-10-16T16:23:00Z"/>
                <w:rFonts w:hAnsiTheme="minorHAnsi" w:eastAsiaTheme="minorEastAsia" w:cstheme="minorBidi"/>
                <w:kern w:val="2"/>
                <w:szCs w:val="18"/>
              </w:rPr>
              <w:pPrChange w:id="6432" w:author="Edward Lee" w:date="2017-10-16T16:47:00Z">
                <w:pPr>
                  <w:pStyle w:val="36"/>
                  <w:widowControl w:val="0"/>
                  <w:ind w:firstLine="0" w:firstLineChars="0"/>
                  <w:jc w:val="center"/>
                </w:pPr>
              </w:pPrChange>
            </w:pPr>
            <w:del w:id="6434" w:author="Edward Lee" w:date="2017-10-16T16:23:00Z">
              <w:r>
                <w:rPr>
                  <w:rFonts w:hint="eastAsia"/>
                  <w:szCs w:val="18"/>
                </w:rPr>
                <w:delText>参数类型</w:delText>
              </w:r>
            </w:del>
          </w:p>
          <w:p>
            <w:pPr>
              <w:pStyle w:val="36"/>
              <w:widowControl w:val="0"/>
              <w:numPr>
                <w:ilvl w:val="0"/>
                <w:numId w:val="9"/>
              </w:numPr>
              <w:spacing w:beforeLines="100" w:line="360" w:lineRule="auto"/>
              <w:ind w:hanging="360" w:firstLineChars="0"/>
              <w:jc w:val="center"/>
              <w:outlineLvl w:val="3"/>
              <w:rPr>
                <w:del w:id="6436" w:author="Edward Lee" w:date="2017-10-16T16:23:00Z"/>
                <w:rFonts w:hAnsiTheme="minorHAnsi" w:eastAsiaTheme="minorEastAsia" w:cstheme="minorBidi"/>
                <w:kern w:val="2"/>
                <w:szCs w:val="18"/>
              </w:rPr>
              <w:pPrChange w:id="6435" w:author="Edward Lee" w:date="2017-10-16T16:47:00Z">
                <w:pPr>
                  <w:pStyle w:val="36"/>
                  <w:widowControl w:val="0"/>
                  <w:ind w:firstLine="0" w:firstLineChars="0"/>
                  <w:jc w:val="center"/>
                </w:pPr>
              </w:pPrChange>
            </w:pPr>
            <w:del w:id="6437" w:author="Edward Lee" w:date="2017-10-16T16:23:00Z">
              <w:r>
                <w:rPr>
                  <w:rFonts w:hint="eastAsia"/>
                  <w:szCs w:val="18"/>
                </w:rPr>
                <w:delText xml:space="preserve"> param_type</w:delText>
              </w:r>
            </w:del>
          </w:p>
        </w:tc>
        <w:tc>
          <w:tcPr>
            <w:tcW w:w="831" w:type="dxa"/>
            <w:shd w:val="clear" w:color="auto" w:fill="auto"/>
            <w:vAlign w:val="center"/>
          </w:tcPr>
          <w:p>
            <w:pPr>
              <w:pStyle w:val="36"/>
              <w:widowControl w:val="0"/>
              <w:numPr>
                <w:ilvl w:val="0"/>
                <w:numId w:val="9"/>
              </w:numPr>
              <w:spacing w:beforeLines="100" w:line="360" w:lineRule="auto"/>
              <w:ind w:hanging="360" w:firstLineChars="0"/>
              <w:jc w:val="center"/>
              <w:outlineLvl w:val="3"/>
              <w:rPr>
                <w:del w:id="6439" w:author="Edward Lee" w:date="2017-10-16T16:23:00Z"/>
                <w:rFonts w:hAnsiTheme="minorHAnsi" w:eastAsiaTheme="minorEastAsia" w:cstheme="minorBidi"/>
                <w:kern w:val="2"/>
                <w:szCs w:val="18"/>
              </w:rPr>
              <w:pPrChange w:id="6438" w:author="Edward Lee" w:date="2017-10-16T16:47:00Z">
                <w:pPr>
                  <w:pStyle w:val="36"/>
                  <w:widowControl w:val="0"/>
                  <w:ind w:firstLine="0" w:firstLineChars="0"/>
                  <w:jc w:val="center"/>
                </w:pPr>
              </w:pPrChange>
            </w:pPr>
            <w:del w:id="6440" w:author="Edward Lee" w:date="2017-10-16T16:23:00Z">
              <w:r>
                <w:rPr>
                  <w:rFonts w:hint="eastAsia"/>
                  <w:szCs w:val="18"/>
                </w:rPr>
                <w:delText>1</w:delText>
              </w:r>
            </w:del>
          </w:p>
        </w:tc>
        <w:tc>
          <w:tcPr>
            <w:tcW w:w="4799" w:type="dxa"/>
            <w:shd w:val="clear" w:color="auto" w:fill="auto"/>
            <w:vAlign w:val="center"/>
          </w:tcPr>
          <w:p>
            <w:pPr>
              <w:pStyle w:val="36"/>
              <w:widowControl w:val="0"/>
              <w:numPr>
                <w:ilvl w:val="0"/>
                <w:numId w:val="9"/>
              </w:numPr>
              <w:spacing w:beforeLines="100" w:line="360" w:lineRule="auto"/>
              <w:ind w:hanging="360" w:firstLineChars="0"/>
              <w:outlineLvl w:val="3"/>
              <w:rPr>
                <w:del w:id="6442" w:author="Edward Lee" w:date="2017-10-16T16:23:00Z"/>
                <w:rFonts w:hAnsiTheme="minorHAnsi" w:eastAsiaTheme="minorEastAsia" w:cstheme="minorBidi"/>
                <w:kern w:val="2"/>
                <w:szCs w:val="18"/>
              </w:rPr>
              <w:pPrChange w:id="6441" w:author="Edward Lee" w:date="2017-10-16T16:47:00Z">
                <w:pPr>
                  <w:pStyle w:val="36"/>
                  <w:widowControl w:val="0"/>
                  <w:ind w:firstLine="0" w:firstLineChars="0"/>
                </w:pPr>
              </w:pPrChange>
            </w:pPr>
            <w:del w:id="6443" w:author="Edward Lee" w:date="2017-10-16T16:23:00Z">
              <w:r>
                <w:rPr>
                  <w:b/>
                  <w:szCs w:val="18"/>
                </w:rPr>
                <w:delText xml:space="preserve">0x80 </w:delText>
              </w:r>
            </w:del>
            <w:del w:id="6444" w:author="Edward Lee" w:date="2017-10-16T16:23:00Z">
              <w:r>
                <w:rPr>
                  <w:rFonts w:hint="eastAsia"/>
                  <w:szCs w:val="18"/>
                </w:rPr>
                <w:delText>—— 上报配置确认消息(V2.8支持)</w:delText>
              </w:r>
            </w:del>
          </w:p>
        </w:tc>
      </w:tr>
    </w:tbl>
    <w:p>
      <w:pPr>
        <w:widowControl/>
        <w:numPr>
          <w:ilvl w:val="0"/>
          <w:numId w:val="9"/>
        </w:numPr>
        <w:tabs>
          <w:tab w:val="center" w:pos="4201"/>
          <w:tab w:val="right" w:leader="dot" w:pos="9298"/>
        </w:tabs>
        <w:autoSpaceDE w:val="0"/>
        <w:autoSpaceDN w:val="0"/>
        <w:spacing w:beforeLines="100" w:line="360" w:lineRule="auto"/>
        <w:outlineLvl w:val="3"/>
        <w:rPr>
          <w:del w:id="6446" w:author="Edward Lee" w:date="2017-10-16T16:23:00Z"/>
          <w:rFonts w:cs="Times New Roman" w:asciiTheme="minorEastAsia" w:hAnsiTheme="minorEastAsia"/>
          <w:color w:val="C00000"/>
          <w:kern w:val="0"/>
          <w:szCs w:val="20"/>
        </w:rPr>
        <w:pPrChange w:id="6445" w:author="Edward Lee" w:date="2017-10-16T16:47:00Z">
          <w:pPr/>
        </w:pPrChange>
      </w:pPr>
      <w:del w:id="6447" w:author="Edward Lee" w:date="2017-10-16T16:23:00Z">
        <w:r>
          <w:rPr>
            <w:rFonts w:hint="eastAsia" w:ascii="宋体" w:eastAsia="宋体" w:cs="宋体"/>
            <w:kern w:val="0"/>
            <w:szCs w:val="21"/>
            <w:lang w:val="zh-CN"/>
          </w:rPr>
          <w:delText xml:space="preserve">eg6:   </w:delText>
        </w:r>
      </w:del>
      <w:del w:id="6448" w:author="Edward Lee" w:date="2017-10-16T16:23:00Z">
        <w:r>
          <w:rPr>
            <w:rFonts w:ascii="宋体" w:eastAsia="宋体" w:cs="宋体"/>
            <w:kern w:val="0"/>
            <w:szCs w:val="21"/>
            <w:lang w:val="zh-CN"/>
          </w:rPr>
          <w:delText xml:space="preserve">55 AA </w:delText>
        </w:r>
      </w:del>
      <w:del w:id="6449" w:author="Edward Lee" w:date="2017-10-16T16:23:00Z">
        <w:r>
          <w:rPr>
            <w:rFonts w:ascii="宋体" w:eastAsia="宋体" w:cs="宋体"/>
            <w:color w:val="FF0000"/>
            <w:kern w:val="0"/>
            <w:szCs w:val="21"/>
            <w:lang w:val="zh-CN"/>
          </w:rPr>
          <w:delText>0</w:delText>
        </w:r>
      </w:del>
      <w:del w:id="6450" w:author="Edward Lee" w:date="2017-10-16T16:23:00Z">
        <w:r>
          <w:rPr>
            <w:rFonts w:hint="eastAsia" w:ascii="宋体" w:eastAsia="宋体" w:cs="宋体"/>
            <w:color w:val="FF0000"/>
            <w:kern w:val="0"/>
            <w:szCs w:val="21"/>
            <w:lang w:val="zh-CN"/>
          </w:rPr>
          <w:delText>0</w:delText>
        </w:r>
      </w:del>
      <w:del w:id="6451" w:author="Edward Lee" w:date="2017-10-16T16:23:00Z">
        <w:r>
          <w:rPr>
            <w:rFonts w:ascii="宋体" w:eastAsia="宋体" w:cs="宋体"/>
            <w:color w:val="FF0000"/>
            <w:kern w:val="0"/>
            <w:szCs w:val="21"/>
            <w:lang w:val="zh-CN"/>
          </w:rPr>
          <w:delText xml:space="preserve"> 1</w:delText>
        </w:r>
      </w:del>
      <w:del w:id="6452" w:author="Edward Lee" w:date="2017-10-16T16:23:00Z">
        <w:r>
          <w:rPr>
            <w:rFonts w:hint="eastAsia" w:ascii="宋体" w:eastAsia="宋体" w:cs="宋体"/>
            <w:color w:val="FF0000"/>
            <w:kern w:val="0"/>
            <w:szCs w:val="21"/>
            <w:lang w:val="zh-CN"/>
          </w:rPr>
          <w:delText>D</w:delText>
        </w:r>
      </w:del>
      <w:del w:id="6453" w:author="Edward Lee" w:date="2017-10-16T16:23:00Z">
        <w:r>
          <w:rPr>
            <w:rFonts w:ascii="宋体" w:eastAsia="宋体" w:cs="宋体"/>
            <w:kern w:val="0"/>
            <w:szCs w:val="21"/>
            <w:lang w:val="zh-CN"/>
          </w:rPr>
          <w:delText xml:space="preserve"> </w:delText>
        </w:r>
      </w:del>
      <w:del w:id="6454" w:author="Edward Lee" w:date="2017-10-16T16:23:00Z">
        <w:r>
          <w:rPr>
            <w:rFonts w:hint="eastAsia" w:ascii="宋体" w:eastAsia="宋体" w:cs="宋体"/>
            <w:color w:val="FFC000"/>
            <w:kern w:val="0"/>
            <w:szCs w:val="21"/>
            <w:lang w:val="zh-CN"/>
          </w:rPr>
          <w:delText>8</w:delText>
        </w:r>
      </w:del>
      <w:del w:id="6455" w:author="Edward Lee" w:date="2017-10-16T16:23:00Z">
        <w:r>
          <w:rPr>
            <w:rFonts w:ascii="宋体" w:eastAsia="宋体" w:cs="宋体"/>
            <w:color w:val="FFC000"/>
            <w:kern w:val="0"/>
            <w:szCs w:val="21"/>
            <w:lang w:val="zh-CN"/>
          </w:rPr>
          <w:delText>0 0A</w:delText>
        </w:r>
      </w:del>
      <w:del w:id="6456" w:author="Edward Lee" w:date="2017-10-16T16:23:00Z">
        <w:r>
          <w:rPr>
            <w:rFonts w:ascii="宋体" w:eastAsia="宋体" w:cs="宋体"/>
            <w:kern w:val="0"/>
            <w:szCs w:val="21"/>
            <w:lang w:val="zh-CN"/>
          </w:rPr>
          <w:delText xml:space="preserve"> 00 00 00 03 00 01 00 00 38 36 31 36 39 34 30 33 34 32 30 35 38 39 36 00 </w:delText>
        </w:r>
      </w:del>
      <w:del w:id="6457" w:author="Edward Lee" w:date="2017-10-16T16:23:00Z">
        <w:r>
          <w:rPr>
            <w:rFonts w:hint="eastAsia" w:ascii="宋体" w:hAnsi="宋体" w:eastAsia="宋体" w:cs="Times New Roman"/>
            <w:color w:val="FF33CC"/>
            <w:kern w:val="0"/>
            <w:szCs w:val="20"/>
          </w:rPr>
          <w:delText>80</w:delText>
        </w:r>
      </w:del>
      <w:del w:id="6458" w:author="Edward Lee" w:date="2017-10-16T16:23:00Z">
        <w:r>
          <w:rPr>
            <w:rFonts w:ascii="宋体" w:eastAsia="宋体" w:cs="宋体"/>
            <w:kern w:val="0"/>
            <w:szCs w:val="21"/>
            <w:lang w:val="zh-CN"/>
          </w:rPr>
          <w:delText xml:space="preserve"> </w:delText>
        </w:r>
      </w:del>
      <w:del w:id="6459" w:author="Edward Lee" w:date="2017-10-16T16:23:00Z">
        <w:r>
          <w:rPr>
            <w:rFonts w:asciiTheme="minorEastAsia" w:hAnsiTheme="minorEastAsia"/>
            <w:color w:val="C00000"/>
          </w:rPr>
          <w:delText>A6 E0</w:delText>
        </w:r>
      </w:del>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54"/>
        <w:gridCol w:w="38"/>
        <w:gridCol w:w="954"/>
        <w:gridCol w:w="100"/>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460"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62" w:author="Edward Lee" w:date="2017-10-16T16:23:00Z"/>
                <w:rFonts w:ascii="宋体" w:hAnsi="宋体" w:eastAsia="宋体"/>
                <w:b/>
              </w:rPr>
              <w:pPrChange w:id="6461" w:author="Edward Lee" w:date="2017-10-16T16:47:00Z">
                <w:pPr>
                  <w:jc w:val="center"/>
                </w:pPr>
              </w:pPrChange>
            </w:pPr>
            <w:del w:id="6463" w:author="Edward Lee" w:date="2017-10-16T16:23:00Z">
              <w:r>
                <w:rPr>
                  <w:rFonts w:hint="eastAsia" w:ascii="宋体" w:hAnsi="宋体" w:eastAsia="宋体"/>
                  <w:b/>
                </w:rPr>
                <w:delText>sof(H)</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65" w:author="Edward Lee" w:date="2017-10-16T16:23:00Z"/>
                <w:rFonts w:ascii="宋体" w:hAnsi="宋体" w:eastAsia="宋体"/>
                <w:b/>
              </w:rPr>
              <w:pPrChange w:id="6464" w:author="Edward Lee" w:date="2017-10-16T16:47:00Z">
                <w:pPr>
                  <w:jc w:val="center"/>
                </w:pPr>
              </w:pPrChange>
            </w:pPr>
            <w:del w:id="6466" w:author="Edward Lee" w:date="2017-10-16T16:23:00Z">
              <w:r>
                <w:rPr>
                  <w:rFonts w:hint="eastAsia" w:ascii="宋体" w:hAnsi="宋体" w:eastAsia="宋体"/>
                  <w:b/>
                </w:rPr>
                <w:delText>sof(L)</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68" w:author="Edward Lee" w:date="2017-10-16T16:23:00Z"/>
                <w:rFonts w:ascii="宋体" w:hAnsi="宋体" w:eastAsia="宋体"/>
                <w:b/>
              </w:rPr>
              <w:pPrChange w:id="6467" w:author="Edward Lee" w:date="2017-10-16T16:47:00Z">
                <w:pPr>
                  <w:jc w:val="center"/>
                </w:pPr>
              </w:pPrChange>
            </w:pPr>
            <w:del w:id="6469" w:author="Edward Lee" w:date="2017-10-16T16:23:00Z">
              <w:r>
                <w:rPr>
                  <w:rFonts w:hint="eastAsia" w:ascii="宋体" w:hAnsi="宋体" w:eastAsia="宋体"/>
                  <w:b/>
                </w:rPr>
                <w:delText>len(H)</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71" w:author="Edward Lee" w:date="2017-10-16T16:23:00Z"/>
                <w:rFonts w:ascii="宋体" w:hAnsi="宋体" w:eastAsia="宋体"/>
                <w:b/>
              </w:rPr>
              <w:pPrChange w:id="6470" w:author="Edward Lee" w:date="2017-10-16T16:47:00Z">
                <w:pPr>
                  <w:jc w:val="center"/>
                </w:pPr>
              </w:pPrChange>
            </w:pPr>
            <w:del w:id="6472" w:author="Edward Lee" w:date="2017-10-16T16:23:00Z">
              <w:r>
                <w:rPr>
                  <w:rFonts w:hint="eastAsia" w:ascii="宋体" w:hAnsi="宋体" w:eastAsia="宋体"/>
                  <w:b/>
                </w:rPr>
                <w:delText>len(L)</w:delText>
              </w:r>
            </w:del>
          </w:p>
        </w:tc>
        <w:tc>
          <w:tcPr>
            <w:tcW w:w="1092" w:type="dxa"/>
            <w:gridSpan w:val="2"/>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74" w:author="Edward Lee" w:date="2017-10-16T16:23:00Z"/>
                <w:rFonts w:ascii="宋体" w:hAnsi="宋体" w:eastAsia="宋体"/>
                <w:b/>
              </w:rPr>
              <w:pPrChange w:id="6473" w:author="Edward Lee" w:date="2017-10-16T16:47:00Z">
                <w:pPr>
                  <w:jc w:val="center"/>
                </w:pPr>
              </w:pPrChange>
            </w:pPr>
            <w:del w:id="6475" w:author="Edward Lee" w:date="2017-10-16T16:23:00Z">
              <w:r>
                <w:rPr>
                  <w:rFonts w:hint="eastAsia" w:ascii="宋体" w:hAnsi="宋体" w:eastAsia="宋体"/>
                  <w:b/>
                </w:rPr>
                <w:delText>cmd(H)</w:delText>
              </w:r>
            </w:del>
          </w:p>
        </w:tc>
        <w:tc>
          <w:tcPr>
            <w:tcW w:w="1054" w:type="dxa"/>
            <w:gridSpan w:val="2"/>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77" w:author="Edward Lee" w:date="2017-10-16T16:23:00Z"/>
                <w:rFonts w:ascii="宋体" w:hAnsi="宋体" w:eastAsia="宋体"/>
                <w:b/>
              </w:rPr>
              <w:pPrChange w:id="6476" w:author="Edward Lee" w:date="2017-10-16T16:47:00Z">
                <w:pPr>
                  <w:jc w:val="center"/>
                </w:pPr>
              </w:pPrChange>
            </w:pPr>
            <w:del w:id="6478" w:author="Edward Lee" w:date="2017-10-16T16:23:00Z">
              <w:r>
                <w:rPr>
                  <w:rFonts w:hint="eastAsia" w:ascii="宋体" w:hAnsi="宋体" w:eastAsia="宋体"/>
                  <w:b/>
                </w:rPr>
                <w:delText>cmd(L)</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80" w:author="Edward Lee" w:date="2017-10-16T16:23:00Z"/>
                <w:rFonts w:ascii="宋体" w:hAnsi="宋体" w:eastAsia="宋体"/>
                <w:b/>
              </w:rPr>
              <w:pPrChange w:id="6479" w:author="Edward Lee" w:date="2017-10-16T16:47:00Z">
                <w:pPr>
                  <w:jc w:val="center"/>
                </w:pPr>
              </w:pPrChange>
            </w:pPr>
            <w:del w:id="6481" w:author="Edward Lee" w:date="2017-10-16T16:23:00Z">
              <w:r>
                <w:rPr>
                  <w:rFonts w:hint="eastAsia" w:ascii="宋体" w:hAnsi="宋体" w:eastAsia="宋体"/>
                  <w:b/>
                </w:rPr>
                <w:delText>seq</w:delText>
              </w:r>
            </w:del>
            <w:del w:id="6482" w:author="Edward Lee" w:date="2017-10-16T16:23:00Z">
              <w:r>
                <w:rPr>
                  <w:rFonts w:ascii="宋体" w:hAnsi="宋体" w:eastAsia="宋体"/>
                  <w:b/>
                </w:rPr>
                <w:br w:type="textWrapping"/>
              </w:r>
            </w:del>
            <w:del w:id="6483"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85" w:author="Edward Lee" w:date="2017-10-16T16:23:00Z"/>
                <w:rFonts w:ascii="宋体" w:hAnsi="宋体" w:eastAsia="宋体"/>
                <w:b/>
              </w:rPr>
              <w:pPrChange w:id="6484"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87" w:author="Edward Lee" w:date="2017-10-16T16:23:00Z"/>
                <w:rFonts w:ascii="宋体" w:hAnsi="宋体" w:eastAsia="宋体"/>
                <w:b/>
              </w:rPr>
              <w:pPrChange w:id="6486"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488"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90" w:author="Edward Lee" w:date="2017-10-16T16:23:00Z"/>
                <w:rFonts w:ascii="宋体" w:hAnsi="宋体" w:eastAsia="宋体"/>
              </w:rPr>
              <w:pPrChange w:id="6489" w:author="Edward Lee" w:date="2017-10-16T16:47:00Z">
                <w:pPr>
                  <w:jc w:val="center"/>
                </w:pPr>
              </w:pPrChange>
            </w:pPr>
            <w:del w:id="6491" w:author="Edward Lee" w:date="2017-10-16T16:23:00Z">
              <w:r>
                <w:rPr>
                  <w:rFonts w:hint="eastAsia" w:ascii="宋体" w:hAnsi="宋体" w:eastAsia="宋体"/>
                </w:rPr>
                <w:delText>55</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93" w:author="Edward Lee" w:date="2017-10-16T16:23:00Z"/>
                <w:rFonts w:ascii="宋体" w:hAnsi="宋体" w:eastAsia="宋体"/>
              </w:rPr>
              <w:pPrChange w:id="6492" w:author="Edward Lee" w:date="2017-10-16T16:47:00Z">
                <w:pPr>
                  <w:jc w:val="center"/>
                </w:pPr>
              </w:pPrChange>
            </w:pPr>
            <w:del w:id="6494" w:author="Edward Lee" w:date="2017-10-16T16:23:00Z">
              <w:r>
                <w:rPr>
                  <w:rFonts w:hint="eastAsia" w:ascii="宋体" w:hAnsi="宋体" w:eastAsia="宋体"/>
                </w:rPr>
                <w:delText>AA</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96" w:author="Edward Lee" w:date="2017-10-16T16:23:00Z"/>
                <w:rFonts w:ascii="宋体" w:hAnsi="宋体" w:eastAsia="宋体"/>
                <w:color w:val="FF0000"/>
              </w:rPr>
              <w:pPrChange w:id="6495" w:author="Edward Lee" w:date="2017-10-16T16:47:00Z">
                <w:pPr>
                  <w:jc w:val="center"/>
                </w:pPr>
              </w:pPrChange>
            </w:pPr>
            <w:del w:id="6497" w:author="Edward Lee" w:date="2017-10-16T16:23:00Z">
              <w:r>
                <w:rPr>
                  <w:rFonts w:hint="eastAsia" w:ascii="宋体" w:hAnsi="宋体" w:eastAsia="宋体"/>
                  <w:color w:val="FF0000"/>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499" w:author="Edward Lee" w:date="2017-10-16T16:23:00Z"/>
                <w:rFonts w:ascii="宋体" w:hAnsi="宋体" w:eastAsia="宋体"/>
                <w:color w:val="FF0000"/>
              </w:rPr>
              <w:pPrChange w:id="6498" w:author="Edward Lee" w:date="2017-10-16T16:47:00Z">
                <w:pPr>
                  <w:jc w:val="center"/>
                </w:pPr>
              </w:pPrChange>
            </w:pPr>
            <w:del w:id="6500" w:author="Edward Lee" w:date="2017-10-16T16:23:00Z">
              <w:r>
                <w:rPr>
                  <w:rFonts w:hint="eastAsia" w:ascii="宋体" w:hAnsi="宋体" w:eastAsia="宋体"/>
                  <w:color w:val="FF0000"/>
                </w:rPr>
                <w:delText>1D</w:delText>
              </w:r>
            </w:del>
          </w:p>
        </w:tc>
        <w:tc>
          <w:tcPr>
            <w:tcW w:w="1092" w:type="dxa"/>
            <w:gridSpan w:val="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02" w:author="Edward Lee" w:date="2017-10-16T16:23:00Z"/>
                <w:rFonts w:ascii="宋体" w:hAnsi="宋体" w:eastAsia="宋体"/>
                <w:color w:val="FFC000"/>
              </w:rPr>
              <w:pPrChange w:id="6501" w:author="Edward Lee" w:date="2017-10-16T16:47:00Z">
                <w:pPr>
                  <w:jc w:val="center"/>
                </w:pPr>
              </w:pPrChange>
            </w:pPr>
            <w:del w:id="6503" w:author="Edward Lee" w:date="2017-10-16T16:23:00Z">
              <w:r>
                <w:rPr>
                  <w:rFonts w:hint="eastAsia" w:ascii="宋体" w:hAnsi="宋体" w:eastAsia="宋体"/>
                  <w:color w:val="FFC000"/>
                </w:rPr>
                <w:delText>80</w:delText>
              </w:r>
            </w:del>
          </w:p>
        </w:tc>
        <w:tc>
          <w:tcPr>
            <w:tcW w:w="1054" w:type="dxa"/>
            <w:gridSpan w:val="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05" w:author="Edward Lee" w:date="2017-10-16T16:23:00Z"/>
                <w:rFonts w:ascii="宋体" w:hAnsi="宋体" w:eastAsia="宋体"/>
                <w:color w:val="FFC000"/>
              </w:rPr>
              <w:pPrChange w:id="6504" w:author="Edward Lee" w:date="2017-10-16T16:47:00Z">
                <w:pPr>
                  <w:jc w:val="center"/>
                </w:pPr>
              </w:pPrChange>
            </w:pPr>
            <w:del w:id="6506" w:author="Edward Lee" w:date="2017-10-16T16:23:00Z">
              <w:r>
                <w:rPr>
                  <w:rFonts w:hint="eastAsia" w:ascii="宋体" w:hAnsi="宋体" w:eastAsia="宋体"/>
                  <w:color w:val="FFC000"/>
                </w:rPr>
                <w:delText>0A</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08" w:author="Edward Lee" w:date="2017-10-16T16:23:00Z"/>
                <w:rFonts w:ascii="宋体" w:hAnsi="宋体" w:eastAsia="宋体"/>
              </w:rPr>
              <w:pPrChange w:id="6507" w:author="Edward Lee" w:date="2017-10-16T16:47:00Z">
                <w:pPr>
                  <w:jc w:val="center"/>
                </w:pPr>
              </w:pPrChange>
            </w:pPr>
            <w:del w:id="6509" w:author="Edward Lee" w:date="2017-10-16T16:23:00Z">
              <w:r>
                <w:rPr>
                  <w:rFonts w:hint="eastAsia" w:ascii="宋体" w:hAnsi="宋体" w:eastAsia="宋体"/>
                </w:rPr>
                <w:delText>00</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11" w:author="Edward Lee" w:date="2017-10-16T16:23:00Z"/>
                <w:rFonts w:ascii="宋体" w:hAnsi="宋体" w:eastAsia="宋体"/>
              </w:rPr>
              <w:pPrChange w:id="6510" w:author="Edward Lee" w:date="2017-10-16T16:47:00Z">
                <w:pPr>
                  <w:jc w:val="center"/>
                </w:pPr>
              </w:pPrChange>
            </w:pPr>
            <w:del w:id="6512" w:author="Edward Lee" w:date="2017-10-16T16:23:00Z">
              <w:r>
                <w:rPr>
                  <w:rFonts w:hint="eastAsia" w:ascii="宋体" w:hAnsi="宋体" w:eastAsia="宋体"/>
                </w:rPr>
                <w:delText>00</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14" w:author="Edward Lee" w:date="2017-10-16T16:23:00Z"/>
                <w:rFonts w:ascii="宋体" w:hAnsi="宋体" w:eastAsia="宋体"/>
              </w:rPr>
              <w:pPrChange w:id="6513" w:author="Edward Lee" w:date="2017-10-16T16:47:00Z">
                <w:pPr>
                  <w:jc w:val="center"/>
                </w:pPr>
              </w:pPrChange>
            </w:pPr>
            <w:del w:id="6515" w:author="Edward Lee" w:date="2017-10-16T16:23:00Z">
              <w:r>
                <w:rPr>
                  <w:rFonts w:hint="eastAsia" w:ascii="宋体" w:hAnsi="宋体" w:eastAsia="宋体"/>
                </w:rPr>
                <w:delText>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516"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18" w:author="Edward Lee" w:date="2017-10-16T16:23:00Z"/>
                <w:rFonts w:ascii="宋体" w:hAnsi="宋体" w:eastAsia="宋体"/>
                <w:b/>
              </w:rPr>
              <w:pPrChange w:id="6517" w:author="Edward Lee" w:date="2017-10-16T16:47:00Z">
                <w:pPr>
                  <w:jc w:val="center"/>
                </w:pPr>
              </w:pPrChange>
            </w:pPr>
            <w:del w:id="6519" w:author="Edward Lee" w:date="2017-10-16T16:23:00Z">
              <w:r>
                <w:rPr>
                  <w:rFonts w:hint="eastAsia" w:ascii="宋体" w:hAnsi="宋体" w:eastAsia="宋体"/>
                  <w:b/>
                </w:rPr>
                <w:delText>seq</w:delText>
              </w:r>
            </w:del>
            <w:del w:id="6520" w:author="Edward Lee" w:date="2017-10-16T16:23:00Z">
              <w:r>
                <w:rPr>
                  <w:rFonts w:ascii="宋体" w:hAnsi="宋体" w:eastAsia="宋体"/>
                  <w:b/>
                </w:rPr>
                <w:br w:type="textWrapping"/>
              </w:r>
            </w:del>
            <w:del w:id="6521" w:author="Edward Lee" w:date="2017-10-16T16:23:00Z">
              <w:r>
                <w:rPr>
                  <w:rFonts w:hint="eastAsia" w:ascii="宋体" w:hAnsi="宋体" w:eastAsia="宋体"/>
                  <w:b/>
                </w:rPr>
                <w:delText>(LSB)</w:delText>
              </w:r>
            </w:del>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23" w:author="Edward Lee" w:date="2017-10-16T16:23:00Z"/>
                <w:rFonts w:ascii="宋体" w:hAnsi="宋体" w:eastAsia="宋体"/>
                <w:b/>
              </w:rPr>
              <w:pPrChange w:id="6522" w:author="Edward Lee" w:date="2017-10-16T16:47:00Z">
                <w:pPr>
                  <w:jc w:val="center"/>
                </w:pPr>
              </w:pPrChange>
            </w:pPr>
            <w:del w:id="6524" w:author="Edward Lee" w:date="2017-10-16T16:23:00Z">
              <w:r>
                <w:rPr>
                  <w:rFonts w:hint="eastAsia" w:ascii="宋体" w:hAnsi="宋体" w:eastAsia="宋体"/>
                  <w:b/>
                </w:rPr>
                <w:delText>pro_ver</w:delText>
              </w:r>
            </w:del>
            <w:del w:id="6525" w:author="Edward Lee" w:date="2017-10-16T16:23:00Z">
              <w:r>
                <w:rPr>
                  <w:rFonts w:ascii="宋体" w:hAnsi="宋体" w:eastAsia="宋体"/>
                  <w:b/>
                </w:rPr>
                <w:br w:type="textWrapping"/>
              </w:r>
            </w:del>
            <w:del w:id="6526" w:author="Edward Lee" w:date="2017-10-16T16:23:00Z">
              <w:r>
                <w:rPr>
                  <w:rFonts w:hint="eastAsia" w:ascii="宋体" w:hAnsi="宋体" w:eastAsia="宋体"/>
                  <w:b/>
                </w:rPr>
                <w:delText>(H)</w:delText>
              </w:r>
            </w:del>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28" w:author="Edward Lee" w:date="2017-10-16T16:23:00Z"/>
                <w:rFonts w:ascii="宋体" w:hAnsi="宋体" w:eastAsia="宋体"/>
                <w:b/>
              </w:rPr>
              <w:pPrChange w:id="6527" w:author="Edward Lee" w:date="2017-10-16T16:47:00Z">
                <w:pPr>
                  <w:jc w:val="center"/>
                </w:pPr>
              </w:pPrChange>
            </w:pPr>
            <w:del w:id="6529" w:author="Edward Lee" w:date="2017-10-16T16:23:00Z">
              <w:r>
                <w:rPr>
                  <w:rFonts w:hint="eastAsia" w:ascii="宋体" w:hAnsi="宋体" w:eastAsia="宋体"/>
                  <w:b/>
                </w:rPr>
                <w:delText>pro_ver</w:delText>
              </w:r>
            </w:del>
            <w:del w:id="6530" w:author="Edward Lee" w:date="2017-10-16T16:23:00Z">
              <w:r>
                <w:rPr>
                  <w:rFonts w:ascii="宋体" w:hAnsi="宋体" w:eastAsia="宋体"/>
                  <w:b/>
                </w:rPr>
                <w:br w:type="textWrapping"/>
              </w:r>
            </w:del>
            <w:del w:id="6531" w:author="Edward Lee" w:date="2017-10-16T16:23:00Z">
              <w:r>
                <w:rPr>
                  <w:rFonts w:hint="eastAsia" w:ascii="宋体" w:hAnsi="宋体" w:eastAsia="宋体"/>
                  <w:b/>
                </w:rPr>
                <w:delText>(L)</w:delText>
              </w:r>
            </w:del>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33" w:author="Edward Lee" w:date="2017-10-16T16:23:00Z"/>
                <w:rFonts w:ascii="宋体" w:hAnsi="宋体" w:eastAsia="宋体"/>
                <w:b/>
              </w:rPr>
              <w:pPrChange w:id="6532" w:author="Edward Lee" w:date="2017-10-16T16:47:00Z">
                <w:pPr>
                  <w:jc w:val="center"/>
                </w:pPr>
              </w:pPrChange>
            </w:pPr>
            <w:del w:id="6534" w:author="Edward Lee" w:date="2017-10-16T16:23:00Z">
              <w:r>
                <w:rPr>
                  <w:rFonts w:hint="eastAsia" w:ascii="宋体" w:hAnsi="宋体" w:eastAsia="宋体"/>
                  <w:b/>
                </w:rPr>
                <w:delText>sec_flag</w:delText>
              </w:r>
            </w:del>
            <w:del w:id="6535" w:author="Edward Lee" w:date="2017-10-16T16:23:00Z">
              <w:r>
                <w:rPr>
                  <w:rFonts w:ascii="宋体" w:hAnsi="宋体" w:eastAsia="宋体"/>
                  <w:b/>
                </w:rPr>
                <w:br w:type="textWrapping"/>
              </w:r>
            </w:del>
            <w:del w:id="6536" w:author="Edward Lee" w:date="2017-10-16T16:23:00Z">
              <w:r>
                <w:rPr>
                  <w:rFonts w:hint="eastAsia" w:ascii="宋体" w:hAnsi="宋体" w:eastAsia="宋体"/>
                  <w:b/>
                </w:rPr>
                <w:delText>(H)</w:delText>
              </w:r>
            </w:del>
          </w:p>
        </w:tc>
        <w:tc>
          <w:tcPr>
            <w:tcW w:w="1092" w:type="dxa"/>
            <w:gridSpan w:val="2"/>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38" w:author="Edward Lee" w:date="2017-10-16T16:23:00Z"/>
                <w:rFonts w:ascii="宋体" w:hAnsi="宋体" w:eastAsia="宋体"/>
                <w:b/>
              </w:rPr>
              <w:pPrChange w:id="6537" w:author="Edward Lee" w:date="2017-10-16T16:47:00Z">
                <w:pPr>
                  <w:jc w:val="center"/>
                </w:pPr>
              </w:pPrChange>
            </w:pPr>
            <w:del w:id="6539" w:author="Edward Lee" w:date="2017-10-16T16:23:00Z">
              <w:r>
                <w:rPr>
                  <w:rFonts w:hint="eastAsia" w:ascii="宋体" w:hAnsi="宋体" w:eastAsia="宋体"/>
                  <w:b/>
                </w:rPr>
                <w:delText>sec_flag</w:delText>
              </w:r>
            </w:del>
            <w:del w:id="6540" w:author="Edward Lee" w:date="2017-10-16T16:23:00Z">
              <w:r>
                <w:rPr>
                  <w:rFonts w:ascii="宋体" w:hAnsi="宋体" w:eastAsia="宋体"/>
                  <w:b/>
                </w:rPr>
                <w:br w:type="textWrapping"/>
              </w:r>
            </w:del>
            <w:del w:id="6541" w:author="Edward Lee" w:date="2017-10-16T16:23:00Z">
              <w:r>
                <w:rPr>
                  <w:rFonts w:hint="eastAsia" w:ascii="宋体" w:hAnsi="宋体" w:eastAsia="宋体"/>
                  <w:b/>
                </w:rPr>
                <w:delText>(L)</w:delText>
              </w:r>
            </w:del>
          </w:p>
        </w:tc>
        <w:tc>
          <w:tcPr>
            <w:tcW w:w="1054" w:type="dxa"/>
            <w:gridSpan w:val="2"/>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43" w:author="Edward Lee" w:date="2017-10-16T16:23:00Z"/>
                <w:rFonts w:ascii="宋体" w:hAnsi="宋体" w:eastAsia="宋体"/>
                <w:b/>
              </w:rPr>
              <w:pPrChange w:id="6542" w:author="Edward Lee" w:date="2017-10-16T16:47:00Z">
                <w:pPr>
                  <w:jc w:val="center"/>
                </w:pPr>
              </w:pPrChange>
            </w:pPr>
            <w:del w:id="6544" w:author="Edward Lee" w:date="2017-10-16T16:23:00Z">
              <w:r>
                <w:rPr>
                  <w:rFonts w:hint="eastAsia" w:ascii="宋体" w:hAnsi="宋体" w:eastAsia="宋体"/>
                  <w:b/>
                </w:rPr>
                <w:delText>dev_id</w:delText>
              </w:r>
            </w:del>
            <w:del w:id="6545" w:author="Edward Lee" w:date="2017-10-16T16:23:00Z">
              <w:r>
                <w:rPr>
                  <w:rFonts w:ascii="宋体" w:hAnsi="宋体" w:eastAsia="宋体"/>
                  <w:b/>
                </w:rPr>
                <w:br w:type="textWrapping"/>
              </w:r>
            </w:del>
            <w:del w:id="6546" w:author="Edward Lee" w:date="2017-10-16T16:23:00Z">
              <w:r>
                <w:rPr>
                  <w:rFonts w:hint="eastAsia" w:ascii="宋体" w:hAnsi="宋体" w:eastAsia="宋体"/>
                  <w:b/>
                </w:rPr>
                <w:delText>(MSB)</w:delText>
              </w:r>
            </w:del>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48" w:author="Edward Lee" w:date="2017-10-16T16:23:00Z"/>
                <w:rFonts w:ascii="宋体" w:hAnsi="宋体" w:eastAsia="宋体"/>
                <w:b/>
              </w:rPr>
              <w:pPrChange w:id="6547"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50" w:author="Edward Lee" w:date="2017-10-16T16:23:00Z"/>
                <w:rFonts w:ascii="宋体" w:hAnsi="宋体" w:eastAsia="宋体"/>
                <w:b/>
              </w:rPr>
              <w:pPrChange w:id="6549"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52" w:author="Edward Lee" w:date="2017-10-16T16:23:00Z"/>
                <w:rFonts w:ascii="宋体" w:hAnsi="宋体" w:eastAsia="宋体"/>
                <w:b/>
              </w:rPr>
              <w:pPrChange w:id="6551"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553"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55" w:author="Edward Lee" w:date="2017-10-16T16:23:00Z"/>
                <w:rFonts w:ascii="宋体" w:hAnsi="宋体" w:eastAsia="宋体"/>
              </w:rPr>
              <w:pPrChange w:id="6554" w:author="Edward Lee" w:date="2017-10-16T16:47:00Z">
                <w:pPr>
                  <w:jc w:val="center"/>
                </w:pPr>
              </w:pPrChange>
            </w:pPr>
            <w:del w:id="6556" w:author="Edward Lee" w:date="2017-10-16T16:23:00Z">
              <w:r>
                <w:rPr>
                  <w:rFonts w:hint="eastAsia" w:ascii="宋体" w:hAnsi="宋体" w:eastAsia="宋体"/>
                </w:rPr>
                <w:delText>03</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58" w:author="Edward Lee" w:date="2017-10-16T16:23:00Z"/>
                <w:rFonts w:ascii="宋体" w:hAnsi="宋体" w:eastAsia="宋体"/>
              </w:rPr>
              <w:pPrChange w:id="6557" w:author="Edward Lee" w:date="2017-10-16T16:47:00Z">
                <w:pPr>
                  <w:jc w:val="center"/>
                </w:pPr>
              </w:pPrChange>
            </w:pPr>
            <w:del w:id="6559" w:author="Edward Lee" w:date="2017-10-16T16:23:00Z">
              <w:r>
                <w:rPr>
                  <w:rFonts w:hint="eastAsia" w:ascii="宋体" w:hAnsi="宋体" w:eastAsia="宋体"/>
                </w:rPr>
                <w:delText>00</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61" w:author="Edward Lee" w:date="2017-10-16T16:23:00Z"/>
                <w:rFonts w:ascii="宋体" w:hAnsi="宋体" w:eastAsia="宋体"/>
              </w:rPr>
              <w:pPrChange w:id="6560" w:author="Edward Lee" w:date="2017-10-16T16:47:00Z">
                <w:pPr>
                  <w:jc w:val="center"/>
                </w:pPr>
              </w:pPrChange>
            </w:pPr>
            <w:del w:id="6562" w:author="Edward Lee" w:date="2017-10-16T16:23:00Z">
              <w:r>
                <w:rPr>
                  <w:rFonts w:hint="eastAsia" w:ascii="宋体" w:hAnsi="宋体" w:eastAsia="宋体"/>
                </w:rPr>
                <w:delText>01</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64" w:author="Edward Lee" w:date="2017-10-16T16:23:00Z"/>
                <w:rFonts w:ascii="宋体" w:hAnsi="宋体" w:eastAsia="宋体"/>
              </w:rPr>
              <w:pPrChange w:id="6563" w:author="Edward Lee" w:date="2017-10-16T16:47:00Z">
                <w:pPr>
                  <w:jc w:val="center"/>
                </w:pPr>
              </w:pPrChange>
            </w:pPr>
            <w:del w:id="6565" w:author="Edward Lee" w:date="2017-10-16T16:23:00Z">
              <w:r>
                <w:rPr>
                  <w:rFonts w:hint="eastAsia" w:ascii="宋体" w:hAnsi="宋体" w:eastAsia="宋体"/>
                </w:rPr>
                <w:delText>00</w:delText>
              </w:r>
            </w:del>
          </w:p>
        </w:tc>
        <w:tc>
          <w:tcPr>
            <w:tcW w:w="1092" w:type="dxa"/>
            <w:gridSpan w:val="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67" w:author="Edward Lee" w:date="2017-10-16T16:23:00Z"/>
                <w:rFonts w:ascii="宋体" w:hAnsi="宋体" w:eastAsia="宋体"/>
              </w:rPr>
              <w:pPrChange w:id="6566" w:author="Edward Lee" w:date="2017-10-16T16:47:00Z">
                <w:pPr>
                  <w:jc w:val="center"/>
                </w:pPr>
              </w:pPrChange>
            </w:pPr>
            <w:del w:id="6568" w:author="Edward Lee" w:date="2017-10-16T16:23:00Z">
              <w:r>
                <w:rPr>
                  <w:rFonts w:hint="eastAsia" w:ascii="宋体" w:hAnsi="宋体" w:eastAsia="宋体"/>
                </w:rPr>
                <w:delText>00</w:delText>
              </w:r>
            </w:del>
          </w:p>
        </w:tc>
        <w:tc>
          <w:tcPr>
            <w:tcW w:w="1054" w:type="dxa"/>
            <w:gridSpan w:val="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70" w:author="Edward Lee" w:date="2017-10-16T16:23:00Z"/>
                <w:rFonts w:ascii="宋体" w:hAnsi="宋体" w:eastAsia="宋体"/>
              </w:rPr>
              <w:pPrChange w:id="6569" w:author="Edward Lee" w:date="2017-10-16T16:47:00Z">
                <w:pPr>
                  <w:jc w:val="center"/>
                </w:pPr>
              </w:pPrChange>
            </w:pPr>
            <w:del w:id="6571" w:author="Edward Lee" w:date="2017-10-16T16:23:00Z">
              <w:r>
                <w:rPr>
                  <w:rFonts w:hint="eastAsia" w:ascii="宋体" w:hAnsi="宋体" w:eastAsia="宋体"/>
                </w:rPr>
                <w:delText>38</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73" w:author="Edward Lee" w:date="2017-10-16T16:23:00Z"/>
                <w:rFonts w:ascii="宋体" w:hAnsi="宋体" w:eastAsia="宋体"/>
              </w:rPr>
              <w:pPrChange w:id="6572" w:author="Edward Lee" w:date="2017-10-16T16:47:00Z">
                <w:pPr>
                  <w:jc w:val="center"/>
                </w:pPr>
              </w:pPrChange>
            </w:pPr>
            <w:del w:id="6574" w:author="Edward Lee" w:date="2017-10-16T16:23:00Z">
              <w:r>
                <w:rPr>
                  <w:rFonts w:hint="eastAsia" w:ascii="宋体" w:hAnsi="宋体" w:eastAsia="宋体"/>
                </w:rPr>
                <w:delText>36</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76" w:author="Edward Lee" w:date="2017-10-16T16:23:00Z"/>
                <w:rFonts w:ascii="宋体" w:hAnsi="宋体" w:eastAsia="宋体"/>
              </w:rPr>
              <w:pPrChange w:id="6575" w:author="Edward Lee" w:date="2017-10-16T16:47:00Z">
                <w:pPr>
                  <w:jc w:val="center"/>
                </w:pPr>
              </w:pPrChange>
            </w:pPr>
            <w:del w:id="6577" w:author="Edward Lee" w:date="2017-10-16T16:23:00Z">
              <w:r>
                <w:rPr>
                  <w:rFonts w:hint="eastAsia" w:ascii="宋体" w:hAnsi="宋体" w:eastAsia="宋体"/>
                </w:rPr>
                <w:delText>31</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79" w:author="Edward Lee" w:date="2017-10-16T16:23:00Z"/>
                <w:rFonts w:ascii="宋体" w:hAnsi="宋体" w:eastAsia="宋体"/>
              </w:rPr>
              <w:pPrChange w:id="6578" w:author="Edward Lee" w:date="2017-10-16T16:47:00Z">
                <w:pPr>
                  <w:jc w:val="center"/>
                </w:pPr>
              </w:pPrChange>
            </w:pPr>
            <w:del w:id="6580" w:author="Edward Lee" w:date="2017-10-16T16:23:00Z">
              <w:r>
                <w:rPr>
                  <w:rFonts w:hint="eastAsia" w:ascii="宋体" w:hAnsi="宋体" w:eastAsia="宋体"/>
                </w:rPr>
                <w:delText>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581"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83" w:author="Edward Lee" w:date="2017-10-16T16:23:00Z"/>
                <w:rFonts w:ascii="宋体" w:hAnsi="宋体" w:eastAsia="宋体"/>
                <w:b/>
              </w:rPr>
              <w:pPrChange w:id="6582"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85" w:author="Edward Lee" w:date="2017-10-16T16:23:00Z"/>
                <w:rFonts w:ascii="宋体" w:hAnsi="宋体" w:eastAsia="宋体"/>
                <w:b/>
              </w:rPr>
              <w:pPrChange w:id="6584"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87" w:author="Edward Lee" w:date="2017-10-16T16:23:00Z"/>
                <w:rFonts w:ascii="宋体" w:hAnsi="宋体" w:eastAsia="宋体"/>
                <w:b/>
              </w:rPr>
              <w:pPrChange w:id="6586" w:author="Edward Lee" w:date="2017-10-16T16:47:00Z">
                <w:pPr>
                  <w:jc w:val="center"/>
                </w:pPr>
              </w:pPrChange>
            </w:pPr>
          </w:p>
        </w:tc>
        <w:tc>
          <w:tcPr>
            <w:tcW w:w="10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89" w:author="Edward Lee" w:date="2017-10-16T16:23:00Z"/>
                <w:rFonts w:ascii="宋体" w:hAnsi="宋体" w:eastAsia="宋体"/>
                <w:b/>
              </w:rPr>
              <w:pPrChange w:id="6588" w:author="Edward Lee" w:date="2017-10-16T16:47:00Z">
                <w:pPr>
                  <w:jc w:val="center"/>
                </w:pPr>
              </w:pPrChange>
            </w:pPr>
          </w:p>
        </w:tc>
        <w:tc>
          <w:tcPr>
            <w:tcW w:w="1092" w:type="dxa"/>
            <w:gridSpan w:val="2"/>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91" w:author="Edward Lee" w:date="2017-10-16T16:23:00Z"/>
                <w:rFonts w:ascii="宋体" w:hAnsi="宋体" w:eastAsia="宋体"/>
                <w:b/>
              </w:rPr>
              <w:pPrChange w:id="6590" w:author="Edward Lee" w:date="2017-10-16T16:47:00Z">
                <w:pPr>
                  <w:jc w:val="center"/>
                </w:pPr>
              </w:pPrChange>
            </w:pPr>
          </w:p>
        </w:tc>
        <w:tc>
          <w:tcPr>
            <w:tcW w:w="1054" w:type="dxa"/>
            <w:gridSpan w:val="2"/>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93" w:author="Edward Lee" w:date="2017-10-16T16:23:00Z"/>
                <w:rFonts w:ascii="宋体" w:hAnsi="宋体" w:eastAsia="宋体"/>
                <w:b/>
              </w:rPr>
              <w:pPrChange w:id="6592"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95" w:author="Edward Lee" w:date="2017-10-16T16:23:00Z"/>
                <w:rFonts w:ascii="宋体" w:hAnsi="宋体" w:eastAsia="宋体"/>
                <w:b/>
              </w:rPr>
              <w:pPrChange w:id="6594" w:author="Edward Lee" w:date="2017-10-16T16:47:00Z">
                <w:pPr>
                  <w:jc w:val="center"/>
                </w:pPr>
              </w:pPrChange>
            </w:pPr>
          </w:p>
        </w:tc>
        <w:tc>
          <w:tcPr>
            <w:tcW w:w="9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97" w:author="Edward Lee" w:date="2017-10-16T16:23:00Z"/>
                <w:rFonts w:ascii="宋体" w:hAnsi="宋体" w:eastAsia="宋体"/>
                <w:b/>
              </w:rPr>
              <w:pPrChange w:id="6596" w:author="Edward Lee" w:date="2017-10-16T16:47:00Z">
                <w:pPr>
                  <w:jc w:val="center"/>
                </w:pPr>
              </w:pPrChange>
            </w:pPr>
          </w:p>
        </w:tc>
        <w:tc>
          <w:tcPr>
            <w:tcW w:w="99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599" w:author="Edward Lee" w:date="2017-10-16T16:23:00Z"/>
                <w:rFonts w:ascii="宋体" w:hAnsi="宋体" w:eastAsia="宋体"/>
                <w:b/>
              </w:rPr>
              <w:pPrChange w:id="6598" w:author="Edward Lee" w:date="2017-10-16T16:47:00Z">
                <w:pPr>
                  <w:jc w:val="center"/>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600"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02" w:author="Edward Lee" w:date="2017-10-16T16:23:00Z"/>
                <w:rFonts w:ascii="宋体" w:hAnsi="宋体" w:eastAsia="宋体"/>
              </w:rPr>
              <w:pPrChange w:id="6601" w:author="Edward Lee" w:date="2017-10-16T16:47:00Z">
                <w:pPr>
                  <w:jc w:val="center"/>
                </w:pPr>
              </w:pPrChange>
            </w:pPr>
            <w:del w:id="6603"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05" w:author="Edward Lee" w:date="2017-10-16T16:23:00Z"/>
                <w:rFonts w:ascii="宋体" w:hAnsi="宋体" w:eastAsia="宋体"/>
              </w:rPr>
              <w:pPrChange w:id="6604" w:author="Edward Lee" w:date="2017-10-16T16:47:00Z">
                <w:pPr>
                  <w:jc w:val="center"/>
                </w:pPr>
              </w:pPrChange>
            </w:pPr>
            <w:del w:id="6606" w:author="Edward Lee" w:date="2017-10-16T16:23:00Z">
              <w:r>
                <w:rPr>
                  <w:rFonts w:hint="eastAsia" w:ascii="宋体" w:hAnsi="宋体" w:eastAsia="宋体"/>
                </w:rPr>
                <w:delText>34</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08" w:author="Edward Lee" w:date="2017-10-16T16:23:00Z"/>
                <w:rFonts w:ascii="宋体" w:hAnsi="宋体" w:eastAsia="宋体"/>
              </w:rPr>
              <w:pPrChange w:id="6607" w:author="Edward Lee" w:date="2017-10-16T16:47:00Z">
                <w:pPr>
                  <w:jc w:val="center"/>
                </w:pPr>
              </w:pPrChange>
            </w:pPr>
            <w:del w:id="6609" w:author="Edward Lee" w:date="2017-10-16T16:23:00Z">
              <w:r>
                <w:rPr>
                  <w:rFonts w:hint="eastAsia" w:ascii="宋体" w:hAnsi="宋体" w:eastAsia="宋体"/>
                </w:rPr>
                <w:delText>30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11" w:author="Edward Lee" w:date="2017-10-16T16:23:00Z"/>
                <w:rFonts w:ascii="宋体" w:hAnsi="宋体" w:eastAsia="宋体"/>
              </w:rPr>
              <w:pPrChange w:id="6610" w:author="Edward Lee" w:date="2017-10-16T16:47:00Z">
                <w:pPr>
                  <w:jc w:val="center"/>
                </w:pPr>
              </w:pPrChange>
            </w:pPr>
            <w:del w:id="6612" w:author="Edward Lee" w:date="2017-10-16T16:23:00Z">
              <w:r>
                <w:rPr>
                  <w:rFonts w:hint="eastAsia" w:ascii="宋体" w:hAnsi="宋体" w:eastAsia="宋体"/>
                </w:rPr>
                <w:delText>33</w:delText>
              </w:r>
            </w:del>
          </w:p>
        </w:tc>
        <w:tc>
          <w:tcPr>
            <w:tcW w:w="1092" w:type="dxa"/>
            <w:gridSpan w:val="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14" w:author="Edward Lee" w:date="2017-10-16T16:23:00Z"/>
                <w:rFonts w:ascii="宋体" w:hAnsi="宋体" w:eastAsia="宋体"/>
              </w:rPr>
              <w:pPrChange w:id="6613" w:author="Edward Lee" w:date="2017-10-16T16:47:00Z">
                <w:pPr>
                  <w:jc w:val="center"/>
                </w:pPr>
              </w:pPrChange>
            </w:pPr>
            <w:del w:id="6615" w:author="Edward Lee" w:date="2017-10-16T16:23:00Z">
              <w:r>
                <w:rPr>
                  <w:rFonts w:hint="eastAsia" w:ascii="宋体" w:hAnsi="宋体" w:eastAsia="宋体"/>
                </w:rPr>
                <w:delText>34</w:delText>
              </w:r>
            </w:del>
          </w:p>
        </w:tc>
        <w:tc>
          <w:tcPr>
            <w:tcW w:w="1054" w:type="dxa"/>
            <w:gridSpan w:val="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17" w:author="Edward Lee" w:date="2017-10-16T16:23:00Z"/>
                <w:rFonts w:ascii="宋体" w:hAnsi="宋体" w:eastAsia="宋体"/>
              </w:rPr>
              <w:pPrChange w:id="6616" w:author="Edward Lee" w:date="2017-10-16T16:47:00Z">
                <w:pPr>
                  <w:jc w:val="center"/>
                </w:pPr>
              </w:pPrChange>
            </w:pPr>
            <w:del w:id="6618" w:author="Edward Lee" w:date="2017-10-16T16:23:00Z">
              <w:r>
                <w:rPr>
                  <w:rFonts w:hint="eastAsia" w:ascii="宋体" w:hAnsi="宋体" w:eastAsia="宋体"/>
                </w:rPr>
                <w:delText>32</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20" w:author="Edward Lee" w:date="2017-10-16T16:23:00Z"/>
                <w:rFonts w:ascii="宋体" w:hAnsi="宋体" w:eastAsia="宋体"/>
              </w:rPr>
              <w:pPrChange w:id="6619" w:author="Edward Lee" w:date="2017-10-16T16:47:00Z">
                <w:pPr>
                  <w:jc w:val="center"/>
                </w:pPr>
              </w:pPrChange>
            </w:pPr>
            <w:del w:id="6621" w:author="Edward Lee" w:date="2017-10-16T16:23:00Z">
              <w:r>
                <w:rPr>
                  <w:rFonts w:hint="eastAsia" w:ascii="宋体" w:hAnsi="宋体" w:eastAsia="宋体"/>
                </w:rPr>
                <w:delText>33</w:delText>
              </w:r>
            </w:del>
          </w:p>
        </w:tc>
        <w:tc>
          <w:tcPr>
            <w:tcW w:w="9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23" w:author="Edward Lee" w:date="2017-10-16T16:23:00Z"/>
                <w:rFonts w:ascii="宋体" w:hAnsi="宋体" w:eastAsia="宋体"/>
              </w:rPr>
              <w:pPrChange w:id="6622" w:author="Edward Lee" w:date="2017-10-16T16:47:00Z">
                <w:pPr>
                  <w:jc w:val="center"/>
                </w:pPr>
              </w:pPrChange>
            </w:pPr>
            <w:del w:id="6624" w:author="Edward Lee" w:date="2017-10-16T16:23:00Z">
              <w:r>
                <w:rPr>
                  <w:rFonts w:hint="eastAsia" w:ascii="宋体" w:hAnsi="宋体" w:eastAsia="宋体"/>
                </w:rPr>
                <w:delText>35</w:delText>
              </w:r>
            </w:del>
          </w:p>
        </w:tc>
        <w:tc>
          <w:tcPr>
            <w:tcW w:w="99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26" w:author="Edward Lee" w:date="2017-10-16T16:23:00Z"/>
                <w:rFonts w:ascii="宋体" w:hAnsi="宋体" w:eastAsia="宋体"/>
              </w:rPr>
              <w:pPrChange w:id="6625" w:author="Edward Lee" w:date="2017-10-16T16:47:00Z">
                <w:pPr>
                  <w:jc w:val="center"/>
                </w:pPr>
              </w:pPrChange>
            </w:pPr>
            <w:del w:id="6627" w:author="Edward Lee" w:date="2017-10-16T16:23:00Z">
              <w:r>
                <w:rPr>
                  <w:rFonts w:hint="eastAsia" w:ascii="宋体" w:hAnsi="宋体" w:eastAsia="宋体"/>
                </w:rPr>
                <w:delText>38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3079" w:type="dxa"/>
          <w:del w:id="6628" w:author="Edward Lee" w:date="2017-10-16T16:23:00Z"/>
        </w:trPr>
        <w:tc>
          <w:tcPr>
            <w:tcW w:w="95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30" w:author="Edward Lee" w:date="2017-10-16T16:23:00Z"/>
                <w:rFonts w:ascii="宋体" w:hAnsi="宋体" w:eastAsia="宋体"/>
              </w:rPr>
              <w:pPrChange w:id="6629" w:author="Edward Lee" w:date="2017-10-16T16:47:00Z">
                <w:pPr>
                  <w:jc w:val="center"/>
                </w:pPr>
              </w:pPrChange>
            </w:pPr>
          </w:p>
        </w:tc>
        <w:tc>
          <w:tcPr>
            <w:tcW w:w="99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32" w:author="Edward Lee" w:date="2017-10-16T16:23:00Z"/>
                <w:rFonts w:ascii="宋体" w:hAnsi="宋体" w:eastAsia="宋体"/>
              </w:rPr>
              <w:pPrChange w:id="6631" w:author="Edward Lee" w:date="2017-10-16T16:47:00Z">
                <w:pPr>
                  <w:jc w:val="center"/>
                </w:pPr>
              </w:pPrChange>
            </w:pPr>
          </w:p>
        </w:tc>
        <w:tc>
          <w:tcPr>
            <w:tcW w:w="99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34" w:author="Edward Lee" w:date="2017-10-16T16:23:00Z"/>
                <w:rFonts w:ascii="宋体" w:hAnsi="宋体" w:eastAsia="宋体"/>
                <w:b/>
              </w:rPr>
              <w:pPrChange w:id="6633" w:author="Edward Lee" w:date="2017-10-16T16:47:00Z">
                <w:pPr>
                  <w:jc w:val="center"/>
                </w:pPr>
              </w:pPrChange>
            </w:pPr>
            <w:del w:id="6635" w:author="Edward Lee" w:date="2017-10-16T16:23:00Z">
              <w:r>
                <w:rPr>
                  <w:rFonts w:hint="eastAsia" w:ascii="宋体" w:hAnsi="宋体" w:eastAsia="宋体"/>
                  <w:b/>
                </w:rPr>
                <w:delText>dev_id</w:delText>
              </w:r>
            </w:del>
            <w:del w:id="6636" w:author="Edward Lee" w:date="2017-10-16T16:23:00Z">
              <w:r>
                <w:rPr>
                  <w:rFonts w:ascii="宋体" w:hAnsi="宋体" w:eastAsia="宋体"/>
                  <w:b/>
                </w:rPr>
                <w:br w:type="textWrapping"/>
              </w:r>
            </w:del>
            <w:del w:id="6637" w:author="Edward Lee" w:date="2017-10-16T16:23:00Z">
              <w:r>
                <w:rPr>
                  <w:rFonts w:hint="eastAsia" w:ascii="宋体" w:hAnsi="宋体" w:eastAsia="宋体"/>
                  <w:b/>
                </w:rPr>
                <w:delText>(LSB)</w:delText>
              </w:r>
            </w:del>
          </w:p>
        </w:tc>
        <w:tc>
          <w:tcPr>
            <w:tcW w:w="1092" w:type="dxa"/>
            <w:shd w:val="clear" w:color="auto" w:fill="D6E3BC" w:themeFill="accent3"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39" w:author="Edward Lee" w:date="2017-10-16T16:23:00Z"/>
                <w:rFonts w:ascii="宋体" w:hAnsi="宋体" w:eastAsia="宋体"/>
                <w:b/>
              </w:rPr>
              <w:pPrChange w:id="6638" w:author="Edward Lee" w:date="2017-10-16T16:47:00Z">
                <w:pPr>
                  <w:jc w:val="center"/>
                </w:pPr>
              </w:pPrChange>
            </w:pPr>
            <w:del w:id="6640" w:author="Edward Lee" w:date="2017-10-16T16:23:00Z">
              <w:r>
                <w:rPr>
                  <w:rFonts w:hint="eastAsia" w:ascii="宋体" w:hAnsi="宋体" w:eastAsia="宋体"/>
                  <w:b/>
                </w:rPr>
                <w:delText>param_type</w:delText>
              </w:r>
            </w:del>
          </w:p>
        </w:tc>
        <w:tc>
          <w:tcPr>
            <w:tcW w:w="105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42" w:author="Edward Lee" w:date="2017-10-16T16:23:00Z"/>
                <w:rFonts w:ascii="宋体" w:hAnsi="宋体" w:eastAsia="宋体"/>
                <w:b/>
              </w:rPr>
              <w:pPrChange w:id="6641" w:author="Edward Lee" w:date="2017-10-16T16:47:00Z">
                <w:pPr>
                  <w:jc w:val="center"/>
                </w:pPr>
              </w:pPrChange>
            </w:pPr>
            <w:del w:id="6643" w:author="Edward Lee" w:date="2017-10-16T16:23:00Z">
              <w:r>
                <w:rPr>
                  <w:rFonts w:hint="eastAsia" w:ascii="宋体" w:hAnsi="宋体" w:eastAsia="宋体"/>
                  <w:b/>
                </w:rPr>
                <w:delText>crc16</w:delText>
              </w:r>
            </w:del>
            <w:del w:id="6644" w:author="Edward Lee" w:date="2017-10-16T16:23:00Z">
              <w:r>
                <w:rPr>
                  <w:rFonts w:ascii="宋体" w:hAnsi="宋体" w:eastAsia="宋体"/>
                  <w:b/>
                </w:rPr>
                <w:br w:type="textWrapping"/>
              </w:r>
            </w:del>
            <w:del w:id="6645" w:author="Edward Lee" w:date="2017-10-16T16:23:00Z">
              <w:r>
                <w:rPr>
                  <w:rFonts w:hint="eastAsia" w:ascii="宋体" w:hAnsi="宋体" w:eastAsia="宋体"/>
                  <w:b/>
                </w:rPr>
                <w:delText>(H)</w:delText>
              </w:r>
            </w:del>
          </w:p>
        </w:tc>
        <w:tc>
          <w:tcPr>
            <w:tcW w:w="992" w:type="dxa"/>
            <w:gridSpan w:val="2"/>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47" w:author="Edward Lee" w:date="2017-10-16T16:23:00Z"/>
                <w:rFonts w:ascii="宋体" w:hAnsi="宋体" w:eastAsia="宋体"/>
                <w:b/>
              </w:rPr>
              <w:pPrChange w:id="6646" w:author="Edward Lee" w:date="2017-10-16T16:47:00Z">
                <w:pPr>
                  <w:jc w:val="center"/>
                </w:pPr>
              </w:pPrChange>
            </w:pPr>
            <w:del w:id="6648" w:author="Edward Lee" w:date="2017-10-16T16:23:00Z">
              <w:r>
                <w:rPr>
                  <w:rFonts w:hint="eastAsia" w:ascii="宋体" w:hAnsi="宋体" w:eastAsia="宋体"/>
                  <w:b/>
                </w:rPr>
                <w:delText>crc16</w:delText>
              </w:r>
            </w:del>
            <w:del w:id="6649" w:author="Edward Lee" w:date="2017-10-16T16:23:00Z">
              <w:r>
                <w:rPr>
                  <w:rFonts w:ascii="宋体" w:hAnsi="宋体" w:eastAsia="宋体"/>
                  <w:b/>
                </w:rPr>
                <w:br w:type="textWrapping"/>
              </w:r>
            </w:del>
            <w:del w:id="6650" w:author="Edward Lee" w:date="2017-10-16T16:23:00Z">
              <w:r>
                <w:rPr>
                  <w:rFonts w:hint="eastAsia" w:ascii="宋体" w:hAnsi="宋体" w:eastAsia="宋体"/>
                  <w:b/>
                </w:rPr>
                <w:delText>(L)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3079" w:type="dxa"/>
          <w:del w:id="6651" w:author="Edward Lee" w:date="2017-10-16T16:23:00Z"/>
        </w:trPr>
        <w:tc>
          <w:tcPr>
            <w:tcW w:w="95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53" w:author="Edward Lee" w:date="2017-10-16T16:23:00Z"/>
                <w:rFonts w:ascii="宋体" w:hAnsi="宋体" w:eastAsia="宋体"/>
              </w:rPr>
              <w:pPrChange w:id="6652" w:author="Edward Lee" w:date="2017-10-16T16:47:00Z">
                <w:pPr>
                  <w:jc w:val="center"/>
                </w:pPr>
              </w:pPrChange>
            </w:pPr>
            <w:del w:id="6654" w:author="Edward Lee" w:date="2017-10-16T16:23:00Z">
              <w:r>
                <w:rPr>
                  <w:rFonts w:hint="eastAsia" w:ascii="宋体" w:hAnsi="宋体" w:eastAsia="宋体"/>
                </w:rPr>
                <w:delText>39</w:delText>
              </w:r>
            </w:del>
          </w:p>
        </w:tc>
        <w:tc>
          <w:tcPr>
            <w:tcW w:w="99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56" w:author="Edward Lee" w:date="2017-10-16T16:23:00Z"/>
                <w:rFonts w:ascii="宋体" w:hAnsi="宋体" w:eastAsia="宋体"/>
              </w:rPr>
              <w:pPrChange w:id="6655" w:author="Edward Lee" w:date="2017-10-16T16:47:00Z">
                <w:pPr>
                  <w:jc w:val="center"/>
                </w:pPr>
              </w:pPrChange>
            </w:pPr>
            <w:del w:id="6657" w:author="Edward Lee" w:date="2017-10-16T16:23:00Z">
              <w:r>
                <w:rPr>
                  <w:rFonts w:hint="eastAsia" w:ascii="宋体" w:hAnsi="宋体" w:eastAsia="宋体"/>
                </w:rPr>
                <w:delText>36</w:delText>
              </w:r>
            </w:del>
          </w:p>
        </w:tc>
        <w:tc>
          <w:tcPr>
            <w:tcW w:w="99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59" w:author="Edward Lee" w:date="2017-10-16T16:23:00Z"/>
                <w:rFonts w:ascii="宋体" w:hAnsi="宋体" w:eastAsia="宋体"/>
              </w:rPr>
              <w:pPrChange w:id="6658" w:author="Edward Lee" w:date="2017-10-16T16:47:00Z">
                <w:pPr>
                  <w:jc w:val="center"/>
                </w:pPr>
              </w:pPrChange>
            </w:pPr>
            <w:del w:id="6660" w:author="Edward Lee" w:date="2017-10-16T16:23:00Z">
              <w:r>
                <w:rPr>
                  <w:rFonts w:hint="eastAsia" w:ascii="宋体" w:hAnsi="宋体" w:eastAsia="宋体"/>
                </w:rPr>
                <w:delText>00</w:delText>
              </w:r>
            </w:del>
          </w:p>
        </w:tc>
        <w:tc>
          <w:tcPr>
            <w:tcW w:w="109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662" w:author="Edward Lee" w:date="2017-10-16T16:23:00Z"/>
                <w:rFonts w:ascii="宋体" w:hAnsi="宋体" w:eastAsia="宋体" w:cs="Times New Roman"/>
                <w:color w:val="FF33CC"/>
                <w:kern w:val="0"/>
                <w:szCs w:val="20"/>
              </w:rPr>
              <w:pPrChange w:id="6661" w:author="Edward Lee" w:date="2017-10-16T16:47:00Z">
                <w:pPr>
                  <w:jc w:val="center"/>
                </w:pPr>
              </w:pPrChange>
            </w:pPr>
            <w:del w:id="6663" w:author="Edward Lee" w:date="2017-10-16T16:23:00Z">
              <w:r>
                <w:rPr>
                  <w:rFonts w:hint="eastAsia" w:ascii="宋体" w:hAnsi="宋体" w:eastAsia="宋体" w:cs="Times New Roman"/>
                  <w:color w:val="FF33CC"/>
                  <w:kern w:val="0"/>
                  <w:szCs w:val="20"/>
                </w:rPr>
                <w:delText>80</w:delText>
              </w:r>
            </w:del>
          </w:p>
        </w:tc>
        <w:tc>
          <w:tcPr>
            <w:tcW w:w="1054"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6665" w:author="Edward Lee" w:date="2017-10-16T16:23:00Z"/>
                <w:color w:val="C00000"/>
              </w:rPr>
              <w:pPrChange w:id="6664" w:author="Edward Lee" w:date="2017-10-16T16:47:00Z">
                <w:pPr>
                  <w:jc w:val="center"/>
                </w:pPr>
              </w:pPrChange>
            </w:pPr>
            <w:del w:id="6666" w:author="Edward Lee" w:date="2017-10-16T16:23:00Z">
              <w:r>
                <w:rPr>
                  <w:rFonts w:hint="eastAsia"/>
                  <w:color w:val="C00000"/>
                </w:rPr>
                <w:delText>A6</w:delText>
              </w:r>
            </w:del>
          </w:p>
        </w:tc>
        <w:tc>
          <w:tcPr>
            <w:tcW w:w="992" w:type="dxa"/>
            <w:gridSpan w:val="2"/>
          </w:tcPr>
          <w:p>
            <w:pPr>
              <w:widowControl/>
              <w:numPr>
                <w:ilvl w:val="0"/>
                <w:numId w:val="9"/>
              </w:numPr>
              <w:tabs>
                <w:tab w:val="center" w:pos="4201"/>
                <w:tab w:val="right" w:leader="dot" w:pos="9298"/>
              </w:tabs>
              <w:autoSpaceDE w:val="0"/>
              <w:autoSpaceDN w:val="0"/>
              <w:spacing w:beforeLines="100" w:line="360" w:lineRule="auto"/>
              <w:jc w:val="center"/>
              <w:outlineLvl w:val="3"/>
              <w:rPr>
                <w:del w:id="6668" w:author="Edward Lee" w:date="2017-10-16T16:23:00Z"/>
                <w:color w:val="C00000"/>
              </w:rPr>
              <w:pPrChange w:id="6667" w:author="Edward Lee" w:date="2017-10-16T16:47:00Z">
                <w:pPr>
                  <w:jc w:val="center"/>
                </w:pPr>
              </w:pPrChange>
            </w:pPr>
            <w:del w:id="6669" w:author="Edward Lee" w:date="2017-10-16T16:23:00Z">
              <w:r>
                <w:rPr>
                  <w:rFonts w:hint="eastAsia"/>
                  <w:color w:val="C00000"/>
                </w:rPr>
                <w:delText>E0</w:delText>
              </w:r>
            </w:del>
          </w:p>
        </w:tc>
      </w:tr>
    </w:tbl>
    <w:p>
      <w:pPr>
        <w:pStyle w:val="36"/>
        <w:numPr>
          <w:ilvl w:val="0"/>
          <w:numId w:val="9"/>
        </w:numPr>
        <w:spacing w:beforeLines="100" w:line="360" w:lineRule="auto"/>
        <w:ind w:firstLine="422"/>
        <w:outlineLvl w:val="3"/>
        <w:rPr>
          <w:del w:id="6671" w:author="Edward Lee" w:date="2017-10-16T16:23:00Z"/>
          <w:rFonts w:hAnsi="宋体"/>
        </w:rPr>
        <w:pPrChange w:id="6670" w:author="Edward Lee" w:date="2017-10-16T16:47:00Z">
          <w:pPr>
            <w:pStyle w:val="36"/>
            <w:ind w:firstLine="422"/>
          </w:pPr>
        </w:pPrChange>
      </w:pPr>
      <w:del w:id="6672" w:author="Edward Lee" w:date="2017-10-16T16:23:00Z">
        <w:r>
          <w:rPr>
            <w:rFonts w:hint="eastAsia" w:hAnsi="宋体"/>
            <w:b/>
            <w:bCs/>
            <w:color w:val="000000" w:themeColor="text1"/>
          </w:rPr>
          <w:delText>起始标识</w:delText>
        </w:r>
      </w:del>
    </w:p>
    <w:p>
      <w:pPr>
        <w:pStyle w:val="36"/>
        <w:numPr>
          <w:ilvl w:val="0"/>
          <w:numId w:val="9"/>
        </w:numPr>
        <w:spacing w:beforeLines="100" w:line="360" w:lineRule="auto"/>
        <w:outlineLvl w:val="3"/>
        <w:rPr>
          <w:del w:id="6674" w:author="Edward Lee" w:date="2017-10-16T16:23:00Z"/>
          <w:rFonts w:hAnsi="宋体"/>
        </w:rPr>
        <w:pPrChange w:id="6673" w:author="Edward Lee" w:date="2017-10-16T16:47:00Z">
          <w:pPr>
            <w:pStyle w:val="36"/>
          </w:pPr>
        </w:pPrChange>
      </w:pPr>
      <w:del w:id="6675" w:author="Edward Lee" w:date="2017-10-16T16:23:00Z">
        <w:r>
          <w:rPr>
            <w:rFonts w:hint="eastAsia" w:hAnsi="宋体"/>
          </w:rPr>
          <w:delText>起始标识sof     ： 0x55AA</w:delText>
        </w:r>
      </w:del>
    </w:p>
    <w:p>
      <w:pPr>
        <w:pStyle w:val="36"/>
        <w:numPr>
          <w:ilvl w:val="0"/>
          <w:numId w:val="9"/>
        </w:numPr>
        <w:spacing w:beforeLines="100" w:line="360" w:lineRule="auto"/>
        <w:ind w:firstLine="422"/>
        <w:outlineLvl w:val="3"/>
        <w:rPr>
          <w:del w:id="6677" w:author="Edward Lee" w:date="2017-10-16T16:23:00Z"/>
          <w:rFonts w:hAnsi="宋体"/>
          <w:b/>
        </w:rPr>
        <w:pPrChange w:id="6676" w:author="Edward Lee" w:date="2017-10-16T16:47:00Z">
          <w:pPr>
            <w:pStyle w:val="36"/>
            <w:ind w:firstLine="422"/>
          </w:pPr>
        </w:pPrChange>
      </w:pPr>
      <w:del w:id="6678" w:author="Edward Lee" w:date="2017-10-16T16:23:00Z">
        <w:r>
          <w:rPr>
            <w:rFonts w:hint="eastAsia" w:hAnsi="宋体"/>
            <w:b/>
          </w:rPr>
          <w:delText>报文头</w:delText>
        </w:r>
      </w:del>
    </w:p>
    <w:p>
      <w:pPr>
        <w:pStyle w:val="36"/>
        <w:numPr>
          <w:ilvl w:val="0"/>
          <w:numId w:val="9"/>
        </w:numPr>
        <w:spacing w:beforeLines="100" w:line="360" w:lineRule="auto"/>
        <w:outlineLvl w:val="3"/>
        <w:rPr>
          <w:del w:id="6680" w:author="Edward Lee" w:date="2017-10-16T16:23:00Z"/>
          <w:rFonts w:hAnsi="宋体"/>
        </w:rPr>
        <w:pPrChange w:id="6679" w:author="Edward Lee" w:date="2017-10-16T16:47:00Z">
          <w:pPr>
            <w:pStyle w:val="36"/>
          </w:pPr>
        </w:pPrChange>
      </w:pPr>
      <w:del w:id="6681" w:author="Edward Lee" w:date="2017-10-16T16:23:00Z">
        <w:r>
          <w:rPr>
            <w:rFonts w:hint="eastAsia" w:hAnsi="宋体"/>
          </w:rPr>
          <w:delText>报文长度len     ： 0x</w:delText>
        </w:r>
      </w:del>
      <w:del w:id="6682" w:author="Edward Lee" w:date="2017-10-16T16:23:00Z">
        <w:r>
          <w:rPr>
            <w:rFonts w:hint="eastAsia" w:hAnsi="宋体"/>
            <w:color w:val="FF0000"/>
          </w:rPr>
          <w:delText>001E</w:delText>
        </w:r>
      </w:del>
    </w:p>
    <w:p>
      <w:pPr>
        <w:pStyle w:val="36"/>
        <w:numPr>
          <w:ilvl w:val="0"/>
          <w:numId w:val="9"/>
        </w:numPr>
        <w:spacing w:beforeLines="100" w:line="360" w:lineRule="auto"/>
        <w:outlineLvl w:val="3"/>
        <w:rPr>
          <w:del w:id="6684" w:author="Edward Lee" w:date="2017-10-16T16:23:00Z"/>
          <w:rFonts w:hAnsi="宋体"/>
        </w:rPr>
        <w:pPrChange w:id="6683" w:author="Edward Lee" w:date="2017-10-16T16:47:00Z">
          <w:pPr>
            <w:pStyle w:val="36"/>
          </w:pPr>
        </w:pPrChange>
      </w:pPr>
      <w:del w:id="6685" w:author="Edward Lee" w:date="2017-10-16T16:23:00Z">
        <w:r>
          <w:rPr>
            <w:rFonts w:hint="eastAsia" w:hAnsi="宋体"/>
          </w:rPr>
          <w:delText>命令码 cmd      ： 0x</w:delText>
        </w:r>
      </w:del>
      <w:del w:id="6686" w:author="Edward Lee" w:date="2017-10-16T16:23:00Z">
        <w:r>
          <w:rPr>
            <w:rFonts w:hint="eastAsia" w:hAnsi="宋体"/>
            <w:color w:val="FFC000"/>
          </w:rPr>
          <w:delText>800A</w:delText>
        </w:r>
      </w:del>
    </w:p>
    <w:p>
      <w:pPr>
        <w:pStyle w:val="36"/>
        <w:numPr>
          <w:ilvl w:val="0"/>
          <w:numId w:val="9"/>
        </w:numPr>
        <w:spacing w:beforeLines="100" w:line="360" w:lineRule="auto"/>
        <w:outlineLvl w:val="3"/>
        <w:rPr>
          <w:del w:id="6688" w:author="Edward Lee" w:date="2017-10-16T16:23:00Z"/>
          <w:rFonts w:hAnsi="宋体"/>
        </w:rPr>
        <w:pPrChange w:id="6687" w:author="Edward Lee" w:date="2017-10-16T16:47:00Z">
          <w:pPr>
            <w:pStyle w:val="36"/>
          </w:pPr>
        </w:pPrChange>
      </w:pPr>
      <w:del w:id="6689" w:author="Edward Lee" w:date="2017-10-16T16:23:00Z">
        <w:r>
          <w:rPr>
            <w:rFonts w:hint="eastAsia" w:hAnsi="宋体"/>
          </w:rPr>
          <w:delText>报文流水号seq   ： 0x00000003</w:delText>
        </w:r>
      </w:del>
    </w:p>
    <w:p>
      <w:pPr>
        <w:pStyle w:val="36"/>
        <w:numPr>
          <w:ilvl w:val="0"/>
          <w:numId w:val="9"/>
        </w:numPr>
        <w:spacing w:beforeLines="100" w:line="360" w:lineRule="auto"/>
        <w:outlineLvl w:val="3"/>
        <w:rPr>
          <w:del w:id="6691" w:author="Edward Lee" w:date="2017-10-16T16:23:00Z"/>
          <w:rFonts w:hAnsi="宋体"/>
        </w:rPr>
        <w:pPrChange w:id="6690" w:author="Edward Lee" w:date="2017-10-16T16:47:00Z">
          <w:pPr>
            <w:pStyle w:val="36"/>
          </w:pPr>
        </w:pPrChange>
      </w:pPr>
      <w:del w:id="6692" w:author="Edward Lee" w:date="2017-10-16T16:23:00Z">
        <w:r>
          <w:rPr>
            <w:rFonts w:hint="eastAsia" w:hAnsi="宋体"/>
          </w:rPr>
          <w:delText>协议版本pro_ver ： 0x0001 (V0.1)</w:delText>
        </w:r>
      </w:del>
    </w:p>
    <w:p>
      <w:pPr>
        <w:pStyle w:val="36"/>
        <w:numPr>
          <w:ilvl w:val="0"/>
          <w:numId w:val="9"/>
        </w:numPr>
        <w:spacing w:beforeLines="100" w:line="360" w:lineRule="auto"/>
        <w:outlineLvl w:val="3"/>
        <w:rPr>
          <w:del w:id="6694" w:author="Edward Lee" w:date="2017-10-16T16:23:00Z"/>
          <w:rFonts w:hAnsi="宋体"/>
        </w:rPr>
        <w:pPrChange w:id="6693" w:author="Edward Lee" w:date="2017-10-16T16:47:00Z">
          <w:pPr>
            <w:pStyle w:val="36"/>
          </w:pPr>
        </w:pPrChange>
      </w:pPr>
      <w:del w:id="6695" w:author="Edward Lee" w:date="2017-10-16T16:23:00Z">
        <w:r>
          <w:rPr>
            <w:rFonts w:hint="eastAsia" w:hAnsi="宋体"/>
          </w:rPr>
          <w:delText>安全标识seq_flag： 0x0000</w:delText>
        </w:r>
      </w:del>
    </w:p>
    <w:p>
      <w:pPr>
        <w:pStyle w:val="36"/>
        <w:numPr>
          <w:ilvl w:val="0"/>
          <w:numId w:val="9"/>
        </w:numPr>
        <w:spacing w:beforeLines="100" w:line="360" w:lineRule="auto"/>
        <w:outlineLvl w:val="3"/>
        <w:rPr>
          <w:del w:id="6697" w:author="Edward Lee" w:date="2017-10-16T16:23:00Z"/>
          <w:rFonts w:hAnsi="宋体"/>
        </w:rPr>
        <w:pPrChange w:id="6696" w:author="Edward Lee" w:date="2017-10-16T16:47:00Z">
          <w:pPr>
            <w:pStyle w:val="36"/>
          </w:pPr>
        </w:pPrChange>
      </w:pPr>
      <w:del w:id="6698" w:author="Edward Lee" w:date="2017-10-16T16:23:00Z">
        <w:r>
          <w:rPr>
            <w:rFonts w:hint="eastAsia" w:hAnsi="宋体"/>
          </w:rPr>
          <w:delText xml:space="preserve">设备ID dev_id   ： </w:delText>
        </w:r>
      </w:del>
    </w:p>
    <w:p>
      <w:pPr>
        <w:pStyle w:val="36"/>
        <w:numPr>
          <w:ilvl w:val="0"/>
          <w:numId w:val="9"/>
        </w:numPr>
        <w:spacing w:beforeLines="100" w:line="360" w:lineRule="auto"/>
        <w:ind w:left="2297" w:leftChars="1044" w:hanging="105" w:hangingChars="50"/>
        <w:outlineLvl w:val="3"/>
        <w:rPr>
          <w:del w:id="6700" w:author="Edward Lee" w:date="2017-10-16T16:23:00Z"/>
          <w:rFonts w:hAnsi="宋体"/>
        </w:rPr>
        <w:pPrChange w:id="6699" w:author="Edward Lee" w:date="2017-10-16T16:47:00Z">
          <w:pPr>
            <w:pStyle w:val="36"/>
            <w:ind w:left="2297" w:leftChars="1044" w:hanging="105" w:hangingChars="50"/>
          </w:pPr>
        </w:pPrChange>
      </w:pPr>
      <w:del w:id="6701" w:author="Edward Lee" w:date="2017-10-16T16:23:00Z">
        <w:r>
          <w:rPr>
            <w:rFonts w:hAnsi="宋体"/>
          </w:rPr>
          <w:delText>38 36 31 36 39 34 30 33 34 32 30 35 38 39 36 00</w:delText>
        </w:r>
      </w:del>
      <w:del w:id="6702" w:author="Edward Lee" w:date="2017-10-16T16:23:00Z">
        <w:r>
          <w:rPr>
            <w:rFonts w:hint="eastAsia" w:hAnsi="宋体"/>
          </w:rPr>
          <w:delText xml:space="preserve"> （转为字符串为：“</w:delText>
        </w:r>
      </w:del>
      <w:del w:id="6703" w:author="Edward Lee" w:date="2017-10-16T16:23:00Z">
        <w:r>
          <w:rPr>
            <w:rFonts w:hAnsi="宋体" w:cs="Calibri"/>
            <w:szCs w:val="21"/>
            <w:u w:val="single"/>
          </w:rPr>
          <w:delText>861694034205896</w:delText>
        </w:r>
      </w:del>
      <w:del w:id="6704" w:author="Edward Lee" w:date="2017-10-16T16:23:00Z">
        <w:r>
          <w:rPr>
            <w:rFonts w:hint="eastAsia" w:hAnsi="宋体" w:cs="Calibri"/>
            <w:szCs w:val="21"/>
          </w:rPr>
          <w:delText>”</w:delText>
        </w:r>
      </w:del>
      <w:del w:id="6705" w:author="Edward Lee" w:date="2017-10-16T16:23:00Z">
        <w:r>
          <w:rPr>
            <w:rFonts w:hint="eastAsia" w:hAnsi="宋体"/>
          </w:rPr>
          <w:delText>）</w:delText>
        </w:r>
      </w:del>
    </w:p>
    <w:p>
      <w:pPr>
        <w:pStyle w:val="36"/>
        <w:numPr>
          <w:ilvl w:val="0"/>
          <w:numId w:val="9"/>
        </w:numPr>
        <w:spacing w:beforeLines="100" w:line="360" w:lineRule="auto"/>
        <w:ind w:firstLine="422"/>
        <w:outlineLvl w:val="3"/>
        <w:rPr>
          <w:del w:id="6707" w:author="Edward Lee" w:date="2017-10-16T16:23:00Z"/>
          <w:rFonts w:hAnsi="宋体"/>
          <w:b/>
        </w:rPr>
        <w:pPrChange w:id="6706" w:author="Edward Lee" w:date="2017-10-16T16:47:00Z">
          <w:pPr>
            <w:pStyle w:val="36"/>
            <w:ind w:firstLine="422"/>
          </w:pPr>
        </w:pPrChange>
      </w:pPr>
      <w:del w:id="6708" w:author="Edward Lee" w:date="2017-10-16T16:23:00Z">
        <w:r>
          <w:rPr>
            <w:rFonts w:hint="eastAsia" w:hAnsi="宋体"/>
            <w:b/>
          </w:rPr>
          <w:delText>报文体</w:delText>
        </w:r>
      </w:del>
    </w:p>
    <w:p>
      <w:pPr>
        <w:pStyle w:val="36"/>
        <w:numPr>
          <w:ilvl w:val="0"/>
          <w:numId w:val="9"/>
        </w:numPr>
        <w:spacing w:beforeLines="100" w:line="360" w:lineRule="auto"/>
        <w:ind w:left="3402" w:leftChars="203" w:hanging="2976" w:hangingChars="1417"/>
        <w:outlineLvl w:val="3"/>
        <w:rPr>
          <w:del w:id="6710" w:author="Edward Lee" w:date="2017-10-16T16:23:00Z"/>
          <w:rFonts w:hAnsi="宋体"/>
        </w:rPr>
        <w:pPrChange w:id="6709" w:author="Edward Lee" w:date="2017-10-16T16:47:00Z">
          <w:pPr>
            <w:pStyle w:val="36"/>
            <w:ind w:left="3402" w:leftChars="203" w:hanging="2976" w:hangingChars="1417"/>
          </w:pPr>
        </w:pPrChange>
      </w:pPr>
      <w:del w:id="6711" w:author="Edward Lee" w:date="2017-10-16T16:23:00Z">
        <w:r>
          <w:rPr>
            <w:rFonts w:hint="eastAsia" w:hAnsi="宋体" w:cstheme="minorBidi"/>
            <w:kern w:val="2"/>
            <w:szCs w:val="22"/>
            <w:shd w:val="clear" w:color="auto" w:fill="C2D69B" w:themeFill="accent3" w:themeFillTint="99"/>
          </w:rPr>
          <w:delText xml:space="preserve">参数类型param_type    </w:delText>
        </w:r>
      </w:del>
      <w:del w:id="6712" w:author="Edward Lee" w:date="2017-10-16T16:23:00Z">
        <w:r>
          <w:rPr>
            <w:rFonts w:hint="eastAsia" w:hAnsi="宋体"/>
          </w:rPr>
          <w:delText xml:space="preserve">: </w:delText>
        </w:r>
      </w:del>
      <w:del w:id="6713" w:author="Edward Lee" w:date="2017-10-16T16:23:00Z">
        <w:r>
          <w:rPr>
            <w:rFonts w:hint="eastAsia" w:hAnsi="宋体"/>
            <w:color w:val="FF33CC"/>
          </w:rPr>
          <w:delText xml:space="preserve">80  </w:delText>
        </w:r>
      </w:del>
      <w:del w:id="6714" w:author="Edward Lee" w:date="2017-10-16T16:23:00Z">
        <w:r>
          <w:rPr>
            <w:rFonts w:hint="eastAsia" w:hAnsi="宋体"/>
          </w:rPr>
          <w:delText>平台确认消息(用于回应设备,告知设备平台已经收到配置参数)</w:delText>
        </w:r>
      </w:del>
    </w:p>
    <w:p>
      <w:pPr>
        <w:widowControl/>
        <w:numPr>
          <w:ilvl w:val="0"/>
          <w:numId w:val="9"/>
        </w:numPr>
        <w:tabs>
          <w:tab w:val="center" w:pos="4201"/>
          <w:tab w:val="right" w:leader="dot" w:pos="9298"/>
        </w:tabs>
        <w:autoSpaceDE w:val="0"/>
        <w:autoSpaceDN w:val="0"/>
        <w:spacing w:beforeLines="100" w:line="360" w:lineRule="auto"/>
        <w:ind w:left="780" w:leftChars="200" w:hanging="360"/>
        <w:outlineLvl w:val="3"/>
        <w:rPr>
          <w:del w:id="6716" w:author="Edward Lee" w:date="2017-10-16T16:23:00Z"/>
          <w:rFonts w:ascii="宋体" w:hAnsi="宋体" w:eastAsia="宋体"/>
          <w:b/>
          <w:shd w:val="clear" w:color="auto" w:fill="C2D69B" w:themeFill="accent3" w:themeFillTint="99"/>
        </w:rPr>
        <w:pPrChange w:id="6715" w:author="Edward Lee" w:date="2017-10-16T16:47:00Z">
          <w:pPr>
            <w:ind w:left="2977" w:leftChars="200" w:hanging="2557"/>
          </w:pPr>
        </w:pPrChange>
      </w:pPr>
      <w:del w:id="6717" w:author="Edward Lee" w:date="2017-10-16T16:23:00Z">
        <w:r>
          <w:rPr>
            <w:rFonts w:hint="eastAsia" w:ascii="宋体" w:hAnsi="宋体" w:eastAsia="宋体"/>
            <w:b/>
            <w:shd w:val="clear" w:color="auto" w:fill="FFFFFF" w:themeFill="background1"/>
          </w:rPr>
          <w:delText>校验</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6719" w:author="Edward Lee" w:date="2017-10-16T16:23:00Z"/>
          <w:rFonts w:hAnsi="宋体"/>
        </w:rPr>
        <w:pPrChange w:id="6718" w:author="Edward Lee" w:date="2017-10-16T16:47:00Z">
          <w:pPr>
            <w:ind w:firstLine="420"/>
          </w:pPr>
        </w:pPrChange>
      </w:pPr>
      <w:del w:id="6720" w:author="Edward Lee" w:date="2017-10-16T16:23:00Z">
        <w:r>
          <w:rPr>
            <w:rFonts w:hint="eastAsia" w:ascii="宋体" w:hAnsi="宋体" w:eastAsia="宋体"/>
          </w:rPr>
          <w:delText>crc16</w:delText>
        </w:r>
      </w:del>
      <w:del w:id="6721" w:author="Edward Lee" w:date="2017-10-16T16:23:00Z">
        <w:r>
          <w:rPr>
            <w:rFonts w:hint="eastAsia" w:ascii="宋体" w:hAnsi="宋体" w:eastAsia="宋体"/>
          </w:rPr>
          <w:tab/>
        </w:r>
      </w:del>
      <w:del w:id="6722" w:author="Edward Lee" w:date="2017-10-16T16:23:00Z">
        <w:r>
          <w:rPr>
            <w:rFonts w:hint="eastAsia" w:ascii="宋体" w:hAnsi="宋体" w:eastAsia="宋体"/>
          </w:rPr>
          <w:tab/>
        </w:r>
      </w:del>
      <w:del w:id="6723" w:author="Edward Lee" w:date="2017-10-16T16:23:00Z">
        <w:r>
          <w:rPr>
            <w:rFonts w:hint="eastAsia" w:ascii="宋体" w:hAnsi="宋体" w:eastAsia="宋体"/>
          </w:rPr>
          <w:delText xml:space="preserve">      :  0x</w:delText>
        </w:r>
      </w:del>
      <w:del w:id="6724" w:author="Edward Lee" w:date="2017-10-16T16:23:00Z">
        <w:r>
          <w:rPr>
            <w:rFonts w:hint="eastAsia" w:hAnsi="宋体"/>
          </w:rPr>
          <w:delText>A6E0</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6726" w:author="Edward Lee" w:date="2017-10-16T16:23:00Z"/>
          <w:rFonts w:hAnsi="宋体"/>
        </w:rPr>
        <w:pPrChange w:id="6725" w:author="Edward Lee" w:date="2017-10-16T16:47:00Z">
          <w:pPr>
            <w:ind w:firstLine="420"/>
          </w:pPr>
        </w:pPrChange>
      </w:pPr>
      <w:del w:id="6727" w:author="Edward Lee" w:date="2017-10-16T16:23:00Z">
        <w:r>
          <w:rPr>
            <w:rFonts w:hAnsi="宋体"/>
          </w:rPr>
          <w:br w:type="page"/>
        </w:r>
      </w:del>
    </w:p>
    <w:p>
      <w:pPr>
        <w:pStyle w:val="2"/>
        <w:widowControl/>
        <w:numPr>
          <w:ilvl w:val="0"/>
          <w:numId w:val="9"/>
        </w:numPr>
        <w:tabs>
          <w:tab w:val="center" w:pos="4201"/>
          <w:tab w:val="right" w:leader="dot" w:pos="9298"/>
        </w:tabs>
        <w:autoSpaceDE w:val="0"/>
        <w:autoSpaceDN w:val="0"/>
        <w:spacing w:beforeLines="100" w:line="360" w:lineRule="auto"/>
        <w:ind w:left="360" w:hanging="360"/>
        <w:rPr>
          <w:del w:id="6729" w:author="Edward Lee" w:date="2017-10-16T16:23:00Z"/>
          <w:rStyle w:val="25"/>
          <w:b/>
          <w:bCs/>
          <w:smallCaps w:val="0"/>
          <w:spacing w:val="0"/>
          <w:kern w:val="2"/>
          <w:sz w:val="21"/>
          <w:szCs w:val="22"/>
        </w:rPr>
        <w:pPrChange w:id="6728" w:author="Edward Lee" w:date="2017-10-16T16:47:00Z">
          <w:pPr>
            <w:pStyle w:val="2"/>
            <w:numPr>
              <w:ilvl w:val="0"/>
              <w:numId w:val="3"/>
            </w:numPr>
            <w:ind w:left="360" w:hanging="360"/>
          </w:pPr>
        </w:pPrChange>
      </w:pPr>
      <w:del w:id="6730" w:author="Edward Lee" w:date="2017-10-16T16:23:00Z">
        <w:bookmarkStart w:id="33" w:name="_Toc493668389"/>
        <w:r>
          <w:rPr>
            <w:rStyle w:val="25"/>
            <w:b w:val="0"/>
            <w:bCs w:val="0"/>
            <w:smallCaps w:val="0"/>
            <w:spacing w:val="0"/>
          </w:rPr>
          <w:delText>TLV</w:delText>
        </w:r>
      </w:del>
      <w:del w:id="6731" w:author="Edward Lee" w:date="2017-10-16T16:23:00Z">
        <w:r>
          <w:rPr>
            <w:rStyle w:val="25"/>
            <w:rFonts w:hint="eastAsia"/>
            <w:b w:val="0"/>
            <w:bCs w:val="0"/>
            <w:smallCaps w:val="0"/>
            <w:spacing w:val="0"/>
          </w:rPr>
          <w:delText>索引</w:delText>
        </w:r>
        <w:bookmarkEnd w:id="33"/>
      </w:del>
    </w:p>
    <w:p>
      <w:pPr>
        <w:pStyle w:val="3"/>
        <w:widowControl/>
        <w:numPr>
          <w:ilvl w:val="0"/>
          <w:numId w:val="9"/>
        </w:numPr>
        <w:tabs>
          <w:tab w:val="center" w:pos="4201"/>
          <w:tab w:val="right" w:leader="dot" w:pos="9298"/>
        </w:tabs>
        <w:autoSpaceDE w:val="0"/>
        <w:autoSpaceDN w:val="0"/>
        <w:spacing w:before="260" w:beforeLines="100" w:line="360" w:lineRule="auto"/>
        <w:ind w:left="572" w:hanging="572" w:hangingChars="178"/>
        <w:rPr>
          <w:del w:id="6733" w:author="Edward Lee" w:date="2017-10-16T16:23:00Z"/>
          <w:rFonts w:ascii="宋体" w:hAnsi="宋体" w:eastAsia="宋体"/>
        </w:rPr>
        <w:pPrChange w:id="6732" w:author="Edward Lee" w:date="2017-10-16T16:47:00Z">
          <w:pPr>
            <w:pStyle w:val="3"/>
            <w:numPr>
              <w:ilvl w:val="1"/>
              <w:numId w:val="3"/>
            </w:numPr>
            <w:spacing w:before="360" w:line="415" w:lineRule="auto"/>
            <w:ind w:left="572" w:hanging="572" w:hangingChars="178"/>
          </w:pPr>
        </w:pPrChange>
      </w:pPr>
      <w:del w:id="6734" w:author="Edward Lee" w:date="2017-10-16T16:23:00Z">
        <w:bookmarkStart w:id="34" w:name="_Toc493668390"/>
        <w:r>
          <w:rPr>
            <w:rFonts w:ascii="宋体" w:hAnsi="宋体" w:eastAsia="宋体"/>
          </w:rPr>
          <w:delText>TLV类型列表与格式</w:delText>
        </w:r>
        <w:bookmarkEnd w:id="34"/>
      </w:del>
    </w:p>
    <w:p>
      <w:pPr>
        <w:pStyle w:val="4"/>
        <w:widowControl/>
        <w:numPr>
          <w:ilvl w:val="0"/>
          <w:numId w:val="9"/>
        </w:numPr>
        <w:tabs>
          <w:tab w:val="center" w:pos="4201"/>
          <w:tab w:val="right" w:leader="dot" w:pos="9298"/>
        </w:tabs>
        <w:autoSpaceDE w:val="0"/>
        <w:autoSpaceDN w:val="0"/>
        <w:spacing w:beforeLines="100" w:line="360" w:lineRule="auto"/>
        <w:ind w:left="360" w:hanging="360"/>
        <w:rPr>
          <w:del w:id="6736" w:author="Edward Lee" w:date="2017-10-16T16:23:00Z"/>
          <w:sz w:val="30"/>
          <w:szCs w:val="30"/>
        </w:rPr>
        <w:pPrChange w:id="6735" w:author="Edward Lee" w:date="2017-10-16T16:47:00Z">
          <w:pPr>
            <w:pStyle w:val="4"/>
            <w:numPr>
              <w:ilvl w:val="2"/>
              <w:numId w:val="3"/>
            </w:numPr>
            <w:ind w:left="720" w:hanging="720"/>
          </w:pPr>
        </w:pPrChange>
      </w:pPr>
      <w:del w:id="6737" w:author="Edward Lee" w:date="2017-10-16T16:23:00Z">
        <w:r>
          <w:rPr>
            <w:rFonts w:hint="eastAsia"/>
            <w:sz w:val="30"/>
            <w:szCs w:val="30"/>
          </w:rPr>
          <w:delText>格式</w:delText>
        </w:r>
      </w:del>
    </w:p>
    <w:tbl>
      <w:tblPr>
        <w:tblStyle w:val="21"/>
        <w:tblW w:w="7300" w:type="dxa"/>
        <w:jc w:val="center"/>
        <w:tblInd w:w="3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701"/>
        <w:gridCol w:w="36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6738" w:author="Edward Lee" w:date="2017-10-16T16:23:00Z"/>
        </w:trPr>
        <w:tc>
          <w:tcPr>
            <w:tcW w:w="1985" w:type="dxa"/>
          </w:tcPr>
          <w:p>
            <w:pPr>
              <w:pStyle w:val="36"/>
              <w:widowControl w:val="0"/>
              <w:numPr>
                <w:ilvl w:val="0"/>
                <w:numId w:val="9"/>
              </w:numPr>
              <w:spacing w:beforeLines="100" w:line="360" w:lineRule="auto"/>
              <w:ind w:hanging="360" w:firstLineChars="0"/>
              <w:outlineLvl w:val="3"/>
              <w:rPr>
                <w:del w:id="6740" w:author="Edward Lee" w:date="2017-10-16T16:23:00Z"/>
                <w:rFonts w:hAnsi="宋体" w:eastAsiaTheme="minorEastAsia" w:cstheme="minorBidi"/>
                <w:kern w:val="2"/>
                <w:szCs w:val="18"/>
              </w:rPr>
              <w:pPrChange w:id="6739" w:author="Edward Lee" w:date="2017-10-16T16:47:00Z">
                <w:pPr>
                  <w:pStyle w:val="36"/>
                  <w:widowControl w:val="0"/>
                  <w:ind w:firstLine="0" w:firstLineChars="0"/>
                </w:pPr>
              </w:pPrChange>
            </w:pPr>
            <w:del w:id="6741" w:author="Edward Lee" w:date="2017-10-16T16:23:00Z">
              <w:r>
                <w:rPr>
                  <w:rFonts w:hint="eastAsia" w:hAnsi="宋体"/>
                  <w:szCs w:val="18"/>
                </w:rPr>
                <w:delText>TLV类型(2字节)</w:delText>
              </w:r>
            </w:del>
          </w:p>
        </w:tc>
        <w:tc>
          <w:tcPr>
            <w:tcW w:w="1701" w:type="dxa"/>
          </w:tcPr>
          <w:p>
            <w:pPr>
              <w:pStyle w:val="36"/>
              <w:widowControl w:val="0"/>
              <w:numPr>
                <w:ilvl w:val="0"/>
                <w:numId w:val="9"/>
              </w:numPr>
              <w:spacing w:beforeLines="100" w:line="360" w:lineRule="auto"/>
              <w:ind w:hanging="360" w:firstLineChars="0"/>
              <w:outlineLvl w:val="3"/>
              <w:rPr>
                <w:del w:id="6743" w:author="Edward Lee" w:date="2017-10-16T16:23:00Z"/>
                <w:rFonts w:hAnsi="宋体" w:eastAsiaTheme="minorEastAsia" w:cstheme="minorBidi"/>
                <w:kern w:val="2"/>
                <w:szCs w:val="18"/>
              </w:rPr>
              <w:pPrChange w:id="6742" w:author="Edward Lee" w:date="2017-10-16T16:47:00Z">
                <w:pPr>
                  <w:pStyle w:val="36"/>
                  <w:widowControl w:val="0"/>
                  <w:ind w:firstLine="0" w:firstLineChars="0"/>
                </w:pPr>
              </w:pPrChange>
            </w:pPr>
            <w:del w:id="6744" w:author="Edward Lee" w:date="2017-10-16T16:23:00Z">
              <w:r>
                <w:rPr>
                  <w:rFonts w:hint="eastAsia" w:hAnsi="宋体"/>
                  <w:szCs w:val="18"/>
                </w:rPr>
                <w:delText>LENGTH(2字节)</w:delText>
              </w:r>
            </w:del>
          </w:p>
        </w:tc>
        <w:tc>
          <w:tcPr>
            <w:tcW w:w="3614" w:type="dxa"/>
          </w:tcPr>
          <w:p>
            <w:pPr>
              <w:pStyle w:val="36"/>
              <w:widowControl w:val="0"/>
              <w:numPr>
                <w:ilvl w:val="0"/>
                <w:numId w:val="9"/>
              </w:numPr>
              <w:spacing w:beforeLines="100" w:line="360" w:lineRule="auto"/>
              <w:ind w:hanging="360" w:firstLineChars="0"/>
              <w:outlineLvl w:val="3"/>
              <w:rPr>
                <w:del w:id="6746" w:author="Edward Lee" w:date="2017-10-16T16:23:00Z"/>
                <w:rFonts w:hAnsi="宋体" w:eastAsiaTheme="minorEastAsia" w:cstheme="minorBidi"/>
                <w:kern w:val="2"/>
                <w:szCs w:val="18"/>
              </w:rPr>
              <w:pPrChange w:id="6745" w:author="Edward Lee" w:date="2017-10-16T16:47:00Z">
                <w:pPr>
                  <w:pStyle w:val="36"/>
                  <w:widowControl w:val="0"/>
                  <w:ind w:firstLine="0" w:firstLineChars="0"/>
                </w:pPr>
              </w:pPrChange>
            </w:pPr>
            <w:del w:id="6747" w:author="Edward Lee" w:date="2017-10-16T16:23:00Z">
              <w:r>
                <w:rPr>
                  <w:rFonts w:hint="eastAsia" w:hAnsi="宋体"/>
                  <w:szCs w:val="18"/>
                </w:rPr>
                <w:delText>VALUE(长度由LENGTH定义）</w:delText>
              </w:r>
            </w:del>
          </w:p>
        </w:tc>
      </w:tr>
    </w:tbl>
    <w:p>
      <w:pPr>
        <w:pStyle w:val="4"/>
        <w:widowControl/>
        <w:numPr>
          <w:ilvl w:val="0"/>
          <w:numId w:val="9"/>
        </w:numPr>
        <w:tabs>
          <w:tab w:val="center" w:pos="4201"/>
          <w:tab w:val="right" w:leader="dot" w:pos="9298"/>
        </w:tabs>
        <w:autoSpaceDE w:val="0"/>
        <w:autoSpaceDN w:val="0"/>
        <w:spacing w:beforeLines="100" w:line="360" w:lineRule="auto"/>
        <w:ind w:left="360" w:hanging="360"/>
        <w:rPr>
          <w:del w:id="6749" w:author="Edward Lee" w:date="2017-10-16T16:23:00Z"/>
          <w:sz w:val="30"/>
          <w:szCs w:val="30"/>
        </w:rPr>
        <w:pPrChange w:id="6748" w:author="Edward Lee" w:date="2017-10-16T16:47:00Z">
          <w:pPr>
            <w:pStyle w:val="4"/>
            <w:numPr>
              <w:ilvl w:val="2"/>
              <w:numId w:val="3"/>
            </w:numPr>
            <w:ind w:left="720" w:hanging="720"/>
          </w:pPr>
        </w:pPrChange>
      </w:pPr>
      <w:del w:id="6750" w:author="Edward Lee" w:date="2017-10-16T16:23:00Z">
        <w:r>
          <w:rPr>
            <w:rFonts w:hint="eastAsia"/>
            <w:sz w:val="30"/>
            <w:szCs w:val="30"/>
          </w:rPr>
          <w:delText>类型索引</w:delText>
        </w:r>
      </w:del>
    </w:p>
    <w:tbl>
      <w:tblPr>
        <w:tblStyle w:val="21"/>
        <w:tblW w:w="8471"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7"/>
        <w:gridCol w:w="1527"/>
        <w:gridCol w:w="1255"/>
        <w:gridCol w:w="41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6751" w:author="Edward Lee" w:date="2017-10-16T16:23:00Z"/>
        </w:trPr>
        <w:tc>
          <w:tcPr>
            <w:tcW w:w="1517" w:type="dxa"/>
            <w:shd w:val="clear" w:color="auto" w:fill="F1F1F1" w:themeFill="background1" w:themeFillShade="F2"/>
          </w:tcPr>
          <w:p>
            <w:pPr>
              <w:pStyle w:val="36"/>
              <w:widowControl w:val="0"/>
              <w:numPr>
                <w:ilvl w:val="0"/>
                <w:numId w:val="9"/>
              </w:numPr>
              <w:spacing w:beforeLines="100" w:line="360" w:lineRule="auto"/>
              <w:ind w:hanging="360" w:firstLineChars="0"/>
              <w:jc w:val="center"/>
              <w:outlineLvl w:val="3"/>
              <w:rPr>
                <w:del w:id="6753" w:author="Edward Lee" w:date="2017-10-16T16:23:00Z"/>
                <w:rFonts w:hAnsi="宋体" w:eastAsiaTheme="minorEastAsia" w:cstheme="minorBidi"/>
                <w:b/>
                <w:kern w:val="2"/>
                <w:szCs w:val="18"/>
              </w:rPr>
              <w:pPrChange w:id="6752" w:author="Edward Lee" w:date="2017-10-16T16:47:00Z">
                <w:pPr>
                  <w:pStyle w:val="36"/>
                  <w:widowControl w:val="0"/>
                  <w:ind w:firstLine="0" w:firstLineChars="0"/>
                  <w:jc w:val="center"/>
                </w:pPr>
              </w:pPrChange>
            </w:pPr>
            <w:del w:id="6754" w:author="Edward Lee" w:date="2017-10-16T16:23:00Z">
              <w:r>
                <w:rPr>
                  <w:rFonts w:hint="eastAsia" w:hAnsi="宋体"/>
                  <w:b/>
                  <w:szCs w:val="18"/>
                </w:rPr>
                <w:delText>TLV类型</w:delText>
              </w:r>
            </w:del>
          </w:p>
        </w:tc>
        <w:tc>
          <w:tcPr>
            <w:tcW w:w="1527" w:type="dxa"/>
            <w:shd w:val="clear" w:color="auto" w:fill="F1F1F1" w:themeFill="background1" w:themeFillShade="F2"/>
          </w:tcPr>
          <w:p>
            <w:pPr>
              <w:pStyle w:val="36"/>
              <w:widowControl w:val="0"/>
              <w:numPr>
                <w:ilvl w:val="0"/>
                <w:numId w:val="9"/>
              </w:numPr>
              <w:spacing w:beforeLines="100" w:line="360" w:lineRule="auto"/>
              <w:ind w:hanging="360" w:firstLineChars="0"/>
              <w:jc w:val="center"/>
              <w:outlineLvl w:val="3"/>
              <w:rPr>
                <w:del w:id="6756" w:author="Edward Lee" w:date="2017-10-16T16:23:00Z"/>
                <w:rFonts w:hAnsi="宋体" w:eastAsiaTheme="minorEastAsia" w:cstheme="minorBidi"/>
                <w:b/>
                <w:kern w:val="2"/>
                <w:szCs w:val="18"/>
              </w:rPr>
              <w:pPrChange w:id="6755" w:author="Edward Lee" w:date="2017-10-16T16:47:00Z">
                <w:pPr>
                  <w:pStyle w:val="36"/>
                  <w:widowControl w:val="0"/>
                  <w:ind w:firstLine="0" w:firstLineChars="0"/>
                  <w:jc w:val="center"/>
                </w:pPr>
              </w:pPrChange>
            </w:pPr>
            <w:del w:id="6757" w:author="Edward Lee" w:date="2017-10-16T16:23:00Z">
              <w:r>
                <w:rPr>
                  <w:rFonts w:hint="eastAsia" w:hAnsi="宋体"/>
                  <w:b/>
                  <w:szCs w:val="18"/>
                </w:rPr>
                <w:delText>TAG</w:delText>
              </w:r>
            </w:del>
          </w:p>
        </w:tc>
        <w:tc>
          <w:tcPr>
            <w:tcW w:w="1255" w:type="dxa"/>
            <w:shd w:val="clear" w:color="auto" w:fill="F1F1F1" w:themeFill="background1" w:themeFillShade="F2"/>
          </w:tcPr>
          <w:p>
            <w:pPr>
              <w:pStyle w:val="36"/>
              <w:widowControl w:val="0"/>
              <w:numPr>
                <w:ilvl w:val="0"/>
                <w:numId w:val="9"/>
              </w:numPr>
              <w:spacing w:beforeLines="100" w:line="360" w:lineRule="auto"/>
              <w:ind w:hanging="360" w:firstLineChars="0"/>
              <w:jc w:val="center"/>
              <w:outlineLvl w:val="3"/>
              <w:rPr>
                <w:del w:id="6759" w:author="Edward Lee" w:date="2017-10-16T16:23:00Z"/>
                <w:rFonts w:hAnsi="宋体" w:eastAsiaTheme="minorEastAsia" w:cstheme="minorBidi"/>
                <w:b/>
                <w:kern w:val="2"/>
                <w:szCs w:val="18"/>
              </w:rPr>
              <w:pPrChange w:id="6758" w:author="Edward Lee" w:date="2017-10-16T16:47:00Z">
                <w:pPr>
                  <w:pStyle w:val="36"/>
                  <w:widowControl w:val="0"/>
                  <w:ind w:firstLine="0" w:firstLineChars="0"/>
                  <w:jc w:val="center"/>
                </w:pPr>
              </w:pPrChange>
            </w:pPr>
            <w:del w:id="6760" w:author="Edward Lee" w:date="2017-10-16T16:23:00Z">
              <w:r>
                <w:rPr>
                  <w:rFonts w:hint="eastAsia" w:hAnsi="宋体"/>
                  <w:b/>
                  <w:szCs w:val="18"/>
                </w:rPr>
                <w:delText>LENGTH</w:delText>
              </w:r>
            </w:del>
          </w:p>
        </w:tc>
        <w:tc>
          <w:tcPr>
            <w:tcW w:w="4172" w:type="dxa"/>
            <w:shd w:val="clear" w:color="auto" w:fill="F1F1F1" w:themeFill="background1" w:themeFillShade="F2"/>
          </w:tcPr>
          <w:p>
            <w:pPr>
              <w:pStyle w:val="36"/>
              <w:widowControl w:val="0"/>
              <w:numPr>
                <w:ilvl w:val="0"/>
                <w:numId w:val="9"/>
              </w:numPr>
              <w:spacing w:beforeLines="100" w:line="360" w:lineRule="auto"/>
              <w:ind w:hanging="360" w:firstLineChars="0"/>
              <w:jc w:val="center"/>
              <w:outlineLvl w:val="3"/>
              <w:rPr>
                <w:del w:id="6762" w:author="Edward Lee" w:date="2017-10-16T16:23:00Z"/>
                <w:rFonts w:hAnsi="宋体" w:eastAsiaTheme="minorEastAsia" w:cstheme="minorBidi"/>
                <w:b/>
                <w:kern w:val="2"/>
                <w:szCs w:val="18"/>
              </w:rPr>
              <w:pPrChange w:id="6761" w:author="Edward Lee" w:date="2017-10-16T16:47:00Z">
                <w:pPr>
                  <w:pStyle w:val="36"/>
                  <w:widowControl w:val="0"/>
                  <w:ind w:firstLine="0" w:firstLineChars="0"/>
                  <w:jc w:val="center"/>
                </w:pPr>
              </w:pPrChange>
            </w:pPr>
            <w:del w:id="6763" w:author="Edward Lee" w:date="2017-10-16T16:23:00Z">
              <w:r>
                <w:rPr>
                  <w:rFonts w:hint="eastAsia" w:hAnsi="宋体"/>
                  <w:b/>
                  <w:szCs w:val="18"/>
                </w:rPr>
                <w:delText>VALUE</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6764" w:author="Edward Lee" w:date="2017-10-16T16:23:00Z"/>
        </w:trPr>
        <w:tc>
          <w:tcPr>
            <w:tcW w:w="1517" w:type="dxa"/>
          </w:tcPr>
          <w:p>
            <w:pPr>
              <w:pStyle w:val="36"/>
              <w:widowControl w:val="0"/>
              <w:numPr>
                <w:ilvl w:val="0"/>
                <w:numId w:val="9"/>
              </w:numPr>
              <w:spacing w:beforeLines="100" w:line="360" w:lineRule="auto"/>
              <w:ind w:hanging="360" w:firstLineChars="0"/>
              <w:outlineLvl w:val="3"/>
              <w:rPr>
                <w:del w:id="6766" w:author="Edward Lee" w:date="2017-10-16T16:23:00Z"/>
                <w:rFonts w:hAnsi="宋体" w:eastAsiaTheme="minorEastAsia" w:cstheme="minorBidi"/>
                <w:kern w:val="2"/>
                <w:szCs w:val="18"/>
              </w:rPr>
              <w:pPrChange w:id="6765" w:author="Edward Lee" w:date="2017-10-16T16:47:00Z">
                <w:pPr>
                  <w:pStyle w:val="36"/>
                  <w:widowControl w:val="0"/>
                  <w:ind w:firstLine="0" w:firstLineChars="0"/>
                </w:pPr>
              </w:pPrChange>
            </w:pPr>
            <w:del w:id="6767" w:author="Edward Lee" w:date="2017-10-16T16:23:00Z">
              <w:r>
                <w:rPr>
                  <w:rFonts w:hint="eastAsia" w:hAnsi="宋体"/>
                  <w:szCs w:val="18"/>
                </w:rPr>
                <w:delText>RFID物品监控</w:delText>
              </w:r>
            </w:del>
          </w:p>
        </w:tc>
        <w:tc>
          <w:tcPr>
            <w:tcW w:w="1527" w:type="dxa"/>
          </w:tcPr>
          <w:p>
            <w:pPr>
              <w:pStyle w:val="36"/>
              <w:widowControl w:val="0"/>
              <w:numPr>
                <w:ilvl w:val="0"/>
                <w:numId w:val="9"/>
              </w:numPr>
              <w:spacing w:beforeLines="100" w:line="360" w:lineRule="auto"/>
              <w:ind w:hanging="360" w:firstLineChars="0"/>
              <w:outlineLvl w:val="3"/>
              <w:rPr>
                <w:del w:id="6769" w:author="Edward Lee" w:date="2017-10-16T16:23:00Z"/>
                <w:rFonts w:hAnsi="宋体" w:eastAsiaTheme="minorEastAsia" w:cstheme="minorBidi"/>
                <w:kern w:val="2"/>
                <w:szCs w:val="18"/>
              </w:rPr>
              <w:pPrChange w:id="6768" w:author="Edward Lee" w:date="2017-10-16T16:47:00Z">
                <w:pPr>
                  <w:pStyle w:val="36"/>
                  <w:widowControl w:val="0"/>
                  <w:ind w:firstLine="0" w:firstLineChars="0"/>
                </w:pPr>
              </w:pPrChange>
            </w:pPr>
            <w:del w:id="6770" w:author="Edward Lee" w:date="2017-10-16T16:23:00Z">
              <w:r>
                <w:rPr>
                  <w:rFonts w:hint="eastAsia" w:hAnsi="宋体"/>
                  <w:szCs w:val="18"/>
                </w:rPr>
                <w:delText>0x8801</w:delText>
              </w:r>
            </w:del>
          </w:p>
        </w:tc>
        <w:tc>
          <w:tcPr>
            <w:tcW w:w="1255" w:type="dxa"/>
          </w:tcPr>
          <w:p>
            <w:pPr>
              <w:pStyle w:val="36"/>
              <w:widowControl w:val="0"/>
              <w:numPr>
                <w:ilvl w:val="0"/>
                <w:numId w:val="9"/>
              </w:numPr>
              <w:spacing w:beforeLines="100" w:line="360" w:lineRule="auto"/>
              <w:ind w:hanging="360" w:firstLineChars="0"/>
              <w:outlineLvl w:val="3"/>
              <w:rPr>
                <w:del w:id="6772" w:author="Edward Lee" w:date="2017-10-16T16:23:00Z"/>
                <w:rFonts w:hAnsi="宋体" w:eastAsiaTheme="minorEastAsia" w:cstheme="minorBidi"/>
                <w:kern w:val="2"/>
                <w:szCs w:val="18"/>
              </w:rPr>
              <w:pPrChange w:id="6771" w:author="Edward Lee" w:date="2017-10-16T16:47:00Z">
                <w:pPr>
                  <w:pStyle w:val="36"/>
                  <w:widowControl w:val="0"/>
                  <w:ind w:firstLine="0" w:firstLineChars="0"/>
                </w:pPr>
              </w:pPrChange>
            </w:pPr>
            <w:del w:id="6773" w:author="Edward Lee" w:date="2017-10-16T16:23:00Z">
              <w:r>
                <w:rPr>
                  <w:rFonts w:hint="eastAsia" w:hAnsi="宋体"/>
                  <w:szCs w:val="18"/>
                </w:rPr>
                <w:delText>16</w:delText>
              </w:r>
            </w:del>
          </w:p>
        </w:tc>
        <w:tc>
          <w:tcPr>
            <w:tcW w:w="4172" w:type="dxa"/>
          </w:tcPr>
          <w:p>
            <w:pPr>
              <w:pStyle w:val="36"/>
              <w:widowControl w:val="0"/>
              <w:numPr>
                <w:ilvl w:val="0"/>
                <w:numId w:val="9"/>
              </w:numPr>
              <w:spacing w:beforeLines="100" w:line="360" w:lineRule="auto"/>
              <w:ind w:hanging="360" w:firstLineChars="0"/>
              <w:outlineLvl w:val="3"/>
              <w:rPr>
                <w:del w:id="6775" w:author="Edward Lee" w:date="2017-10-16T16:23:00Z"/>
                <w:rFonts w:hAnsi="宋体" w:eastAsiaTheme="minorEastAsia" w:cstheme="minorBidi"/>
                <w:kern w:val="2"/>
                <w:szCs w:val="18"/>
              </w:rPr>
              <w:pPrChange w:id="6774" w:author="Edward Lee" w:date="2017-10-16T16:47:00Z">
                <w:pPr>
                  <w:pStyle w:val="36"/>
                  <w:widowControl w:val="0"/>
                  <w:ind w:firstLine="0" w:firstLineChars="0"/>
                </w:pPr>
              </w:pPrChange>
            </w:pPr>
            <w:del w:id="6776" w:author="Edward Lee" w:date="2017-10-16T16:23:00Z">
              <w:r>
                <w:rPr>
                  <w:rFonts w:hint="eastAsia" w:hAnsi="宋体"/>
                  <w:szCs w:val="18"/>
                </w:rPr>
                <w:delText>1字节信号强度+4字节读写器ID+1字节读写器状态+4字节标签ID +6字节采集时间</w:delText>
              </w:r>
            </w:del>
          </w:p>
          <w:p>
            <w:pPr>
              <w:pStyle w:val="36"/>
              <w:widowControl w:val="0"/>
              <w:numPr>
                <w:ilvl w:val="0"/>
                <w:numId w:val="9"/>
              </w:numPr>
              <w:spacing w:beforeLines="100" w:line="360" w:lineRule="auto"/>
              <w:ind w:hanging="360" w:firstLineChars="0"/>
              <w:outlineLvl w:val="3"/>
              <w:rPr>
                <w:del w:id="6778" w:author="Edward Lee" w:date="2017-10-16T16:23:00Z"/>
                <w:rFonts w:hAnsi="宋体" w:eastAsiaTheme="minorEastAsia" w:cstheme="minorBidi"/>
                <w:kern w:val="2"/>
                <w:szCs w:val="18"/>
              </w:rPr>
              <w:pPrChange w:id="6777" w:author="Edward Lee" w:date="2017-10-16T16:47:00Z">
                <w:pPr>
                  <w:pStyle w:val="36"/>
                  <w:widowControl w:val="0"/>
                  <w:ind w:firstLine="0" w:firstLineChars="0"/>
                </w:pPr>
              </w:pPrChange>
            </w:pPr>
            <w:del w:id="6779" w:author="Edward Lee" w:date="2017-10-16T16:23:00Z">
              <w:r>
                <w:rPr>
                  <w:rFonts w:hint="eastAsia" w:hAnsi="宋体"/>
                  <w:szCs w:val="18"/>
                </w:rPr>
                <w:delText>读写器状态0为正常，1为被拆除</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6780" w:author="Edward Lee" w:date="2017-10-16T16:23:00Z"/>
        </w:trPr>
        <w:tc>
          <w:tcPr>
            <w:tcW w:w="1517" w:type="dxa"/>
          </w:tcPr>
          <w:p>
            <w:pPr>
              <w:pStyle w:val="36"/>
              <w:widowControl w:val="0"/>
              <w:numPr>
                <w:ilvl w:val="0"/>
                <w:numId w:val="9"/>
              </w:numPr>
              <w:spacing w:beforeLines="100" w:line="360" w:lineRule="auto"/>
              <w:ind w:hanging="360" w:firstLineChars="0"/>
              <w:outlineLvl w:val="3"/>
              <w:rPr>
                <w:del w:id="6782" w:author="Edward Lee" w:date="2017-10-16T16:23:00Z"/>
                <w:rFonts w:hAnsi="宋体" w:eastAsiaTheme="minorEastAsia" w:cstheme="minorBidi"/>
                <w:kern w:val="2"/>
                <w:szCs w:val="18"/>
              </w:rPr>
              <w:pPrChange w:id="6781" w:author="Edward Lee" w:date="2017-10-16T16:47:00Z">
                <w:pPr>
                  <w:pStyle w:val="36"/>
                  <w:widowControl w:val="0"/>
                  <w:ind w:firstLine="0" w:firstLineChars="0"/>
                </w:pPr>
              </w:pPrChange>
            </w:pPr>
            <w:del w:id="6783" w:author="Edward Lee" w:date="2017-10-16T16:23:00Z">
              <w:r>
                <w:rPr>
                  <w:rFonts w:hint="eastAsia" w:hAnsi="宋体"/>
                  <w:szCs w:val="18"/>
                </w:rPr>
                <w:delText>电流标签监控</w:delText>
              </w:r>
            </w:del>
          </w:p>
        </w:tc>
        <w:tc>
          <w:tcPr>
            <w:tcW w:w="1527" w:type="dxa"/>
          </w:tcPr>
          <w:p>
            <w:pPr>
              <w:pStyle w:val="36"/>
              <w:widowControl w:val="0"/>
              <w:numPr>
                <w:ilvl w:val="0"/>
                <w:numId w:val="9"/>
              </w:numPr>
              <w:spacing w:beforeLines="100" w:line="360" w:lineRule="auto"/>
              <w:ind w:hanging="360" w:firstLineChars="0"/>
              <w:outlineLvl w:val="3"/>
              <w:rPr>
                <w:del w:id="6785" w:author="Edward Lee" w:date="2017-10-16T16:23:00Z"/>
                <w:rFonts w:hAnsi="宋体" w:eastAsiaTheme="minorEastAsia" w:cstheme="minorBidi"/>
                <w:kern w:val="2"/>
                <w:szCs w:val="18"/>
              </w:rPr>
              <w:pPrChange w:id="6784" w:author="Edward Lee" w:date="2017-10-16T16:47:00Z">
                <w:pPr>
                  <w:pStyle w:val="36"/>
                  <w:widowControl w:val="0"/>
                  <w:ind w:firstLine="0" w:firstLineChars="0"/>
                </w:pPr>
              </w:pPrChange>
            </w:pPr>
            <w:del w:id="6786" w:author="Edward Lee" w:date="2017-10-16T16:23:00Z">
              <w:r>
                <w:rPr>
                  <w:rFonts w:hint="eastAsia" w:hAnsi="宋体"/>
                  <w:szCs w:val="18"/>
                </w:rPr>
                <w:delText>0x8901</w:delText>
              </w:r>
            </w:del>
          </w:p>
        </w:tc>
        <w:tc>
          <w:tcPr>
            <w:tcW w:w="1255" w:type="dxa"/>
          </w:tcPr>
          <w:p>
            <w:pPr>
              <w:pStyle w:val="36"/>
              <w:widowControl w:val="0"/>
              <w:numPr>
                <w:ilvl w:val="0"/>
                <w:numId w:val="9"/>
              </w:numPr>
              <w:spacing w:beforeLines="100" w:line="360" w:lineRule="auto"/>
              <w:ind w:hanging="360" w:firstLineChars="0"/>
              <w:outlineLvl w:val="3"/>
              <w:rPr>
                <w:del w:id="6788" w:author="Edward Lee" w:date="2017-10-16T16:23:00Z"/>
                <w:rFonts w:hAnsi="宋体" w:eastAsiaTheme="minorEastAsia" w:cstheme="minorBidi"/>
                <w:kern w:val="2"/>
                <w:szCs w:val="18"/>
              </w:rPr>
              <w:pPrChange w:id="6787" w:author="Edward Lee" w:date="2017-10-16T16:47:00Z">
                <w:pPr>
                  <w:pStyle w:val="36"/>
                  <w:widowControl w:val="0"/>
                  <w:ind w:firstLine="0" w:firstLineChars="0"/>
                </w:pPr>
              </w:pPrChange>
            </w:pPr>
            <w:del w:id="6789" w:author="Edward Lee" w:date="2017-10-16T16:23:00Z">
              <w:r>
                <w:rPr>
                  <w:rFonts w:hint="eastAsia" w:hAnsi="宋体"/>
                  <w:szCs w:val="18"/>
                </w:rPr>
                <w:delText>16</w:delText>
              </w:r>
            </w:del>
          </w:p>
        </w:tc>
        <w:tc>
          <w:tcPr>
            <w:tcW w:w="4172" w:type="dxa"/>
          </w:tcPr>
          <w:p>
            <w:pPr>
              <w:pStyle w:val="36"/>
              <w:widowControl w:val="0"/>
              <w:numPr>
                <w:ilvl w:val="0"/>
                <w:numId w:val="9"/>
              </w:numPr>
              <w:spacing w:beforeLines="100" w:line="360" w:lineRule="auto"/>
              <w:ind w:hanging="360" w:firstLineChars="0"/>
              <w:outlineLvl w:val="3"/>
              <w:rPr>
                <w:del w:id="6791" w:author="Edward Lee" w:date="2017-10-16T16:23:00Z"/>
                <w:rFonts w:hAnsi="宋体" w:eastAsiaTheme="minorEastAsia" w:cstheme="minorBidi"/>
                <w:kern w:val="2"/>
                <w:szCs w:val="18"/>
              </w:rPr>
              <w:pPrChange w:id="6790" w:author="Edward Lee" w:date="2017-10-16T16:47:00Z">
                <w:pPr>
                  <w:pStyle w:val="36"/>
                  <w:widowControl w:val="0"/>
                  <w:ind w:firstLine="0" w:firstLineChars="0"/>
                </w:pPr>
              </w:pPrChange>
            </w:pPr>
            <w:del w:id="6792" w:author="Edward Lee" w:date="2017-10-16T16:23:00Z">
              <w:r>
                <w:rPr>
                  <w:rFonts w:hint="eastAsia" w:hAnsi="宋体"/>
                  <w:szCs w:val="18"/>
                </w:rPr>
                <w:delText>1字节信号强度+4字节标签ID +5字节标签传感信息+6字节采集时间</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6793" w:author="Edward Lee" w:date="2017-10-16T16:23:00Z"/>
        </w:trPr>
        <w:tc>
          <w:tcPr>
            <w:tcW w:w="1517" w:type="dxa"/>
          </w:tcPr>
          <w:p>
            <w:pPr>
              <w:pStyle w:val="36"/>
              <w:widowControl w:val="0"/>
              <w:numPr>
                <w:ilvl w:val="0"/>
                <w:numId w:val="9"/>
              </w:numPr>
              <w:spacing w:beforeLines="100" w:line="360" w:lineRule="auto"/>
              <w:ind w:hanging="360" w:firstLineChars="0"/>
              <w:outlineLvl w:val="3"/>
              <w:rPr>
                <w:del w:id="6795" w:author="Edward Lee" w:date="2017-10-16T16:23:00Z"/>
                <w:rFonts w:hAnsi="宋体" w:eastAsiaTheme="minorEastAsia" w:cstheme="minorBidi"/>
                <w:kern w:val="2"/>
                <w:szCs w:val="18"/>
              </w:rPr>
              <w:pPrChange w:id="6794" w:author="Edward Lee" w:date="2017-10-16T16:47:00Z">
                <w:pPr>
                  <w:pStyle w:val="36"/>
                  <w:widowControl w:val="0"/>
                  <w:ind w:firstLine="0" w:firstLineChars="0"/>
                </w:pPr>
              </w:pPrChange>
            </w:pPr>
            <w:del w:id="6796" w:author="Edward Lee" w:date="2017-10-16T16:23:00Z">
              <w:r>
                <w:rPr>
                  <w:rFonts w:hint="eastAsia" w:hAnsi="宋体"/>
                  <w:szCs w:val="18"/>
                </w:rPr>
                <w:delText>健康手环数据</w:delText>
              </w:r>
            </w:del>
          </w:p>
        </w:tc>
        <w:tc>
          <w:tcPr>
            <w:tcW w:w="1527" w:type="dxa"/>
          </w:tcPr>
          <w:p>
            <w:pPr>
              <w:pStyle w:val="36"/>
              <w:widowControl w:val="0"/>
              <w:numPr>
                <w:ilvl w:val="0"/>
                <w:numId w:val="9"/>
              </w:numPr>
              <w:spacing w:beforeLines="100" w:line="360" w:lineRule="auto"/>
              <w:ind w:hanging="360" w:firstLineChars="0"/>
              <w:outlineLvl w:val="3"/>
              <w:rPr>
                <w:del w:id="6798" w:author="Edward Lee" w:date="2017-10-16T16:23:00Z"/>
                <w:rFonts w:hAnsi="宋体" w:eastAsiaTheme="minorEastAsia" w:cstheme="minorBidi"/>
                <w:kern w:val="2"/>
                <w:szCs w:val="18"/>
              </w:rPr>
              <w:pPrChange w:id="6797" w:author="Edward Lee" w:date="2017-10-16T16:47:00Z">
                <w:pPr>
                  <w:pStyle w:val="36"/>
                  <w:widowControl w:val="0"/>
                  <w:ind w:firstLine="0" w:firstLineChars="0"/>
                </w:pPr>
              </w:pPrChange>
            </w:pPr>
            <w:del w:id="6799" w:author="Edward Lee" w:date="2017-10-16T16:23:00Z">
              <w:r>
                <w:rPr>
                  <w:rFonts w:hint="eastAsia" w:hAnsi="宋体"/>
                  <w:szCs w:val="18"/>
                </w:rPr>
                <w:delText>0x8A01</w:delText>
              </w:r>
            </w:del>
          </w:p>
        </w:tc>
        <w:tc>
          <w:tcPr>
            <w:tcW w:w="1255" w:type="dxa"/>
          </w:tcPr>
          <w:p>
            <w:pPr>
              <w:pStyle w:val="36"/>
              <w:widowControl w:val="0"/>
              <w:numPr>
                <w:ilvl w:val="0"/>
                <w:numId w:val="9"/>
              </w:numPr>
              <w:spacing w:beforeLines="100" w:line="360" w:lineRule="auto"/>
              <w:ind w:hanging="360" w:firstLineChars="0"/>
              <w:outlineLvl w:val="3"/>
              <w:rPr>
                <w:del w:id="6801" w:author="Edward Lee" w:date="2017-10-16T16:23:00Z"/>
                <w:rFonts w:hAnsi="宋体" w:eastAsiaTheme="minorEastAsia" w:cstheme="minorBidi"/>
                <w:kern w:val="2"/>
                <w:szCs w:val="18"/>
              </w:rPr>
              <w:pPrChange w:id="6800" w:author="Edward Lee" w:date="2017-10-16T16:47:00Z">
                <w:pPr>
                  <w:pStyle w:val="36"/>
                  <w:widowControl w:val="0"/>
                  <w:ind w:firstLine="0" w:firstLineChars="0"/>
                </w:pPr>
              </w:pPrChange>
            </w:pPr>
            <w:del w:id="6802" w:author="Edward Lee" w:date="2017-10-16T16:23:00Z">
              <w:r>
                <w:rPr>
                  <w:rFonts w:hint="eastAsia" w:hAnsi="宋体"/>
                  <w:szCs w:val="18"/>
                </w:rPr>
                <w:delText>18</w:delText>
              </w:r>
            </w:del>
          </w:p>
        </w:tc>
        <w:tc>
          <w:tcPr>
            <w:tcW w:w="4172" w:type="dxa"/>
          </w:tcPr>
          <w:p>
            <w:pPr>
              <w:pStyle w:val="36"/>
              <w:widowControl w:val="0"/>
              <w:numPr>
                <w:ilvl w:val="0"/>
                <w:numId w:val="9"/>
              </w:numPr>
              <w:spacing w:beforeLines="100" w:line="360" w:lineRule="auto"/>
              <w:ind w:hanging="360" w:firstLineChars="0"/>
              <w:outlineLvl w:val="3"/>
              <w:rPr>
                <w:del w:id="6804" w:author="Edward Lee" w:date="2017-10-16T16:23:00Z"/>
                <w:rFonts w:hAnsi="宋体" w:eastAsiaTheme="minorEastAsia" w:cstheme="minorBidi"/>
                <w:kern w:val="2"/>
                <w:szCs w:val="18"/>
              </w:rPr>
              <w:pPrChange w:id="6803" w:author="Edward Lee" w:date="2017-10-16T16:47:00Z">
                <w:pPr>
                  <w:pStyle w:val="36"/>
                  <w:widowControl w:val="0"/>
                  <w:ind w:firstLine="0" w:firstLineChars="0"/>
                </w:pPr>
              </w:pPrChange>
            </w:pPr>
            <w:del w:id="6805" w:author="Edward Lee" w:date="2017-10-16T16:23:00Z">
              <w:r>
                <w:rPr>
                  <w:rFonts w:hint="eastAsia" w:hAnsi="宋体"/>
                  <w:szCs w:val="18"/>
                </w:rPr>
                <w:delText>1字节信号强度+4字节手环ID+1字节类型+2字节数据+6字节采集时间+6字节接收时间</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6806" w:author="Edward Lee" w:date="2017-10-16T16:23:00Z"/>
        </w:trPr>
        <w:tc>
          <w:tcPr>
            <w:tcW w:w="1517" w:type="dxa"/>
          </w:tcPr>
          <w:p>
            <w:pPr>
              <w:pStyle w:val="36"/>
              <w:widowControl w:val="0"/>
              <w:numPr>
                <w:ilvl w:val="0"/>
                <w:numId w:val="9"/>
              </w:numPr>
              <w:spacing w:beforeLines="100" w:line="360" w:lineRule="auto"/>
              <w:ind w:hanging="360" w:firstLineChars="0"/>
              <w:outlineLvl w:val="3"/>
              <w:rPr>
                <w:del w:id="6808" w:author="Edward Lee" w:date="2017-10-16T16:23:00Z"/>
                <w:rFonts w:hAnsi="宋体" w:eastAsiaTheme="minorEastAsia" w:cstheme="minorBidi"/>
                <w:kern w:val="2"/>
                <w:szCs w:val="18"/>
              </w:rPr>
              <w:pPrChange w:id="6807" w:author="Edward Lee" w:date="2017-10-16T16:47:00Z">
                <w:pPr>
                  <w:pStyle w:val="36"/>
                  <w:widowControl w:val="0"/>
                  <w:ind w:firstLine="0" w:firstLineChars="0"/>
                </w:pPr>
              </w:pPrChange>
            </w:pPr>
            <w:del w:id="6809" w:author="Edward Lee" w:date="2017-10-16T16:23:00Z">
              <w:r>
                <w:rPr>
                  <w:rFonts w:hint="eastAsia" w:hAnsi="宋体"/>
                  <w:szCs w:val="18"/>
                </w:rPr>
                <w:delText>电子标签</w:delText>
              </w:r>
            </w:del>
          </w:p>
        </w:tc>
        <w:tc>
          <w:tcPr>
            <w:tcW w:w="1527" w:type="dxa"/>
          </w:tcPr>
          <w:p>
            <w:pPr>
              <w:pStyle w:val="36"/>
              <w:widowControl w:val="0"/>
              <w:numPr>
                <w:ilvl w:val="0"/>
                <w:numId w:val="9"/>
              </w:numPr>
              <w:spacing w:beforeLines="100" w:line="360" w:lineRule="auto"/>
              <w:ind w:hanging="360" w:firstLineChars="0"/>
              <w:outlineLvl w:val="3"/>
              <w:rPr>
                <w:del w:id="6811" w:author="Edward Lee" w:date="2017-10-16T16:23:00Z"/>
                <w:rFonts w:hAnsi="宋体" w:eastAsiaTheme="minorEastAsia" w:cstheme="minorBidi"/>
                <w:kern w:val="2"/>
                <w:szCs w:val="18"/>
              </w:rPr>
              <w:pPrChange w:id="6810" w:author="Edward Lee" w:date="2017-10-16T16:47:00Z">
                <w:pPr>
                  <w:pStyle w:val="36"/>
                  <w:widowControl w:val="0"/>
                  <w:ind w:firstLine="0" w:firstLineChars="0"/>
                </w:pPr>
              </w:pPrChange>
            </w:pPr>
            <w:del w:id="6812" w:author="Edward Lee" w:date="2017-10-16T16:23:00Z">
              <w:r>
                <w:rPr>
                  <w:rFonts w:hAnsi="宋体"/>
                  <w:szCs w:val="18"/>
                </w:rPr>
                <w:delText>0x8</w:delText>
              </w:r>
            </w:del>
            <w:del w:id="6813" w:author="Edward Lee" w:date="2017-10-16T16:23:00Z">
              <w:r>
                <w:rPr>
                  <w:rFonts w:hint="eastAsia" w:hAnsi="宋体"/>
                  <w:szCs w:val="18"/>
                </w:rPr>
                <w:delText>B</w:delText>
              </w:r>
            </w:del>
            <w:del w:id="6814" w:author="Edward Lee" w:date="2017-10-16T16:23:00Z">
              <w:r>
                <w:rPr>
                  <w:rFonts w:hAnsi="宋体"/>
                  <w:szCs w:val="18"/>
                </w:rPr>
                <w:delText>01</w:delText>
              </w:r>
            </w:del>
          </w:p>
        </w:tc>
        <w:tc>
          <w:tcPr>
            <w:tcW w:w="1255" w:type="dxa"/>
          </w:tcPr>
          <w:p>
            <w:pPr>
              <w:pStyle w:val="36"/>
              <w:widowControl w:val="0"/>
              <w:numPr>
                <w:ilvl w:val="0"/>
                <w:numId w:val="9"/>
              </w:numPr>
              <w:spacing w:beforeLines="100" w:line="360" w:lineRule="auto"/>
              <w:ind w:hanging="360" w:firstLineChars="0"/>
              <w:outlineLvl w:val="3"/>
              <w:rPr>
                <w:del w:id="6816" w:author="Edward Lee" w:date="2017-10-16T16:23:00Z"/>
                <w:rFonts w:hAnsi="宋体" w:eastAsiaTheme="minorEastAsia" w:cstheme="minorBidi"/>
                <w:kern w:val="2"/>
                <w:szCs w:val="18"/>
              </w:rPr>
              <w:pPrChange w:id="6815" w:author="Edward Lee" w:date="2017-10-16T16:47:00Z">
                <w:pPr>
                  <w:pStyle w:val="36"/>
                  <w:widowControl w:val="0"/>
                  <w:ind w:firstLine="0" w:firstLineChars="0"/>
                </w:pPr>
              </w:pPrChange>
            </w:pPr>
            <w:del w:id="6817" w:author="Edward Lee" w:date="2017-10-16T16:23:00Z">
              <w:r>
                <w:rPr>
                  <w:rFonts w:hint="eastAsia" w:hAnsi="宋体"/>
                  <w:szCs w:val="18"/>
                </w:rPr>
                <w:delText>17</w:delText>
              </w:r>
            </w:del>
          </w:p>
        </w:tc>
        <w:tc>
          <w:tcPr>
            <w:tcW w:w="4172" w:type="dxa"/>
          </w:tcPr>
          <w:p>
            <w:pPr>
              <w:pStyle w:val="36"/>
              <w:widowControl w:val="0"/>
              <w:numPr>
                <w:ilvl w:val="0"/>
                <w:numId w:val="9"/>
              </w:numPr>
              <w:spacing w:beforeLines="100" w:line="360" w:lineRule="auto"/>
              <w:ind w:hanging="360" w:firstLineChars="0"/>
              <w:outlineLvl w:val="3"/>
              <w:rPr>
                <w:del w:id="6819" w:author="Edward Lee" w:date="2017-10-16T16:23:00Z"/>
                <w:rFonts w:hAnsi="宋体" w:eastAsiaTheme="minorEastAsia" w:cstheme="minorBidi"/>
                <w:kern w:val="2"/>
                <w:szCs w:val="18"/>
              </w:rPr>
              <w:pPrChange w:id="6818" w:author="Edward Lee" w:date="2017-10-16T16:47:00Z">
                <w:pPr>
                  <w:pStyle w:val="36"/>
                  <w:widowControl w:val="0"/>
                  <w:ind w:firstLine="0" w:firstLineChars="0"/>
                </w:pPr>
              </w:pPrChange>
            </w:pPr>
            <w:del w:id="6820" w:author="Edward Lee" w:date="2017-10-16T16:23:00Z">
              <w:r>
                <w:rPr>
                  <w:rFonts w:hint="eastAsia" w:hAnsi="宋体"/>
                  <w:szCs w:val="18"/>
                </w:rPr>
                <w:delText>天线</w:delText>
              </w:r>
            </w:del>
            <w:del w:id="6821" w:author="Edward Lee" w:date="2017-10-16T16:23:00Z">
              <w:r>
                <w:rPr>
                  <w:rFonts w:hAnsi="宋体"/>
                  <w:szCs w:val="18"/>
                </w:rPr>
                <w:delText>Channel(1byte)</w:delText>
              </w:r>
            </w:del>
            <w:del w:id="6822" w:author="Edward Lee" w:date="2017-10-16T16:23:00Z">
              <w:r>
                <w:rPr>
                  <w:rFonts w:hint="eastAsia" w:hAnsi="宋体"/>
                  <w:szCs w:val="18"/>
                </w:rPr>
                <w:delText xml:space="preserve">+标签类型(1byte)+ </w:delText>
              </w:r>
            </w:del>
            <w:del w:id="6823" w:author="Edward Lee" w:date="2017-10-16T16:23:00Z">
              <w:r>
                <w:rPr>
                  <w:rFonts w:hAnsi="宋体"/>
                  <w:szCs w:val="18"/>
                </w:rPr>
                <w:delText>id(4byte</w:delText>
              </w:r>
            </w:del>
            <w:del w:id="6824" w:author="Edward Lee" w:date="2017-10-16T16:23:00Z">
              <w:r>
                <w:rPr>
                  <w:rFonts w:hint="eastAsia" w:hAnsi="宋体"/>
                  <w:szCs w:val="18"/>
                </w:rPr>
                <w:delText>s</w:delText>
              </w:r>
            </w:del>
            <w:del w:id="6825" w:author="Edward Lee" w:date="2017-10-16T16:23:00Z">
              <w:r>
                <w:rPr>
                  <w:rFonts w:hAnsi="宋体"/>
                  <w:szCs w:val="18"/>
                </w:rPr>
                <w:delText>)+</w:delText>
              </w:r>
            </w:del>
            <w:del w:id="6826" w:author="Edward Lee" w:date="2017-10-16T16:23:00Z">
              <w:r>
                <w:rPr>
                  <w:rFonts w:hint="eastAsia" w:hAnsi="宋体"/>
                  <w:szCs w:val="18"/>
                </w:rPr>
                <w:delText>sum</w:delText>
              </w:r>
            </w:del>
            <w:del w:id="6827" w:author="Edward Lee" w:date="2017-10-16T16:23:00Z">
              <w:r>
                <w:rPr>
                  <w:rFonts w:hAnsi="宋体"/>
                  <w:szCs w:val="18"/>
                </w:rPr>
                <w:delText>(</w:delText>
              </w:r>
            </w:del>
            <w:del w:id="6828" w:author="Edward Lee" w:date="2017-10-16T16:23:00Z">
              <w:r>
                <w:rPr>
                  <w:rFonts w:hint="eastAsia" w:hAnsi="宋体"/>
                  <w:szCs w:val="18"/>
                </w:rPr>
                <w:delText>1</w:delText>
              </w:r>
            </w:del>
            <w:del w:id="6829" w:author="Edward Lee" w:date="2017-10-16T16:23:00Z">
              <w:r>
                <w:rPr>
                  <w:rFonts w:hAnsi="宋体"/>
                  <w:szCs w:val="18"/>
                </w:rPr>
                <w:delText>byte)</w:delText>
              </w:r>
            </w:del>
            <w:del w:id="6830" w:author="Edward Lee" w:date="2017-10-16T16:23:00Z">
              <w:r>
                <w:rPr>
                  <w:rFonts w:hint="eastAsia" w:hAnsi="宋体"/>
                  <w:szCs w:val="18"/>
                </w:rPr>
                <w:delText>+激励地址(2bytes)+电压状态（1Bytes）</w:delText>
              </w:r>
            </w:del>
            <w:del w:id="6831" w:author="Edward Lee" w:date="2017-10-16T16:23:00Z">
              <w:r>
                <w:rPr>
                  <w:rFonts w:hAnsi="宋体"/>
                  <w:szCs w:val="18"/>
                </w:rPr>
                <w:delText>+rssi(1byte)</w:delText>
              </w:r>
            </w:del>
            <w:del w:id="6832" w:author="Edward Lee" w:date="2017-10-16T16:23:00Z">
              <w:r>
                <w:rPr>
                  <w:rFonts w:hint="eastAsia" w:hAnsi="宋体"/>
                  <w:szCs w:val="18"/>
                </w:rPr>
                <w:delText xml:space="preserve"> +接收时间</w:delText>
              </w:r>
            </w:del>
            <w:del w:id="6833" w:author="Edward Lee" w:date="2017-10-16T16:23:00Z">
              <w:r>
                <w:rPr>
                  <w:rFonts w:hAnsi="宋体"/>
                  <w:szCs w:val="18"/>
                </w:rPr>
                <w:delText>(6byte</w:delText>
              </w:r>
            </w:del>
            <w:del w:id="6834" w:author="Edward Lee" w:date="2017-10-16T16:23:00Z">
              <w:r>
                <w:rPr>
                  <w:rFonts w:hint="eastAsia" w:hAnsi="宋体"/>
                  <w:szCs w:val="18"/>
                </w:rPr>
                <w:delText>s</w:delText>
              </w:r>
            </w:del>
            <w:del w:id="6835" w:author="Edward Lee" w:date="2017-10-16T16:23:00Z">
              <w:r>
                <w:rPr>
                  <w:rFonts w:hAnsi="宋体"/>
                  <w:szCs w:val="18"/>
                </w:rPr>
                <w:delText xml:space="preserve">) </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del w:id="6836" w:author="Edward Lee" w:date="2017-10-16T16:23:00Z"/>
        </w:trPr>
        <w:tc>
          <w:tcPr>
            <w:tcW w:w="1517" w:type="dxa"/>
          </w:tcPr>
          <w:p>
            <w:pPr>
              <w:pStyle w:val="36"/>
              <w:widowControl w:val="0"/>
              <w:numPr>
                <w:ilvl w:val="0"/>
                <w:numId w:val="9"/>
              </w:numPr>
              <w:spacing w:beforeLines="100" w:line="360" w:lineRule="auto"/>
              <w:ind w:hanging="360" w:firstLineChars="0"/>
              <w:outlineLvl w:val="3"/>
              <w:rPr>
                <w:del w:id="6838" w:author="Edward Lee" w:date="2017-10-16T16:23:00Z"/>
                <w:rFonts w:hAnsi="宋体" w:eastAsiaTheme="minorEastAsia" w:cstheme="minorBidi"/>
                <w:kern w:val="2"/>
                <w:szCs w:val="18"/>
              </w:rPr>
              <w:pPrChange w:id="6837" w:author="Edward Lee" w:date="2017-10-16T16:47:00Z">
                <w:pPr>
                  <w:pStyle w:val="36"/>
                  <w:widowControl w:val="0"/>
                  <w:ind w:firstLine="0" w:firstLineChars="0"/>
                </w:pPr>
              </w:pPrChange>
            </w:pPr>
            <w:del w:id="6839" w:author="Edward Lee" w:date="2017-10-16T16:23:00Z">
              <w:r>
                <w:rPr>
                  <w:rFonts w:hint="eastAsia" w:hAnsi="宋体"/>
                  <w:szCs w:val="18"/>
                </w:rPr>
                <w:delText>考勤标签</w:delText>
              </w:r>
            </w:del>
          </w:p>
        </w:tc>
        <w:tc>
          <w:tcPr>
            <w:tcW w:w="1527" w:type="dxa"/>
          </w:tcPr>
          <w:p>
            <w:pPr>
              <w:pStyle w:val="36"/>
              <w:widowControl w:val="0"/>
              <w:numPr>
                <w:ilvl w:val="0"/>
                <w:numId w:val="9"/>
              </w:numPr>
              <w:spacing w:beforeLines="100" w:line="360" w:lineRule="auto"/>
              <w:ind w:hanging="360" w:firstLineChars="0"/>
              <w:outlineLvl w:val="3"/>
              <w:rPr>
                <w:del w:id="6841" w:author="Edward Lee" w:date="2017-10-16T16:23:00Z"/>
                <w:rFonts w:hAnsi="宋体" w:eastAsiaTheme="minorEastAsia" w:cstheme="minorBidi"/>
                <w:kern w:val="2"/>
                <w:szCs w:val="18"/>
              </w:rPr>
              <w:pPrChange w:id="6840" w:author="Edward Lee" w:date="2017-10-16T16:47:00Z">
                <w:pPr>
                  <w:pStyle w:val="36"/>
                  <w:widowControl w:val="0"/>
                  <w:ind w:firstLine="0" w:firstLineChars="0"/>
                </w:pPr>
              </w:pPrChange>
            </w:pPr>
            <w:del w:id="6842" w:author="Edward Lee" w:date="2017-10-16T16:23:00Z">
              <w:r>
                <w:rPr>
                  <w:rFonts w:hint="eastAsia" w:hAnsi="宋体"/>
                  <w:szCs w:val="18"/>
                </w:rPr>
                <w:delText>0x8B02</w:delText>
              </w:r>
            </w:del>
          </w:p>
        </w:tc>
        <w:tc>
          <w:tcPr>
            <w:tcW w:w="1255" w:type="dxa"/>
          </w:tcPr>
          <w:p>
            <w:pPr>
              <w:pStyle w:val="36"/>
              <w:widowControl w:val="0"/>
              <w:numPr>
                <w:ilvl w:val="0"/>
                <w:numId w:val="9"/>
              </w:numPr>
              <w:spacing w:beforeLines="100" w:line="360" w:lineRule="auto"/>
              <w:ind w:hanging="360" w:firstLineChars="0"/>
              <w:outlineLvl w:val="3"/>
              <w:rPr>
                <w:del w:id="6844" w:author="Edward Lee" w:date="2017-10-16T16:23:00Z"/>
                <w:rFonts w:hAnsi="宋体" w:eastAsiaTheme="minorEastAsia" w:cstheme="minorBidi"/>
                <w:kern w:val="2"/>
                <w:szCs w:val="18"/>
              </w:rPr>
              <w:pPrChange w:id="6843" w:author="Edward Lee" w:date="2017-10-16T16:47:00Z">
                <w:pPr>
                  <w:pStyle w:val="36"/>
                  <w:widowControl w:val="0"/>
                  <w:ind w:firstLine="0" w:firstLineChars="0"/>
                </w:pPr>
              </w:pPrChange>
            </w:pPr>
            <w:del w:id="6845" w:author="Edward Lee" w:date="2017-10-16T16:23:00Z">
              <w:r>
                <w:rPr>
                  <w:rFonts w:hint="eastAsia" w:hAnsi="宋体"/>
                  <w:szCs w:val="18"/>
                </w:rPr>
                <w:delText>17</w:delText>
              </w:r>
            </w:del>
          </w:p>
        </w:tc>
        <w:tc>
          <w:tcPr>
            <w:tcW w:w="4172" w:type="dxa"/>
          </w:tcPr>
          <w:p>
            <w:pPr>
              <w:pStyle w:val="36"/>
              <w:widowControl w:val="0"/>
              <w:numPr>
                <w:ilvl w:val="0"/>
                <w:numId w:val="9"/>
              </w:numPr>
              <w:spacing w:beforeLines="100" w:line="360" w:lineRule="auto"/>
              <w:ind w:hanging="360" w:firstLineChars="0"/>
              <w:outlineLvl w:val="3"/>
              <w:rPr>
                <w:del w:id="6847" w:author="Edward Lee" w:date="2017-10-16T16:23:00Z"/>
                <w:rFonts w:hAnsi="宋体" w:eastAsiaTheme="minorEastAsia" w:cstheme="minorBidi"/>
                <w:kern w:val="2"/>
                <w:szCs w:val="18"/>
              </w:rPr>
              <w:pPrChange w:id="6846" w:author="Edward Lee" w:date="2017-10-16T16:47:00Z">
                <w:pPr>
                  <w:pStyle w:val="36"/>
                  <w:widowControl w:val="0"/>
                  <w:ind w:firstLine="0" w:firstLineChars="0"/>
                </w:pPr>
              </w:pPrChange>
            </w:pPr>
            <w:del w:id="6848" w:author="Edward Lee" w:date="2017-10-16T16:23:00Z">
              <w:r>
                <w:rPr>
                  <w:rFonts w:hint="eastAsia" w:hAnsi="宋体"/>
                  <w:szCs w:val="18"/>
                </w:rPr>
                <w:delText>考勤/天线</w:delText>
              </w:r>
            </w:del>
            <w:del w:id="6849" w:author="Edward Lee" w:date="2017-10-16T16:23:00Z">
              <w:r>
                <w:rPr>
                  <w:rFonts w:hAnsi="宋体"/>
                  <w:szCs w:val="18"/>
                </w:rPr>
                <w:delText>Channel(1byte)</w:delText>
              </w:r>
            </w:del>
            <w:del w:id="6850" w:author="Edward Lee" w:date="2017-10-16T16:23:00Z">
              <w:r>
                <w:rPr>
                  <w:rFonts w:hint="eastAsia" w:hAnsi="宋体"/>
                  <w:szCs w:val="18"/>
                </w:rPr>
                <w:delText xml:space="preserve">+标签类型(1byte)+ </w:delText>
              </w:r>
            </w:del>
            <w:del w:id="6851" w:author="Edward Lee" w:date="2017-10-16T16:23:00Z">
              <w:r>
                <w:rPr>
                  <w:rFonts w:hAnsi="宋体"/>
                  <w:szCs w:val="18"/>
                </w:rPr>
                <w:delText>id(4byte</w:delText>
              </w:r>
            </w:del>
            <w:del w:id="6852" w:author="Edward Lee" w:date="2017-10-16T16:23:00Z">
              <w:r>
                <w:rPr>
                  <w:rFonts w:hint="eastAsia" w:hAnsi="宋体"/>
                  <w:szCs w:val="18"/>
                </w:rPr>
                <w:delText>s</w:delText>
              </w:r>
            </w:del>
            <w:del w:id="6853" w:author="Edward Lee" w:date="2017-10-16T16:23:00Z">
              <w:r>
                <w:rPr>
                  <w:rFonts w:hAnsi="宋体"/>
                  <w:szCs w:val="18"/>
                </w:rPr>
                <w:delText>)+</w:delText>
              </w:r>
            </w:del>
            <w:del w:id="6854" w:author="Edward Lee" w:date="2017-10-16T16:23:00Z">
              <w:r>
                <w:rPr>
                  <w:rFonts w:hint="eastAsia" w:hAnsi="宋体"/>
                  <w:szCs w:val="18"/>
                </w:rPr>
                <w:delText>sum</w:delText>
              </w:r>
            </w:del>
            <w:del w:id="6855" w:author="Edward Lee" w:date="2017-10-16T16:23:00Z">
              <w:r>
                <w:rPr>
                  <w:rFonts w:hAnsi="宋体"/>
                  <w:szCs w:val="18"/>
                </w:rPr>
                <w:delText>(</w:delText>
              </w:r>
            </w:del>
            <w:del w:id="6856" w:author="Edward Lee" w:date="2017-10-16T16:23:00Z">
              <w:r>
                <w:rPr>
                  <w:rFonts w:hint="eastAsia" w:hAnsi="宋体"/>
                  <w:szCs w:val="18"/>
                </w:rPr>
                <w:delText>1</w:delText>
              </w:r>
            </w:del>
            <w:del w:id="6857" w:author="Edward Lee" w:date="2017-10-16T16:23:00Z">
              <w:r>
                <w:rPr>
                  <w:rFonts w:hAnsi="宋体"/>
                  <w:szCs w:val="18"/>
                </w:rPr>
                <w:delText>byte)</w:delText>
              </w:r>
            </w:del>
            <w:del w:id="6858" w:author="Edward Lee" w:date="2017-10-16T16:23:00Z">
              <w:r>
                <w:rPr>
                  <w:rFonts w:hint="eastAsia" w:hAnsi="宋体"/>
                  <w:szCs w:val="18"/>
                </w:rPr>
                <w:delText>+激励地址(2bytes)+电压状态（1Bytes）</w:delText>
              </w:r>
            </w:del>
            <w:del w:id="6859" w:author="Edward Lee" w:date="2017-10-16T16:23:00Z">
              <w:r>
                <w:rPr>
                  <w:rFonts w:hAnsi="宋体"/>
                  <w:szCs w:val="18"/>
                </w:rPr>
                <w:delText>+rssi(1byte)</w:delText>
              </w:r>
            </w:del>
            <w:del w:id="6860" w:author="Edward Lee" w:date="2017-10-16T16:23:00Z">
              <w:r>
                <w:rPr>
                  <w:rFonts w:hint="eastAsia" w:hAnsi="宋体"/>
                  <w:szCs w:val="18"/>
                </w:rPr>
                <w:delText xml:space="preserve"> +接收时间</w:delText>
              </w:r>
            </w:del>
            <w:del w:id="6861" w:author="Edward Lee" w:date="2017-10-16T16:23:00Z">
              <w:r>
                <w:rPr>
                  <w:rFonts w:hAnsi="宋体"/>
                  <w:szCs w:val="18"/>
                </w:rPr>
                <w:delText>(6byte</w:delText>
              </w:r>
            </w:del>
            <w:del w:id="6862" w:author="Edward Lee" w:date="2017-10-16T16:23:00Z">
              <w:r>
                <w:rPr>
                  <w:rFonts w:hint="eastAsia" w:hAnsi="宋体"/>
                  <w:szCs w:val="18"/>
                </w:rPr>
                <w:delText>s</w:delText>
              </w:r>
            </w:del>
            <w:del w:id="6863" w:author="Edward Lee" w:date="2017-10-16T16:23:00Z">
              <w:r>
                <w:rPr>
                  <w:rFonts w:hAnsi="宋体"/>
                  <w:szCs w:val="18"/>
                </w:rPr>
                <w:delText xml:space="preserve">) </w:delText>
              </w:r>
            </w:del>
          </w:p>
        </w:tc>
      </w:tr>
    </w:tbl>
    <w:p>
      <w:pPr>
        <w:widowControl/>
        <w:numPr>
          <w:ilvl w:val="0"/>
          <w:numId w:val="9"/>
        </w:numPr>
        <w:tabs>
          <w:tab w:val="center" w:pos="4201"/>
          <w:tab w:val="right" w:leader="dot" w:pos="9298"/>
        </w:tabs>
        <w:autoSpaceDE w:val="0"/>
        <w:autoSpaceDN w:val="0"/>
        <w:spacing w:beforeLines="100" w:line="360" w:lineRule="auto"/>
        <w:outlineLvl w:val="3"/>
        <w:rPr>
          <w:del w:id="6865" w:author="Edward Lee" w:date="2017-10-16T16:23:00Z"/>
        </w:rPr>
        <w:pPrChange w:id="6864" w:author="Edward Lee" w:date="2017-10-16T16:47:00Z">
          <w:pPr/>
        </w:pPrChange>
      </w:pPr>
    </w:p>
    <w:p>
      <w:pPr>
        <w:pStyle w:val="36"/>
        <w:numPr>
          <w:ilvl w:val="0"/>
          <w:numId w:val="9"/>
        </w:numPr>
        <w:spacing w:beforeLines="100" w:line="360" w:lineRule="auto"/>
        <w:ind w:hanging="360" w:firstLineChars="0"/>
        <w:outlineLvl w:val="3"/>
        <w:rPr>
          <w:del w:id="6867" w:author="Edward Lee" w:date="2017-10-16T16:23:00Z"/>
          <w:rFonts w:hAnsi="宋体"/>
          <w:color w:val="FF33CC"/>
        </w:rPr>
        <w:pPrChange w:id="6866" w:author="Edward Lee" w:date="2017-10-16T16:47:00Z">
          <w:pPr>
            <w:pStyle w:val="36"/>
            <w:ind w:firstLine="0" w:firstLineChars="0"/>
          </w:pPr>
        </w:pPrChange>
      </w:pPr>
      <w:del w:id="6868" w:author="Edward Lee" w:date="2017-10-16T16:23:00Z">
        <w:r>
          <w:rPr>
            <w:rFonts w:hint="eastAsia" w:hAnsi="宋体"/>
            <w:color w:val="000000" w:themeColor="text1"/>
          </w:rPr>
          <w:delText xml:space="preserve">电子标签 </w:delText>
        </w:r>
      </w:del>
      <w:del w:id="6869" w:author="Edward Lee" w:date="2017-10-16T16:23:00Z">
        <w:r>
          <w:rPr>
            <w:rFonts w:hint="eastAsia"/>
          </w:rPr>
          <w:delText xml:space="preserve">eg1： </w:delText>
        </w:r>
      </w:del>
      <w:del w:id="6870" w:author="Edward Lee" w:date="2017-10-16T16:23:00Z">
        <w:r>
          <w:rPr>
            <w:rFonts w:hAnsi="宋体"/>
            <w:color w:val="FF0000"/>
          </w:rPr>
          <w:delText>8B 01</w:delText>
        </w:r>
      </w:del>
      <w:del w:id="6871" w:author="Edward Lee" w:date="2017-10-16T16:23:00Z">
        <w:r>
          <w:rPr>
            <w:rFonts w:hAnsi="宋体"/>
            <w:color w:val="FF33CC"/>
          </w:rPr>
          <w:delText xml:space="preserve"> </w:delText>
        </w:r>
      </w:del>
      <w:del w:id="6872" w:author="Edward Lee" w:date="2017-10-16T16:23:00Z">
        <w:r>
          <w:rPr>
            <w:rFonts w:hAnsi="宋体"/>
            <w:color w:val="00B050"/>
          </w:rPr>
          <w:delText>00 11</w:delText>
        </w:r>
      </w:del>
      <w:del w:id="6873" w:author="Edward Lee" w:date="2017-10-16T16:23:00Z">
        <w:r>
          <w:rPr>
            <w:rFonts w:hAnsi="宋体"/>
            <w:color w:val="FF33CC"/>
          </w:rPr>
          <w:delText xml:space="preserve"> </w:delText>
        </w:r>
      </w:del>
      <w:del w:id="6874" w:author="Edward Lee" w:date="2017-10-16T16:23:00Z">
        <w:r>
          <w:rPr>
            <w:rFonts w:hAnsi="宋体"/>
            <w:color w:val="00B0F0"/>
            <w:u w:val="single"/>
          </w:rPr>
          <w:delText>01 20 78 2B 6A A4 2F 00 00 00 A9 11 01 0E 13 26 09</w:delText>
        </w:r>
      </w:del>
      <w:del w:id="6875" w:author="Edward Lee" w:date="2017-10-16T16:23:00Z">
        <w:r>
          <w:rPr>
            <w:rFonts w:hint="eastAsia" w:hAnsi="宋体"/>
            <w:color w:val="FF33CC"/>
          </w:rPr>
          <w:delText xml:space="preserve"> </w:delText>
        </w:r>
      </w:del>
    </w:p>
    <w:tbl>
      <w:tblPr>
        <w:tblStyle w:val="21"/>
        <w:tblW w:w="8828" w:type="dxa"/>
        <w:jc w:val="center"/>
        <w:tblInd w:w="-28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1843"/>
        <w:gridCol w:w="5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6876" w:author="Edward Lee" w:date="2017-10-16T16:23:00Z"/>
        </w:trPr>
        <w:tc>
          <w:tcPr>
            <w:tcW w:w="1792" w:type="dxa"/>
            <w:shd w:val="clear" w:color="auto" w:fill="F1F1F1" w:themeFill="background1" w:themeFillShade="F2"/>
            <w:vAlign w:val="center"/>
          </w:tcPr>
          <w:p>
            <w:pPr>
              <w:pStyle w:val="36"/>
              <w:widowControl w:val="0"/>
              <w:numPr>
                <w:ilvl w:val="0"/>
                <w:numId w:val="9"/>
              </w:numPr>
              <w:spacing w:beforeLines="100" w:line="360" w:lineRule="auto"/>
              <w:ind w:hanging="360" w:firstLineChars="0"/>
              <w:jc w:val="center"/>
              <w:outlineLvl w:val="3"/>
              <w:rPr>
                <w:del w:id="6878" w:author="Edward Lee" w:date="2017-10-16T16:23:00Z"/>
                <w:rFonts w:hAnsi="宋体" w:eastAsiaTheme="minorEastAsia" w:cstheme="minorBidi"/>
                <w:b/>
                <w:kern w:val="2"/>
                <w:szCs w:val="18"/>
              </w:rPr>
              <w:pPrChange w:id="6877" w:author="Edward Lee" w:date="2017-10-16T16:47:00Z">
                <w:pPr>
                  <w:pStyle w:val="36"/>
                  <w:widowControl w:val="0"/>
                  <w:ind w:firstLine="0" w:firstLineChars="0"/>
                  <w:jc w:val="center"/>
                </w:pPr>
              </w:pPrChange>
            </w:pPr>
            <w:del w:id="6879" w:author="Edward Lee" w:date="2017-10-16T16:23:00Z">
              <w:r>
                <w:rPr>
                  <w:rFonts w:hint="eastAsia" w:hAnsi="宋体"/>
                  <w:b/>
                  <w:szCs w:val="18"/>
                </w:rPr>
                <w:delText>TLV类型(2字节)</w:delText>
              </w:r>
            </w:del>
          </w:p>
        </w:tc>
        <w:tc>
          <w:tcPr>
            <w:tcW w:w="1843" w:type="dxa"/>
            <w:shd w:val="clear" w:color="auto" w:fill="F1F1F1" w:themeFill="background1" w:themeFillShade="F2"/>
            <w:vAlign w:val="center"/>
          </w:tcPr>
          <w:p>
            <w:pPr>
              <w:pStyle w:val="36"/>
              <w:widowControl w:val="0"/>
              <w:numPr>
                <w:ilvl w:val="0"/>
                <w:numId w:val="9"/>
              </w:numPr>
              <w:spacing w:beforeLines="100" w:line="360" w:lineRule="auto"/>
              <w:ind w:hanging="360" w:firstLineChars="0"/>
              <w:jc w:val="center"/>
              <w:outlineLvl w:val="3"/>
              <w:rPr>
                <w:del w:id="6881" w:author="Edward Lee" w:date="2017-10-16T16:23:00Z"/>
                <w:rFonts w:hAnsi="宋体" w:eastAsiaTheme="minorEastAsia" w:cstheme="minorBidi"/>
                <w:b/>
                <w:kern w:val="2"/>
                <w:szCs w:val="18"/>
              </w:rPr>
              <w:pPrChange w:id="6880" w:author="Edward Lee" w:date="2017-10-16T16:47:00Z">
                <w:pPr>
                  <w:pStyle w:val="36"/>
                  <w:widowControl w:val="0"/>
                  <w:ind w:firstLine="0" w:firstLineChars="0"/>
                  <w:jc w:val="center"/>
                </w:pPr>
              </w:pPrChange>
            </w:pPr>
            <w:del w:id="6882" w:author="Edward Lee" w:date="2017-10-16T16:23:00Z">
              <w:r>
                <w:rPr>
                  <w:rFonts w:hint="eastAsia" w:hAnsi="宋体"/>
                  <w:b/>
                  <w:szCs w:val="18"/>
                </w:rPr>
                <w:delText>LENGTH(2字节)</w:delText>
              </w:r>
            </w:del>
          </w:p>
        </w:tc>
        <w:tc>
          <w:tcPr>
            <w:tcW w:w="5193" w:type="dxa"/>
            <w:shd w:val="clear" w:color="auto" w:fill="F1F1F1" w:themeFill="background1" w:themeFillShade="F2"/>
            <w:vAlign w:val="center"/>
          </w:tcPr>
          <w:p>
            <w:pPr>
              <w:pStyle w:val="36"/>
              <w:widowControl w:val="0"/>
              <w:numPr>
                <w:ilvl w:val="0"/>
                <w:numId w:val="9"/>
              </w:numPr>
              <w:spacing w:beforeLines="100" w:line="360" w:lineRule="auto"/>
              <w:ind w:hanging="360" w:firstLineChars="0"/>
              <w:jc w:val="center"/>
              <w:outlineLvl w:val="3"/>
              <w:rPr>
                <w:del w:id="6884" w:author="Edward Lee" w:date="2017-10-16T16:23:00Z"/>
                <w:rFonts w:hAnsi="宋体" w:eastAsiaTheme="minorEastAsia" w:cstheme="minorBidi"/>
                <w:b/>
                <w:kern w:val="2"/>
                <w:szCs w:val="18"/>
              </w:rPr>
              <w:pPrChange w:id="6883" w:author="Edward Lee" w:date="2017-10-16T16:47:00Z">
                <w:pPr>
                  <w:pStyle w:val="36"/>
                  <w:widowControl w:val="0"/>
                  <w:ind w:firstLine="0" w:firstLineChars="0"/>
                  <w:jc w:val="center"/>
                </w:pPr>
              </w:pPrChange>
            </w:pPr>
            <w:del w:id="6885" w:author="Edward Lee" w:date="2017-10-16T16:23:00Z">
              <w:r>
                <w:rPr>
                  <w:rFonts w:hint="eastAsia" w:hAnsi="宋体"/>
                  <w:b/>
                  <w:szCs w:val="18"/>
                </w:rPr>
                <w:delText>VALUE(长度由LENGTH定义）</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6886" w:author="Edward Lee" w:date="2017-10-16T16:23:00Z"/>
        </w:trPr>
        <w:tc>
          <w:tcPr>
            <w:tcW w:w="1792" w:type="dxa"/>
            <w:vAlign w:val="center"/>
          </w:tcPr>
          <w:p>
            <w:pPr>
              <w:pStyle w:val="36"/>
              <w:widowControl w:val="0"/>
              <w:numPr>
                <w:ilvl w:val="0"/>
                <w:numId w:val="9"/>
              </w:numPr>
              <w:spacing w:beforeLines="100" w:line="360" w:lineRule="auto"/>
              <w:ind w:hanging="360" w:firstLineChars="0"/>
              <w:jc w:val="center"/>
              <w:outlineLvl w:val="3"/>
              <w:rPr>
                <w:del w:id="6888" w:author="Edward Lee" w:date="2017-10-16T16:23:00Z"/>
                <w:rFonts w:hAnsi="宋体" w:eastAsiaTheme="minorEastAsia" w:cstheme="minorBidi"/>
                <w:kern w:val="2"/>
                <w:szCs w:val="18"/>
              </w:rPr>
              <w:pPrChange w:id="6887" w:author="Edward Lee" w:date="2017-10-16T16:47:00Z">
                <w:pPr>
                  <w:pStyle w:val="36"/>
                  <w:widowControl w:val="0"/>
                  <w:ind w:firstLine="0" w:firstLineChars="0"/>
                  <w:jc w:val="center"/>
                </w:pPr>
              </w:pPrChange>
            </w:pPr>
            <w:del w:id="6889" w:author="Edward Lee" w:date="2017-10-16T16:23:00Z">
              <w:r>
                <w:rPr>
                  <w:rFonts w:hAnsi="宋体"/>
                  <w:color w:val="FF0000"/>
                </w:rPr>
                <w:delText>8B 01</w:delText>
              </w:r>
            </w:del>
          </w:p>
        </w:tc>
        <w:tc>
          <w:tcPr>
            <w:tcW w:w="1843" w:type="dxa"/>
            <w:vAlign w:val="center"/>
          </w:tcPr>
          <w:p>
            <w:pPr>
              <w:pStyle w:val="36"/>
              <w:widowControl w:val="0"/>
              <w:numPr>
                <w:ilvl w:val="0"/>
                <w:numId w:val="9"/>
              </w:numPr>
              <w:spacing w:beforeLines="100" w:line="360" w:lineRule="auto"/>
              <w:ind w:hanging="360" w:firstLineChars="0"/>
              <w:jc w:val="center"/>
              <w:outlineLvl w:val="3"/>
              <w:rPr>
                <w:del w:id="6891" w:author="Edward Lee" w:date="2017-10-16T16:23:00Z"/>
                <w:rFonts w:hAnsi="宋体" w:eastAsiaTheme="minorEastAsia" w:cstheme="minorBidi"/>
                <w:kern w:val="2"/>
                <w:szCs w:val="18"/>
              </w:rPr>
              <w:pPrChange w:id="6890" w:author="Edward Lee" w:date="2017-10-16T16:47:00Z">
                <w:pPr>
                  <w:pStyle w:val="36"/>
                  <w:widowControl w:val="0"/>
                  <w:ind w:firstLine="0" w:firstLineChars="0"/>
                  <w:jc w:val="center"/>
                </w:pPr>
              </w:pPrChange>
            </w:pPr>
            <w:del w:id="6892" w:author="Edward Lee" w:date="2017-10-16T16:23:00Z">
              <w:r>
                <w:rPr>
                  <w:rFonts w:hAnsi="宋体"/>
                  <w:color w:val="00B050"/>
                </w:rPr>
                <w:delText>00 11</w:delText>
              </w:r>
            </w:del>
          </w:p>
        </w:tc>
        <w:tc>
          <w:tcPr>
            <w:tcW w:w="5193" w:type="dxa"/>
            <w:vAlign w:val="center"/>
          </w:tcPr>
          <w:p>
            <w:pPr>
              <w:pStyle w:val="36"/>
              <w:widowControl w:val="0"/>
              <w:numPr>
                <w:ilvl w:val="0"/>
                <w:numId w:val="9"/>
              </w:numPr>
              <w:spacing w:beforeLines="100" w:line="360" w:lineRule="auto"/>
              <w:ind w:hanging="360" w:firstLineChars="0"/>
              <w:jc w:val="center"/>
              <w:outlineLvl w:val="3"/>
              <w:rPr>
                <w:del w:id="6894" w:author="Edward Lee" w:date="2017-10-16T16:23:00Z"/>
                <w:rFonts w:hAnsi="宋体" w:eastAsiaTheme="minorEastAsia" w:cstheme="minorBidi"/>
                <w:kern w:val="2"/>
                <w:szCs w:val="18"/>
              </w:rPr>
              <w:pPrChange w:id="6893" w:author="Edward Lee" w:date="2017-10-16T16:47:00Z">
                <w:pPr>
                  <w:pStyle w:val="36"/>
                  <w:widowControl w:val="0"/>
                  <w:ind w:firstLine="0" w:firstLineChars="0"/>
                  <w:jc w:val="center"/>
                </w:pPr>
              </w:pPrChange>
            </w:pPr>
            <w:del w:id="6895" w:author="Edward Lee" w:date="2017-10-16T16:23:00Z">
              <w:r>
                <w:rPr>
                  <w:rFonts w:hAnsi="宋体"/>
                  <w:color w:val="00B0F0"/>
                  <w:u w:val="single"/>
                </w:rPr>
                <w:delText>01 20 78 2B 6A A4 2F 00 00 00 A9 11 01 0E 13 26 09</w:delText>
              </w:r>
            </w:del>
          </w:p>
        </w:tc>
      </w:tr>
    </w:tbl>
    <w:p>
      <w:pPr>
        <w:pStyle w:val="36"/>
        <w:numPr>
          <w:ilvl w:val="0"/>
          <w:numId w:val="9"/>
        </w:numPr>
        <w:spacing w:beforeLines="100" w:line="360" w:lineRule="auto"/>
        <w:ind w:hanging="360" w:firstLineChars="0"/>
        <w:outlineLvl w:val="3"/>
        <w:rPr>
          <w:del w:id="6897" w:author="Edward Lee" w:date="2017-10-16T16:23:00Z"/>
          <w:rFonts w:hAnsi="宋体"/>
          <w:color w:val="000000" w:themeColor="text1"/>
        </w:rPr>
        <w:pPrChange w:id="6896" w:author="Edward Lee" w:date="2017-10-16T16:47:00Z">
          <w:pPr>
            <w:pStyle w:val="36"/>
            <w:ind w:firstLine="0" w:firstLineChars="0"/>
          </w:pPr>
        </w:pPrChange>
      </w:pPr>
      <w:del w:id="6898" w:author="Edward Lee" w:date="2017-10-16T16:23:00Z">
        <w:r>
          <w:rPr>
            <w:rFonts w:hint="eastAsia" w:hAnsi="宋体"/>
            <w:color w:val="000000" w:themeColor="text1"/>
          </w:rPr>
          <w:delText xml:space="preserve">解析如下： </w:delText>
        </w:r>
      </w:del>
    </w:p>
    <w:p>
      <w:pPr>
        <w:pStyle w:val="36"/>
        <w:numPr>
          <w:ilvl w:val="0"/>
          <w:numId w:val="9"/>
        </w:numPr>
        <w:spacing w:beforeLines="100" w:line="360" w:lineRule="auto"/>
        <w:ind w:left="420" w:leftChars="200" w:firstLine="210" w:firstLineChars="100"/>
        <w:outlineLvl w:val="3"/>
        <w:rPr>
          <w:del w:id="6900" w:author="Edward Lee" w:date="2017-10-16T16:23:00Z"/>
          <w:rFonts w:hAnsi="宋体"/>
          <w:color w:val="000000" w:themeColor="text1"/>
        </w:rPr>
        <w:pPrChange w:id="6899" w:author="Edward Lee" w:date="2017-10-16T16:47:00Z">
          <w:pPr>
            <w:pStyle w:val="36"/>
            <w:ind w:left="420" w:leftChars="200" w:firstLine="210" w:firstLineChars="100"/>
          </w:pPr>
        </w:pPrChange>
      </w:pPr>
      <w:del w:id="6901" w:author="Edward Lee" w:date="2017-10-16T16:23:00Z">
        <w:r>
          <w:rPr>
            <w:rFonts w:hint="eastAsia" w:hAnsi="宋体"/>
            <w:color w:val="000000" w:themeColor="text1"/>
          </w:rPr>
          <w:delText>TLV类型     ： 0x</w:delText>
        </w:r>
      </w:del>
      <w:del w:id="6902" w:author="Edward Lee" w:date="2017-10-16T16:23:00Z">
        <w:r>
          <w:rPr>
            <w:rFonts w:hint="eastAsia" w:hAnsi="宋体"/>
            <w:color w:val="FF0000"/>
          </w:rPr>
          <w:delText>8B01</w:delText>
        </w:r>
      </w:del>
      <w:del w:id="6903" w:author="Edward Lee" w:date="2017-10-16T16:23:00Z">
        <w:r>
          <w:rPr>
            <w:rFonts w:hint="eastAsia" w:hAnsi="宋体"/>
            <w:color w:val="000000" w:themeColor="text1"/>
          </w:rPr>
          <w:delText xml:space="preserve"> 电子标签</w:delText>
        </w:r>
      </w:del>
    </w:p>
    <w:p>
      <w:pPr>
        <w:pStyle w:val="36"/>
        <w:numPr>
          <w:ilvl w:val="0"/>
          <w:numId w:val="9"/>
        </w:numPr>
        <w:spacing w:beforeLines="100" w:line="360" w:lineRule="auto"/>
        <w:ind w:left="420" w:leftChars="200" w:firstLine="210" w:firstLineChars="100"/>
        <w:outlineLvl w:val="3"/>
        <w:rPr>
          <w:del w:id="6905" w:author="Edward Lee" w:date="2017-10-16T16:23:00Z"/>
          <w:rFonts w:hAnsi="宋体"/>
          <w:color w:val="00B050"/>
        </w:rPr>
        <w:pPrChange w:id="6904" w:author="Edward Lee" w:date="2017-10-16T16:47:00Z">
          <w:pPr>
            <w:pStyle w:val="36"/>
            <w:ind w:left="420" w:leftChars="200" w:firstLine="210" w:firstLineChars="100"/>
          </w:pPr>
        </w:pPrChange>
      </w:pPr>
      <w:del w:id="6906" w:author="Edward Lee" w:date="2017-10-16T16:23:00Z">
        <w:r>
          <w:rPr>
            <w:rFonts w:hint="eastAsia" w:hAnsi="宋体"/>
            <w:color w:val="000000" w:themeColor="text1"/>
          </w:rPr>
          <w:delText>TLV数据长度 ： 0x</w:delText>
        </w:r>
      </w:del>
      <w:del w:id="6907" w:author="Edward Lee" w:date="2017-10-16T16:23:00Z">
        <w:r>
          <w:rPr>
            <w:rFonts w:hAnsi="宋体"/>
            <w:color w:val="00B050"/>
          </w:rPr>
          <w:delText>0011</w:delText>
        </w:r>
      </w:del>
      <w:del w:id="6908" w:author="Edward Lee" w:date="2017-10-16T16:23:00Z">
        <w:r>
          <w:rPr>
            <w:rFonts w:hint="eastAsia" w:hAnsi="宋体"/>
            <w:color w:val="00B050"/>
          </w:rPr>
          <w:delText xml:space="preserve"> </w:delText>
        </w:r>
      </w:del>
    </w:p>
    <w:p>
      <w:pPr>
        <w:pStyle w:val="36"/>
        <w:numPr>
          <w:ilvl w:val="0"/>
          <w:numId w:val="9"/>
        </w:numPr>
        <w:spacing w:beforeLines="100" w:line="360" w:lineRule="auto"/>
        <w:ind w:left="420" w:leftChars="200" w:firstLine="210" w:firstLineChars="100"/>
        <w:outlineLvl w:val="3"/>
        <w:rPr>
          <w:del w:id="6910" w:author="Edward Lee" w:date="2017-10-16T16:23:00Z"/>
          <w:rFonts w:hAnsi="宋体"/>
          <w:color w:val="000000" w:themeColor="text1"/>
        </w:rPr>
        <w:pPrChange w:id="6909" w:author="Edward Lee" w:date="2017-10-16T16:47:00Z">
          <w:pPr>
            <w:pStyle w:val="36"/>
            <w:ind w:left="420" w:leftChars="200" w:firstLine="210" w:firstLineChars="100"/>
          </w:pPr>
        </w:pPrChange>
      </w:pPr>
      <w:del w:id="6911" w:author="Edward Lee" w:date="2017-10-16T16:23:00Z">
        <w:r>
          <w:rPr>
            <w:rFonts w:hint="eastAsia" w:hAnsi="宋体"/>
            <w:color w:val="000000" w:themeColor="text1"/>
          </w:rPr>
          <w:delText>TLV</w:delText>
        </w:r>
      </w:del>
      <w:del w:id="6912" w:author="Edward Lee" w:date="2017-10-16T16:23:00Z">
        <w:r>
          <w:rPr>
            <w:rFonts w:hint="eastAsia" w:hAnsi="宋体"/>
          </w:rPr>
          <w:delText xml:space="preserve">数据     ： </w:delText>
        </w:r>
      </w:del>
      <w:del w:id="6913" w:author="Edward Lee" w:date="2017-10-16T16:23:00Z">
        <w:r>
          <w:rPr>
            <w:rFonts w:hAnsi="宋体"/>
            <w:color w:val="00B0F0"/>
            <w:u w:val="single"/>
          </w:rPr>
          <w:delText>01 20 78 2B 6A A4 2F 00 00 00 A9 11 01 0E 13 26 09</w:delText>
        </w:r>
      </w:del>
      <w:del w:id="6914" w:author="Edward Lee" w:date="2017-10-16T16:23:00Z">
        <w:r>
          <w:rPr>
            <w:rFonts w:hint="eastAsia" w:hAnsi="宋体"/>
          </w:rPr>
          <w:delText xml:space="preserve"> （格式参看电子标签数据格式说明</w:delText>
        </w:r>
      </w:del>
      <w:del w:id="6915" w:author="Edward Lee" w:date="2017-10-16T16:23:00Z">
        <w:r>
          <w:rPr>
            <w:rFonts w:hint="eastAsia" w:hAnsi="宋体"/>
            <w:color w:val="000000" w:themeColor="text1"/>
          </w:rPr>
          <w:delText>)</w:delText>
        </w:r>
      </w:del>
    </w:p>
    <w:p>
      <w:pPr>
        <w:pStyle w:val="36"/>
        <w:numPr>
          <w:ilvl w:val="0"/>
          <w:numId w:val="9"/>
        </w:numPr>
        <w:spacing w:beforeLines="100" w:line="360" w:lineRule="auto"/>
        <w:ind w:left="1260" w:leftChars="600" w:firstLine="210" w:firstLineChars="100"/>
        <w:outlineLvl w:val="3"/>
        <w:rPr>
          <w:del w:id="6917" w:author="Edward Lee" w:date="2017-10-16T16:23:00Z"/>
          <w:rFonts w:hAnsi="宋体"/>
          <w:color w:val="000000" w:themeColor="text1"/>
        </w:rPr>
        <w:pPrChange w:id="6916" w:author="Edward Lee" w:date="2017-10-16T16:47:00Z">
          <w:pPr>
            <w:pStyle w:val="36"/>
            <w:ind w:left="1260" w:leftChars="600" w:firstLine="210" w:firstLineChars="100"/>
          </w:pPr>
        </w:pPrChange>
      </w:pPr>
    </w:p>
    <w:p>
      <w:pPr>
        <w:pStyle w:val="36"/>
        <w:numPr>
          <w:ilvl w:val="0"/>
          <w:numId w:val="9"/>
        </w:numPr>
        <w:spacing w:beforeLines="100" w:line="360" w:lineRule="auto"/>
        <w:ind w:hanging="360" w:firstLineChars="0"/>
        <w:outlineLvl w:val="3"/>
        <w:rPr>
          <w:del w:id="6919" w:author="Edward Lee" w:date="2017-10-16T16:23:00Z"/>
          <w:rFonts w:hAnsi="宋体"/>
          <w:color w:val="FF33CC"/>
        </w:rPr>
        <w:pPrChange w:id="6918" w:author="Edward Lee" w:date="2017-10-16T16:47:00Z">
          <w:pPr>
            <w:pStyle w:val="36"/>
            <w:ind w:firstLine="0" w:firstLineChars="0"/>
          </w:pPr>
        </w:pPrChange>
      </w:pPr>
      <w:del w:id="6920" w:author="Edward Lee" w:date="2017-10-16T16:23:00Z">
        <w:r>
          <w:rPr>
            <w:rFonts w:hint="eastAsia" w:hAnsi="宋体"/>
            <w:color w:val="000000" w:themeColor="text1"/>
          </w:rPr>
          <w:delText xml:space="preserve">考勤标签 </w:delText>
        </w:r>
      </w:del>
      <w:del w:id="6921" w:author="Edward Lee" w:date="2017-10-16T16:23:00Z">
        <w:r>
          <w:rPr>
            <w:rFonts w:hint="eastAsia"/>
          </w:rPr>
          <w:delText xml:space="preserve">eg2： </w:delText>
        </w:r>
      </w:del>
      <w:del w:id="6922" w:author="Edward Lee" w:date="2017-10-16T16:23:00Z">
        <w:r>
          <w:rPr>
            <w:rFonts w:hAnsi="宋体"/>
            <w:color w:val="FF0000"/>
          </w:rPr>
          <w:delText>8B 0</w:delText>
        </w:r>
      </w:del>
      <w:del w:id="6923" w:author="Edward Lee" w:date="2017-10-16T16:23:00Z">
        <w:r>
          <w:rPr>
            <w:rFonts w:hint="eastAsia" w:hAnsi="宋体"/>
            <w:color w:val="FF0000"/>
          </w:rPr>
          <w:delText>2</w:delText>
        </w:r>
      </w:del>
      <w:del w:id="6924" w:author="Edward Lee" w:date="2017-10-16T16:23:00Z">
        <w:r>
          <w:rPr>
            <w:rFonts w:hAnsi="宋体"/>
            <w:color w:val="FF33CC"/>
          </w:rPr>
          <w:delText xml:space="preserve"> </w:delText>
        </w:r>
      </w:del>
      <w:del w:id="6925" w:author="Edward Lee" w:date="2017-10-16T16:23:00Z">
        <w:r>
          <w:rPr>
            <w:rFonts w:hAnsi="宋体"/>
            <w:color w:val="00B050"/>
          </w:rPr>
          <w:delText>00 11</w:delText>
        </w:r>
      </w:del>
      <w:del w:id="6926" w:author="Edward Lee" w:date="2017-10-16T16:23:00Z">
        <w:r>
          <w:rPr>
            <w:rFonts w:hAnsi="宋体"/>
            <w:color w:val="FF33CC"/>
          </w:rPr>
          <w:delText xml:space="preserve"> </w:delText>
        </w:r>
      </w:del>
      <w:del w:id="6927" w:author="Edward Lee" w:date="2017-10-16T16:23:00Z">
        <w:r>
          <w:rPr>
            <w:rFonts w:hint="eastAsia" w:hAnsi="宋体"/>
            <w:color w:val="00B0F0"/>
            <w:u w:val="single"/>
          </w:rPr>
          <w:delText>8</w:delText>
        </w:r>
      </w:del>
      <w:del w:id="6928" w:author="Edward Lee" w:date="2017-10-16T16:23:00Z">
        <w:r>
          <w:rPr>
            <w:rFonts w:hAnsi="宋体"/>
            <w:color w:val="00B0F0"/>
            <w:u w:val="single"/>
          </w:rPr>
          <w:delText>1 20 78 2B 6A A4 2F 00 00 00 A9 11 01 0E 13 26 09</w:delText>
        </w:r>
      </w:del>
      <w:del w:id="6929" w:author="Edward Lee" w:date="2017-10-16T16:23:00Z">
        <w:r>
          <w:rPr>
            <w:rFonts w:hint="eastAsia" w:hAnsi="宋体"/>
            <w:color w:val="FF33CC"/>
          </w:rPr>
          <w:delText xml:space="preserve"> </w:delText>
        </w:r>
      </w:del>
    </w:p>
    <w:tbl>
      <w:tblPr>
        <w:tblStyle w:val="21"/>
        <w:tblW w:w="8828" w:type="dxa"/>
        <w:jc w:val="center"/>
        <w:tblInd w:w="-28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1843"/>
        <w:gridCol w:w="5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6930" w:author="Edward Lee" w:date="2017-10-16T16:23:00Z"/>
        </w:trPr>
        <w:tc>
          <w:tcPr>
            <w:tcW w:w="1792" w:type="dxa"/>
            <w:shd w:val="clear" w:color="auto" w:fill="F1F1F1" w:themeFill="background1" w:themeFillShade="F2"/>
            <w:vAlign w:val="center"/>
          </w:tcPr>
          <w:p>
            <w:pPr>
              <w:pStyle w:val="36"/>
              <w:widowControl w:val="0"/>
              <w:numPr>
                <w:ilvl w:val="0"/>
                <w:numId w:val="9"/>
              </w:numPr>
              <w:spacing w:beforeLines="100" w:line="360" w:lineRule="auto"/>
              <w:ind w:hanging="360" w:firstLineChars="0"/>
              <w:jc w:val="center"/>
              <w:outlineLvl w:val="3"/>
              <w:rPr>
                <w:del w:id="6932" w:author="Edward Lee" w:date="2017-10-16T16:23:00Z"/>
                <w:rFonts w:hAnsi="宋体" w:eastAsiaTheme="minorEastAsia" w:cstheme="minorBidi"/>
                <w:b/>
                <w:kern w:val="2"/>
                <w:szCs w:val="18"/>
              </w:rPr>
              <w:pPrChange w:id="6931" w:author="Edward Lee" w:date="2017-10-16T16:47:00Z">
                <w:pPr>
                  <w:pStyle w:val="36"/>
                  <w:widowControl w:val="0"/>
                  <w:ind w:firstLine="0" w:firstLineChars="0"/>
                  <w:jc w:val="center"/>
                </w:pPr>
              </w:pPrChange>
            </w:pPr>
            <w:del w:id="6933" w:author="Edward Lee" w:date="2017-10-16T16:23:00Z">
              <w:r>
                <w:rPr>
                  <w:rFonts w:hint="eastAsia" w:hAnsi="宋体"/>
                  <w:b/>
                  <w:szCs w:val="18"/>
                </w:rPr>
                <w:delText>TLV类型(2字节)</w:delText>
              </w:r>
            </w:del>
          </w:p>
        </w:tc>
        <w:tc>
          <w:tcPr>
            <w:tcW w:w="1843" w:type="dxa"/>
            <w:shd w:val="clear" w:color="auto" w:fill="F1F1F1" w:themeFill="background1" w:themeFillShade="F2"/>
            <w:vAlign w:val="center"/>
          </w:tcPr>
          <w:p>
            <w:pPr>
              <w:pStyle w:val="36"/>
              <w:widowControl w:val="0"/>
              <w:numPr>
                <w:ilvl w:val="0"/>
                <w:numId w:val="9"/>
              </w:numPr>
              <w:spacing w:beforeLines="100" w:line="360" w:lineRule="auto"/>
              <w:ind w:hanging="360" w:firstLineChars="0"/>
              <w:jc w:val="center"/>
              <w:outlineLvl w:val="3"/>
              <w:rPr>
                <w:del w:id="6935" w:author="Edward Lee" w:date="2017-10-16T16:23:00Z"/>
                <w:rFonts w:hAnsi="宋体" w:eastAsiaTheme="minorEastAsia" w:cstheme="minorBidi"/>
                <w:b/>
                <w:kern w:val="2"/>
                <w:szCs w:val="18"/>
              </w:rPr>
              <w:pPrChange w:id="6934" w:author="Edward Lee" w:date="2017-10-16T16:47:00Z">
                <w:pPr>
                  <w:pStyle w:val="36"/>
                  <w:widowControl w:val="0"/>
                  <w:ind w:firstLine="0" w:firstLineChars="0"/>
                  <w:jc w:val="center"/>
                </w:pPr>
              </w:pPrChange>
            </w:pPr>
            <w:del w:id="6936" w:author="Edward Lee" w:date="2017-10-16T16:23:00Z">
              <w:r>
                <w:rPr>
                  <w:rFonts w:hint="eastAsia" w:hAnsi="宋体"/>
                  <w:b/>
                  <w:szCs w:val="18"/>
                </w:rPr>
                <w:delText>LENGTH(2字节)</w:delText>
              </w:r>
            </w:del>
          </w:p>
        </w:tc>
        <w:tc>
          <w:tcPr>
            <w:tcW w:w="5193" w:type="dxa"/>
            <w:shd w:val="clear" w:color="auto" w:fill="F1F1F1" w:themeFill="background1" w:themeFillShade="F2"/>
            <w:vAlign w:val="center"/>
          </w:tcPr>
          <w:p>
            <w:pPr>
              <w:pStyle w:val="36"/>
              <w:widowControl w:val="0"/>
              <w:numPr>
                <w:ilvl w:val="0"/>
                <w:numId w:val="9"/>
              </w:numPr>
              <w:spacing w:beforeLines="100" w:line="360" w:lineRule="auto"/>
              <w:ind w:hanging="360" w:firstLineChars="0"/>
              <w:jc w:val="center"/>
              <w:outlineLvl w:val="3"/>
              <w:rPr>
                <w:del w:id="6938" w:author="Edward Lee" w:date="2017-10-16T16:23:00Z"/>
                <w:rFonts w:hAnsi="宋体" w:eastAsiaTheme="minorEastAsia" w:cstheme="minorBidi"/>
                <w:b/>
                <w:kern w:val="2"/>
                <w:szCs w:val="18"/>
              </w:rPr>
              <w:pPrChange w:id="6937" w:author="Edward Lee" w:date="2017-10-16T16:47:00Z">
                <w:pPr>
                  <w:pStyle w:val="36"/>
                  <w:widowControl w:val="0"/>
                  <w:ind w:firstLine="0" w:firstLineChars="0"/>
                  <w:jc w:val="center"/>
                </w:pPr>
              </w:pPrChange>
            </w:pPr>
            <w:del w:id="6939" w:author="Edward Lee" w:date="2017-10-16T16:23:00Z">
              <w:r>
                <w:rPr>
                  <w:rFonts w:hint="eastAsia" w:hAnsi="宋体"/>
                  <w:b/>
                  <w:szCs w:val="18"/>
                </w:rPr>
                <w:delText>VALUE(长度由LENGTH定义）</w:delText>
              </w:r>
            </w:del>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del w:id="6940" w:author="Edward Lee" w:date="2017-10-16T16:23:00Z"/>
        </w:trPr>
        <w:tc>
          <w:tcPr>
            <w:tcW w:w="1792" w:type="dxa"/>
            <w:vAlign w:val="center"/>
          </w:tcPr>
          <w:p>
            <w:pPr>
              <w:pStyle w:val="36"/>
              <w:widowControl w:val="0"/>
              <w:numPr>
                <w:ilvl w:val="0"/>
                <w:numId w:val="9"/>
              </w:numPr>
              <w:spacing w:beforeLines="100" w:line="360" w:lineRule="auto"/>
              <w:ind w:hanging="360" w:firstLineChars="0"/>
              <w:jc w:val="center"/>
              <w:outlineLvl w:val="3"/>
              <w:rPr>
                <w:del w:id="6942" w:author="Edward Lee" w:date="2017-10-16T16:23:00Z"/>
                <w:rFonts w:hAnsi="宋体" w:eastAsiaTheme="minorEastAsia" w:cstheme="minorBidi"/>
                <w:kern w:val="2"/>
                <w:szCs w:val="18"/>
              </w:rPr>
              <w:pPrChange w:id="6941" w:author="Edward Lee" w:date="2017-10-16T16:47:00Z">
                <w:pPr>
                  <w:pStyle w:val="36"/>
                  <w:widowControl w:val="0"/>
                  <w:ind w:firstLine="0" w:firstLineChars="0"/>
                  <w:jc w:val="center"/>
                </w:pPr>
              </w:pPrChange>
            </w:pPr>
            <w:del w:id="6943" w:author="Edward Lee" w:date="2017-10-16T16:23:00Z">
              <w:r>
                <w:rPr>
                  <w:rFonts w:hAnsi="宋体"/>
                  <w:color w:val="FF0000"/>
                </w:rPr>
                <w:delText>8B 0</w:delText>
              </w:r>
            </w:del>
            <w:del w:id="6944" w:author="Edward Lee" w:date="2017-10-16T16:23:00Z">
              <w:r>
                <w:rPr>
                  <w:rFonts w:hint="eastAsia" w:hAnsi="宋体"/>
                  <w:color w:val="FF0000"/>
                </w:rPr>
                <w:delText>2</w:delText>
              </w:r>
            </w:del>
          </w:p>
        </w:tc>
        <w:tc>
          <w:tcPr>
            <w:tcW w:w="1843" w:type="dxa"/>
            <w:vAlign w:val="center"/>
          </w:tcPr>
          <w:p>
            <w:pPr>
              <w:pStyle w:val="36"/>
              <w:widowControl w:val="0"/>
              <w:numPr>
                <w:ilvl w:val="0"/>
                <w:numId w:val="9"/>
              </w:numPr>
              <w:spacing w:beforeLines="100" w:line="360" w:lineRule="auto"/>
              <w:ind w:hanging="360" w:firstLineChars="0"/>
              <w:jc w:val="center"/>
              <w:outlineLvl w:val="3"/>
              <w:rPr>
                <w:del w:id="6946" w:author="Edward Lee" w:date="2017-10-16T16:23:00Z"/>
                <w:rFonts w:hAnsi="宋体" w:eastAsiaTheme="minorEastAsia" w:cstheme="minorBidi"/>
                <w:kern w:val="2"/>
                <w:szCs w:val="18"/>
              </w:rPr>
              <w:pPrChange w:id="6945" w:author="Edward Lee" w:date="2017-10-16T16:47:00Z">
                <w:pPr>
                  <w:pStyle w:val="36"/>
                  <w:widowControl w:val="0"/>
                  <w:ind w:firstLine="0" w:firstLineChars="0"/>
                  <w:jc w:val="center"/>
                </w:pPr>
              </w:pPrChange>
            </w:pPr>
            <w:del w:id="6947" w:author="Edward Lee" w:date="2017-10-16T16:23:00Z">
              <w:r>
                <w:rPr>
                  <w:rFonts w:hAnsi="宋体"/>
                  <w:color w:val="00B050"/>
                </w:rPr>
                <w:delText>00 11</w:delText>
              </w:r>
            </w:del>
          </w:p>
        </w:tc>
        <w:tc>
          <w:tcPr>
            <w:tcW w:w="5193" w:type="dxa"/>
            <w:vAlign w:val="center"/>
          </w:tcPr>
          <w:p>
            <w:pPr>
              <w:pStyle w:val="36"/>
              <w:widowControl w:val="0"/>
              <w:numPr>
                <w:ilvl w:val="0"/>
                <w:numId w:val="9"/>
              </w:numPr>
              <w:spacing w:beforeLines="100" w:line="360" w:lineRule="auto"/>
              <w:ind w:hanging="360" w:firstLineChars="0"/>
              <w:jc w:val="center"/>
              <w:outlineLvl w:val="3"/>
              <w:rPr>
                <w:del w:id="6949" w:author="Edward Lee" w:date="2017-10-16T16:23:00Z"/>
                <w:rFonts w:hAnsi="宋体" w:eastAsiaTheme="minorEastAsia" w:cstheme="minorBidi"/>
                <w:kern w:val="2"/>
                <w:szCs w:val="18"/>
              </w:rPr>
              <w:pPrChange w:id="6948" w:author="Edward Lee" w:date="2017-10-16T16:47:00Z">
                <w:pPr>
                  <w:pStyle w:val="36"/>
                  <w:widowControl w:val="0"/>
                  <w:ind w:firstLine="0" w:firstLineChars="0"/>
                  <w:jc w:val="center"/>
                </w:pPr>
              </w:pPrChange>
            </w:pPr>
            <w:del w:id="6950" w:author="Edward Lee" w:date="2017-10-16T16:23:00Z">
              <w:r>
                <w:rPr>
                  <w:rFonts w:hint="eastAsia" w:hAnsi="宋体"/>
                  <w:color w:val="00B0F0"/>
                  <w:u w:val="single"/>
                </w:rPr>
                <w:delText>8</w:delText>
              </w:r>
            </w:del>
            <w:del w:id="6951" w:author="Edward Lee" w:date="2017-10-16T16:23:00Z">
              <w:r>
                <w:rPr>
                  <w:rFonts w:hAnsi="宋体"/>
                  <w:color w:val="00B0F0"/>
                  <w:u w:val="single"/>
                </w:rPr>
                <w:delText>1 20 78 2B 6A A4 2F 00 00 00 A9 11 01 0E 13 26 09</w:delText>
              </w:r>
            </w:del>
          </w:p>
        </w:tc>
      </w:tr>
    </w:tbl>
    <w:p>
      <w:pPr>
        <w:pStyle w:val="36"/>
        <w:numPr>
          <w:ilvl w:val="0"/>
          <w:numId w:val="9"/>
        </w:numPr>
        <w:spacing w:beforeLines="100" w:line="360" w:lineRule="auto"/>
        <w:ind w:hanging="360" w:firstLineChars="0"/>
        <w:outlineLvl w:val="3"/>
        <w:rPr>
          <w:del w:id="6953" w:author="Edward Lee" w:date="2017-10-16T16:23:00Z"/>
          <w:rFonts w:hAnsi="宋体"/>
          <w:color w:val="000000" w:themeColor="text1"/>
        </w:rPr>
        <w:pPrChange w:id="6952" w:author="Edward Lee" w:date="2017-10-16T16:47:00Z">
          <w:pPr>
            <w:pStyle w:val="36"/>
            <w:ind w:firstLine="0" w:firstLineChars="0"/>
          </w:pPr>
        </w:pPrChange>
      </w:pPr>
      <w:del w:id="6954" w:author="Edward Lee" w:date="2017-10-16T16:23:00Z">
        <w:r>
          <w:rPr>
            <w:rFonts w:hint="eastAsia" w:hAnsi="宋体"/>
            <w:color w:val="000000" w:themeColor="text1"/>
          </w:rPr>
          <w:delText xml:space="preserve">解析如下： </w:delText>
        </w:r>
      </w:del>
    </w:p>
    <w:p>
      <w:pPr>
        <w:pStyle w:val="36"/>
        <w:numPr>
          <w:ilvl w:val="0"/>
          <w:numId w:val="9"/>
        </w:numPr>
        <w:spacing w:beforeLines="100" w:line="360" w:lineRule="auto"/>
        <w:ind w:left="420" w:leftChars="200" w:firstLine="210" w:firstLineChars="100"/>
        <w:outlineLvl w:val="3"/>
        <w:rPr>
          <w:del w:id="6956" w:author="Edward Lee" w:date="2017-10-16T16:23:00Z"/>
          <w:rFonts w:hAnsi="宋体"/>
          <w:color w:val="000000" w:themeColor="text1"/>
        </w:rPr>
        <w:pPrChange w:id="6955" w:author="Edward Lee" w:date="2017-10-16T16:47:00Z">
          <w:pPr>
            <w:pStyle w:val="36"/>
            <w:ind w:left="420" w:leftChars="200" w:firstLine="210" w:firstLineChars="100"/>
          </w:pPr>
        </w:pPrChange>
      </w:pPr>
      <w:del w:id="6957" w:author="Edward Lee" w:date="2017-10-16T16:23:00Z">
        <w:r>
          <w:rPr>
            <w:rFonts w:hint="eastAsia" w:hAnsi="宋体"/>
            <w:color w:val="000000" w:themeColor="text1"/>
          </w:rPr>
          <w:delText>TLV类型     ： 0x</w:delText>
        </w:r>
      </w:del>
      <w:del w:id="6958" w:author="Edward Lee" w:date="2017-10-16T16:23:00Z">
        <w:r>
          <w:rPr>
            <w:rFonts w:hint="eastAsia" w:hAnsi="宋体"/>
            <w:color w:val="FF0000"/>
          </w:rPr>
          <w:delText>8B02</w:delText>
        </w:r>
      </w:del>
      <w:del w:id="6959" w:author="Edward Lee" w:date="2017-10-16T16:23:00Z">
        <w:r>
          <w:rPr>
            <w:rFonts w:hint="eastAsia" w:hAnsi="宋体"/>
            <w:color w:val="000000" w:themeColor="text1"/>
          </w:rPr>
          <w:delText xml:space="preserve"> 考勤标签</w:delText>
        </w:r>
      </w:del>
    </w:p>
    <w:p>
      <w:pPr>
        <w:pStyle w:val="36"/>
        <w:numPr>
          <w:ilvl w:val="0"/>
          <w:numId w:val="9"/>
        </w:numPr>
        <w:spacing w:beforeLines="100" w:line="360" w:lineRule="auto"/>
        <w:ind w:left="420" w:leftChars="200" w:firstLine="210" w:firstLineChars="100"/>
        <w:outlineLvl w:val="3"/>
        <w:rPr>
          <w:del w:id="6961" w:author="Edward Lee" w:date="2017-10-16T16:23:00Z"/>
          <w:rFonts w:hAnsi="宋体"/>
          <w:color w:val="00B050"/>
        </w:rPr>
        <w:pPrChange w:id="6960" w:author="Edward Lee" w:date="2017-10-16T16:47:00Z">
          <w:pPr>
            <w:pStyle w:val="36"/>
            <w:ind w:left="420" w:leftChars="200" w:firstLine="210" w:firstLineChars="100"/>
          </w:pPr>
        </w:pPrChange>
      </w:pPr>
      <w:del w:id="6962" w:author="Edward Lee" w:date="2017-10-16T16:23:00Z">
        <w:r>
          <w:rPr>
            <w:rFonts w:hint="eastAsia" w:hAnsi="宋体"/>
            <w:color w:val="000000" w:themeColor="text1"/>
          </w:rPr>
          <w:delText>TLV数据长度 ： 0x</w:delText>
        </w:r>
      </w:del>
      <w:del w:id="6963" w:author="Edward Lee" w:date="2017-10-16T16:23:00Z">
        <w:r>
          <w:rPr>
            <w:rFonts w:hAnsi="宋体"/>
            <w:color w:val="00B050"/>
          </w:rPr>
          <w:delText>0011</w:delText>
        </w:r>
      </w:del>
      <w:del w:id="6964" w:author="Edward Lee" w:date="2017-10-16T16:23:00Z">
        <w:r>
          <w:rPr>
            <w:rFonts w:hint="eastAsia" w:hAnsi="宋体"/>
            <w:color w:val="00B050"/>
          </w:rPr>
          <w:delText xml:space="preserve"> </w:delText>
        </w:r>
      </w:del>
    </w:p>
    <w:p>
      <w:pPr>
        <w:pStyle w:val="36"/>
        <w:numPr>
          <w:ilvl w:val="0"/>
          <w:numId w:val="9"/>
        </w:numPr>
        <w:spacing w:beforeLines="100" w:line="360" w:lineRule="auto"/>
        <w:ind w:left="420" w:leftChars="200" w:firstLine="210" w:firstLineChars="100"/>
        <w:outlineLvl w:val="3"/>
        <w:rPr>
          <w:del w:id="6966" w:author="Edward Lee" w:date="2017-10-16T16:23:00Z"/>
          <w:rFonts w:hAnsi="宋体"/>
          <w:color w:val="000000" w:themeColor="text1"/>
        </w:rPr>
        <w:pPrChange w:id="6965" w:author="Edward Lee" w:date="2017-10-16T16:47:00Z">
          <w:pPr>
            <w:pStyle w:val="36"/>
            <w:ind w:left="420" w:leftChars="200" w:firstLine="210" w:firstLineChars="100"/>
          </w:pPr>
        </w:pPrChange>
      </w:pPr>
      <w:del w:id="6967" w:author="Edward Lee" w:date="2017-10-16T16:23:00Z">
        <w:r>
          <w:rPr>
            <w:rFonts w:hint="eastAsia" w:hAnsi="宋体"/>
            <w:color w:val="000000" w:themeColor="text1"/>
          </w:rPr>
          <w:delText>TLV</w:delText>
        </w:r>
      </w:del>
      <w:del w:id="6968" w:author="Edward Lee" w:date="2017-10-16T16:23:00Z">
        <w:r>
          <w:rPr>
            <w:rFonts w:hint="eastAsia" w:hAnsi="宋体"/>
          </w:rPr>
          <w:delText xml:space="preserve">数据     ： </w:delText>
        </w:r>
      </w:del>
      <w:del w:id="6969" w:author="Edward Lee" w:date="2017-10-16T16:23:00Z">
        <w:r>
          <w:rPr>
            <w:rFonts w:hint="eastAsia" w:hAnsi="宋体"/>
            <w:color w:val="00B0F0"/>
            <w:u w:val="single"/>
          </w:rPr>
          <w:delText>8</w:delText>
        </w:r>
      </w:del>
      <w:del w:id="6970" w:author="Edward Lee" w:date="2017-10-16T16:23:00Z">
        <w:r>
          <w:rPr>
            <w:rFonts w:hAnsi="宋体"/>
            <w:color w:val="00B0F0"/>
            <w:u w:val="single"/>
          </w:rPr>
          <w:delText>1 20 78 2B 6A A4 2F 00 00 00 A9 11 01 0E 13 26 09</w:delText>
        </w:r>
      </w:del>
      <w:del w:id="6971" w:author="Edward Lee" w:date="2017-10-16T16:23:00Z">
        <w:r>
          <w:rPr>
            <w:rFonts w:hint="eastAsia" w:hAnsi="宋体"/>
          </w:rPr>
          <w:delText xml:space="preserve"> （格式参看考勤标签数据格式说明</w:delText>
        </w:r>
      </w:del>
      <w:del w:id="6972" w:author="Edward Lee" w:date="2017-10-16T16:23:00Z">
        <w:r>
          <w:rPr>
            <w:rFonts w:hint="eastAsia" w:hAnsi="宋体"/>
            <w:color w:val="000000" w:themeColor="text1"/>
          </w:rPr>
          <w:delText>)</w:delText>
        </w:r>
      </w:del>
    </w:p>
    <w:p>
      <w:pPr>
        <w:pStyle w:val="4"/>
        <w:widowControl/>
        <w:numPr>
          <w:ilvl w:val="0"/>
          <w:numId w:val="9"/>
        </w:numPr>
        <w:tabs>
          <w:tab w:val="center" w:pos="4201"/>
          <w:tab w:val="right" w:leader="dot" w:pos="9298"/>
        </w:tabs>
        <w:autoSpaceDE w:val="0"/>
        <w:autoSpaceDN w:val="0"/>
        <w:spacing w:beforeLines="100" w:line="360" w:lineRule="auto"/>
        <w:ind w:left="360" w:hanging="360"/>
        <w:rPr>
          <w:del w:id="6974" w:author="Edward Lee" w:date="2017-10-16T16:23:00Z"/>
          <w:sz w:val="30"/>
          <w:szCs w:val="30"/>
        </w:rPr>
        <w:pPrChange w:id="6973" w:author="Edward Lee" w:date="2017-10-16T16:47:00Z">
          <w:pPr>
            <w:pStyle w:val="4"/>
            <w:numPr>
              <w:ilvl w:val="2"/>
              <w:numId w:val="3"/>
            </w:numPr>
            <w:ind w:left="536" w:hanging="536"/>
          </w:pPr>
        </w:pPrChange>
      </w:pPr>
      <w:del w:id="6975" w:author="Edward Lee" w:date="2017-10-16T16:23:00Z">
        <w:r>
          <w:rPr>
            <w:rFonts w:hint="eastAsia"/>
            <w:sz w:val="30"/>
            <w:szCs w:val="30"/>
          </w:rPr>
          <w:delText>电子标签格式说明</w:delText>
        </w:r>
      </w:del>
    </w:p>
    <w:p>
      <w:pPr>
        <w:widowControl/>
        <w:numPr>
          <w:ilvl w:val="0"/>
          <w:numId w:val="9"/>
        </w:numPr>
        <w:tabs>
          <w:tab w:val="center" w:pos="4201"/>
          <w:tab w:val="right" w:leader="dot" w:pos="9298"/>
        </w:tabs>
        <w:autoSpaceDE w:val="0"/>
        <w:autoSpaceDN w:val="0"/>
        <w:spacing w:beforeLines="100" w:line="360" w:lineRule="auto"/>
        <w:outlineLvl w:val="3"/>
        <w:rPr>
          <w:del w:id="6977" w:author="Edward Lee" w:date="2017-10-16T16:23:00Z"/>
          <w:rFonts w:ascii="宋体" w:hAnsi="宋体" w:eastAsia="宋体"/>
        </w:rPr>
        <w:pPrChange w:id="6976" w:author="Edward Lee" w:date="2017-10-16T16:47:00Z">
          <w:pPr/>
        </w:pPrChange>
      </w:pPr>
      <w:del w:id="6978" w:author="Edward Lee" w:date="2017-10-16T16:23:00Z">
        <w:r>
          <w:rPr>
            <w:rFonts w:hint="eastAsia" w:ascii="宋体" w:hAnsi="宋体" w:eastAsia="宋体"/>
          </w:rPr>
          <w:delText>电子标签（类型为0x8B01）格式说明（共17个字节）。</w:delText>
        </w:r>
      </w:del>
    </w:p>
    <w:p>
      <w:pPr>
        <w:widowControl/>
        <w:numPr>
          <w:ilvl w:val="0"/>
          <w:numId w:val="9"/>
        </w:numPr>
        <w:tabs>
          <w:tab w:val="center" w:pos="4201"/>
          <w:tab w:val="right" w:leader="dot" w:pos="9298"/>
        </w:tabs>
        <w:autoSpaceDE w:val="0"/>
        <w:autoSpaceDN w:val="0"/>
        <w:spacing w:beforeLines="100" w:line="360" w:lineRule="auto"/>
        <w:outlineLvl w:val="3"/>
        <w:rPr>
          <w:del w:id="6980" w:author="Edward Lee" w:date="2017-10-16T16:23:00Z"/>
          <w:rFonts w:ascii="宋体" w:hAnsi="宋体" w:eastAsia="宋体"/>
        </w:rPr>
        <w:pPrChange w:id="6979" w:author="Edward Lee" w:date="2017-10-16T16:47:00Z">
          <w:pPr/>
        </w:pPrChange>
      </w:pPr>
      <w:del w:id="6981" w:author="Edward Lee" w:date="2017-10-16T16:23:00Z">
        <w:r>
          <w:rPr>
            <w:rFonts w:hint="eastAsia" w:ascii="宋体" w:hAnsi="宋体" w:eastAsia="宋体"/>
          </w:rPr>
          <w:delText xml:space="preserve">eg :  </w:delText>
        </w:r>
      </w:del>
      <w:del w:id="6982" w:author="Edward Lee" w:date="2017-10-16T16:23:00Z">
        <w:r>
          <w:rPr>
            <w:rFonts w:hint="eastAsia" w:ascii="宋体" w:hAnsi="宋体" w:eastAsia="宋体"/>
            <w:color w:val="FF33CC"/>
          </w:rPr>
          <w:delText>01</w:delText>
        </w:r>
      </w:del>
      <w:del w:id="6983" w:author="Edward Lee" w:date="2017-10-16T16:23:00Z">
        <w:r>
          <w:rPr>
            <w:rFonts w:hint="eastAsia" w:ascii="宋体" w:hAnsi="宋体" w:eastAsia="宋体"/>
          </w:rPr>
          <w:delText xml:space="preserve"> </w:delText>
        </w:r>
      </w:del>
      <w:del w:id="6984" w:author="Edward Lee" w:date="2017-10-16T16:23:00Z">
        <w:r>
          <w:rPr>
            <w:rFonts w:ascii="宋体" w:hAnsi="宋体" w:eastAsia="宋体" w:cs="宋体"/>
            <w:b/>
            <w:color w:val="FF0000"/>
            <w:kern w:val="0"/>
            <w:sz w:val="18"/>
            <w:szCs w:val="18"/>
            <w:u w:val="single"/>
            <w:shd w:val="clear" w:color="auto" w:fill="FFFFFF" w:themeFill="background1"/>
          </w:rPr>
          <w:delText>20 E3 AF 22 32 FA 00 00 00 B2</w:delText>
        </w:r>
      </w:del>
      <w:del w:id="6985" w:author="Edward Lee" w:date="2017-10-16T16:23:00Z">
        <w:r>
          <w:rPr>
            <w:rFonts w:hint="eastAsia" w:ascii="宋体" w:hAnsi="宋体" w:eastAsia="宋体" w:cs="宋体"/>
            <w:b/>
            <w:color w:val="76923C" w:themeColor="accent3" w:themeShade="BF"/>
            <w:kern w:val="0"/>
            <w:sz w:val="18"/>
            <w:szCs w:val="18"/>
            <w:shd w:val="clear" w:color="auto" w:fill="FFFFFF" w:themeFill="background1"/>
          </w:rPr>
          <w:delText xml:space="preserve"> </w:delText>
        </w:r>
      </w:del>
      <w:del w:id="6986" w:author="Edward Lee" w:date="2017-10-16T16:23:00Z">
        <w:r>
          <w:rPr>
            <w:rFonts w:hAnsi="宋体"/>
            <w:color w:val="00B0F0"/>
            <w:u w:val="single"/>
          </w:rPr>
          <w:delText>11 01 0E 13 26 09</w:delText>
        </w:r>
      </w:del>
    </w:p>
    <w:tbl>
      <w:tblPr>
        <w:tblStyle w:val="22"/>
        <w:tblW w:w="86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308"/>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6987" w:author="Edward Lee" w:date="2017-10-16T16:23:00Z"/>
        </w:trPr>
        <w:tc>
          <w:tcPr>
            <w:tcW w:w="1243" w:type="dxa"/>
            <w:shd w:val="clear" w:color="auto" w:fill="F1F1F1" w:themeFill="background1" w:themeFillShade="F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989" w:author="Edward Lee" w:date="2017-10-16T16:23:00Z"/>
                <w:rFonts w:ascii="宋体" w:hAnsi="宋体" w:eastAsia="宋体"/>
                <w:b/>
                <w:sz w:val="18"/>
                <w:szCs w:val="18"/>
              </w:rPr>
              <w:pPrChange w:id="6988" w:author="Edward Lee" w:date="2017-10-16T16:47:00Z">
                <w:pPr>
                  <w:jc w:val="center"/>
                </w:pPr>
              </w:pPrChange>
            </w:pPr>
            <w:del w:id="6990" w:author="Edward Lee" w:date="2017-10-16T16:23:00Z">
              <w:r>
                <w:rPr>
                  <w:rFonts w:hint="eastAsia" w:hAnsi="宋体"/>
                  <w:b/>
                  <w:sz w:val="18"/>
                  <w:szCs w:val="18"/>
                </w:rPr>
                <w:delText>天线通道号</w:delText>
              </w:r>
            </w:del>
            <w:del w:id="6991" w:author="Edward Lee" w:date="2017-10-16T16:23:00Z">
              <w:r>
                <w:rPr>
                  <w:rFonts w:hAnsi="宋体"/>
                  <w:b/>
                  <w:sz w:val="18"/>
                  <w:szCs w:val="18"/>
                </w:rPr>
                <w:br w:type="textWrapping"/>
              </w:r>
            </w:del>
            <w:del w:id="6992" w:author="Edward Lee" w:date="2017-10-16T16:23:00Z">
              <w:r>
                <w:rPr>
                  <w:rFonts w:hAnsi="宋体"/>
                  <w:b/>
                  <w:sz w:val="18"/>
                  <w:szCs w:val="18"/>
                </w:rPr>
                <w:delText>(1byte)</w:delText>
              </w:r>
            </w:del>
          </w:p>
        </w:tc>
        <w:tc>
          <w:tcPr>
            <w:tcW w:w="6308" w:type="dxa"/>
            <w:shd w:val="clear" w:color="auto" w:fill="F1F1F1" w:themeFill="background1" w:themeFillShade="F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6994" w:author="Edward Lee" w:date="2017-10-16T16:23:00Z"/>
                <w:rFonts w:ascii="宋体" w:hAnsi="宋体" w:eastAsia="宋体"/>
                <w:b/>
                <w:sz w:val="18"/>
                <w:szCs w:val="18"/>
              </w:rPr>
              <w:pPrChange w:id="6993" w:author="Edward Lee" w:date="2017-10-16T16:47:00Z">
                <w:pPr>
                  <w:jc w:val="center"/>
                </w:pPr>
              </w:pPrChange>
            </w:pPr>
            <w:del w:id="6995" w:author="Edward Lee" w:date="2017-10-16T16:23:00Z">
              <w:r>
                <w:rPr>
                  <w:rFonts w:hint="eastAsia" w:ascii="宋体" w:hAnsi="宋体" w:eastAsia="宋体"/>
                  <w:b/>
                  <w:sz w:val="18"/>
                  <w:szCs w:val="18"/>
                </w:rPr>
                <w:delText>标签数据</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6997" w:author="Edward Lee" w:date="2017-10-16T16:23:00Z"/>
                <w:rFonts w:ascii="宋体" w:hAnsi="宋体" w:eastAsia="宋体"/>
                <w:b/>
                <w:sz w:val="18"/>
                <w:szCs w:val="18"/>
              </w:rPr>
              <w:pPrChange w:id="6996" w:author="Edward Lee" w:date="2017-10-16T16:47:00Z">
                <w:pPr>
                  <w:jc w:val="center"/>
                </w:pPr>
              </w:pPrChange>
            </w:pPr>
            <w:del w:id="6998" w:author="Edward Lee" w:date="2017-10-16T16:23:00Z">
              <w:r>
                <w:rPr>
                  <w:rFonts w:hint="eastAsia" w:ascii="宋体" w:hAnsi="宋体" w:eastAsia="宋体"/>
                  <w:b/>
                  <w:sz w:val="18"/>
                  <w:szCs w:val="18"/>
                </w:rPr>
                <w:delText>（10Bytes）</w:delText>
              </w:r>
            </w:del>
          </w:p>
        </w:tc>
        <w:tc>
          <w:tcPr>
            <w:tcW w:w="1138" w:type="dxa"/>
            <w:shd w:val="clear" w:color="auto" w:fill="F1F1F1" w:themeFill="background1" w:themeFillShade="F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000" w:author="Edward Lee" w:date="2017-10-16T16:23:00Z"/>
                <w:rFonts w:ascii="宋体" w:hAnsi="宋体" w:eastAsia="宋体"/>
                <w:b/>
                <w:sz w:val="18"/>
                <w:szCs w:val="18"/>
              </w:rPr>
              <w:pPrChange w:id="6999" w:author="Edward Lee" w:date="2017-10-16T16:47:00Z">
                <w:pPr>
                  <w:jc w:val="center"/>
                </w:pPr>
              </w:pPrChange>
            </w:pPr>
            <w:del w:id="7001" w:author="Edward Lee" w:date="2017-10-16T16:23:00Z">
              <w:r>
                <w:rPr>
                  <w:rFonts w:hint="eastAsia" w:ascii="宋体" w:hAnsi="宋体" w:eastAsia="宋体"/>
                  <w:b/>
                  <w:sz w:val="18"/>
                  <w:szCs w:val="18"/>
                </w:rPr>
                <w:delText>接收时间</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7003" w:author="Edward Lee" w:date="2017-10-16T16:23:00Z"/>
                <w:rFonts w:ascii="宋体" w:hAnsi="宋体" w:eastAsia="宋体"/>
                <w:b/>
                <w:sz w:val="18"/>
                <w:szCs w:val="18"/>
              </w:rPr>
              <w:pPrChange w:id="7002" w:author="Edward Lee" w:date="2017-10-16T16:47:00Z">
                <w:pPr>
                  <w:jc w:val="center"/>
                </w:pPr>
              </w:pPrChange>
            </w:pPr>
            <w:del w:id="7004" w:author="Edward Lee" w:date="2017-10-16T16:23:00Z">
              <w:r>
                <w:rPr>
                  <w:rFonts w:ascii="宋体" w:hAnsi="宋体" w:eastAsia="宋体"/>
                  <w:b/>
                  <w:sz w:val="18"/>
                  <w:szCs w:val="18"/>
                </w:rPr>
                <w:delText>(6bytes)</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005" w:author="Edward Lee" w:date="2017-10-16T16:23:00Z"/>
        </w:trPr>
        <w:tc>
          <w:tcPr>
            <w:tcW w:w="124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007" w:author="Edward Lee" w:date="2017-10-16T16:23:00Z"/>
                <w:rFonts w:ascii="宋体" w:hAnsi="宋体" w:eastAsia="宋体"/>
                <w:color w:val="00CCFF"/>
              </w:rPr>
              <w:pPrChange w:id="7006" w:author="Edward Lee" w:date="2017-10-16T16:47:00Z">
                <w:pPr>
                  <w:jc w:val="center"/>
                </w:pPr>
              </w:pPrChange>
            </w:pPr>
            <w:del w:id="7008" w:author="Edward Lee" w:date="2017-10-16T16:23:00Z">
              <w:r>
                <w:rPr>
                  <w:rFonts w:hint="eastAsia" w:ascii="宋体" w:hAnsi="宋体" w:eastAsia="宋体"/>
                  <w:color w:val="FF33CC"/>
                </w:rPr>
                <w:delText>01</w:delText>
              </w:r>
            </w:del>
          </w:p>
        </w:tc>
        <w:tc>
          <w:tcPr>
            <w:tcW w:w="630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010" w:author="Edward Lee" w:date="2017-10-16T16:23:00Z"/>
                <w:rFonts w:ascii="宋体" w:hAnsi="宋体" w:eastAsia="宋体"/>
              </w:rPr>
              <w:pPrChange w:id="7009" w:author="Edward Lee" w:date="2017-10-16T16:47:00Z">
                <w:pPr>
                  <w:jc w:val="center"/>
                </w:pPr>
              </w:pPrChange>
            </w:pPr>
            <w:del w:id="7011" w:author="Edward Lee" w:date="2017-10-16T16:23:00Z">
              <w:r>
                <w:rPr>
                  <w:rFonts w:ascii="宋体" w:hAnsi="宋体" w:eastAsia="宋体" w:cs="宋体"/>
                  <w:b/>
                  <w:color w:val="FF0000"/>
                  <w:kern w:val="0"/>
                  <w:sz w:val="18"/>
                  <w:szCs w:val="18"/>
                  <w:u w:val="single"/>
                  <w:shd w:val="clear" w:color="auto" w:fill="FFFFFF" w:themeFill="background1"/>
                </w:rPr>
                <w:delText>20 E3 AF 22 32 FA 00 00 00 B2</w:delText>
              </w:r>
            </w:del>
          </w:p>
        </w:tc>
        <w:tc>
          <w:tcPr>
            <w:tcW w:w="113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013" w:author="Edward Lee" w:date="2017-10-16T16:23:00Z"/>
                <w:rFonts w:ascii="宋体" w:hAnsi="宋体" w:eastAsia="宋体"/>
                <w:color w:val="4F6228" w:themeColor="accent3" w:themeShade="80"/>
              </w:rPr>
              <w:pPrChange w:id="7012" w:author="Edward Lee" w:date="2017-10-16T16:47:00Z">
                <w:pPr>
                  <w:jc w:val="center"/>
                </w:pPr>
              </w:pPrChange>
            </w:pPr>
            <w:del w:id="7014" w:author="Edward Lee" w:date="2017-10-16T16:23:00Z">
              <w:r>
                <w:rPr>
                  <w:rFonts w:hAnsi="宋体"/>
                  <w:color w:val="00B0F0"/>
                  <w:u w:val="single"/>
                </w:rPr>
                <w:delText>11 01 0E 13 26 09</w:delText>
              </w:r>
            </w:del>
          </w:p>
        </w:tc>
      </w:tr>
    </w:tbl>
    <w:p>
      <w:pPr>
        <w:widowControl/>
        <w:numPr>
          <w:ilvl w:val="0"/>
          <w:numId w:val="9"/>
        </w:numPr>
        <w:tabs>
          <w:tab w:val="center" w:pos="4201"/>
          <w:tab w:val="right" w:leader="dot" w:pos="9298"/>
        </w:tabs>
        <w:autoSpaceDE w:val="0"/>
        <w:autoSpaceDN w:val="0"/>
        <w:spacing w:beforeLines="100" w:line="360" w:lineRule="auto"/>
        <w:ind w:left="1974" w:hanging="1974" w:hangingChars="940"/>
        <w:outlineLvl w:val="3"/>
        <w:rPr>
          <w:del w:id="7016" w:author="Edward Lee" w:date="2017-10-16T16:23:00Z"/>
          <w:rFonts w:ascii="宋体" w:hAnsi="宋体" w:eastAsia="宋体" w:cs="宋体"/>
          <w:kern w:val="0"/>
          <w:szCs w:val="21"/>
          <w:shd w:val="clear" w:color="auto" w:fill="FFFFFF" w:themeFill="background1"/>
        </w:rPr>
        <w:pPrChange w:id="7015" w:author="Edward Lee" w:date="2017-10-16T16:47:00Z">
          <w:pPr>
            <w:ind w:left="1974" w:hanging="1974" w:hangingChars="940"/>
          </w:pPr>
        </w:pPrChange>
      </w:pPr>
      <w:del w:id="7017" w:author="Edward Lee" w:date="2017-10-16T16:23:00Z">
        <w:r>
          <w:rPr>
            <w:rFonts w:hint="eastAsia" w:ascii="宋体" w:hAnsi="宋体" w:eastAsia="宋体" w:cs="宋体"/>
            <w:kern w:val="0"/>
            <w:szCs w:val="21"/>
            <w:shd w:val="clear" w:color="auto" w:fill="FFFFFF" w:themeFill="background1"/>
          </w:rPr>
          <w:delText>说明：</w:delText>
        </w:r>
      </w:del>
    </w:p>
    <w:p>
      <w:pPr>
        <w:widowControl/>
        <w:numPr>
          <w:ilvl w:val="0"/>
          <w:numId w:val="9"/>
        </w:numPr>
        <w:tabs>
          <w:tab w:val="center" w:pos="4201"/>
          <w:tab w:val="right" w:leader="dot" w:pos="9298"/>
        </w:tabs>
        <w:autoSpaceDE w:val="0"/>
        <w:autoSpaceDN w:val="0"/>
        <w:spacing w:beforeLines="100" w:line="360" w:lineRule="auto"/>
        <w:ind w:left="1982" w:hanging="1982" w:hangingChars="940"/>
        <w:outlineLvl w:val="3"/>
        <w:rPr>
          <w:del w:id="7019" w:author="Edward Lee" w:date="2017-10-16T16:23:00Z"/>
          <w:rFonts w:hAnsi="宋体"/>
          <w:szCs w:val="21"/>
        </w:rPr>
        <w:pPrChange w:id="7018" w:author="Edward Lee" w:date="2017-10-16T16:47:00Z">
          <w:pPr>
            <w:ind w:left="1982" w:hanging="1982" w:hangingChars="940"/>
          </w:pPr>
        </w:pPrChange>
      </w:pPr>
      <w:del w:id="7020" w:author="Edward Lee" w:date="2017-10-16T16:23:00Z">
        <w:r>
          <w:rPr>
            <w:rFonts w:hint="eastAsia" w:ascii="宋体" w:hAnsi="宋体" w:eastAsia="宋体" w:cs="宋体"/>
            <w:b/>
            <w:color w:val="FF33CC"/>
            <w:kern w:val="0"/>
            <w:szCs w:val="21"/>
            <w:shd w:val="clear" w:color="auto" w:fill="FFFFFF" w:themeFill="background1"/>
          </w:rPr>
          <w:delText xml:space="preserve">01              </w:delText>
        </w:r>
      </w:del>
      <w:del w:id="7021" w:author="Edward Lee" w:date="2017-10-16T16:23:00Z">
        <w:r>
          <w:rPr>
            <w:rFonts w:hint="eastAsia" w:ascii="宋体" w:hAnsi="宋体" w:eastAsia="宋体" w:cs="宋体"/>
            <w:b/>
            <w:kern w:val="0"/>
            <w:szCs w:val="21"/>
            <w:shd w:val="clear" w:color="auto" w:fill="FFFFFF" w:themeFill="background1"/>
          </w:rPr>
          <w:delText xml:space="preserve">： </w:delText>
        </w:r>
      </w:del>
      <w:del w:id="7022" w:author="Edward Lee" w:date="2017-10-16T16:23:00Z">
        <w:r>
          <w:rPr>
            <w:rFonts w:hint="eastAsia" w:ascii="宋体" w:hAnsi="宋体" w:eastAsia="宋体" w:cs="宋体"/>
            <w:kern w:val="0"/>
            <w:szCs w:val="21"/>
            <w:shd w:val="clear" w:color="auto" w:fill="FFFFFF" w:themeFill="background1"/>
          </w:rPr>
          <w:delText>进出基站状态</w:delText>
        </w:r>
      </w:del>
      <w:del w:id="7023" w:author="Edward Lee" w:date="2017-10-16T16:23:00Z">
        <w:r>
          <w:rPr>
            <w:rFonts w:ascii="宋体" w:hAnsi="宋体" w:eastAsia="宋体" w:cs="宋体"/>
            <w:b/>
            <w:kern w:val="0"/>
            <w:szCs w:val="21"/>
            <w:shd w:val="clear" w:color="auto" w:fill="FFFFFF" w:themeFill="background1"/>
          </w:rPr>
          <w:delText xml:space="preserve"> /</w:delText>
        </w:r>
      </w:del>
      <w:del w:id="7024" w:author="Edward Lee" w:date="2017-10-16T16:23:00Z">
        <w:r>
          <w:rPr>
            <w:rFonts w:hint="eastAsia" w:ascii="宋体" w:hAnsi="宋体" w:eastAsia="宋体" w:cs="宋体"/>
            <w:b/>
            <w:kern w:val="0"/>
            <w:szCs w:val="21"/>
            <w:shd w:val="clear" w:color="auto" w:fill="FFFFFF" w:themeFill="background1"/>
          </w:rPr>
          <w:delText xml:space="preserve"> </w:delText>
        </w:r>
      </w:del>
      <w:del w:id="7025" w:author="Edward Lee" w:date="2017-10-16T16:23:00Z">
        <w:r>
          <w:rPr>
            <w:rFonts w:hint="eastAsia" w:hAnsi="宋体"/>
            <w:szCs w:val="21"/>
          </w:rPr>
          <w:delText>天线通道号（</w:delText>
        </w:r>
      </w:del>
      <w:del w:id="7026" w:author="Edward Lee" w:date="2017-10-16T16:23:00Z">
        <w:r>
          <w:rPr>
            <w:rFonts w:hAnsi="宋体"/>
            <w:szCs w:val="18"/>
          </w:rPr>
          <w:delText>Channel</w:delText>
        </w:r>
      </w:del>
      <w:del w:id="7027" w:author="Edward Lee" w:date="2017-10-16T16:23:00Z">
        <w:r>
          <w:rPr>
            <w:rFonts w:hint="eastAsia" w:hAnsi="宋体"/>
            <w:szCs w:val="18"/>
          </w:rPr>
          <w:delText>）</w:delText>
        </w:r>
      </w:del>
      <w:del w:id="7028" w:author="Edward Lee" w:date="2017-10-16T16:23:00Z">
        <w:r>
          <w:rPr>
            <w:rFonts w:hint="eastAsia" w:hAnsi="宋体"/>
            <w:szCs w:val="21"/>
          </w:rPr>
          <w:delText>，这一Byte中，</w:delText>
        </w:r>
      </w:del>
    </w:p>
    <w:p>
      <w:pPr>
        <w:widowControl/>
        <w:numPr>
          <w:ilvl w:val="0"/>
          <w:numId w:val="9"/>
        </w:numPr>
        <w:tabs>
          <w:tab w:val="center" w:pos="4201"/>
          <w:tab w:val="right" w:leader="dot" w:pos="9298"/>
        </w:tabs>
        <w:autoSpaceDE w:val="0"/>
        <w:autoSpaceDN w:val="0"/>
        <w:spacing w:beforeLines="100" w:line="360" w:lineRule="auto"/>
        <w:ind w:left="360" w:hanging="360"/>
        <w:outlineLvl w:val="3"/>
        <w:rPr>
          <w:del w:id="7030" w:author="Edward Lee" w:date="2017-10-16T16:23:00Z"/>
          <w:rFonts w:hAnsi="宋体"/>
          <w:szCs w:val="21"/>
        </w:rPr>
        <w:pPrChange w:id="7029" w:author="Edward Lee" w:date="2017-10-16T16:47:00Z">
          <w:pPr>
            <w:ind w:left="1680" w:firstLine="302"/>
          </w:pPr>
        </w:pPrChange>
      </w:pPr>
      <w:del w:id="7031" w:author="Edward Lee" w:date="2017-10-16T16:23:00Z">
        <w:r>
          <w:rPr>
            <w:rFonts w:hint="eastAsia" w:hAnsi="宋体"/>
            <w:szCs w:val="21"/>
          </w:rPr>
          <w:delText>最高位（7bit）  ：进出基站的状态；</w:delText>
        </w:r>
      </w:del>
    </w:p>
    <w:p>
      <w:pPr>
        <w:widowControl/>
        <w:numPr>
          <w:ilvl w:val="0"/>
          <w:numId w:val="9"/>
        </w:numPr>
        <w:tabs>
          <w:tab w:val="center" w:pos="4201"/>
          <w:tab w:val="right" w:leader="dot" w:pos="9298"/>
        </w:tabs>
        <w:autoSpaceDE w:val="0"/>
        <w:autoSpaceDN w:val="0"/>
        <w:spacing w:beforeLines="100" w:line="360" w:lineRule="auto"/>
        <w:ind w:left="360"/>
        <w:outlineLvl w:val="3"/>
        <w:rPr>
          <w:del w:id="7033" w:author="Edward Lee" w:date="2017-10-16T16:23:00Z"/>
          <w:rFonts w:ascii="宋体" w:hAnsi="宋体" w:eastAsia="宋体" w:cs="宋体"/>
          <w:kern w:val="0"/>
          <w:szCs w:val="21"/>
          <w:shd w:val="clear" w:color="auto" w:fill="FFFFFF" w:themeFill="background1"/>
        </w:rPr>
        <w:pPrChange w:id="7032" w:author="Edward Lee" w:date="2017-10-16T16:47:00Z">
          <w:pPr>
            <w:ind w:left="1974"/>
          </w:pPr>
        </w:pPrChange>
      </w:pPr>
      <w:del w:id="7034" w:author="Edward Lee" w:date="2017-10-16T16:23:00Z">
        <w:r>
          <w:rPr>
            <w:rFonts w:hint="eastAsia" w:hAnsi="宋体"/>
            <w:szCs w:val="21"/>
          </w:rPr>
          <w:delText xml:space="preserve">低四位（0～3bit）: </w:delText>
        </w:r>
      </w:del>
      <w:del w:id="7035" w:author="Edward Lee" w:date="2017-10-16T16:23:00Z">
        <w:r>
          <w:rPr>
            <w:rFonts w:hint="eastAsia" w:ascii="宋体" w:hAnsi="宋体" w:eastAsia="宋体" w:cs="宋体"/>
            <w:kern w:val="0"/>
            <w:szCs w:val="21"/>
            <w:shd w:val="clear" w:color="auto" w:fill="FFFFFF" w:themeFill="background1"/>
          </w:rPr>
          <w:delText>天线号，为 1,2,3,4 分别对应东、南、西、北4个天线）</w:delText>
        </w:r>
      </w:del>
    </w:p>
    <w:tbl>
      <w:tblPr>
        <w:tblStyle w:val="22"/>
        <w:tblW w:w="7478" w:type="dxa"/>
        <w:tblInd w:w="1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126"/>
        <w:gridCol w:w="113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del w:id="7036" w:author="Edward Lee" w:date="2017-10-16T16:23:00Z"/>
        </w:trPr>
        <w:tc>
          <w:tcPr>
            <w:tcW w:w="7478" w:type="dxa"/>
            <w:gridSpan w:val="4"/>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038" w:author="Edward Lee" w:date="2017-10-16T16:23:00Z"/>
                <w:rFonts w:hAnsi="宋体"/>
                <w:b/>
                <w:szCs w:val="18"/>
              </w:rPr>
              <w:pPrChange w:id="7037" w:author="Edward Lee" w:date="2017-10-16T16:47:00Z">
                <w:pPr>
                  <w:jc w:val="center"/>
                </w:pPr>
              </w:pPrChange>
            </w:pPr>
            <w:del w:id="7039" w:author="Edward Lee" w:date="2017-10-16T16:23:00Z">
              <w:r>
                <w:rPr>
                  <w:rFonts w:hint="eastAsia" w:hAnsi="宋体"/>
                  <w:b/>
                  <w:szCs w:val="18"/>
                </w:rPr>
                <w:delText>进出基站状态/天线</w:delText>
              </w:r>
            </w:del>
            <w:del w:id="7040" w:author="Edward Lee" w:date="2017-10-16T16:23:00Z">
              <w:r>
                <w:rPr>
                  <w:rFonts w:hAnsi="宋体"/>
                  <w:b/>
                  <w:szCs w:val="18"/>
                </w:rPr>
                <w:delText>Channel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041" w:author="Edward Lee" w:date="2017-10-16T16:23:00Z"/>
        </w:trPr>
        <w:tc>
          <w:tcPr>
            <w:tcW w:w="2268" w:type="dxa"/>
            <w:shd w:val="clear" w:color="auto" w:fill="F1F1F1" w:themeFill="background1" w:themeFillShade="F2"/>
          </w:tcPr>
          <w:p>
            <w:pPr>
              <w:widowControl/>
              <w:numPr>
                <w:ilvl w:val="0"/>
                <w:numId w:val="9"/>
              </w:numPr>
              <w:tabs>
                <w:tab w:val="center" w:pos="4201"/>
                <w:tab w:val="right" w:leader="dot" w:pos="9298"/>
              </w:tabs>
              <w:autoSpaceDE w:val="0"/>
              <w:autoSpaceDN w:val="0"/>
              <w:spacing w:beforeLines="100" w:line="360" w:lineRule="auto"/>
              <w:jc w:val="center"/>
              <w:outlineLvl w:val="3"/>
              <w:rPr>
                <w:del w:id="7043" w:author="Edward Lee" w:date="2017-10-16T16:23:00Z"/>
                <w:rFonts w:hAnsi="宋体"/>
                <w:szCs w:val="18"/>
              </w:rPr>
              <w:pPrChange w:id="7042" w:author="Edward Lee" w:date="2017-10-16T16:47:00Z">
                <w:pPr>
                  <w:jc w:val="center"/>
                </w:pPr>
              </w:pPrChange>
            </w:pPr>
            <w:del w:id="7044" w:author="Edward Lee" w:date="2017-10-16T16:23:00Z">
              <w:r>
                <w:rPr>
                  <w:rFonts w:hint="eastAsia" w:hAnsi="宋体"/>
                  <w:szCs w:val="18"/>
                </w:rPr>
                <w:delText>7 bit</w:delText>
              </w:r>
            </w:del>
          </w:p>
        </w:tc>
        <w:tc>
          <w:tcPr>
            <w:tcW w:w="2126" w:type="dxa"/>
            <w:shd w:val="clear" w:color="auto" w:fill="F1F1F1" w:themeFill="background1" w:themeFillShade="F2"/>
          </w:tcPr>
          <w:p>
            <w:pPr>
              <w:widowControl/>
              <w:numPr>
                <w:ilvl w:val="0"/>
                <w:numId w:val="9"/>
              </w:numPr>
              <w:tabs>
                <w:tab w:val="center" w:pos="4201"/>
                <w:tab w:val="right" w:leader="dot" w:pos="9298"/>
              </w:tabs>
              <w:autoSpaceDE w:val="0"/>
              <w:autoSpaceDN w:val="0"/>
              <w:spacing w:beforeLines="100" w:line="360" w:lineRule="auto"/>
              <w:jc w:val="center"/>
              <w:outlineLvl w:val="3"/>
              <w:rPr>
                <w:del w:id="7046" w:author="Edward Lee" w:date="2017-10-16T16:23:00Z"/>
                <w:rFonts w:hAnsi="宋体"/>
                <w:szCs w:val="18"/>
              </w:rPr>
              <w:pPrChange w:id="7045" w:author="Edward Lee" w:date="2017-10-16T16:47:00Z">
                <w:pPr>
                  <w:jc w:val="center"/>
                </w:pPr>
              </w:pPrChange>
            </w:pPr>
            <w:del w:id="7047" w:author="Edward Lee" w:date="2017-10-16T16:23:00Z">
              <w:r>
                <w:rPr>
                  <w:rFonts w:hint="eastAsia" w:hAnsi="宋体"/>
                  <w:szCs w:val="18"/>
                </w:rPr>
                <w:delText>6 bit</w:delText>
              </w:r>
            </w:del>
          </w:p>
        </w:tc>
        <w:tc>
          <w:tcPr>
            <w:tcW w:w="1134" w:type="dxa"/>
            <w:shd w:val="clear" w:color="auto" w:fill="F1F1F1" w:themeFill="background1" w:themeFillShade="F2"/>
          </w:tcPr>
          <w:p>
            <w:pPr>
              <w:widowControl/>
              <w:numPr>
                <w:ilvl w:val="0"/>
                <w:numId w:val="9"/>
              </w:numPr>
              <w:tabs>
                <w:tab w:val="center" w:pos="4201"/>
                <w:tab w:val="right" w:leader="dot" w:pos="9298"/>
              </w:tabs>
              <w:autoSpaceDE w:val="0"/>
              <w:autoSpaceDN w:val="0"/>
              <w:spacing w:beforeLines="100" w:line="360" w:lineRule="auto"/>
              <w:jc w:val="center"/>
              <w:outlineLvl w:val="3"/>
              <w:rPr>
                <w:del w:id="7049" w:author="Edward Lee" w:date="2017-10-16T16:23:00Z"/>
                <w:rFonts w:hAnsi="宋体"/>
                <w:szCs w:val="18"/>
              </w:rPr>
              <w:pPrChange w:id="7048" w:author="Edward Lee" w:date="2017-10-16T16:47:00Z">
                <w:pPr>
                  <w:jc w:val="center"/>
                </w:pPr>
              </w:pPrChange>
            </w:pPr>
            <w:del w:id="7050" w:author="Edward Lee" w:date="2017-10-16T16:23:00Z">
              <w:r>
                <w:rPr>
                  <w:rFonts w:hint="eastAsia" w:hAnsi="宋体"/>
                  <w:szCs w:val="18"/>
                </w:rPr>
                <w:delText>5,4 bit</w:delText>
              </w:r>
            </w:del>
          </w:p>
        </w:tc>
        <w:tc>
          <w:tcPr>
            <w:tcW w:w="1950" w:type="dxa"/>
            <w:shd w:val="clear" w:color="auto" w:fill="F1F1F1" w:themeFill="background1" w:themeFillShade="F2"/>
          </w:tcPr>
          <w:p>
            <w:pPr>
              <w:widowControl/>
              <w:numPr>
                <w:ilvl w:val="0"/>
                <w:numId w:val="9"/>
              </w:numPr>
              <w:tabs>
                <w:tab w:val="center" w:pos="4201"/>
                <w:tab w:val="right" w:leader="dot" w:pos="9298"/>
              </w:tabs>
              <w:autoSpaceDE w:val="0"/>
              <w:autoSpaceDN w:val="0"/>
              <w:spacing w:beforeLines="100" w:line="360" w:lineRule="auto"/>
              <w:jc w:val="center"/>
              <w:outlineLvl w:val="3"/>
              <w:rPr>
                <w:del w:id="7052" w:author="Edward Lee" w:date="2017-10-16T16:23:00Z"/>
                <w:rFonts w:hAnsi="宋体"/>
                <w:szCs w:val="18"/>
              </w:rPr>
              <w:pPrChange w:id="7051" w:author="Edward Lee" w:date="2017-10-16T16:47:00Z">
                <w:pPr>
                  <w:jc w:val="center"/>
                </w:pPr>
              </w:pPrChange>
            </w:pPr>
            <w:del w:id="7053" w:author="Edward Lee" w:date="2017-10-16T16:23:00Z">
              <w:r>
                <w:rPr>
                  <w:rFonts w:hint="eastAsia" w:hAnsi="宋体"/>
                  <w:szCs w:val="18"/>
                </w:rPr>
                <w:delText>3～0 bit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054" w:author="Edward Lee" w:date="2017-10-16T16:23:00Z"/>
        </w:trPr>
        <w:tc>
          <w:tcPr>
            <w:tcW w:w="2268" w:type="dxa"/>
          </w:tcPr>
          <w:p>
            <w:pPr>
              <w:widowControl/>
              <w:numPr>
                <w:ilvl w:val="0"/>
                <w:numId w:val="9"/>
              </w:numPr>
              <w:tabs>
                <w:tab w:val="center" w:pos="4201"/>
                <w:tab w:val="right" w:leader="dot" w:pos="9298"/>
              </w:tabs>
              <w:autoSpaceDE w:val="0"/>
              <w:autoSpaceDN w:val="0"/>
              <w:spacing w:beforeLines="100" w:line="360" w:lineRule="auto"/>
              <w:outlineLvl w:val="3"/>
              <w:rPr>
                <w:del w:id="7056" w:author="Edward Lee" w:date="2017-10-16T16:23:00Z"/>
                <w:rFonts w:hAnsi="宋体"/>
                <w:szCs w:val="18"/>
              </w:rPr>
              <w:pPrChange w:id="7055" w:author="Edward Lee" w:date="2017-10-16T16:47:00Z">
                <w:pPr/>
              </w:pPrChange>
            </w:pPr>
            <w:del w:id="7057" w:author="Edward Lee" w:date="2017-10-16T16:23:00Z">
              <w:r>
                <w:rPr>
                  <w:rFonts w:hint="eastAsia" w:hAnsi="宋体"/>
                  <w:szCs w:val="18"/>
                </w:rPr>
                <w:delText>进出基站状态：</w:delText>
              </w:r>
            </w:del>
          </w:p>
          <w:p>
            <w:pPr>
              <w:widowControl/>
              <w:numPr>
                <w:ilvl w:val="0"/>
                <w:numId w:val="9"/>
              </w:numPr>
              <w:tabs>
                <w:tab w:val="center" w:pos="4201"/>
                <w:tab w:val="right" w:leader="dot" w:pos="9298"/>
              </w:tabs>
              <w:autoSpaceDE w:val="0"/>
              <w:autoSpaceDN w:val="0"/>
              <w:spacing w:beforeLines="100" w:line="360" w:lineRule="auto"/>
              <w:outlineLvl w:val="3"/>
              <w:rPr>
                <w:del w:id="7059" w:author="Edward Lee" w:date="2017-10-16T16:23:00Z"/>
                <w:rFonts w:hAnsi="宋体"/>
                <w:szCs w:val="18"/>
              </w:rPr>
              <w:pPrChange w:id="7058" w:author="Edward Lee" w:date="2017-10-16T16:47:00Z">
                <w:pPr/>
              </w:pPrChange>
            </w:pPr>
            <w:del w:id="7060" w:author="Edward Lee" w:date="2017-10-16T16:23:00Z">
              <w:r>
                <w:rPr>
                  <w:rFonts w:hint="eastAsia" w:hAnsi="宋体"/>
                  <w:szCs w:val="18"/>
                </w:rPr>
                <w:delText xml:space="preserve"> 1 ： 进基站读取范围</w:delText>
              </w:r>
            </w:del>
          </w:p>
          <w:p>
            <w:pPr>
              <w:widowControl/>
              <w:numPr>
                <w:ilvl w:val="0"/>
                <w:numId w:val="9"/>
              </w:numPr>
              <w:tabs>
                <w:tab w:val="center" w:pos="4201"/>
                <w:tab w:val="right" w:leader="dot" w:pos="9298"/>
              </w:tabs>
              <w:autoSpaceDE w:val="0"/>
              <w:autoSpaceDN w:val="0"/>
              <w:spacing w:beforeLines="100" w:line="360" w:lineRule="auto"/>
              <w:outlineLvl w:val="3"/>
              <w:rPr>
                <w:del w:id="7062" w:author="Edward Lee" w:date="2017-10-16T16:23:00Z"/>
                <w:rFonts w:hAnsi="宋体"/>
                <w:szCs w:val="18"/>
              </w:rPr>
              <w:pPrChange w:id="7061" w:author="Edward Lee" w:date="2017-10-16T16:47:00Z">
                <w:pPr/>
              </w:pPrChange>
            </w:pPr>
            <w:del w:id="7063" w:author="Edward Lee" w:date="2017-10-16T16:23:00Z">
              <w:r>
                <w:rPr>
                  <w:rFonts w:hint="eastAsia" w:hAnsi="宋体"/>
                  <w:szCs w:val="18"/>
                </w:rPr>
                <w:delText xml:space="preserve"> 0 ： 出基站读取范围</w:delText>
              </w:r>
            </w:del>
          </w:p>
        </w:tc>
        <w:tc>
          <w:tcPr>
            <w:tcW w:w="2126" w:type="dxa"/>
          </w:tcPr>
          <w:p>
            <w:pPr>
              <w:widowControl/>
              <w:numPr>
                <w:ilvl w:val="0"/>
                <w:numId w:val="9"/>
              </w:numPr>
              <w:tabs>
                <w:tab w:val="center" w:pos="4201"/>
                <w:tab w:val="right" w:leader="dot" w:pos="9298"/>
              </w:tabs>
              <w:autoSpaceDE w:val="0"/>
              <w:autoSpaceDN w:val="0"/>
              <w:spacing w:beforeLines="100" w:line="360" w:lineRule="auto"/>
              <w:outlineLvl w:val="3"/>
              <w:rPr>
                <w:del w:id="7065" w:author="Edward Lee" w:date="2017-10-16T16:23:00Z"/>
                <w:rFonts w:hAnsi="宋体"/>
                <w:szCs w:val="18"/>
              </w:rPr>
              <w:pPrChange w:id="7064" w:author="Edward Lee" w:date="2017-10-16T16:47:00Z">
                <w:pPr/>
              </w:pPrChange>
            </w:pPr>
            <w:del w:id="7066" w:author="Edward Lee" w:date="2017-10-16T16:23:00Z">
              <w:r>
                <w:rPr>
                  <w:rFonts w:hint="eastAsia" w:hAnsi="宋体"/>
                  <w:szCs w:val="18"/>
                </w:rPr>
                <w:delText xml:space="preserve"> 基站停留标识：</w:delText>
              </w:r>
            </w:del>
          </w:p>
          <w:p>
            <w:pPr>
              <w:widowControl/>
              <w:numPr>
                <w:ilvl w:val="0"/>
                <w:numId w:val="9"/>
              </w:numPr>
              <w:tabs>
                <w:tab w:val="center" w:pos="4201"/>
                <w:tab w:val="right" w:leader="dot" w:pos="9298"/>
              </w:tabs>
              <w:autoSpaceDE w:val="0"/>
              <w:autoSpaceDN w:val="0"/>
              <w:spacing w:beforeLines="100" w:line="360" w:lineRule="auto"/>
              <w:outlineLvl w:val="3"/>
              <w:rPr>
                <w:del w:id="7068" w:author="Edward Lee" w:date="2017-10-16T16:23:00Z"/>
                <w:rFonts w:hAnsi="宋体"/>
                <w:szCs w:val="18"/>
              </w:rPr>
              <w:pPrChange w:id="7067" w:author="Edward Lee" w:date="2017-10-16T16:47:00Z">
                <w:pPr/>
              </w:pPrChange>
            </w:pPr>
            <w:del w:id="7069" w:author="Edward Lee" w:date="2017-10-16T16:23:00Z">
              <w:r>
                <w:rPr>
                  <w:rFonts w:hint="eastAsia" w:hAnsi="宋体"/>
                  <w:szCs w:val="18"/>
                </w:rPr>
                <w:delText xml:space="preserve"> 1 ： 基站停留</w:delText>
              </w:r>
            </w:del>
            <w:del w:id="7070" w:author="Edward Lee" w:date="2017-10-16T16:23:00Z">
              <w:r>
                <w:rPr>
                  <w:rFonts w:hAnsi="宋体"/>
                  <w:szCs w:val="18"/>
                </w:rPr>
                <w:br w:type="textWrapping"/>
              </w:r>
            </w:del>
            <w:del w:id="7071" w:author="Edward Lee" w:date="2017-10-16T16:23:00Z">
              <w:r>
                <w:rPr>
                  <w:rFonts w:hint="eastAsia" w:hAnsi="宋体"/>
                  <w:szCs w:val="18"/>
                </w:rPr>
                <w:delText xml:space="preserve"> 0 ： 不是基站停留</w:delText>
              </w:r>
            </w:del>
          </w:p>
        </w:tc>
        <w:tc>
          <w:tcPr>
            <w:tcW w:w="1134" w:type="dxa"/>
          </w:tcPr>
          <w:p>
            <w:pPr>
              <w:widowControl/>
              <w:numPr>
                <w:ilvl w:val="0"/>
                <w:numId w:val="9"/>
              </w:numPr>
              <w:tabs>
                <w:tab w:val="center" w:pos="4201"/>
                <w:tab w:val="right" w:leader="dot" w:pos="9298"/>
              </w:tabs>
              <w:autoSpaceDE w:val="0"/>
              <w:autoSpaceDN w:val="0"/>
              <w:spacing w:beforeLines="100" w:line="360" w:lineRule="auto"/>
              <w:outlineLvl w:val="3"/>
              <w:rPr>
                <w:del w:id="7073" w:author="Edward Lee" w:date="2017-10-16T16:23:00Z"/>
                <w:rFonts w:hAnsi="宋体"/>
                <w:szCs w:val="18"/>
              </w:rPr>
              <w:pPrChange w:id="7072" w:author="Edward Lee" w:date="2017-10-16T16:47:00Z">
                <w:pPr/>
              </w:pPrChange>
            </w:pPr>
            <w:del w:id="7074" w:author="Edward Lee" w:date="2017-10-16T16:23:00Z">
              <w:r>
                <w:rPr>
                  <w:rFonts w:hint="eastAsia" w:hAnsi="宋体"/>
                  <w:szCs w:val="18"/>
                </w:rPr>
                <w:delText>保留</w:delText>
              </w:r>
            </w:del>
          </w:p>
        </w:tc>
        <w:tc>
          <w:tcPr>
            <w:tcW w:w="1950" w:type="dxa"/>
          </w:tcPr>
          <w:p>
            <w:pPr>
              <w:widowControl/>
              <w:numPr>
                <w:ilvl w:val="0"/>
                <w:numId w:val="9"/>
              </w:numPr>
              <w:tabs>
                <w:tab w:val="center" w:pos="4201"/>
                <w:tab w:val="right" w:leader="dot" w:pos="9298"/>
              </w:tabs>
              <w:autoSpaceDE w:val="0"/>
              <w:autoSpaceDN w:val="0"/>
              <w:spacing w:beforeLines="100" w:line="360" w:lineRule="auto"/>
              <w:outlineLvl w:val="3"/>
              <w:rPr>
                <w:del w:id="7076" w:author="Edward Lee" w:date="2017-10-16T16:23:00Z"/>
                <w:rFonts w:hAnsi="宋体"/>
                <w:szCs w:val="18"/>
              </w:rPr>
              <w:pPrChange w:id="7075" w:author="Edward Lee" w:date="2017-10-16T16:47:00Z">
                <w:pPr/>
              </w:pPrChange>
            </w:pPr>
            <w:del w:id="7077" w:author="Edward Lee" w:date="2017-10-16T16:23:00Z">
              <w:r>
                <w:rPr>
                  <w:rFonts w:hint="eastAsia" w:hAnsi="宋体"/>
                  <w:szCs w:val="18"/>
                </w:rPr>
                <w:delText>读取标签的天线通道号</w:delText>
              </w:r>
            </w:del>
          </w:p>
        </w:tc>
      </w:tr>
    </w:tbl>
    <w:p>
      <w:pPr>
        <w:widowControl/>
        <w:numPr>
          <w:ilvl w:val="0"/>
          <w:numId w:val="9"/>
        </w:numPr>
        <w:tabs>
          <w:tab w:val="center" w:pos="4201"/>
          <w:tab w:val="right" w:leader="dot" w:pos="9298"/>
        </w:tabs>
        <w:autoSpaceDE w:val="0"/>
        <w:autoSpaceDN w:val="0"/>
        <w:spacing w:beforeLines="100" w:line="360" w:lineRule="auto"/>
        <w:ind w:left="2138" w:hanging="2138" w:hangingChars="1018"/>
        <w:outlineLvl w:val="3"/>
        <w:rPr>
          <w:del w:id="7079" w:author="Edward Lee" w:date="2017-10-16T16:23:00Z"/>
          <w:rFonts w:hAnsi="宋体"/>
          <w:szCs w:val="18"/>
        </w:rPr>
        <w:pPrChange w:id="7078" w:author="Edward Lee" w:date="2017-10-16T16:47:00Z">
          <w:pPr>
            <w:ind w:left="2138" w:hanging="2138" w:hangingChars="1018"/>
          </w:pPr>
        </w:pPrChange>
      </w:pPr>
      <w:del w:id="7080" w:author="Edward Lee" w:date="2017-10-16T16:23:00Z">
        <w:r>
          <w:rPr>
            <w:rFonts w:hint="eastAsia" w:hAnsi="宋体"/>
            <w:szCs w:val="18"/>
          </w:rPr>
          <w:delText xml:space="preserve">                  0x</w:delText>
        </w:r>
      </w:del>
      <w:del w:id="7081" w:author="Edward Lee" w:date="2017-10-16T16:23:00Z">
        <w:r>
          <w:rPr>
            <w:rFonts w:hint="eastAsia" w:ascii="宋体" w:hAnsi="宋体" w:eastAsia="宋体" w:cs="宋体"/>
            <w:b/>
            <w:color w:val="FF33CC"/>
            <w:kern w:val="0"/>
            <w:sz w:val="18"/>
            <w:szCs w:val="18"/>
            <w:shd w:val="clear" w:color="auto" w:fill="FFFFFF" w:themeFill="background1"/>
          </w:rPr>
          <w:delText>01</w:delText>
        </w:r>
      </w:del>
      <w:del w:id="7082" w:author="Edward Lee" w:date="2017-10-16T16:23:00Z">
        <w:r>
          <w:rPr>
            <w:rFonts w:hint="eastAsia" w:hAnsi="宋体"/>
            <w:szCs w:val="18"/>
          </w:rPr>
          <w:delText xml:space="preserve"> ，即进门，从1号天线读到</w:delText>
        </w:r>
      </w:del>
    </w:p>
    <w:p>
      <w:pPr>
        <w:widowControl/>
        <w:numPr>
          <w:ilvl w:val="0"/>
          <w:numId w:val="9"/>
        </w:numPr>
        <w:tabs>
          <w:tab w:val="center" w:pos="4201"/>
          <w:tab w:val="right" w:leader="dot" w:pos="9298"/>
        </w:tabs>
        <w:autoSpaceDE w:val="0"/>
        <w:autoSpaceDN w:val="0"/>
        <w:spacing w:beforeLines="100" w:line="360" w:lineRule="auto"/>
        <w:ind w:left="2138" w:hanging="2138" w:hangingChars="1018"/>
        <w:outlineLvl w:val="3"/>
        <w:rPr>
          <w:del w:id="7084" w:author="Edward Lee" w:date="2017-10-16T16:23:00Z"/>
          <w:rFonts w:hAnsi="宋体"/>
          <w:i/>
          <w:szCs w:val="18"/>
        </w:rPr>
        <w:pPrChange w:id="7083" w:author="Edward Lee" w:date="2017-10-16T16:47:00Z">
          <w:pPr>
            <w:ind w:left="2138" w:hanging="2138" w:hangingChars="1018"/>
          </w:pPr>
        </w:pPrChange>
      </w:pPr>
      <w:del w:id="7085" w:author="Edward Lee" w:date="2017-10-16T16:23:00Z">
        <w:r>
          <w:rPr>
            <w:rFonts w:hint="eastAsia" w:hAnsi="宋体"/>
            <w:szCs w:val="18"/>
          </w:rPr>
          <w:delText xml:space="preserve">                  </w:delText>
        </w:r>
      </w:del>
      <w:del w:id="7086" w:author="Edward Lee" w:date="2017-10-16T16:23:00Z">
        <w:r>
          <w:rPr>
            <w:rFonts w:hint="eastAsia" w:hAnsi="宋体"/>
            <w:b/>
            <w:i/>
            <w:color w:val="FF0000"/>
            <w:szCs w:val="18"/>
          </w:rPr>
          <w:delText>注意</w:delText>
        </w:r>
      </w:del>
      <w:ins w:id="7087" w:author="asus" w:date="2017-10-06T17:49:00Z">
        <w:del w:id="7088" w:author="Edward Lee" w:date="2017-10-16T16:23:00Z">
          <w:r>
            <w:rPr>
              <w:rFonts w:hint="eastAsia" w:hAnsi="宋体"/>
              <w:b/>
              <w:i/>
              <w:color w:val="FF0000"/>
              <w:szCs w:val="18"/>
            </w:rPr>
            <w:delText>Note</w:delText>
          </w:r>
        </w:del>
      </w:ins>
      <w:del w:id="7089" w:author="Edward Lee" w:date="2017-10-16T16:23:00Z">
        <w:r>
          <w:rPr>
            <w:rFonts w:hint="eastAsia" w:hAnsi="宋体"/>
            <w:i/>
            <w:szCs w:val="18"/>
          </w:rPr>
          <w:delText xml:space="preserve">： </w:delText>
        </w:r>
      </w:del>
    </w:p>
    <w:p>
      <w:pPr>
        <w:widowControl/>
        <w:numPr>
          <w:ilvl w:val="0"/>
          <w:numId w:val="9"/>
        </w:numPr>
        <w:tabs>
          <w:tab w:val="center" w:pos="4201"/>
          <w:tab w:val="right" w:leader="dot" w:pos="9298"/>
        </w:tabs>
        <w:autoSpaceDE w:val="0"/>
        <w:autoSpaceDN w:val="0"/>
        <w:spacing w:beforeLines="100" w:line="360" w:lineRule="auto"/>
        <w:ind w:left="360" w:hanging="360"/>
        <w:outlineLvl w:val="3"/>
        <w:rPr>
          <w:del w:id="7091" w:author="Edward Lee" w:date="2017-10-16T16:23:00Z"/>
          <w:rFonts w:hAnsi="宋体"/>
          <w:i/>
          <w:szCs w:val="18"/>
        </w:rPr>
        <w:pPrChange w:id="7090" w:author="Edward Lee" w:date="2017-10-16T16:47:00Z">
          <w:pPr>
            <w:ind w:left="2146" w:hanging="2146"/>
          </w:pPr>
        </w:pPrChange>
      </w:pPr>
      <w:del w:id="7092" w:author="Edward Lee" w:date="2017-10-16T16:23:00Z">
        <w:r>
          <w:rPr>
            <w:rFonts w:hint="eastAsia" w:hAnsi="宋体"/>
            <w:i/>
            <w:szCs w:val="18"/>
          </w:rPr>
          <w:tab/>
        </w:r>
      </w:del>
      <w:del w:id="7093" w:author="Edward Lee" w:date="2017-10-16T16:23:00Z">
        <w:r>
          <w:rPr>
            <w:rFonts w:hint="eastAsia" w:hAnsi="宋体"/>
            <w:i/>
            <w:szCs w:val="18"/>
          </w:rPr>
          <w:tab/>
        </w:r>
      </w:del>
      <w:del w:id="7094" w:author="Edward Lee" w:date="2017-10-16T16:23:00Z">
        <w:r>
          <w:rPr>
            <w:rFonts w:hint="eastAsia" w:hAnsi="宋体"/>
            <w:i/>
            <w:szCs w:val="18"/>
          </w:rPr>
          <w:delText>1. 判断进出基站需要将 7bit， 6bit 同时考虑;</w:delText>
        </w:r>
      </w:del>
    </w:p>
    <w:p>
      <w:pPr>
        <w:widowControl/>
        <w:numPr>
          <w:ilvl w:val="0"/>
          <w:numId w:val="9"/>
        </w:numPr>
        <w:tabs>
          <w:tab w:val="center" w:pos="4201"/>
          <w:tab w:val="right" w:leader="dot" w:pos="9298"/>
        </w:tabs>
        <w:autoSpaceDE w:val="0"/>
        <w:autoSpaceDN w:val="0"/>
        <w:spacing w:beforeLines="100" w:line="360" w:lineRule="auto"/>
        <w:ind w:left="360" w:hanging="360"/>
        <w:outlineLvl w:val="3"/>
        <w:rPr>
          <w:del w:id="7096" w:author="Edward Lee" w:date="2017-10-16T16:23:00Z"/>
          <w:rFonts w:ascii="宋体" w:hAnsi="宋体" w:eastAsia="宋体" w:cs="宋体"/>
          <w:i/>
          <w:kern w:val="0"/>
          <w:szCs w:val="21"/>
          <w:shd w:val="clear" w:color="auto" w:fill="FFFFFF" w:themeFill="background1"/>
        </w:rPr>
        <w:pPrChange w:id="7095" w:author="Edward Lee" w:date="2017-10-16T16:47:00Z">
          <w:pPr>
            <w:ind w:left="2394" w:firstLine="126"/>
          </w:pPr>
        </w:pPrChange>
      </w:pPr>
      <w:del w:id="7097" w:author="Edward Lee" w:date="2017-10-16T16:23:00Z">
        <w:r>
          <w:rPr>
            <w:rFonts w:hint="eastAsia" w:hAnsi="宋体"/>
            <w:i/>
            <w:szCs w:val="18"/>
          </w:rPr>
          <w:delText>2. 基站停留标识为</w:delText>
        </w:r>
      </w:del>
      <w:del w:id="7098" w:author="Edward Lee" w:date="2017-10-16T16:23:00Z">
        <w:r>
          <w:rPr>
            <w:rFonts w:hAnsi="宋体"/>
            <w:i/>
            <w:szCs w:val="18"/>
          </w:rPr>
          <w:delText>1</w:delText>
        </w:r>
      </w:del>
      <w:del w:id="7099" w:author="Edward Lee" w:date="2017-10-16T16:23:00Z">
        <w:r>
          <w:rPr>
            <w:rFonts w:hint="eastAsia" w:hAnsi="宋体"/>
            <w:i/>
            <w:szCs w:val="18"/>
          </w:rPr>
          <w:delText>时，进出基站状态无效。</w:delText>
        </w:r>
      </w:del>
    </w:p>
    <w:p>
      <w:pPr>
        <w:widowControl/>
        <w:numPr>
          <w:ilvl w:val="0"/>
          <w:numId w:val="9"/>
        </w:numPr>
        <w:tabs>
          <w:tab w:val="center" w:pos="4201"/>
          <w:tab w:val="right" w:leader="dot" w:pos="9298"/>
        </w:tabs>
        <w:autoSpaceDE w:val="0"/>
        <w:autoSpaceDN w:val="0"/>
        <w:spacing w:beforeLines="100" w:line="360" w:lineRule="auto"/>
        <w:outlineLvl w:val="3"/>
        <w:rPr>
          <w:del w:id="7101" w:author="Edward Lee" w:date="2017-10-16T16:23:00Z"/>
          <w:rFonts w:ascii="宋体" w:hAnsi="宋体" w:eastAsia="宋体"/>
          <w:szCs w:val="21"/>
        </w:rPr>
        <w:pPrChange w:id="7100" w:author="Edward Lee" w:date="2017-10-16T16:47:00Z">
          <w:pPr/>
        </w:pPrChange>
      </w:pPr>
      <w:del w:id="7102" w:author="Edward Lee" w:date="2017-10-16T16:23:00Z">
        <w:r>
          <w:rPr>
            <w:rFonts w:ascii="宋体" w:hAnsi="宋体" w:eastAsia="宋体" w:cs="宋体"/>
            <w:b/>
            <w:color w:val="FF0000"/>
            <w:kern w:val="0"/>
            <w:sz w:val="18"/>
            <w:szCs w:val="18"/>
            <w:u w:val="single"/>
            <w:shd w:val="clear" w:color="auto" w:fill="FFFFFF" w:themeFill="background1"/>
          </w:rPr>
          <w:delText>20 E3 AF 22 32 FA 00 00 00 B2</w:delText>
        </w:r>
      </w:del>
      <w:del w:id="7103" w:author="Edward Lee" w:date="2017-10-16T16:23:00Z">
        <w:r>
          <w:rPr>
            <w:rFonts w:hint="eastAsia" w:ascii="宋体" w:hAnsi="宋体" w:eastAsia="宋体" w:cs="宋体"/>
            <w:b/>
            <w:color w:val="00B0F0"/>
            <w:kern w:val="0"/>
            <w:szCs w:val="21"/>
            <w:shd w:val="clear" w:color="auto" w:fill="FFFFFF" w:themeFill="background1"/>
          </w:rPr>
          <w:delText xml:space="preserve"> </w:delText>
        </w:r>
      </w:del>
      <w:del w:id="7104" w:author="Edward Lee" w:date="2017-10-16T16:23:00Z">
        <w:r>
          <w:rPr>
            <w:rFonts w:hint="eastAsia" w:ascii="宋体" w:hAnsi="宋体" w:eastAsia="宋体" w:cs="宋体"/>
            <w:b/>
            <w:color w:val="00B0F0"/>
            <w:kern w:val="0"/>
            <w:szCs w:val="21"/>
            <w:shd w:val="clear" w:color="auto" w:fill="FFFFFF" w:themeFill="background1"/>
          </w:rPr>
          <w:tab/>
        </w:r>
      </w:del>
      <w:del w:id="7105" w:author="Edward Lee" w:date="2017-10-16T16:23:00Z">
        <w:r>
          <w:rPr>
            <w:rFonts w:hint="eastAsia" w:ascii="宋体" w:hAnsi="宋体" w:eastAsia="宋体" w:cs="宋体"/>
            <w:b/>
            <w:kern w:val="0"/>
            <w:szCs w:val="21"/>
            <w:shd w:val="clear" w:color="auto" w:fill="FFFFFF" w:themeFill="background1"/>
          </w:rPr>
          <w:delText xml:space="preserve">： </w:delText>
        </w:r>
      </w:del>
      <w:del w:id="7106" w:author="Edward Lee" w:date="2017-10-16T16:23:00Z">
        <w:r>
          <w:rPr>
            <w:rFonts w:hint="eastAsia" w:ascii="宋体" w:hAnsi="宋体" w:eastAsia="宋体" w:cs="宋体"/>
            <w:kern w:val="0"/>
            <w:szCs w:val="21"/>
            <w:shd w:val="clear" w:color="auto" w:fill="FFFFFF" w:themeFill="background1"/>
          </w:rPr>
          <w:delText>标签数据，具体格式说明请看7.2章</w:delText>
        </w:r>
      </w:del>
    </w:p>
    <w:p>
      <w:pPr>
        <w:widowControl/>
        <w:numPr>
          <w:ilvl w:val="0"/>
          <w:numId w:val="9"/>
        </w:numPr>
        <w:tabs>
          <w:tab w:val="center" w:pos="4201"/>
          <w:tab w:val="right" w:leader="dot" w:pos="9298"/>
        </w:tabs>
        <w:autoSpaceDE w:val="0"/>
        <w:autoSpaceDN w:val="0"/>
        <w:spacing w:beforeLines="100" w:line="360" w:lineRule="auto"/>
        <w:ind w:left="1984" w:hanging="1984" w:hangingChars="945"/>
        <w:outlineLvl w:val="3"/>
        <w:rPr>
          <w:del w:id="7108" w:author="Edward Lee" w:date="2017-10-16T16:23:00Z"/>
          <w:rFonts w:ascii="宋体" w:hAnsi="宋体" w:eastAsia="宋体"/>
        </w:rPr>
        <w:pPrChange w:id="7107" w:author="Edward Lee" w:date="2017-10-16T16:47:00Z">
          <w:pPr>
            <w:ind w:left="1984" w:hanging="1984" w:hangingChars="945"/>
          </w:pPr>
        </w:pPrChange>
      </w:pPr>
      <w:del w:id="7109" w:author="Edward Lee" w:date="2017-10-16T16:23:00Z">
        <w:r>
          <w:rPr>
            <w:rFonts w:hAnsi="宋体"/>
            <w:color w:val="00B0F0"/>
            <w:u w:val="single"/>
          </w:rPr>
          <w:delText>11 01 0E 13 26 09</w:delText>
        </w:r>
      </w:del>
      <w:del w:id="7110" w:author="Edward Lee" w:date="2017-10-16T16:23:00Z">
        <w:r>
          <w:rPr>
            <w:rFonts w:hint="eastAsia" w:ascii="宋体" w:hAnsi="宋体" w:eastAsia="宋体"/>
          </w:rPr>
          <w:delText xml:space="preserve">  : 标签接收（读取）时间，分别是年、月、日、时、分、秒，年是基于2000开始，2017年1月14日 19 ：38 : 09 </w:delText>
        </w:r>
      </w:del>
    </w:p>
    <w:p>
      <w:pPr>
        <w:pStyle w:val="4"/>
        <w:widowControl/>
        <w:numPr>
          <w:ilvl w:val="0"/>
          <w:numId w:val="9"/>
        </w:numPr>
        <w:tabs>
          <w:tab w:val="center" w:pos="4201"/>
          <w:tab w:val="right" w:leader="dot" w:pos="9298"/>
        </w:tabs>
        <w:autoSpaceDE w:val="0"/>
        <w:autoSpaceDN w:val="0"/>
        <w:spacing w:beforeLines="100" w:line="360" w:lineRule="auto"/>
        <w:ind w:left="360" w:hanging="360"/>
        <w:rPr>
          <w:del w:id="7112" w:author="Edward Lee" w:date="2017-10-16T16:23:00Z"/>
          <w:sz w:val="30"/>
          <w:szCs w:val="30"/>
        </w:rPr>
        <w:pPrChange w:id="7111" w:author="Edward Lee" w:date="2017-10-16T16:47:00Z">
          <w:pPr>
            <w:pStyle w:val="4"/>
            <w:numPr>
              <w:ilvl w:val="2"/>
              <w:numId w:val="3"/>
            </w:numPr>
            <w:ind w:left="536" w:hanging="536"/>
          </w:pPr>
        </w:pPrChange>
      </w:pPr>
      <w:del w:id="7113" w:author="Edward Lee" w:date="2017-10-16T16:23:00Z">
        <w:r>
          <w:rPr>
            <w:rFonts w:hint="eastAsia"/>
            <w:sz w:val="30"/>
            <w:szCs w:val="30"/>
          </w:rPr>
          <w:delText>考勤标签格式说明</w:delText>
        </w:r>
      </w:del>
    </w:p>
    <w:p>
      <w:pPr>
        <w:widowControl/>
        <w:numPr>
          <w:ilvl w:val="0"/>
          <w:numId w:val="9"/>
        </w:numPr>
        <w:tabs>
          <w:tab w:val="center" w:pos="4201"/>
          <w:tab w:val="right" w:leader="dot" w:pos="9298"/>
        </w:tabs>
        <w:autoSpaceDE w:val="0"/>
        <w:autoSpaceDN w:val="0"/>
        <w:spacing w:beforeLines="100" w:line="360" w:lineRule="auto"/>
        <w:outlineLvl w:val="3"/>
        <w:rPr>
          <w:del w:id="7115" w:author="Edward Lee" w:date="2017-10-16T16:23:00Z"/>
          <w:rFonts w:ascii="宋体" w:hAnsi="宋体" w:eastAsia="宋体"/>
        </w:rPr>
        <w:pPrChange w:id="7114" w:author="Edward Lee" w:date="2017-10-16T16:47:00Z">
          <w:pPr/>
        </w:pPrChange>
      </w:pPr>
      <w:del w:id="7116" w:author="Edward Lee" w:date="2017-10-16T16:23:00Z">
        <w:r>
          <w:rPr>
            <w:rFonts w:hint="eastAsia" w:ascii="宋体" w:hAnsi="宋体" w:eastAsia="宋体"/>
          </w:rPr>
          <w:delText>考勤标签（类型为0x8B02）格式说明（共17个字节）。</w:delText>
        </w:r>
      </w:del>
    </w:p>
    <w:p>
      <w:pPr>
        <w:widowControl/>
        <w:numPr>
          <w:ilvl w:val="0"/>
          <w:numId w:val="9"/>
        </w:numPr>
        <w:tabs>
          <w:tab w:val="center" w:pos="4201"/>
          <w:tab w:val="right" w:leader="dot" w:pos="9298"/>
        </w:tabs>
        <w:autoSpaceDE w:val="0"/>
        <w:autoSpaceDN w:val="0"/>
        <w:spacing w:beforeLines="100" w:line="360" w:lineRule="auto"/>
        <w:outlineLvl w:val="3"/>
        <w:rPr>
          <w:del w:id="7118" w:author="Edward Lee" w:date="2017-10-16T16:23:00Z"/>
          <w:rFonts w:ascii="宋体" w:hAnsi="宋体" w:eastAsia="宋体"/>
        </w:rPr>
        <w:pPrChange w:id="7117" w:author="Edward Lee" w:date="2017-10-16T16:47:00Z">
          <w:pPr/>
        </w:pPrChange>
      </w:pPr>
      <w:del w:id="7119" w:author="Edward Lee" w:date="2017-10-16T16:23:00Z">
        <w:r>
          <w:rPr>
            <w:rFonts w:hint="eastAsia" w:ascii="宋体" w:hAnsi="宋体" w:eastAsia="宋体"/>
          </w:rPr>
          <w:delText xml:space="preserve">eg : </w:delText>
        </w:r>
      </w:del>
      <w:del w:id="7120" w:author="Edward Lee" w:date="2017-10-16T16:23:00Z">
        <w:r>
          <w:rPr>
            <w:rFonts w:hint="eastAsia" w:asciiTheme="minorEastAsia" w:hAnsiTheme="minorEastAsia"/>
            <w:szCs w:val="21"/>
          </w:rPr>
          <w:delText xml:space="preserve"> </w:delText>
        </w:r>
      </w:del>
      <w:del w:id="7121" w:author="Edward Lee" w:date="2017-10-16T16:23:00Z">
        <w:r>
          <w:rPr>
            <w:rFonts w:hint="eastAsia" w:asciiTheme="minorEastAsia" w:hAnsiTheme="minorEastAsia"/>
            <w:color w:val="FF33CC"/>
            <w:szCs w:val="21"/>
          </w:rPr>
          <w:delText>8</w:delText>
        </w:r>
      </w:del>
      <w:del w:id="7122" w:author="Edward Lee" w:date="2017-10-16T16:23:00Z">
        <w:r>
          <w:rPr>
            <w:rFonts w:asciiTheme="minorEastAsia" w:hAnsiTheme="minorEastAsia"/>
            <w:color w:val="FF33CC"/>
            <w:szCs w:val="21"/>
          </w:rPr>
          <w:delText>1</w:delText>
        </w:r>
      </w:del>
      <w:del w:id="7123" w:author="Edward Lee" w:date="2017-10-16T16:23:00Z">
        <w:r>
          <w:rPr>
            <w:rFonts w:asciiTheme="minorEastAsia" w:hAnsiTheme="minorEastAsia"/>
            <w:color w:val="00B0F0"/>
            <w:szCs w:val="21"/>
          </w:rPr>
          <w:delText xml:space="preserve"> </w:delText>
        </w:r>
      </w:del>
      <w:del w:id="7124" w:author="Edward Lee" w:date="2017-10-16T16:23:00Z">
        <w:r>
          <w:rPr>
            <w:rFonts w:ascii="宋体" w:hAnsi="宋体" w:eastAsia="宋体" w:cs="宋体"/>
            <w:b/>
            <w:color w:val="FF0000"/>
            <w:kern w:val="0"/>
            <w:sz w:val="18"/>
            <w:szCs w:val="18"/>
            <w:u w:val="single"/>
            <w:shd w:val="clear" w:color="auto" w:fill="FFFFFF" w:themeFill="background1"/>
          </w:rPr>
          <w:delText>20 E3 AF 22 32 FA 00 00 00 B2</w:delText>
        </w:r>
      </w:del>
      <w:del w:id="7125" w:author="Edward Lee" w:date="2017-10-16T16:23:00Z">
        <w:r>
          <w:rPr>
            <w:rFonts w:hint="eastAsia" w:ascii="宋体" w:hAnsi="宋体" w:eastAsia="宋体" w:cs="宋体"/>
            <w:b/>
            <w:color w:val="76923C" w:themeColor="accent3" w:themeShade="BF"/>
            <w:kern w:val="0"/>
            <w:sz w:val="18"/>
            <w:szCs w:val="18"/>
            <w:shd w:val="clear" w:color="auto" w:fill="FFFFFF" w:themeFill="background1"/>
          </w:rPr>
          <w:delText xml:space="preserve"> </w:delText>
        </w:r>
      </w:del>
      <w:del w:id="7126" w:author="Edward Lee" w:date="2017-10-16T16:23:00Z">
        <w:r>
          <w:rPr>
            <w:rFonts w:hAnsi="宋体"/>
            <w:color w:val="00B0F0"/>
            <w:u w:val="single"/>
          </w:rPr>
          <w:delText>11 01 0E 13 26 09</w:delText>
        </w:r>
      </w:del>
    </w:p>
    <w:tbl>
      <w:tblPr>
        <w:tblStyle w:val="22"/>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5912"/>
        <w:gridCol w:w="1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127" w:author="Edward Lee" w:date="2017-10-16T16:23:00Z"/>
        </w:trPr>
        <w:tc>
          <w:tcPr>
            <w:tcW w:w="1246" w:type="dxa"/>
            <w:shd w:val="clear" w:color="auto" w:fill="F1F1F1" w:themeFill="background1" w:themeFillShade="F2"/>
            <w:vAlign w:val="center"/>
          </w:tcPr>
          <w:p>
            <w:pPr>
              <w:widowControl/>
              <w:numPr>
                <w:ilvl w:val="0"/>
                <w:numId w:val="9"/>
              </w:numPr>
              <w:tabs>
                <w:tab w:val="center" w:pos="4201"/>
                <w:tab w:val="right" w:leader="dot" w:pos="9298"/>
              </w:tabs>
              <w:autoSpaceDE w:val="0"/>
              <w:autoSpaceDN w:val="0"/>
              <w:spacing w:beforeLines="100" w:line="360" w:lineRule="auto"/>
              <w:ind w:right="-105" w:rightChars="-50"/>
              <w:jc w:val="center"/>
              <w:outlineLvl w:val="3"/>
              <w:rPr>
                <w:del w:id="7129" w:author="Edward Lee" w:date="2017-10-16T16:23:00Z"/>
                <w:rFonts w:ascii="宋体" w:hAnsi="宋体" w:eastAsia="宋体"/>
                <w:b/>
                <w:sz w:val="18"/>
                <w:szCs w:val="18"/>
              </w:rPr>
              <w:pPrChange w:id="7128" w:author="Edward Lee" w:date="2017-10-16T16:47:00Z">
                <w:pPr>
                  <w:ind w:right="-105" w:rightChars="-50"/>
                  <w:jc w:val="center"/>
                </w:pPr>
              </w:pPrChange>
            </w:pPr>
            <w:del w:id="7130" w:author="Edward Lee" w:date="2017-10-16T16:23:00Z">
              <w:r>
                <w:rPr>
                  <w:rFonts w:hint="eastAsia" w:hAnsi="宋体"/>
                  <w:b/>
                  <w:sz w:val="18"/>
                  <w:szCs w:val="18"/>
                </w:rPr>
                <w:delText>考勤</w:delText>
              </w:r>
            </w:del>
            <w:del w:id="7131" w:author="Edward Lee" w:date="2017-10-16T16:23:00Z">
              <w:r>
                <w:rPr>
                  <w:rFonts w:hAnsi="宋体"/>
                  <w:b/>
                  <w:sz w:val="18"/>
                  <w:szCs w:val="18"/>
                </w:rPr>
                <w:delText>/</w:delText>
              </w:r>
            </w:del>
            <w:del w:id="7132" w:author="Edward Lee" w:date="2017-10-16T16:23:00Z">
              <w:r>
                <w:rPr>
                  <w:rFonts w:hint="eastAsia" w:hAnsi="宋体"/>
                  <w:b/>
                  <w:sz w:val="18"/>
                  <w:szCs w:val="18"/>
                </w:rPr>
                <w:delText>天线通道号</w:delText>
              </w:r>
            </w:del>
            <w:del w:id="7133" w:author="Edward Lee" w:date="2017-10-16T16:23:00Z">
              <w:r>
                <w:rPr>
                  <w:rFonts w:hAnsi="宋体"/>
                  <w:b/>
                  <w:sz w:val="18"/>
                  <w:szCs w:val="18"/>
                </w:rPr>
                <w:br w:type="textWrapping"/>
              </w:r>
            </w:del>
            <w:del w:id="7134" w:author="Edward Lee" w:date="2017-10-16T16:23:00Z">
              <w:r>
                <w:rPr>
                  <w:rFonts w:hAnsi="宋体"/>
                  <w:b/>
                  <w:sz w:val="18"/>
                  <w:szCs w:val="18"/>
                </w:rPr>
                <w:delText>(1byte)</w:delText>
              </w:r>
            </w:del>
          </w:p>
        </w:tc>
        <w:tc>
          <w:tcPr>
            <w:tcW w:w="5912" w:type="dxa"/>
            <w:shd w:val="clear" w:color="auto" w:fill="F1F1F1" w:themeFill="background1" w:themeFillShade="F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136" w:author="Edward Lee" w:date="2017-10-16T16:23:00Z"/>
                <w:rFonts w:ascii="宋体" w:hAnsi="宋体" w:eastAsia="宋体"/>
                <w:b/>
                <w:sz w:val="18"/>
                <w:szCs w:val="18"/>
              </w:rPr>
              <w:pPrChange w:id="7135" w:author="Edward Lee" w:date="2017-10-16T16:47:00Z">
                <w:pPr>
                  <w:jc w:val="center"/>
                </w:pPr>
              </w:pPrChange>
            </w:pPr>
            <w:del w:id="7137" w:author="Edward Lee" w:date="2017-10-16T16:23:00Z">
              <w:r>
                <w:rPr>
                  <w:rFonts w:hint="eastAsia" w:ascii="宋体" w:hAnsi="宋体" w:eastAsia="宋体"/>
                  <w:b/>
                  <w:sz w:val="18"/>
                  <w:szCs w:val="18"/>
                </w:rPr>
                <w:delText>标签数据</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7139" w:author="Edward Lee" w:date="2017-10-16T16:23:00Z"/>
                <w:rFonts w:ascii="宋体" w:hAnsi="宋体" w:eastAsia="宋体"/>
                <w:b/>
                <w:sz w:val="18"/>
                <w:szCs w:val="18"/>
              </w:rPr>
              <w:pPrChange w:id="7138" w:author="Edward Lee" w:date="2017-10-16T16:47:00Z">
                <w:pPr>
                  <w:jc w:val="center"/>
                </w:pPr>
              </w:pPrChange>
            </w:pPr>
            <w:del w:id="7140" w:author="Edward Lee" w:date="2017-10-16T16:23:00Z">
              <w:r>
                <w:rPr>
                  <w:rFonts w:hint="eastAsia" w:ascii="宋体" w:hAnsi="宋体" w:eastAsia="宋体"/>
                  <w:b/>
                  <w:sz w:val="18"/>
                  <w:szCs w:val="18"/>
                </w:rPr>
                <w:delText>（10Bytes）</w:delText>
              </w:r>
            </w:del>
          </w:p>
        </w:tc>
        <w:tc>
          <w:tcPr>
            <w:tcW w:w="1882" w:type="dxa"/>
            <w:shd w:val="clear" w:color="auto" w:fill="F1F1F1" w:themeFill="background1" w:themeFillShade="F2"/>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142" w:author="Edward Lee" w:date="2017-10-16T16:23:00Z"/>
                <w:rFonts w:ascii="宋体" w:hAnsi="宋体" w:eastAsia="宋体"/>
                <w:b/>
                <w:sz w:val="18"/>
                <w:szCs w:val="18"/>
              </w:rPr>
              <w:pPrChange w:id="7141" w:author="Edward Lee" w:date="2017-10-16T16:47:00Z">
                <w:pPr>
                  <w:jc w:val="center"/>
                </w:pPr>
              </w:pPrChange>
            </w:pPr>
            <w:del w:id="7143" w:author="Edward Lee" w:date="2017-10-16T16:23:00Z">
              <w:r>
                <w:rPr>
                  <w:rFonts w:hint="eastAsia" w:ascii="宋体" w:hAnsi="宋体" w:eastAsia="宋体"/>
                  <w:b/>
                  <w:sz w:val="18"/>
                  <w:szCs w:val="18"/>
                </w:rPr>
                <w:delText>考勤时间</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7145" w:author="Edward Lee" w:date="2017-10-16T16:23:00Z"/>
                <w:rFonts w:ascii="宋体" w:hAnsi="宋体" w:eastAsia="宋体"/>
                <w:b/>
                <w:sz w:val="18"/>
                <w:szCs w:val="18"/>
              </w:rPr>
              <w:pPrChange w:id="7144" w:author="Edward Lee" w:date="2017-10-16T16:47:00Z">
                <w:pPr>
                  <w:jc w:val="center"/>
                </w:pPr>
              </w:pPrChange>
            </w:pPr>
            <w:del w:id="7146" w:author="Edward Lee" w:date="2017-10-16T16:23:00Z">
              <w:r>
                <w:rPr>
                  <w:rFonts w:ascii="宋体" w:hAnsi="宋体" w:eastAsia="宋体"/>
                  <w:b/>
                  <w:sz w:val="18"/>
                  <w:szCs w:val="18"/>
                </w:rPr>
                <w:delText>(6bytes)</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147" w:author="Edward Lee" w:date="2017-10-16T16:23:00Z"/>
        </w:trPr>
        <w:tc>
          <w:tcPr>
            <w:tcW w:w="1246"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149" w:author="Edward Lee" w:date="2017-10-16T16:23:00Z"/>
                <w:rFonts w:ascii="宋体" w:hAnsi="宋体" w:eastAsia="宋体"/>
                <w:color w:val="00CCFF"/>
                <w:szCs w:val="21"/>
              </w:rPr>
              <w:pPrChange w:id="7148" w:author="Edward Lee" w:date="2017-10-16T16:47:00Z">
                <w:pPr>
                  <w:jc w:val="center"/>
                </w:pPr>
              </w:pPrChange>
            </w:pPr>
            <w:del w:id="7150" w:author="Edward Lee" w:date="2017-10-16T16:23:00Z">
              <w:r>
                <w:rPr>
                  <w:rFonts w:hint="eastAsia" w:ascii="宋体" w:hAnsi="宋体" w:eastAsia="宋体"/>
                  <w:color w:val="FF33CC"/>
                  <w:szCs w:val="21"/>
                </w:rPr>
                <w:delText>8</w:delText>
              </w:r>
            </w:del>
            <w:del w:id="7151" w:author="Edward Lee" w:date="2017-10-16T16:23:00Z">
              <w:r>
                <w:rPr>
                  <w:rFonts w:ascii="宋体" w:hAnsi="宋体" w:eastAsia="宋体"/>
                  <w:color w:val="FF33CC"/>
                  <w:szCs w:val="21"/>
                </w:rPr>
                <w:delText>1</w:delText>
              </w:r>
            </w:del>
          </w:p>
        </w:tc>
        <w:tc>
          <w:tcPr>
            <w:tcW w:w="591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153" w:author="Edward Lee" w:date="2017-10-16T16:23:00Z"/>
                <w:rFonts w:ascii="宋体" w:hAnsi="宋体" w:eastAsia="宋体"/>
                <w:szCs w:val="21"/>
              </w:rPr>
              <w:pPrChange w:id="7152" w:author="Edward Lee" w:date="2017-10-16T16:47:00Z">
                <w:pPr>
                  <w:jc w:val="center"/>
                </w:pPr>
              </w:pPrChange>
            </w:pPr>
            <w:del w:id="7154" w:author="Edward Lee" w:date="2017-10-16T16:23:00Z">
              <w:r>
                <w:rPr>
                  <w:rFonts w:ascii="宋体" w:hAnsi="宋体" w:eastAsia="宋体" w:cs="宋体"/>
                  <w:b/>
                  <w:color w:val="FF0000"/>
                  <w:kern w:val="0"/>
                  <w:sz w:val="18"/>
                  <w:szCs w:val="18"/>
                  <w:u w:val="single"/>
                  <w:shd w:val="clear" w:color="auto" w:fill="FFFFFF" w:themeFill="background1"/>
                </w:rPr>
                <w:delText>20 E3 AF 22 32 FA 00 00 00 B2</w:delText>
              </w:r>
            </w:del>
          </w:p>
        </w:tc>
        <w:tc>
          <w:tcPr>
            <w:tcW w:w="18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156" w:author="Edward Lee" w:date="2017-10-16T16:23:00Z"/>
                <w:rFonts w:ascii="宋体" w:hAnsi="宋体" w:eastAsia="宋体" w:cs="宋体"/>
                <w:b/>
                <w:color w:val="76923C" w:themeColor="accent3" w:themeShade="BF"/>
                <w:kern w:val="0"/>
                <w:szCs w:val="21"/>
                <w:shd w:val="clear" w:color="auto" w:fill="FFFFFF" w:themeFill="background1"/>
              </w:rPr>
              <w:pPrChange w:id="7155" w:author="Edward Lee" w:date="2017-10-16T16:47:00Z">
                <w:pPr>
                  <w:jc w:val="center"/>
                </w:pPr>
              </w:pPrChange>
            </w:pPr>
            <w:del w:id="7157" w:author="Edward Lee" w:date="2017-10-16T16:23:00Z">
              <w:r>
                <w:rPr>
                  <w:rFonts w:hAnsi="宋体"/>
                  <w:color w:val="00B0F0"/>
                  <w:u w:val="single"/>
                </w:rPr>
                <w:delText>11 01 0E 13 26 09</w:delText>
              </w:r>
            </w:del>
          </w:p>
        </w:tc>
      </w:tr>
    </w:tbl>
    <w:p>
      <w:pPr>
        <w:widowControl/>
        <w:numPr>
          <w:ilvl w:val="0"/>
          <w:numId w:val="9"/>
        </w:numPr>
        <w:tabs>
          <w:tab w:val="center" w:pos="4201"/>
          <w:tab w:val="right" w:leader="dot" w:pos="9298"/>
        </w:tabs>
        <w:autoSpaceDE w:val="0"/>
        <w:autoSpaceDN w:val="0"/>
        <w:spacing w:beforeLines="100" w:line="360" w:lineRule="auto"/>
        <w:ind w:left="1840" w:hanging="1840" w:hangingChars="1018"/>
        <w:outlineLvl w:val="3"/>
        <w:rPr>
          <w:del w:id="7159" w:author="Edward Lee" w:date="2017-10-16T16:23:00Z"/>
          <w:rFonts w:hAnsi="宋体"/>
          <w:szCs w:val="18"/>
        </w:rPr>
        <w:pPrChange w:id="7158" w:author="Edward Lee" w:date="2017-10-16T16:47:00Z">
          <w:pPr>
            <w:ind w:left="1840" w:hanging="1840" w:hangingChars="1018"/>
          </w:pPr>
        </w:pPrChange>
      </w:pPr>
      <w:del w:id="7160" w:author="Edward Lee" w:date="2017-10-16T16:23:00Z">
        <w:r>
          <w:rPr>
            <w:rFonts w:hint="eastAsia" w:ascii="宋体" w:hAnsi="宋体" w:eastAsia="宋体" w:cs="宋体"/>
            <w:b/>
            <w:color w:val="FF33CC"/>
            <w:kern w:val="0"/>
            <w:sz w:val="18"/>
            <w:szCs w:val="18"/>
            <w:shd w:val="clear" w:color="auto" w:fill="FFFFFF" w:themeFill="background1"/>
          </w:rPr>
          <w:delText xml:space="preserve">81                </w:delText>
        </w:r>
      </w:del>
      <w:del w:id="7161" w:author="Edward Lee" w:date="2017-10-16T16:23:00Z">
        <w:r>
          <w:rPr>
            <w:rFonts w:hint="eastAsia" w:ascii="宋体" w:hAnsi="宋体" w:eastAsia="宋体" w:cs="宋体"/>
            <w:b/>
            <w:kern w:val="0"/>
            <w:sz w:val="18"/>
            <w:szCs w:val="18"/>
            <w:shd w:val="clear" w:color="auto" w:fill="FFFFFF" w:themeFill="background1"/>
          </w:rPr>
          <w:delText xml:space="preserve">： </w:delText>
        </w:r>
      </w:del>
      <w:del w:id="7162" w:author="Edward Lee" w:date="2017-10-16T16:23:00Z">
        <w:r>
          <w:rPr>
            <w:rFonts w:hint="eastAsia" w:hAnsi="宋体"/>
            <w:szCs w:val="18"/>
          </w:rPr>
          <w:delText>考勤/天线</w:delText>
        </w:r>
      </w:del>
      <w:del w:id="7163" w:author="Edward Lee" w:date="2017-10-16T16:23:00Z">
        <w:r>
          <w:rPr>
            <w:rFonts w:hAnsi="宋体"/>
            <w:szCs w:val="18"/>
          </w:rPr>
          <w:delText>Channel</w:delText>
        </w:r>
      </w:del>
      <w:del w:id="7164" w:author="Edward Lee" w:date="2017-10-16T16:23:00Z">
        <w:r>
          <w:rPr>
            <w:rFonts w:hint="eastAsia" w:hAnsi="宋体"/>
            <w:szCs w:val="18"/>
          </w:rPr>
          <w:delText xml:space="preserve">； 这一1Byte中，最高位（第8bit）表示考勤的进或者出，其中1为进，0为出 </w:delText>
        </w:r>
      </w:del>
    </w:p>
    <w:tbl>
      <w:tblPr>
        <w:tblStyle w:val="22"/>
        <w:tblW w:w="7195"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126"/>
        <w:gridCol w:w="113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del w:id="7165" w:author="Edward Lee" w:date="2017-10-16T16:23:00Z"/>
        </w:trPr>
        <w:tc>
          <w:tcPr>
            <w:tcW w:w="7195" w:type="dxa"/>
            <w:gridSpan w:val="4"/>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167" w:author="Edward Lee" w:date="2017-10-16T16:23:00Z"/>
                <w:rFonts w:hAnsi="宋体"/>
                <w:b/>
                <w:szCs w:val="18"/>
              </w:rPr>
              <w:pPrChange w:id="7166" w:author="Edward Lee" w:date="2017-10-16T16:47:00Z">
                <w:pPr>
                  <w:jc w:val="center"/>
                </w:pPr>
              </w:pPrChange>
            </w:pPr>
            <w:del w:id="7168" w:author="Edward Lee" w:date="2017-10-16T16:23:00Z">
              <w:r>
                <w:rPr>
                  <w:rFonts w:hint="eastAsia" w:hAnsi="宋体"/>
                  <w:b/>
                  <w:szCs w:val="18"/>
                </w:rPr>
                <w:delText>考勤/天线</w:delText>
              </w:r>
            </w:del>
            <w:del w:id="7169" w:author="Edward Lee" w:date="2017-10-16T16:23:00Z">
              <w:r>
                <w:rPr>
                  <w:rFonts w:hAnsi="宋体"/>
                  <w:b/>
                  <w:szCs w:val="18"/>
                </w:rPr>
                <w:delText>Channel</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170" w:author="Edward Lee" w:date="2017-10-16T16:23:00Z"/>
        </w:trPr>
        <w:tc>
          <w:tcPr>
            <w:tcW w:w="1985" w:type="dxa"/>
            <w:shd w:val="clear" w:color="auto" w:fill="F1F1F1" w:themeFill="background1" w:themeFillShade="F2"/>
          </w:tcPr>
          <w:p>
            <w:pPr>
              <w:widowControl/>
              <w:numPr>
                <w:ilvl w:val="0"/>
                <w:numId w:val="9"/>
              </w:numPr>
              <w:tabs>
                <w:tab w:val="center" w:pos="4201"/>
                <w:tab w:val="right" w:leader="dot" w:pos="9298"/>
              </w:tabs>
              <w:autoSpaceDE w:val="0"/>
              <w:autoSpaceDN w:val="0"/>
              <w:spacing w:beforeLines="100" w:line="360" w:lineRule="auto"/>
              <w:jc w:val="center"/>
              <w:outlineLvl w:val="3"/>
              <w:rPr>
                <w:del w:id="7172" w:author="Edward Lee" w:date="2017-10-16T16:23:00Z"/>
                <w:rFonts w:hAnsi="宋体"/>
                <w:szCs w:val="18"/>
              </w:rPr>
              <w:pPrChange w:id="7171" w:author="Edward Lee" w:date="2017-10-16T16:47:00Z">
                <w:pPr>
                  <w:jc w:val="center"/>
                </w:pPr>
              </w:pPrChange>
            </w:pPr>
            <w:del w:id="7173" w:author="Edward Lee" w:date="2017-10-16T16:23:00Z">
              <w:r>
                <w:rPr>
                  <w:rFonts w:hint="eastAsia" w:hAnsi="宋体"/>
                  <w:szCs w:val="18"/>
                </w:rPr>
                <w:delText>7 bit</w:delText>
              </w:r>
            </w:del>
          </w:p>
        </w:tc>
        <w:tc>
          <w:tcPr>
            <w:tcW w:w="2126" w:type="dxa"/>
            <w:shd w:val="clear" w:color="auto" w:fill="F1F1F1" w:themeFill="background1" w:themeFillShade="F2"/>
          </w:tcPr>
          <w:p>
            <w:pPr>
              <w:widowControl/>
              <w:numPr>
                <w:ilvl w:val="0"/>
                <w:numId w:val="9"/>
              </w:numPr>
              <w:tabs>
                <w:tab w:val="center" w:pos="4201"/>
                <w:tab w:val="right" w:leader="dot" w:pos="9298"/>
              </w:tabs>
              <w:autoSpaceDE w:val="0"/>
              <w:autoSpaceDN w:val="0"/>
              <w:spacing w:beforeLines="100" w:line="360" w:lineRule="auto"/>
              <w:jc w:val="center"/>
              <w:outlineLvl w:val="3"/>
              <w:rPr>
                <w:del w:id="7175" w:author="Edward Lee" w:date="2017-10-16T16:23:00Z"/>
                <w:rFonts w:hAnsi="宋体"/>
                <w:szCs w:val="18"/>
              </w:rPr>
              <w:pPrChange w:id="7174" w:author="Edward Lee" w:date="2017-10-16T16:47:00Z">
                <w:pPr>
                  <w:jc w:val="center"/>
                </w:pPr>
              </w:pPrChange>
            </w:pPr>
            <w:del w:id="7176" w:author="Edward Lee" w:date="2017-10-16T16:23:00Z">
              <w:r>
                <w:rPr>
                  <w:rFonts w:hint="eastAsia" w:hAnsi="宋体"/>
                  <w:szCs w:val="18"/>
                </w:rPr>
                <w:delText>6 bit</w:delText>
              </w:r>
            </w:del>
          </w:p>
        </w:tc>
        <w:tc>
          <w:tcPr>
            <w:tcW w:w="1134" w:type="dxa"/>
            <w:shd w:val="clear" w:color="auto" w:fill="F1F1F1" w:themeFill="background1" w:themeFillShade="F2"/>
          </w:tcPr>
          <w:p>
            <w:pPr>
              <w:widowControl/>
              <w:numPr>
                <w:ilvl w:val="0"/>
                <w:numId w:val="9"/>
              </w:numPr>
              <w:tabs>
                <w:tab w:val="center" w:pos="4201"/>
                <w:tab w:val="right" w:leader="dot" w:pos="9298"/>
              </w:tabs>
              <w:autoSpaceDE w:val="0"/>
              <w:autoSpaceDN w:val="0"/>
              <w:spacing w:beforeLines="100" w:line="360" w:lineRule="auto"/>
              <w:jc w:val="center"/>
              <w:outlineLvl w:val="3"/>
              <w:rPr>
                <w:del w:id="7178" w:author="Edward Lee" w:date="2017-10-16T16:23:00Z"/>
                <w:rFonts w:hAnsi="宋体"/>
                <w:szCs w:val="18"/>
              </w:rPr>
              <w:pPrChange w:id="7177" w:author="Edward Lee" w:date="2017-10-16T16:47:00Z">
                <w:pPr>
                  <w:jc w:val="center"/>
                </w:pPr>
              </w:pPrChange>
            </w:pPr>
            <w:del w:id="7179" w:author="Edward Lee" w:date="2017-10-16T16:23:00Z">
              <w:r>
                <w:rPr>
                  <w:rFonts w:hint="eastAsia" w:hAnsi="宋体"/>
                  <w:szCs w:val="18"/>
                </w:rPr>
                <w:delText>5,4 bit</w:delText>
              </w:r>
            </w:del>
          </w:p>
        </w:tc>
        <w:tc>
          <w:tcPr>
            <w:tcW w:w="1950" w:type="dxa"/>
            <w:shd w:val="clear" w:color="auto" w:fill="F1F1F1" w:themeFill="background1" w:themeFillShade="F2"/>
          </w:tcPr>
          <w:p>
            <w:pPr>
              <w:widowControl/>
              <w:numPr>
                <w:ilvl w:val="0"/>
                <w:numId w:val="9"/>
              </w:numPr>
              <w:tabs>
                <w:tab w:val="center" w:pos="4201"/>
                <w:tab w:val="right" w:leader="dot" w:pos="9298"/>
              </w:tabs>
              <w:autoSpaceDE w:val="0"/>
              <w:autoSpaceDN w:val="0"/>
              <w:spacing w:beforeLines="100" w:line="360" w:lineRule="auto"/>
              <w:jc w:val="center"/>
              <w:outlineLvl w:val="3"/>
              <w:rPr>
                <w:del w:id="7181" w:author="Edward Lee" w:date="2017-10-16T16:23:00Z"/>
                <w:rFonts w:hAnsi="宋体"/>
                <w:szCs w:val="18"/>
              </w:rPr>
              <w:pPrChange w:id="7180" w:author="Edward Lee" w:date="2017-10-16T16:47:00Z">
                <w:pPr>
                  <w:jc w:val="center"/>
                </w:pPr>
              </w:pPrChange>
            </w:pPr>
            <w:del w:id="7182" w:author="Edward Lee" w:date="2017-10-16T16:23:00Z">
              <w:r>
                <w:rPr>
                  <w:rFonts w:hint="eastAsia" w:hAnsi="宋体"/>
                  <w:szCs w:val="18"/>
                </w:rPr>
                <w:delText>3～0 bit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183" w:author="Edward Lee" w:date="2017-10-16T16:23:00Z"/>
        </w:trPr>
        <w:tc>
          <w:tcPr>
            <w:tcW w:w="1985" w:type="dxa"/>
          </w:tcPr>
          <w:p>
            <w:pPr>
              <w:widowControl/>
              <w:numPr>
                <w:ilvl w:val="0"/>
                <w:numId w:val="9"/>
              </w:numPr>
              <w:tabs>
                <w:tab w:val="center" w:pos="4201"/>
                <w:tab w:val="right" w:leader="dot" w:pos="9298"/>
              </w:tabs>
              <w:autoSpaceDE w:val="0"/>
              <w:autoSpaceDN w:val="0"/>
              <w:spacing w:beforeLines="100" w:line="360" w:lineRule="auto"/>
              <w:outlineLvl w:val="3"/>
              <w:rPr>
                <w:del w:id="7185" w:author="Edward Lee" w:date="2017-10-16T16:23:00Z"/>
                <w:rFonts w:hAnsi="宋体"/>
                <w:szCs w:val="18"/>
              </w:rPr>
              <w:pPrChange w:id="7184" w:author="Edward Lee" w:date="2017-10-16T16:47:00Z">
                <w:pPr/>
              </w:pPrChange>
            </w:pPr>
            <w:del w:id="7186" w:author="Edward Lee" w:date="2017-10-16T16:23:00Z">
              <w:r>
                <w:rPr>
                  <w:rFonts w:hint="eastAsia" w:hAnsi="宋体"/>
                  <w:szCs w:val="18"/>
                </w:rPr>
                <w:delText>进出考勤标识：</w:delText>
              </w:r>
            </w:del>
          </w:p>
          <w:p>
            <w:pPr>
              <w:widowControl/>
              <w:numPr>
                <w:ilvl w:val="0"/>
                <w:numId w:val="9"/>
              </w:numPr>
              <w:tabs>
                <w:tab w:val="center" w:pos="4201"/>
                <w:tab w:val="right" w:leader="dot" w:pos="9298"/>
              </w:tabs>
              <w:autoSpaceDE w:val="0"/>
              <w:autoSpaceDN w:val="0"/>
              <w:spacing w:beforeLines="100" w:line="360" w:lineRule="auto"/>
              <w:outlineLvl w:val="3"/>
              <w:rPr>
                <w:del w:id="7188" w:author="Edward Lee" w:date="2017-10-16T16:23:00Z"/>
                <w:rFonts w:hAnsi="宋体"/>
                <w:szCs w:val="18"/>
              </w:rPr>
              <w:pPrChange w:id="7187" w:author="Edward Lee" w:date="2017-10-16T16:47:00Z">
                <w:pPr/>
              </w:pPrChange>
            </w:pPr>
            <w:del w:id="7189" w:author="Edward Lee" w:date="2017-10-16T16:23:00Z">
              <w:r>
                <w:rPr>
                  <w:rFonts w:hint="eastAsia" w:hAnsi="宋体"/>
                  <w:szCs w:val="18"/>
                </w:rPr>
                <w:delText xml:space="preserve"> 1 ： 进门</w:delText>
              </w:r>
            </w:del>
          </w:p>
          <w:p>
            <w:pPr>
              <w:widowControl/>
              <w:numPr>
                <w:ilvl w:val="0"/>
                <w:numId w:val="9"/>
              </w:numPr>
              <w:tabs>
                <w:tab w:val="center" w:pos="4201"/>
                <w:tab w:val="right" w:leader="dot" w:pos="9298"/>
              </w:tabs>
              <w:autoSpaceDE w:val="0"/>
              <w:autoSpaceDN w:val="0"/>
              <w:spacing w:beforeLines="100" w:line="360" w:lineRule="auto"/>
              <w:outlineLvl w:val="3"/>
              <w:rPr>
                <w:del w:id="7191" w:author="Edward Lee" w:date="2017-10-16T16:23:00Z"/>
                <w:rFonts w:hAnsi="宋体"/>
                <w:szCs w:val="18"/>
              </w:rPr>
              <w:pPrChange w:id="7190" w:author="Edward Lee" w:date="2017-10-16T16:47:00Z">
                <w:pPr/>
              </w:pPrChange>
            </w:pPr>
            <w:del w:id="7192" w:author="Edward Lee" w:date="2017-10-16T16:23:00Z">
              <w:r>
                <w:rPr>
                  <w:rFonts w:hint="eastAsia" w:hAnsi="宋体"/>
                  <w:szCs w:val="18"/>
                </w:rPr>
                <w:delText xml:space="preserve"> 0 ： 出门</w:delText>
              </w:r>
            </w:del>
          </w:p>
        </w:tc>
        <w:tc>
          <w:tcPr>
            <w:tcW w:w="2126" w:type="dxa"/>
          </w:tcPr>
          <w:p>
            <w:pPr>
              <w:widowControl/>
              <w:numPr>
                <w:ilvl w:val="0"/>
                <w:numId w:val="9"/>
              </w:numPr>
              <w:tabs>
                <w:tab w:val="center" w:pos="4201"/>
                <w:tab w:val="right" w:leader="dot" w:pos="9298"/>
              </w:tabs>
              <w:autoSpaceDE w:val="0"/>
              <w:autoSpaceDN w:val="0"/>
              <w:spacing w:beforeLines="100" w:line="360" w:lineRule="auto"/>
              <w:outlineLvl w:val="3"/>
              <w:rPr>
                <w:del w:id="7194" w:author="Edward Lee" w:date="2017-10-16T16:23:00Z"/>
                <w:rFonts w:hAnsi="宋体"/>
                <w:szCs w:val="18"/>
              </w:rPr>
              <w:pPrChange w:id="7193" w:author="Edward Lee" w:date="2017-10-16T16:47:00Z">
                <w:pPr/>
              </w:pPrChange>
            </w:pPr>
            <w:del w:id="7195" w:author="Edward Lee" w:date="2017-10-16T16:23:00Z">
              <w:r>
                <w:rPr>
                  <w:rFonts w:hint="eastAsia" w:hAnsi="宋体"/>
                  <w:szCs w:val="18"/>
                </w:rPr>
                <w:delText xml:space="preserve"> 单边考勤标识：</w:delText>
              </w:r>
            </w:del>
          </w:p>
          <w:p>
            <w:pPr>
              <w:widowControl/>
              <w:numPr>
                <w:ilvl w:val="0"/>
                <w:numId w:val="9"/>
              </w:numPr>
              <w:tabs>
                <w:tab w:val="center" w:pos="4201"/>
                <w:tab w:val="right" w:leader="dot" w:pos="9298"/>
              </w:tabs>
              <w:autoSpaceDE w:val="0"/>
              <w:autoSpaceDN w:val="0"/>
              <w:spacing w:beforeLines="100" w:line="360" w:lineRule="auto"/>
              <w:outlineLvl w:val="3"/>
              <w:rPr>
                <w:del w:id="7197" w:author="Edward Lee" w:date="2017-10-16T16:23:00Z"/>
                <w:rFonts w:hAnsi="宋体"/>
                <w:szCs w:val="18"/>
              </w:rPr>
              <w:pPrChange w:id="7196" w:author="Edward Lee" w:date="2017-10-16T16:47:00Z">
                <w:pPr/>
              </w:pPrChange>
            </w:pPr>
            <w:del w:id="7198" w:author="Edward Lee" w:date="2017-10-16T16:23:00Z">
              <w:r>
                <w:rPr>
                  <w:rFonts w:hint="eastAsia" w:hAnsi="宋体"/>
                  <w:szCs w:val="18"/>
                </w:rPr>
                <w:delText xml:space="preserve"> 1 ： 单边考勤</w:delText>
              </w:r>
            </w:del>
            <w:del w:id="7199" w:author="Edward Lee" w:date="2017-10-16T16:23:00Z">
              <w:r>
                <w:rPr>
                  <w:rFonts w:hAnsi="宋体"/>
                  <w:szCs w:val="18"/>
                </w:rPr>
                <w:br w:type="textWrapping"/>
              </w:r>
            </w:del>
            <w:del w:id="7200" w:author="Edward Lee" w:date="2017-10-16T16:23:00Z">
              <w:r>
                <w:rPr>
                  <w:rFonts w:hint="eastAsia" w:hAnsi="宋体"/>
                  <w:szCs w:val="18"/>
                </w:rPr>
                <w:delText xml:space="preserve"> 0 ： 不是单边考勤</w:delText>
              </w:r>
            </w:del>
          </w:p>
        </w:tc>
        <w:tc>
          <w:tcPr>
            <w:tcW w:w="1134" w:type="dxa"/>
          </w:tcPr>
          <w:p>
            <w:pPr>
              <w:widowControl/>
              <w:numPr>
                <w:ilvl w:val="0"/>
                <w:numId w:val="9"/>
              </w:numPr>
              <w:tabs>
                <w:tab w:val="center" w:pos="4201"/>
                <w:tab w:val="right" w:leader="dot" w:pos="9298"/>
              </w:tabs>
              <w:autoSpaceDE w:val="0"/>
              <w:autoSpaceDN w:val="0"/>
              <w:spacing w:beforeLines="100" w:line="360" w:lineRule="auto"/>
              <w:outlineLvl w:val="3"/>
              <w:rPr>
                <w:del w:id="7202" w:author="Edward Lee" w:date="2017-10-16T16:23:00Z"/>
                <w:rFonts w:hAnsi="宋体"/>
                <w:szCs w:val="18"/>
              </w:rPr>
              <w:pPrChange w:id="7201" w:author="Edward Lee" w:date="2017-10-16T16:47:00Z">
                <w:pPr/>
              </w:pPrChange>
            </w:pPr>
            <w:del w:id="7203" w:author="Edward Lee" w:date="2017-10-16T16:23:00Z">
              <w:r>
                <w:rPr>
                  <w:rFonts w:hint="eastAsia" w:hAnsi="宋体"/>
                  <w:szCs w:val="18"/>
                </w:rPr>
                <w:delText>保留</w:delText>
              </w:r>
            </w:del>
          </w:p>
        </w:tc>
        <w:tc>
          <w:tcPr>
            <w:tcW w:w="1950" w:type="dxa"/>
          </w:tcPr>
          <w:p>
            <w:pPr>
              <w:widowControl/>
              <w:numPr>
                <w:ilvl w:val="0"/>
                <w:numId w:val="9"/>
              </w:numPr>
              <w:tabs>
                <w:tab w:val="center" w:pos="4201"/>
                <w:tab w:val="right" w:leader="dot" w:pos="9298"/>
              </w:tabs>
              <w:autoSpaceDE w:val="0"/>
              <w:autoSpaceDN w:val="0"/>
              <w:spacing w:beforeLines="100" w:line="360" w:lineRule="auto"/>
              <w:outlineLvl w:val="3"/>
              <w:rPr>
                <w:del w:id="7205" w:author="Edward Lee" w:date="2017-10-16T16:23:00Z"/>
                <w:rFonts w:hAnsi="宋体"/>
                <w:szCs w:val="18"/>
              </w:rPr>
              <w:pPrChange w:id="7204" w:author="Edward Lee" w:date="2017-10-16T16:47:00Z">
                <w:pPr/>
              </w:pPrChange>
            </w:pPr>
            <w:del w:id="7206" w:author="Edward Lee" w:date="2017-10-16T16:23:00Z">
              <w:r>
                <w:rPr>
                  <w:rFonts w:hint="eastAsia" w:hAnsi="宋体"/>
                  <w:szCs w:val="18"/>
                </w:rPr>
                <w:delText>读取标签的天线通道号</w:delText>
              </w:r>
            </w:del>
          </w:p>
        </w:tc>
      </w:tr>
    </w:tbl>
    <w:p>
      <w:pPr>
        <w:widowControl/>
        <w:numPr>
          <w:ilvl w:val="0"/>
          <w:numId w:val="9"/>
        </w:numPr>
        <w:tabs>
          <w:tab w:val="center" w:pos="4201"/>
          <w:tab w:val="right" w:leader="dot" w:pos="9298"/>
        </w:tabs>
        <w:autoSpaceDE w:val="0"/>
        <w:autoSpaceDN w:val="0"/>
        <w:spacing w:beforeLines="100" w:line="360" w:lineRule="auto"/>
        <w:ind w:left="2138" w:hanging="2138" w:hangingChars="1018"/>
        <w:outlineLvl w:val="3"/>
        <w:rPr>
          <w:del w:id="7208" w:author="Edward Lee" w:date="2017-10-16T16:23:00Z"/>
          <w:rFonts w:hAnsi="宋体"/>
          <w:szCs w:val="18"/>
        </w:rPr>
        <w:pPrChange w:id="7207" w:author="Edward Lee" w:date="2017-10-16T16:47:00Z">
          <w:pPr>
            <w:ind w:left="2138" w:hanging="2138" w:hangingChars="1018"/>
          </w:pPr>
        </w:pPrChange>
      </w:pPr>
      <w:del w:id="7209" w:author="Edward Lee" w:date="2017-10-16T16:23:00Z">
        <w:r>
          <w:rPr>
            <w:rFonts w:hint="eastAsia" w:hAnsi="宋体"/>
            <w:szCs w:val="18"/>
          </w:rPr>
          <w:delText xml:space="preserve">                  0x</w:delText>
        </w:r>
      </w:del>
      <w:del w:id="7210" w:author="Edward Lee" w:date="2017-10-16T16:23:00Z">
        <w:r>
          <w:rPr>
            <w:rFonts w:hint="eastAsia" w:ascii="宋体" w:hAnsi="宋体" w:eastAsia="宋体" w:cs="宋体"/>
            <w:b/>
            <w:color w:val="FF33CC"/>
            <w:kern w:val="0"/>
            <w:sz w:val="18"/>
            <w:szCs w:val="18"/>
            <w:shd w:val="clear" w:color="auto" w:fill="FFFFFF" w:themeFill="background1"/>
          </w:rPr>
          <w:delText>81</w:delText>
        </w:r>
      </w:del>
      <w:del w:id="7211" w:author="Edward Lee" w:date="2017-10-16T16:23:00Z">
        <w:r>
          <w:rPr>
            <w:rFonts w:hint="eastAsia" w:hAnsi="宋体"/>
            <w:szCs w:val="18"/>
          </w:rPr>
          <w:delText xml:space="preserve"> ，即进门，从1号天线读到</w:delText>
        </w:r>
      </w:del>
    </w:p>
    <w:p>
      <w:pPr>
        <w:widowControl/>
        <w:numPr>
          <w:ilvl w:val="0"/>
          <w:numId w:val="9"/>
        </w:numPr>
        <w:tabs>
          <w:tab w:val="center" w:pos="4201"/>
          <w:tab w:val="right" w:leader="dot" w:pos="9298"/>
        </w:tabs>
        <w:autoSpaceDE w:val="0"/>
        <w:autoSpaceDN w:val="0"/>
        <w:spacing w:beforeLines="100" w:line="360" w:lineRule="auto"/>
        <w:ind w:left="2138" w:hanging="2138" w:hangingChars="1018"/>
        <w:outlineLvl w:val="3"/>
        <w:rPr>
          <w:del w:id="7213" w:author="Edward Lee" w:date="2017-10-16T16:23:00Z"/>
          <w:rFonts w:hAnsi="宋体"/>
          <w:i/>
          <w:szCs w:val="18"/>
        </w:rPr>
        <w:pPrChange w:id="7212" w:author="Edward Lee" w:date="2017-10-16T16:47:00Z">
          <w:pPr>
            <w:ind w:left="2138" w:hanging="2138" w:hangingChars="1018"/>
          </w:pPr>
        </w:pPrChange>
      </w:pPr>
      <w:del w:id="7214" w:author="Edward Lee" w:date="2017-10-16T16:23:00Z">
        <w:r>
          <w:rPr>
            <w:rFonts w:hint="eastAsia" w:hAnsi="宋体"/>
            <w:szCs w:val="18"/>
          </w:rPr>
          <w:delText xml:space="preserve">                  </w:delText>
        </w:r>
      </w:del>
      <w:del w:id="7215" w:author="Edward Lee" w:date="2017-10-16T16:23:00Z">
        <w:r>
          <w:rPr>
            <w:rFonts w:hint="eastAsia" w:hAnsi="宋体"/>
            <w:b/>
            <w:i/>
            <w:color w:val="FF0000"/>
            <w:szCs w:val="18"/>
          </w:rPr>
          <w:delText>注意</w:delText>
        </w:r>
      </w:del>
      <w:ins w:id="7216" w:author="asus" w:date="2017-10-06T17:49:00Z">
        <w:del w:id="7217" w:author="Edward Lee" w:date="2017-10-16T16:23:00Z">
          <w:r>
            <w:rPr>
              <w:rFonts w:hint="eastAsia" w:hAnsi="宋体"/>
              <w:b/>
              <w:i/>
              <w:color w:val="FF0000"/>
              <w:szCs w:val="18"/>
            </w:rPr>
            <w:delText>Note</w:delText>
          </w:r>
        </w:del>
      </w:ins>
      <w:del w:id="7218" w:author="Edward Lee" w:date="2017-10-16T16:23:00Z">
        <w:r>
          <w:rPr>
            <w:rFonts w:hint="eastAsia" w:hAnsi="宋体"/>
            <w:i/>
            <w:szCs w:val="18"/>
          </w:rPr>
          <w:delText xml:space="preserve">： </w:delText>
        </w:r>
      </w:del>
    </w:p>
    <w:p>
      <w:pPr>
        <w:widowControl/>
        <w:numPr>
          <w:ilvl w:val="0"/>
          <w:numId w:val="9"/>
        </w:numPr>
        <w:tabs>
          <w:tab w:val="center" w:pos="4201"/>
          <w:tab w:val="right" w:leader="dot" w:pos="9298"/>
        </w:tabs>
        <w:autoSpaceDE w:val="0"/>
        <w:autoSpaceDN w:val="0"/>
        <w:spacing w:beforeLines="100" w:line="360" w:lineRule="auto"/>
        <w:ind w:left="360" w:hanging="360"/>
        <w:outlineLvl w:val="3"/>
        <w:rPr>
          <w:del w:id="7220" w:author="Edward Lee" w:date="2017-10-16T16:23:00Z"/>
          <w:rFonts w:hAnsi="宋体"/>
          <w:i/>
          <w:szCs w:val="18"/>
        </w:rPr>
        <w:pPrChange w:id="7219" w:author="Edward Lee" w:date="2017-10-16T16:47:00Z">
          <w:pPr>
            <w:ind w:left="2146" w:hanging="2146"/>
          </w:pPr>
        </w:pPrChange>
      </w:pPr>
      <w:del w:id="7221" w:author="Edward Lee" w:date="2017-10-16T16:23:00Z">
        <w:r>
          <w:rPr>
            <w:rFonts w:hint="eastAsia" w:hAnsi="宋体"/>
            <w:i/>
            <w:szCs w:val="18"/>
          </w:rPr>
          <w:tab/>
        </w:r>
      </w:del>
      <w:del w:id="7222" w:author="Edward Lee" w:date="2017-10-16T16:23:00Z">
        <w:r>
          <w:rPr>
            <w:rFonts w:hint="eastAsia" w:hAnsi="宋体"/>
            <w:i/>
            <w:szCs w:val="18"/>
          </w:rPr>
          <w:tab/>
        </w:r>
      </w:del>
      <w:del w:id="7223" w:author="Edward Lee" w:date="2017-10-16T16:23:00Z">
        <w:r>
          <w:rPr>
            <w:rFonts w:hint="eastAsia" w:hAnsi="宋体"/>
            <w:i/>
            <w:szCs w:val="18"/>
          </w:rPr>
          <w:delText>1. 判断进出考勤需要将 7bit， 6bit 同时考虑;</w:delText>
        </w:r>
      </w:del>
    </w:p>
    <w:p>
      <w:pPr>
        <w:widowControl/>
        <w:numPr>
          <w:ilvl w:val="0"/>
          <w:numId w:val="9"/>
        </w:numPr>
        <w:tabs>
          <w:tab w:val="center" w:pos="4201"/>
          <w:tab w:val="right" w:leader="dot" w:pos="9298"/>
        </w:tabs>
        <w:autoSpaceDE w:val="0"/>
        <w:autoSpaceDN w:val="0"/>
        <w:spacing w:beforeLines="100" w:line="360" w:lineRule="auto"/>
        <w:ind w:left="360" w:hanging="360"/>
        <w:outlineLvl w:val="3"/>
        <w:rPr>
          <w:del w:id="7225" w:author="Edward Lee" w:date="2017-10-16T16:23:00Z"/>
          <w:rFonts w:ascii="宋体" w:hAnsi="宋体" w:eastAsia="宋体" w:cs="宋体"/>
          <w:b/>
          <w:i/>
          <w:color w:val="00B0F0"/>
          <w:kern w:val="0"/>
          <w:sz w:val="18"/>
          <w:szCs w:val="18"/>
          <w:shd w:val="clear" w:color="auto" w:fill="FFFFFF" w:themeFill="background1"/>
        </w:rPr>
        <w:pPrChange w:id="7224" w:author="Edward Lee" w:date="2017-10-16T16:47:00Z">
          <w:pPr>
            <w:ind w:left="2138" w:firstLine="382"/>
          </w:pPr>
        </w:pPrChange>
      </w:pPr>
      <w:del w:id="7226" w:author="Edward Lee" w:date="2017-10-16T16:23:00Z">
        <w:r>
          <w:rPr>
            <w:rFonts w:hint="eastAsia" w:hAnsi="宋体"/>
            <w:i/>
            <w:szCs w:val="18"/>
          </w:rPr>
          <w:delText>2. 当单边考勤标识为1时，进出考勤标识无效。</w:delText>
        </w:r>
      </w:del>
    </w:p>
    <w:p>
      <w:pPr>
        <w:widowControl/>
        <w:numPr>
          <w:ilvl w:val="0"/>
          <w:numId w:val="9"/>
        </w:numPr>
        <w:tabs>
          <w:tab w:val="center" w:pos="4201"/>
          <w:tab w:val="right" w:leader="dot" w:pos="9298"/>
        </w:tabs>
        <w:autoSpaceDE w:val="0"/>
        <w:autoSpaceDN w:val="0"/>
        <w:spacing w:beforeLines="100" w:line="360" w:lineRule="auto"/>
        <w:outlineLvl w:val="3"/>
        <w:rPr>
          <w:del w:id="7228" w:author="Edward Lee" w:date="2017-10-16T16:23:00Z"/>
          <w:rFonts w:ascii="宋体" w:hAnsi="宋体" w:eastAsia="宋体"/>
          <w:szCs w:val="21"/>
        </w:rPr>
        <w:pPrChange w:id="7227" w:author="Edward Lee" w:date="2017-10-16T16:47:00Z">
          <w:pPr/>
        </w:pPrChange>
      </w:pPr>
      <w:del w:id="7229" w:author="Edward Lee" w:date="2017-10-16T16:23:00Z">
        <w:r>
          <w:rPr>
            <w:rFonts w:ascii="宋体" w:hAnsi="宋体" w:eastAsia="宋体" w:cs="宋体"/>
            <w:b/>
            <w:color w:val="FF0000"/>
            <w:kern w:val="0"/>
            <w:sz w:val="18"/>
            <w:szCs w:val="18"/>
            <w:u w:val="single"/>
            <w:shd w:val="clear" w:color="auto" w:fill="FFFFFF" w:themeFill="background1"/>
          </w:rPr>
          <w:delText>20 E3 AF 22 32 FA 00 00 00 B2</w:delText>
        </w:r>
      </w:del>
      <w:del w:id="7230" w:author="Edward Lee" w:date="2017-10-16T16:23:00Z">
        <w:r>
          <w:rPr>
            <w:rFonts w:hint="eastAsia" w:ascii="宋体" w:hAnsi="宋体" w:eastAsia="宋体" w:cs="宋体"/>
            <w:b/>
            <w:color w:val="00B0F0"/>
            <w:kern w:val="0"/>
            <w:szCs w:val="21"/>
            <w:shd w:val="clear" w:color="auto" w:fill="FFFFFF" w:themeFill="background1"/>
          </w:rPr>
          <w:delText xml:space="preserve"> </w:delText>
        </w:r>
      </w:del>
      <w:del w:id="7231" w:author="Edward Lee" w:date="2017-10-16T16:23:00Z">
        <w:r>
          <w:rPr>
            <w:rFonts w:hint="eastAsia" w:ascii="宋体" w:hAnsi="宋体" w:eastAsia="宋体" w:cs="宋体"/>
            <w:b/>
            <w:color w:val="00B0F0"/>
            <w:kern w:val="0"/>
            <w:szCs w:val="21"/>
            <w:shd w:val="clear" w:color="auto" w:fill="FFFFFF" w:themeFill="background1"/>
          </w:rPr>
          <w:tab/>
        </w:r>
      </w:del>
      <w:del w:id="7232" w:author="Edward Lee" w:date="2017-10-16T16:23:00Z">
        <w:r>
          <w:rPr>
            <w:rFonts w:hint="eastAsia" w:ascii="宋体" w:hAnsi="宋体" w:eastAsia="宋体" w:cs="宋体"/>
            <w:b/>
            <w:kern w:val="0"/>
            <w:szCs w:val="21"/>
            <w:shd w:val="clear" w:color="auto" w:fill="FFFFFF" w:themeFill="background1"/>
          </w:rPr>
          <w:delText xml:space="preserve">： </w:delText>
        </w:r>
      </w:del>
      <w:del w:id="7233" w:author="Edward Lee" w:date="2017-10-16T16:23:00Z">
        <w:r>
          <w:rPr>
            <w:rFonts w:hint="eastAsia" w:ascii="宋体" w:hAnsi="宋体" w:eastAsia="宋体" w:cs="宋体"/>
            <w:kern w:val="0"/>
            <w:szCs w:val="21"/>
            <w:shd w:val="clear" w:color="auto" w:fill="FFFFFF" w:themeFill="background1"/>
          </w:rPr>
          <w:delText>标签数据，具体格式说明请看7.2章</w:delText>
        </w:r>
      </w:del>
    </w:p>
    <w:p>
      <w:pPr>
        <w:widowControl/>
        <w:numPr>
          <w:ilvl w:val="0"/>
          <w:numId w:val="9"/>
        </w:numPr>
        <w:tabs>
          <w:tab w:val="center" w:pos="4201"/>
          <w:tab w:val="right" w:leader="dot" w:pos="9298"/>
        </w:tabs>
        <w:autoSpaceDE w:val="0"/>
        <w:autoSpaceDN w:val="0"/>
        <w:spacing w:beforeLines="100" w:line="360" w:lineRule="auto"/>
        <w:ind w:left="1984" w:hanging="1984" w:hangingChars="945"/>
        <w:outlineLvl w:val="3"/>
        <w:rPr>
          <w:del w:id="7235" w:author="Edward Lee" w:date="2017-10-16T16:23:00Z"/>
          <w:rFonts w:ascii="宋体" w:hAnsi="宋体" w:eastAsia="宋体"/>
        </w:rPr>
        <w:pPrChange w:id="7234" w:author="Edward Lee" w:date="2017-10-16T16:47:00Z">
          <w:pPr>
            <w:ind w:left="1984" w:hanging="1984" w:hangingChars="945"/>
          </w:pPr>
        </w:pPrChange>
      </w:pPr>
      <w:del w:id="7236" w:author="Edward Lee" w:date="2017-10-16T16:23:00Z">
        <w:r>
          <w:rPr>
            <w:rFonts w:hAnsi="宋体"/>
            <w:color w:val="00B0F0"/>
            <w:u w:val="single"/>
          </w:rPr>
          <w:delText>11 01 0E 13 26 09</w:delText>
        </w:r>
      </w:del>
      <w:del w:id="7237" w:author="Edward Lee" w:date="2017-10-16T16:23:00Z">
        <w:r>
          <w:rPr>
            <w:rFonts w:hint="eastAsia" w:ascii="宋体" w:hAnsi="宋体" w:eastAsia="宋体"/>
          </w:rPr>
          <w:delText xml:space="preserve"> : 考勤时间，分别是年、月、日、时、分、秒，年是基于2000开始，2017年1月14日 19 ：38 : 09 </w:delText>
        </w:r>
      </w:del>
    </w:p>
    <w:p>
      <w:pPr>
        <w:pStyle w:val="3"/>
        <w:widowControl/>
        <w:numPr>
          <w:ilvl w:val="0"/>
          <w:numId w:val="9"/>
        </w:numPr>
        <w:tabs>
          <w:tab w:val="center" w:pos="4201"/>
          <w:tab w:val="right" w:leader="dot" w:pos="9298"/>
        </w:tabs>
        <w:autoSpaceDE w:val="0"/>
        <w:autoSpaceDN w:val="0"/>
        <w:spacing w:before="260" w:beforeLines="100" w:line="360" w:lineRule="auto"/>
        <w:ind w:left="572" w:hanging="572" w:hangingChars="178"/>
        <w:rPr>
          <w:del w:id="7239" w:author="Edward Lee" w:date="2017-10-16T16:23:00Z"/>
          <w:rFonts w:ascii="宋体" w:hAnsi="宋体" w:eastAsia="宋体"/>
        </w:rPr>
        <w:pPrChange w:id="7238" w:author="Edward Lee" w:date="2017-10-16T16:47:00Z">
          <w:pPr>
            <w:pStyle w:val="3"/>
            <w:numPr>
              <w:ilvl w:val="1"/>
              <w:numId w:val="3"/>
            </w:numPr>
            <w:spacing w:before="360" w:line="415" w:lineRule="auto"/>
            <w:ind w:left="572" w:hanging="572" w:hangingChars="178"/>
          </w:pPr>
        </w:pPrChange>
      </w:pPr>
      <w:del w:id="7240" w:author="Edward Lee" w:date="2017-10-16T16:23:00Z">
        <w:bookmarkStart w:id="35" w:name="_Toc493668391"/>
        <w:r>
          <w:rPr>
            <w:rFonts w:hint="eastAsia" w:ascii="宋体" w:hAnsi="宋体" w:eastAsia="宋体"/>
          </w:rPr>
          <w:delText>标签格式说明</w:delText>
        </w:r>
        <w:bookmarkEnd w:id="35"/>
      </w:del>
    </w:p>
    <w:p>
      <w:pPr>
        <w:widowControl/>
        <w:numPr>
          <w:ilvl w:val="0"/>
          <w:numId w:val="9"/>
        </w:numPr>
        <w:tabs>
          <w:tab w:val="center" w:pos="4201"/>
          <w:tab w:val="right" w:leader="dot" w:pos="9298"/>
        </w:tabs>
        <w:autoSpaceDE w:val="0"/>
        <w:autoSpaceDN w:val="0"/>
        <w:spacing w:beforeLines="100" w:line="360" w:lineRule="auto"/>
        <w:outlineLvl w:val="3"/>
        <w:rPr>
          <w:del w:id="7242" w:author="Edward Lee" w:date="2017-10-16T16:23:00Z"/>
        </w:rPr>
        <w:pPrChange w:id="7241" w:author="Edward Lee" w:date="2017-10-16T16:47:00Z">
          <w:pPr/>
        </w:pPrChange>
      </w:pPr>
      <w:del w:id="7243" w:author="Edward Lee" w:date="2017-10-16T16:23:00Z">
        <w:r>
          <w:rPr>
            <w:rFonts w:hint="eastAsia"/>
          </w:rPr>
          <w:delText>标签数据固定为 10Bytes， 具体格式定义如下：</w:delText>
        </w:r>
      </w:del>
    </w:p>
    <w:tbl>
      <w:tblPr>
        <w:tblStyle w:val="22"/>
        <w:tblW w:w="9725" w:type="dxa"/>
        <w:jc w:val="center"/>
        <w:tblInd w:w="-2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957"/>
        <w:gridCol w:w="1865"/>
        <w:gridCol w:w="1161"/>
        <w:gridCol w:w="1063"/>
        <w:gridCol w:w="1708"/>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jc w:val="center"/>
          <w:del w:id="7244" w:author="Edward Lee" w:date="2017-10-16T16:23:00Z"/>
        </w:trPr>
        <w:tc>
          <w:tcPr>
            <w:tcW w:w="1747" w:type="dxa"/>
            <w:tcBorders>
              <w:tl2br w:val="single" w:color="auto" w:sz="4" w:space="0"/>
            </w:tcBorders>
            <w:shd w:val="clear" w:color="auto" w:fill="D8D8D8" w:themeFill="background1" w:themeFillShade="D9"/>
          </w:tcPr>
          <w:p>
            <w:pPr>
              <w:pStyle w:val="36"/>
              <w:widowControl w:val="0"/>
              <w:numPr>
                <w:ilvl w:val="0"/>
                <w:numId w:val="9"/>
              </w:numPr>
              <w:spacing w:beforeLines="100" w:line="360" w:lineRule="auto"/>
              <w:ind w:firstLine="422"/>
              <w:outlineLvl w:val="3"/>
              <w:rPr>
                <w:del w:id="7246" w:author="Edward Lee" w:date="2017-10-16T16:23:00Z"/>
                <w:rFonts w:hAnsiTheme="minorHAnsi" w:eastAsiaTheme="minorEastAsia" w:cstheme="minorBidi"/>
                <w:b/>
                <w:kern w:val="2"/>
                <w:szCs w:val="22"/>
              </w:rPr>
              <w:pPrChange w:id="7245" w:author="Edward Lee" w:date="2017-10-16T16:47:00Z">
                <w:pPr>
                  <w:pStyle w:val="36"/>
                  <w:widowControl w:val="0"/>
                  <w:ind w:firstLine="422"/>
                </w:pPr>
              </w:pPrChange>
            </w:pPr>
            <w:del w:id="7247" w:author="Edward Lee" w:date="2017-10-16T16:23:00Z">
              <w:r>
                <w:rPr>
                  <w:rFonts w:hint="eastAsia"/>
                  <w:b/>
                </w:rPr>
                <w:delText>长度(Byte)</w:delText>
              </w:r>
            </w:del>
          </w:p>
          <w:p>
            <w:pPr>
              <w:pStyle w:val="36"/>
              <w:widowControl w:val="0"/>
              <w:numPr>
                <w:ilvl w:val="0"/>
                <w:numId w:val="9"/>
              </w:numPr>
              <w:spacing w:beforeLines="100" w:line="360" w:lineRule="auto"/>
              <w:ind w:hanging="360" w:firstLineChars="0"/>
              <w:outlineLvl w:val="3"/>
              <w:rPr>
                <w:del w:id="7249" w:author="Edward Lee" w:date="2017-10-16T16:23:00Z"/>
                <w:rFonts w:hAnsiTheme="minorHAnsi" w:eastAsiaTheme="minorEastAsia" w:cstheme="minorBidi"/>
                <w:b/>
                <w:kern w:val="2"/>
                <w:szCs w:val="22"/>
              </w:rPr>
              <w:pPrChange w:id="7248" w:author="Edward Lee" w:date="2017-10-16T16:47:00Z">
                <w:pPr>
                  <w:pStyle w:val="36"/>
                  <w:widowControl w:val="0"/>
                  <w:ind w:firstLine="0" w:firstLineChars="0"/>
                </w:pPr>
              </w:pPrChange>
            </w:pPr>
          </w:p>
          <w:p>
            <w:pPr>
              <w:pStyle w:val="36"/>
              <w:widowControl w:val="0"/>
              <w:numPr>
                <w:ilvl w:val="0"/>
                <w:numId w:val="9"/>
              </w:numPr>
              <w:spacing w:beforeLines="100" w:line="360" w:lineRule="auto"/>
              <w:ind w:hanging="360" w:firstLineChars="0"/>
              <w:outlineLvl w:val="3"/>
              <w:rPr>
                <w:del w:id="7251" w:author="Edward Lee" w:date="2017-10-16T16:23:00Z"/>
                <w:rFonts w:hAnsiTheme="minorHAnsi" w:eastAsiaTheme="minorEastAsia" w:cstheme="minorBidi"/>
                <w:b/>
                <w:kern w:val="2"/>
                <w:szCs w:val="22"/>
              </w:rPr>
              <w:pPrChange w:id="7250" w:author="Edward Lee" w:date="2017-10-16T16:47:00Z">
                <w:pPr>
                  <w:pStyle w:val="36"/>
                  <w:widowControl w:val="0"/>
                  <w:ind w:firstLine="0" w:firstLineChars="0"/>
                </w:pPr>
              </w:pPrChange>
            </w:pPr>
            <w:del w:id="7252" w:author="Edward Lee" w:date="2017-10-16T16:23:00Z">
              <w:r>
                <w:rPr>
                  <w:rFonts w:hint="eastAsia"/>
                  <w:b/>
                </w:rPr>
                <w:delText>标签类型</w:delText>
              </w:r>
            </w:del>
          </w:p>
        </w:tc>
        <w:tc>
          <w:tcPr>
            <w:tcW w:w="957" w:type="dxa"/>
            <w:shd w:val="clear" w:color="auto" w:fill="D8D8D8" w:themeFill="background1" w:themeFillShade="D9"/>
            <w:vAlign w:val="center"/>
          </w:tcPr>
          <w:p>
            <w:pPr>
              <w:pStyle w:val="36"/>
              <w:widowControl w:val="0"/>
              <w:numPr>
                <w:ilvl w:val="0"/>
                <w:numId w:val="9"/>
              </w:numPr>
              <w:spacing w:beforeLines="100" w:line="360" w:lineRule="auto"/>
              <w:ind w:hanging="360" w:firstLineChars="0"/>
              <w:jc w:val="center"/>
              <w:outlineLvl w:val="3"/>
              <w:rPr>
                <w:del w:id="7254" w:author="Edward Lee" w:date="2017-10-16T16:23:00Z"/>
                <w:rFonts w:hAnsiTheme="minorHAnsi" w:eastAsiaTheme="minorEastAsia" w:cstheme="minorBidi"/>
                <w:b/>
                <w:kern w:val="2"/>
                <w:szCs w:val="22"/>
              </w:rPr>
              <w:pPrChange w:id="7253" w:author="Edward Lee" w:date="2017-10-16T16:47:00Z">
                <w:pPr>
                  <w:pStyle w:val="36"/>
                  <w:widowControl w:val="0"/>
                  <w:ind w:firstLine="0" w:firstLineChars="0"/>
                  <w:jc w:val="center"/>
                </w:pPr>
              </w:pPrChange>
            </w:pPr>
            <w:del w:id="7255" w:author="Edward Lee" w:date="2017-10-16T16:23:00Z">
              <w:r>
                <w:rPr>
                  <w:rFonts w:hint="eastAsia"/>
                  <w:b/>
                </w:rPr>
                <w:delText>类型</w:delText>
              </w:r>
            </w:del>
          </w:p>
          <w:p>
            <w:pPr>
              <w:pStyle w:val="36"/>
              <w:widowControl w:val="0"/>
              <w:numPr>
                <w:ilvl w:val="0"/>
                <w:numId w:val="9"/>
              </w:numPr>
              <w:spacing w:beforeLines="100" w:line="360" w:lineRule="auto"/>
              <w:ind w:hanging="360" w:firstLineChars="0"/>
              <w:jc w:val="center"/>
              <w:outlineLvl w:val="3"/>
              <w:rPr>
                <w:del w:id="7257" w:author="Edward Lee" w:date="2017-10-16T16:23:00Z"/>
                <w:rFonts w:hAnsiTheme="minorHAnsi" w:eastAsiaTheme="minorEastAsia" w:cstheme="minorBidi"/>
                <w:b/>
                <w:kern w:val="2"/>
                <w:szCs w:val="22"/>
              </w:rPr>
              <w:pPrChange w:id="7256" w:author="Edward Lee" w:date="2017-10-16T16:47:00Z">
                <w:pPr>
                  <w:pStyle w:val="36"/>
                  <w:widowControl w:val="0"/>
                  <w:ind w:firstLine="0" w:firstLineChars="0"/>
                  <w:jc w:val="center"/>
                </w:pPr>
              </w:pPrChange>
            </w:pPr>
            <w:del w:id="7258" w:author="Edward Lee" w:date="2017-10-16T16:23:00Z">
              <w:r>
                <w:rPr>
                  <w:rFonts w:hint="eastAsia"/>
                  <w:b/>
                </w:rPr>
                <w:delText>type</w:delText>
              </w:r>
            </w:del>
          </w:p>
          <w:p>
            <w:pPr>
              <w:pStyle w:val="36"/>
              <w:widowControl w:val="0"/>
              <w:numPr>
                <w:ilvl w:val="0"/>
                <w:numId w:val="9"/>
              </w:numPr>
              <w:spacing w:beforeLines="100" w:line="360" w:lineRule="auto"/>
              <w:ind w:hanging="360" w:firstLineChars="0"/>
              <w:jc w:val="center"/>
              <w:outlineLvl w:val="3"/>
              <w:rPr>
                <w:del w:id="7260" w:author="Edward Lee" w:date="2017-10-16T16:23:00Z"/>
                <w:rFonts w:hAnsiTheme="minorHAnsi" w:eastAsiaTheme="minorEastAsia" w:cstheme="minorBidi"/>
                <w:b/>
                <w:kern w:val="2"/>
                <w:szCs w:val="22"/>
              </w:rPr>
              <w:pPrChange w:id="7259" w:author="Edward Lee" w:date="2017-10-16T16:47:00Z">
                <w:pPr>
                  <w:pStyle w:val="36"/>
                  <w:widowControl w:val="0"/>
                  <w:ind w:firstLine="0" w:firstLineChars="0"/>
                  <w:jc w:val="center"/>
                </w:pPr>
              </w:pPrChange>
            </w:pPr>
            <w:del w:id="7261" w:author="Edward Lee" w:date="2017-10-16T16:23:00Z">
              <w:r>
                <w:rPr>
                  <w:rFonts w:hint="eastAsia"/>
                  <w:b/>
                </w:rPr>
                <w:delText>(1Byte)</w:delText>
              </w:r>
            </w:del>
          </w:p>
        </w:tc>
        <w:tc>
          <w:tcPr>
            <w:tcW w:w="1865" w:type="dxa"/>
            <w:shd w:val="clear" w:color="auto" w:fill="D8D8D8" w:themeFill="background1" w:themeFillShade="D9"/>
            <w:vAlign w:val="center"/>
          </w:tcPr>
          <w:p>
            <w:pPr>
              <w:pStyle w:val="36"/>
              <w:widowControl w:val="0"/>
              <w:numPr>
                <w:ilvl w:val="0"/>
                <w:numId w:val="9"/>
              </w:numPr>
              <w:spacing w:beforeLines="100" w:line="360" w:lineRule="auto"/>
              <w:ind w:hanging="360" w:firstLineChars="0"/>
              <w:jc w:val="center"/>
              <w:outlineLvl w:val="3"/>
              <w:rPr>
                <w:del w:id="7263" w:author="Edward Lee" w:date="2017-10-16T16:23:00Z"/>
                <w:rFonts w:hAnsiTheme="minorHAnsi" w:eastAsiaTheme="minorEastAsia" w:cstheme="minorBidi"/>
                <w:b/>
                <w:kern w:val="2"/>
                <w:szCs w:val="22"/>
              </w:rPr>
              <w:pPrChange w:id="7262" w:author="Edward Lee" w:date="2017-10-16T16:47:00Z">
                <w:pPr>
                  <w:pStyle w:val="36"/>
                  <w:widowControl w:val="0"/>
                  <w:ind w:firstLine="0" w:firstLineChars="0"/>
                  <w:jc w:val="center"/>
                </w:pPr>
              </w:pPrChange>
            </w:pPr>
            <w:del w:id="7264" w:author="Edward Lee" w:date="2017-10-16T16:23:00Z">
              <w:r>
                <w:rPr>
                  <w:rFonts w:hint="eastAsia"/>
                  <w:b/>
                </w:rPr>
                <w:delText>卡号或标签ID</w:delText>
              </w:r>
            </w:del>
          </w:p>
          <w:p>
            <w:pPr>
              <w:pStyle w:val="36"/>
              <w:widowControl w:val="0"/>
              <w:numPr>
                <w:ilvl w:val="0"/>
                <w:numId w:val="9"/>
              </w:numPr>
              <w:spacing w:beforeLines="100" w:line="360" w:lineRule="auto"/>
              <w:ind w:hanging="360" w:firstLineChars="0"/>
              <w:jc w:val="center"/>
              <w:outlineLvl w:val="3"/>
              <w:rPr>
                <w:del w:id="7266" w:author="Edward Lee" w:date="2017-10-16T16:23:00Z"/>
                <w:rFonts w:hAnsiTheme="minorHAnsi" w:eastAsiaTheme="minorEastAsia" w:cstheme="minorBidi"/>
                <w:b/>
                <w:kern w:val="2"/>
                <w:szCs w:val="22"/>
              </w:rPr>
              <w:pPrChange w:id="7265" w:author="Edward Lee" w:date="2017-10-16T16:47:00Z">
                <w:pPr>
                  <w:pStyle w:val="36"/>
                  <w:widowControl w:val="0"/>
                  <w:ind w:firstLine="0" w:firstLineChars="0"/>
                  <w:jc w:val="center"/>
                </w:pPr>
              </w:pPrChange>
            </w:pPr>
            <w:del w:id="7267" w:author="Edward Lee" w:date="2017-10-16T16:23:00Z">
              <w:r>
                <w:rPr>
                  <w:rFonts w:hint="eastAsia"/>
                  <w:b/>
                </w:rPr>
                <w:delText>(4Bytes）</w:delText>
              </w:r>
            </w:del>
          </w:p>
        </w:tc>
        <w:tc>
          <w:tcPr>
            <w:tcW w:w="1161" w:type="dxa"/>
            <w:shd w:val="clear" w:color="auto" w:fill="D8D8D8" w:themeFill="background1" w:themeFillShade="D9"/>
            <w:vAlign w:val="center"/>
          </w:tcPr>
          <w:p>
            <w:pPr>
              <w:pStyle w:val="36"/>
              <w:widowControl w:val="0"/>
              <w:numPr>
                <w:ilvl w:val="0"/>
                <w:numId w:val="9"/>
              </w:numPr>
              <w:spacing w:beforeLines="100" w:line="360" w:lineRule="auto"/>
              <w:ind w:hanging="360" w:firstLineChars="0"/>
              <w:jc w:val="center"/>
              <w:outlineLvl w:val="3"/>
              <w:rPr>
                <w:del w:id="7269" w:author="Edward Lee" w:date="2017-10-16T16:23:00Z"/>
                <w:rFonts w:hAnsiTheme="minorHAnsi" w:eastAsiaTheme="minorEastAsia" w:cstheme="minorBidi"/>
                <w:b/>
                <w:kern w:val="2"/>
                <w:szCs w:val="22"/>
              </w:rPr>
              <w:pPrChange w:id="7268" w:author="Edward Lee" w:date="2017-10-16T16:47:00Z">
                <w:pPr>
                  <w:pStyle w:val="36"/>
                  <w:widowControl w:val="0"/>
                  <w:ind w:firstLine="0" w:firstLineChars="0"/>
                  <w:jc w:val="center"/>
                </w:pPr>
              </w:pPrChange>
            </w:pPr>
            <w:del w:id="7270" w:author="Edward Lee" w:date="2017-10-16T16:23:00Z">
              <w:r>
                <w:rPr>
                  <w:rFonts w:hint="eastAsia"/>
                  <w:b/>
                </w:rPr>
                <w:delText>校验</w:delText>
              </w:r>
            </w:del>
          </w:p>
          <w:p>
            <w:pPr>
              <w:pStyle w:val="36"/>
              <w:widowControl w:val="0"/>
              <w:numPr>
                <w:ilvl w:val="0"/>
                <w:numId w:val="9"/>
              </w:numPr>
              <w:spacing w:beforeLines="100" w:line="360" w:lineRule="auto"/>
              <w:ind w:hanging="360" w:firstLineChars="0"/>
              <w:jc w:val="center"/>
              <w:outlineLvl w:val="3"/>
              <w:rPr>
                <w:del w:id="7272" w:author="Edward Lee" w:date="2017-10-16T16:23:00Z"/>
                <w:rFonts w:hAnsiTheme="minorHAnsi" w:eastAsiaTheme="minorEastAsia" w:cstheme="minorBidi"/>
                <w:b/>
                <w:kern w:val="2"/>
                <w:szCs w:val="22"/>
              </w:rPr>
              <w:pPrChange w:id="7271" w:author="Edward Lee" w:date="2017-10-16T16:47:00Z">
                <w:pPr>
                  <w:pStyle w:val="36"/>
                  <w:widowControl w:val="0"/>
                  <w:ind w:firstLine="0" w:firstLineChars="0"/>
                  <w:jc w:val="center"/>
                </w:pPr>
              </w:pPrChange>
            </w:pPr>
            <w:del w:id="7273" w:author="Edward Lee" w:date="2017-10-16T16:23:00Z">
              <w:r>
                <w:rPr>
                  <w:rFonts w:hint="eastAsia"/>
                  <w:b/>
                </w:rPr>
                <w:delText>(1Byte)</w:delText>
              </w:r>
            </w:del>
          </w:p>
        </w:tc>
        <w:tc>
          <w:tcPr>
            <w:tcW w:w="1063" w:type="dxa"/>
            <w:shd w:val="clear" w:color="auto" w:fill="D8D8D8" w:themeFill="background1" w:themeFillShade="D9"/>
            <w:vAlign w:val="center"/>
          </w:tcPr>
          <w:p>
            <w:pPr>
              <w:pStyle w:val="36"/>
              <w:widowControl w:val="0"/>
              <w:numPr>
                <w:ilvl w:val="0"/>
                <w:numId w:val="9"/>
              </w:numPr>
              <w:spacing w:beforeLines="100" w:line="360" w:lineRule="auto"/>
              <w:ind w:hanging="360" w:firstLineChars="0"/>
              <w:jc w:val="center"/>
              <w:outlineLvl w:val="3"/>
              <w:rPr>
                <w:del w:id="7275" w:author="Edward Lee" w:date="2017-10-16T16:23:00Z"/>
                <w:rFonts w:hAnsiTheme="minorHAnsi" w:eastAsiaTheme="minorEastAsia" w:cstheme="minorBidi"/>
                <w:b/>
                <w:kern w:val="2"/>
                <w:szCs w:val="22"/>
              </w:rPr>
              <w:pPrChange w:id="7274" w:author="Edward Lee" w:date="2017-10-16T16:47:00Z">
                <w:pPr>
                  <w:pStyle w:val="36"/>
                  <w:widowControl w:val="0"/>
                  <w:ind w:firstLine="0" w:firstLineChars="0"/>
                  <w:jc w:val="center"/>
                </w:pPr>
              </w:pPrChange>
            </w:pPr>
            <w:del w:id="7276" w:author="Edward Lee" w:date="2017-10-16T16:23:00Z">
              <w:r>
                <w:rPr>
                  <w:rFonts w:hint="eastAsia"/>
                  <w:b/>
                </w:rPr>
                <w:delText>RSV</w:delText>
              </w:r>
            </w:del>
          </w:p>
          <w:p>
            <w:pPr>
              <w:pStyle w:val="36"/>
              <w:widowControl w:val="0"/>
              <w:numPr>
                <w:ilvl w:val="0"/>
                <w:numId w:val="9"/>
              </w:numPr>
              <w:spacing w:beforeLines="100" w:line="360" w:lineRule="auto"/>
              <w:ind w:hanging="360" w:firstLineChars="0"/>
              <w:jc w:val="center"/>
              <w:outlineLvl w:val="3"/>
              <w:rPr>
                <w:del w:id="7278" w:author="Edward Lee" w:date="2017-10-16T16:23:00Z"/>
                <w:rFonts w:hAnsiTheme="minorHAnsi" w:eastAsiaTheme="minorEastAsia" w:cstheme="minorBidi"/>
                <w:b/>
                <w:kern w:val="2"/>
                <w:szCs w:val="22"/>
              </w:rPr>
              <w:pPrChange w:id="7277" w:author="Edward Lee" w:date="2017-10-16T16:47:00Z">
                <w:pPr>
                  <w:pStyle w:val="36"/>
                  <w:widowControl w:val="0"/>
                  <w:ind w:firstLine="0" w:firstLineChars="0"/>
                  <w:jc w:val="center"/>
                </w:pPr>
              </w:pPrChange>
            </w:pPr>
            <w:del w:id="7279" w:author="Edward Lee" w:date="2017-10-16T16:23:00Z">
              <w:r>
                <w:rPr>
                  <w:rFonts w:hint="eastAsia"/>
                  <w:b/>
                </w:rPr>
                <w:delText>(2Bytes)</w:delText>
              </w:r>
            </w:del>
          </w:p>
        </w:tc>
        <w:tc>
          <w:tcPr>
            <w:tcW w:w="1708" w:type="dxa"/>
            <w:shd w:val="clear" w:color="auto" w:fill="D8D8D8" w:themeFill="background1" w:themeFillShade="D9"/>
            <w:vAlign w:val="center"/>
          </w:tcPr>
          <w:p>
            <w:pPr>
              <w:pStyle w:val="36"/>
              <w:widowControl w:val="0"/>
              <w:numPr>
                <w:ilvl w:val="0"/>
                <w:numId w:val="9"/>
              </w:numPr>
              <w:spacing w:beforeLines="100" w:line="360" w:lineRule="auto"/>
              <w:ind w:hanging="360" w:firstLineChars="0"/>
              <w:jc w:val="center"/>
              <w:outlineLvl w:val="3"/>
              <w:rPr>
                <w:del w:id="7281" w:author="Edward Lee" w:date="2017-10-16T16:23:00Z"/>
                <w:rFonts w:hAnsiTheme="minorHAnsi" w:eastAsiaTheme="minorEastAsia" w:cstheme="minorBidi"/>
                <w:b/>
                <w:kern w:val="2"/>
                <w:szCs w:val="22"/>
              </w:rPr>
              <w:pPrChange w:id="7280" w:author="Edward Lee" w:date="2017-10-16T16:47:00Z">
                <w:pPr>
                  <w:pStyle w:val="36"/>
                  <w:widowControl w:val="0"/>
                  <w:ind w:firstLine="0" w:firstLineChars="0"/>
                  <w:jc w:val="center"/>
                </w:pPr>
              </w:pPrChange>
            </w:pPr>
            <w:del w:id="7282" w:author="Edward Lee" w:date="2017-10-16T16:23:00Z">
              <w:r>
                <w:rPr>
                  <w:rFonts w:hint="eastAsia"/>
                  <w:b/>
                </w:rPr>
                <w:delText>状态</w:delText>
              </w:r>
            </w:del>
          </w:p>
          <w:p>
            <w:pPr>
              <w:pStyle w:val="36"/>
              <w:widowControl w:val="0"/>
              <w:numPr>
                <w:ilvl w:val="0"/>
                <w:numId w:val="9"/>
              </w:numPr>
              <w:spacing w:beforeLines="100" w:line="360" w:lineRule="auto"/>
              <w:ind w:hanging="360" w:firstLineChars="0"/>
              <w:jc w:val="center"/>
              <w:outlineLvl w:val="3"/>
              <w:rPr>
                <w:del w:id="7284" w:author="Edward Lee" w:date="2017-10-16T16:23:00Z"/>
                <w:rFonts w:hAnsiTheme="minorHAnsi" w:eastAsiaTheme="minorEastAsia" w:cstheme="minorBidi"/>
                <w:b/>
                <w:kern w:val="2"/>
                <w:szCs w:val="22"/>
              </w:rPr>
              <w:pPrChange w:id="7283" w:author="Edward Lee" w:date="2017-10-16T16:47:00Z">
                <w:pPr>
                  <w:pStyle w:val="36"/>
                  <w:widowControl w:val="0"/>
                  <w:ind w:firstLine="0" w:firstLineChars="0"/>
                  <w:jc w:val="center"/>
                </w:pPr>
              </w:pPrChange>
            </w:pPr>
            <w:del w:id="7285" w:author="Edward Lee" w:date="2017-10-16T16:23:00Z">
              <w:r>
                <w:rPr>
                  <w:rFonts w:hint="eastAsia"/>
                  <w:b/>
                </w:rPr>
                <w:delText>(1Byte)</w:delText>
              </w:r>
            </w:del>
          </w:p>
        </w:tc>
        <w:tc>
          <w:tcPr>
            <w:tcW w:w="1224" w:type="dxa"/>
            <w:shd w:val="clear" w:color="auto" w:fill="D8D8D8" w:themeFill="background1" w:themeFillShade="D9"/>
            <w:vAlign w:val="center"/>
          </w:tcPr>
          <w:p>
            <w:pPr>
              <w:pStyle w:val="36"/>
              <w:widowControl w:val="0"/>
              <w:numPr>
                <w:ilvl w:val="0"/>
                <w:numId w:val="9"/>
              </w:numPr>
              <w:spacing w:beforeLines="100" w:line="360" w:lineRule="auto"/>
              <w:ind w:hanging="360" w:firstLineChars="0"/>
              <w:jc w:val="center"/>
              <w:outlineLvl w:val="3"/>
              <w:rPr>
                <w:del w:id="7287" w:author="Edward Lee" w:date="2017-10-16T16:23:00Z"/>
                <w:rFonts w:hAnsiTheme="minorHAnsi" w:eastAsiaTheme="minorEastAsia" w:cstheme="minorBidi"/>
                <w:b/>
                <w:kern w:val="2"/>
                <w:szCs w:val="22"/>
              </w:rPr>
              <w:pPrChange w:id="7286" w:author="Edward Lee" w:date="2017-10-16T16:47:00Z">
                <w:pPr>
                  <w:pStyle w:val="36"/>
                  <w:widowControl w:val="0"/>
                  <w:ind w:firstLine="0" w:firstLineChars="0"/>
                  <w:jc w:val="center"/>
                </w:pPr>
              </w:pPrChange>
            </w:pPr>
            <w:del w:id="7288" w:author="Edward Lee" w:date="2017-10-16T16:23:00Z">
              <w:r>
                <w:rPr>
                  <w:rFonts w:hint="eastAsia"/>
                  <w:b/>
                </w:rPr>
                <w:delText>版本</w:delText>
              </w:r>
            </w:del>
          </w:p>
          <w:p>
            <w:pPr>
              <w:pStyle w:val="36"/>
              <w:widowControl w:val="0"/>
              <w:numPr>
                <w:ilvl w:val="0"/>
                <w:numId w:val="9"/>
              </w:numPr>
              <w:spacing w:beforeLines="100" w:line="360" w:lineRule="auto"/>
              <w:ind w:hanging="360" w:firstLineChars="0"/>
              <w:jc w:val="center"/>
              <w:outlineLvl w:val="3"/>
              <w:rPr>
                <w:del w:id="7290" w:author="Edward Lee" w:date="2017-10-16T16:23:00Z"/>
                <w:rFonts w:hAnsiTheme="minorHAnsi" w:eastAsiaTheme="minorEastAsia" w:cstheme="minorBidi"/>
                <w:b/>
                <w:kern w:val="2"/>
                <w:szCs w:val="22"/>
              </w:rPr>
              <w:pPrChange w:id="7289" w:author="Edward Lee" w:date="2017-10-16T16:47:00Z">
                <w:pPr>
                  <w:pStyle w:val="36"/>
                  <w:widowControl w:val="0"/>
                  <w:ind w:firstLine="0" w:firstLineChars="0"/>
                  <w:jc w:val="center"/>
                </w:pPr>
              </w:pPrChange>
            </w:pPr>
            <w:del w:id="7291" w:author="Edward Lee" w:date="2017-10-16T16:23:00Z">
              <w:r>
                <w:rPr>
                  <w:rFonts w:hint="eastAsia"/>
                  <w:b/>
                </w:rPr>
                <w:delText>(1Byte)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2" w:hRule="atLeast"/>
          <w:jc w:val="center"/>
          <w:del w:id="7292" w:author="Edward Lee" w:date="2017-10-16T16:23:00Z"/>
        </w:trPr>
        <w:tc>
          <w:tcPr>
            <w:tcW w:w="1747" w:type="dxa"/>
            <w:vAlign w:val="center"/>
          </w:tcPr>
          <w:p>
            <w:pPr>
              <w:pStyle w:val="36"/>
              <w:widowControl w:val="0"/>
              <w:numPr>
                <w:ilvl w:val="0"/>
                <w:numId w:val="9"/>
              </w:numPr>
              <w:spacing w:beforeLines="100" w:line="360" w:lineRule="auto"/>
              <w:ind w:hanging="360" w:firstLineChars="0"/>
              <w:outlineLvl w:val="3"/>
              <w:rPr>
                <w:del w:id="7294" w:author="Edward Lee" w:date="2017-10-16T16:23:00Z"/>
                <w:rFonts w:hAnsiTheme="minorHAnsi" w:eastAsiaTheme="minorEastAsia" w:cstheme="minorBidi"/>
                <w:kern w:val="2"/>
                <w:szCs w:val="22"/>
              </w:rPr>
              <w:pPrChange w:id="7293" w:author="Edward Lee" w:date="2017-10-16T16:47:00Z">
                <w:pPr>
                  <w:pStyle w:val="36"/>
                  <w:widowControl w:val="0"/>
                  <w:ind w:firstLine="0" w:firstLineChars="0"/>
                </w:pPr>
              </w:pPrChange>
            </w:pPr>
            <w:del w:id="7295" w:author="Edward Lee" w:date="2017-10-16T16:23:00Z">
              <w:r>
                <w:rPr>
                  <w:rFonts w:hint="eastAsia"/>
                </w:rPr>
                <w:delText>学生卡</w:delText>
              </w:r>
            </w:del>
          </w:p>
        </w:tc>
        <w:tc>
          <w:tcPr>
            <w:tcW w:w="957" w:type="dxa"/>
            <w:vAlign w:val="center"/>
          </w:tcPr>
          <w:p>
            <w:pPr>
              <w:pStyle w:val="36"/>
              <w:widowControl w:val="0"/>
              <w:numPr>
                <w:ilvl w:val="0"/>
                <w:numId w:val="9"/>
              </w:numPr>
              <w:spacing w:beforeLines="100" w:line="360" w:lineRule="auto"/>
              <w:ind w:hanging="360" w:firstLineChars="0"/>
              <w:outlineLvl w:val="3"/>
              <w:rPr>
                <w:del w:id="7297" w:author="Edward Lee" w:date="2017-10-16T16:23:00Z"/>
                <w:rFonts w:hAnsiTheme="minorHAnsi" w:eastAsiaTheme="minorEastAsia" w:cstheme="minorBidi"/>
                <w:kern w:val="2"/>
                <w:szCs w:val="22"/>
              </w:rPr>
              <w:pPrChange w:id="7296" w:author="Edward Lee" w:date="2017-10-16T16:47:00Z">
                <w:pPr>
                  <w:pStyle w:val="36"/>
                  <w:widowControl w:val="0"/>
                  <w:ind w:firstLine="0" w:firstLineChars="0"/>
                </w:pPr>
              </w:pPrChange>
            </w:pPr>
            <w:del w:id="7298" w:author="Edward Lee" w:date="2017-10-16T16:23:00Z">
              <w:r>
                <w:rPr>
                  <w:rFonts w:hint="eastAsia"/>
                </w:rPr>
                <w:delText>0</w:delText>
              </w:r>
            </w:del>
            <w:del w:id="7299" w:author="Edward Lee" w:date="2017-10-16T16:23:00Z">
              <w:r>
                <w:rPr/>
                <w:delText>x20</w:delText>
              </w:r>
            </w:del>
          </w:p>
        </w:tc>
        <w:tc>
          <w:tcPr>
            <w:tcW w:w="1865" w:type="dxa"/>
            <w:vAlign w:val="center"/>
          </w:tcPr>
          <w:p>
            <w:pPr>
              <w:pStyle w:val="36"/>
              <w:widowControl w:val="0"/>
              <w:numPr>
                <w:ilvl w:val="0"/>
                <w:numId w:val="9"/>
              </w:numPr>
              <w:spacing w:beforeLines="100" w:line="360" w:lineRule="auto"/>
              <w:ind w:hanging="360" w:firstLineChars="0"/>
              <w:outlineLvl w:val="3"/>
              <w:rPr>
                <w:del w:id="7301" w:author="Edward Lee" w:date="2017-10-16T16:23:00Z"/>
                <w:rFonts w:hAnsiTheme="minorHAnsi" w:eastAsiaTheme="minorEastAsia" w:cstheme="minorBidi"/>
                <w:kern w:val="2"/>
                <w:szCs w:val="22"/>
              </w:rPr>
              <w:pPrChange w:id="7300" w:author="Edward Lee" w:date="2017-10-16T16:47:00Z">
                <w:pPr>
                  <w:pStyle w:val="36"/>
                  <w:widowControl w:val="0"/>
                  <w:ind w:firstLine="0" w:firstLineChars="0"/>
                </w:pPr>
              </w:pPrChange>
            </w:pPr>
            <w:del w:id="7302" w:author="Edward Lee" w:date="2017-10-16T16:23:00Z">
              <w:r>
                <w:rPr>
                  <w:rFonts w:hint="eastAsia"/>
                </w:rPr>
                <w:delText>使用IC卡号</w:delText>
              </w:r>
            </w:del>
          </w:p>
        </w:tc>
        <w:tc>
          <w:tcPr>
            <w:tcW w:w="1161" w:type="dxa"/>
            <w:vMerge w:val="restart"/>
            <w:vAlign w:val="center"/>
          </w:tcPr>
          <w:p>
            <w:pPr>
              <w:pStyle w:val="36"/>
              <w:widowControl w:val="0"/>
              <w:numPr>
                <w:ilvl w:val="0"/>
                <w:numId w:val="9"/>
              </w:numPr>
              <w:spacing w:beforeLines="100" w:line="360" w:lineRule="auto"/>
              <w:ind w:hanging="360" w:firstLineChars="0"/>
              <w:outlineLvl w:val="3"/>
              <w:rPr>
                <w:del w:id="7304" w:author="Edward Lee" w:date="2017-10-16T16:23:00Z"/>
                <w:rFonts w:hAnsiTheme="minorHAnsi" w:eastAsiaTheme="minorEastAsia" w:cstheme="minorBidi"/>
                <w:kern w:val="2"/>
                <w:szCs w:val="22"/>
              </w:rPr>
              <w:pPrChange w:id="7303" w:author="Edward Lee" w:date="2017-10-16T16:47:00Z">
                <w:pPr>
                  <w:pStyle w:val="36"/>
                  <w:widowControl w:val="0"/>
                  <w:ind w:firstLine="0" w:firstLineChars="0"/>
                </w:pPr>
              </w:pPrChange>
            </w:pPr>
            <w:del w:id="7305" w:author="Edward Lee" w:date="2017-10-16T16:23:00Z">
              <w:r>
                <w:rPr>
                  <w:rFonts w:hint="eastAsia"/>
                </w:rPr>
                <w:delText>前5Btyes(帧头，卡号)的校验和</w:delText>
              </w:r>
            </w:del>
          </w:p>
        </w:tc>
        <w:tc>
          <w:tcPr>
            <w:tcW w:w="1063" w:type="dxa"/>
            <w:vAlign w:val="center"/>
          </w:tcPr>
          <w:p>
            <w:pPr>
              <w:pStyle w:val="36"/>
              <w:widowControl w:val="0"/>
              <w:numPr>
                <w:ilvl w:val="0"/>
                <w:numId w:val="9"/>
              </w:numPr>
              <w:spacing w:beforeLines="100" w:line="360" w:lineRule="auto"/>
              <w:ind w:hanging="360" w:firstLineChars="0"/>
              <w:outlineLvl w:val="3"/>
              <w:rPr>
                <w:del w:id="7307" w:author="Edward Lee" w:date="2017-10-16T16:23:00Z"/>
                <w:rFonts w:hAnsiTheme="minorHAnsi" w:eastAsiaTheme="minorEastAsia" w:cstheme="minorBidi"/>
                <w:kern w:val="2"/>
                <w:szCs w:val="22"/>
              </w:rPr>
              <w:pPrChange w:id="7306" w:author="Edward Lee" w:date="2017-10-16T16:47:00Z">
                <w:pPr>
                  <w:pStyle w:val="36"/>
                  <w:widowControl w:val="0"/>
                  <w:ind w:firstLine="0" w:firstLineChars="0"/>
                </w:pPr>
              </w:pPrChange>
            </w:pPr>
          </w:p>
        </w:tc>
        <w:tc>
          <w:tcPr>
            <w:tcW w:w="1708" w:type="dxa"/>
            <w:vMerge w:val="restart"/>
            <w:vAlign w:val="center"/>
          </w:tcPr>
          <w:p>
            <w:pPr>
              <w:pStyle w:val="36"/>
              <w:widowControl w:val="0"/>
              <w:numPr>
                <w:ilvl w:val="0"/>
                <w:numId w:val="9"/>
              </w:numPr>
              <w:spacing w:beforeLines="100" w:line="360" w:lineRule="auto"/>
              <w:ind w:hanging="360" w:firstLineChars="0"/>
              <w:outlineLvl w:val="3"/>
              <w:rPr>
                <w:del w:id="7309" w:author="Edward Lee" w:date="2017-10-16T16:23:00Z"/>
                <w:rFonts w:hAnsiTheme="minorHAnsi" w:eastAsiaTheme="minorEastAsia" w:cstheme="minorBidi"/>
                <w:kern w:val="2"/>
                <w:szCs w:val="22"/>
              </w:rPr>
              <w:pPrChange w:id="7308" w:author="Edward Lee" w:date="2017-10-16T16:47:00Z">
                <w:pPr>
                  <w:pStyle w:val="36"/>
                  <w:widowControl w:val="0"/>
                  <w:spacing w:line="240" w:lineRule="atLeast"/>
                  <w:ind w:firstLine="0" w:firstLineChars="0"/>
                </w:pPr>
              </w:pPrChange>
            </w:pPr>
            <w:del w:id="7310" w:author="Edward Lee" w:date="2017-10-16T16:23:00Z">
              <w:r>
                <w:rPr>
                  <w:rFonts w:hint="eastAsia"/>
                  <w:b/>
                </w:rPr>
                <w:delText>Bit0</w:delText>
              </w:r>
            </w:del>
            <w:del w:id="7311" w:author="Edward Lee" w:date="2017-10-16T16:23:00Z">
              <w:r>
                <w:rPr>
                  <w:rFonts w:hint="eastAsia"/>
                </w:rPr>
                <w:delText>：低压指示</w:delText>
              </w:r>
            </w:del>
          </w:p>
          <w:p>
            <w:pPr>
              <w:pStyle w:val="36"/>
              <w:widowControl w:val="0"/>
              <w:numPr>
                <w:ilvl w:val="0"/>
                <w:numId w:val="9"/>
              </w:numPr>
              <w:spacing w:beforeLines="100" w:line="360" w:lineRule="auto"/>
              <w:ind w:hanging="360" w:firstLineChars="0"/>
              <w:outlineLvl w:val="3"/>
              <w:rPr>
                <w:del w:id="7313" w:author="Edward Lee" w:date="2017-10-16T16:23:00Z"/>
                <w:rFonts w:hAnsiTheme="minorHAnsi" w:eastAsiaTheme="minorEastAsia" w:cstheme="minorBidi"/>
                <w:kern w:val="2"/>
                <w:szCs w:val="22"/>
              </w:rPr>
              <w:pPrChange w:id="7312" w:author="Edward Lee" w:date="2017-10-16T16:47:00Z">
                <w:pPr>
                  <w:pStyle w:val="36"/>
                  <w:widowControl w:val="0"/>
                  <w:spacing w:line="240" w:lineRule="atLeast"/>
                  <w:ind w:firstLine="0" w:firstLineChars="0"/>
                </w:pPr>
              </w:pPrChange>
            </w:pPr>
            <w:del w:id="7314" w:author="Edward Lee" w:date="2017-10-16T16:23:00Z">
              <w:r>
                <w:rPr>
                  <w:rFonts w:hint="eastAsia"/>
                </w:rPr>
                <w:delText>( 0:正常,</w:delText>
              </w:r>
            </w:del>
          </w:p>
          <w:p>
            <w:pPr>
              <w:pStyle w:val="36"/>
              <w:widowControl w:val="0"/>
              <w:numPr>
                <w:ilvl w:val="0"/>
                <w:numId w:val="9"/>
              </w:numPr>
              <w:spacing w:beforeLines="100" w:line="360" w:lineRule="auto"/>
              <w:ind w:firstLine="210" w:firstLineChars="100"/>
              <w:outlineLvl w:val="3"/>
              <w:rPr>
                <w:del w:id="7316" w:author="Edward Lee" w:date="2017-10-16T16:23:00Z"/>
                <w:rFonts w:hAnsiTheme="minorHAnsi" w:eastAsiaTheme="minorEastAsia" w:cstheme="minorBidi"/>
                <w:kern w:val="2"/>
                <w:szCs w:val="22"/>
              </w:rPr>
              <w:pPrChange w:id="7315" w:author="Edward Lee" w:date="2017-10-16T16:47:00Z">
                <w:pPr>
                  <w:pStyle w:val="36"/>
                  <w:widowControl w:val="0"/>
                  <w:spacing w:line="240" w:lineRule="atLeast"/>
                  <w:ind w:firstLine="210" w:firstLineChars="100"/>
                </w:pPr>
              </w:pPrChange>
            </w:pPr>
            <w:del w:id="7317" w:author="Edward Lee" w:date="2017-10-16T16:23:00Z">
              <w:r>
                <w:rPr>
                  <w:rFonts w:hint="eastAsia"/>
                </w:rPr>
                <w:delText>1：低电压</w:delText>
              </w:r>
            </w:del>
          </w:p>
          <w:p>
            <w:pPr>
              <w:pStyle w:val="36"/>
              <w:widowControl w:val="0"/>
              <w:numPr>
                <w:ilvl w:val="0"/>
                <w:numId w:val="9"/>
              </w:numPr>
              <w:spacing w:beforeLines="100" w:line="360" w:lineRule="auto"/>
              <w:ind w:firstLine="210" w:firstLineChars="100"/>
              <w:outlineLvl w:val="3"/>
              <w:rPr>
                <w:del w:id="7319" w:author="Edward Lee" w:date="2017-10-16T16:23:00Z"/>
                <w:rFonts w:hAnsiTheme="minorHAnsi" w:eastAsiaTheme="minorEastAsia" w:cstheme="minorBidi"/>
                <w:kern w:val="2"/>
                <w:szCs w:val="22"/>
              </w:rPr>
              <w:pPrChange w:id="7318" w:author="Edward Lee" w:date="2017-10-16T16:47:00Z">
                <w:pPr>
                  <w:pStyle w:val="36"/>
                  <w:widowControl w:val="0"/>
                  <w:spacing w:line="240" w:lineRule="atLeast"/>
                  <w:ind w:firstLine="210" w:firstLineChars="100"/>
                </w:pPr>
              </w:pPrChange>
            </w:pPr>
            <w:del w:id="7320" w:author="Edward Lee" w:date="2017-10-16T16:23:00Z">
              <w:r>
                <w:rPr>
                  <w:rFonts w:hint="eastAsia"/>
                </w:rPr>
                <w:delText>)</w:delText>
              </w:r>
            </w:del>
          </w:p>
          <w:p>
            <w:pPr>
              <w:pStyle w:val="36"/>
              <w:widowControl w:val="0"/>
              <w:numPr>
                <w:ilvl w:val="0"/>
                <w:numId w:val="9"/>
              </w:numPr>
              <w:spacing w:beforeLines="100" w:line="360" w:lineRule="auto"/>
              <w:ind w:hanging="360" w:firstLineChars="0"/>
              <w:outlineLvl w:val="3"/>
              <w:rPr>
                <w:del w:id="7322" w:author="Edward Lee" w:date="2017-10-16T16:23:00Z"/>
                <w:rFonts w:hAnsiTheme="minorHAnsi" w:eastAsiaTheme="minorEastAsia" w:cstheme="minorBidi"/>
                <w:kern w:val="2"/>
                <w:szCs w:val="22"/>
              </w:rPr>
              <w:pPrChange w:id="7321" w:author="Edward Lee" w:date="2017-10-16T16:47:00Z">
                <w:pPr>
                  <w:pStyle w:val="36"/>
                  <w:widowControl w:val="0"/>
                  <w:spacing w:line="240" w:lineRule="atLeast"/>
                  <w:ind w:firstLine="0" w:firstLineChars="0"/>
                </w:pPr>
              </w:pPrChange>
            </w:pPr>
          </w:p>
          <w:p>
            <w:pPr>
              <w:pStyle w:val="36"/>
              <w:widowControl w:val="0"/>
              <w:numPr>
                <w:ilvl w:val="0"/>
                <w:numId w:val="9"/>
              </w:numPr>
              <w:spacing w:beforeLines="100" w:line="360" w:lineRule="auto"/>
              <w:ind w:hanging="360" w:firstLineChars="0"/>
              <w:outlineLvl w:val="3"/>
              <w:rPr>
                <w:del w:id="7324" w:author="Edward Lee" w:date="2017-10-16T16:23:00Z"/>
                <w:rFonts w:hAnsiTheme="minorHAnsi" w:eastAsiaTheme="minorEastAsia" w:cstheme="minorBidi"/>
                <w:kern w:val="2"/>
                <w:szCs w:val="22"/>
              </w:rPr>
              <w:pPrChange w:id="7323" w:author="Edward Lee" w:date="2017-10-16T16:47:00Z">
                <w:pPr>
                  <w:pStyle w:val="36"/>
                  <w:widowControl w:val="0"/>
                  <w:spacing w:line="240" w:lineRule="atLeast"/>
                  <w:ind w:firstLine="0" w:firstLineChars="0"/>
                </w:pPr>
              </w:pPrChange>
            </w:pPr>
            <w:del w:id="7325" w:author="Edward Lee" w:date="2017-10-16T16:23:00Z">
              <w:r>
                <w:rPr>
                  <w:rFonts w:hint="eastAsia"/>
                  <w:b/>
                </w:rPr>
                <w:delText>Bit4</w:delText>
              </w:r>
            </w:del>
            <w:del w:id="7326" w:author="Edward Lee" w:date="2017-10-16T16:23:00Z">
              <w:r>
                <w:rPr>
                  <w:rFonts w:hint="eastAsia"/>
                </w:rPr>
                <w:delText>：按键状态</w:delText>
              </w:r>
            </w:del>
          </w:p>
          <w:p>
            <w:pPr>
              <w:pStyle w:val="36"/>
              <w:widowControl w:val="0"/>
              <w:numPr>
                <w:ilvl w:val="0"/>
                <w:numId w:val="9"/>
              </w:numPr>
              <w:spacing w:beforeLines="100" w:line="360" w:lineRule="auto"/>
              <w:ind w:hanging="360" w:firstLineChars="0"/>
              <w:outlineLvl w:val="3"/>
              <w:rPr>
                <w:del w:id="7328" w:author="Edward Lee" w:date="2017-10-16T16:23:00Z"/>
                <w:rFonts w:hAnsiTheme="minorHAnsi" w:eastAsiaTheme="minorEastAsia" w:cstheme="minorBidi"/>
                <w:kern w:val="2"/>
                <w:szCs w:val="22"/>
              </w:rPr>
              <w:pPrChange w:id="7327" w:author="Edward Lee" w:date="2017-10-16T16:47:00Z">
                <w:pPr>
                  <w:pStyle w:val="36"/>
                  <w:widowControl w:val="0"/>
                  <w:spacing w:line="240" w:lineRule="atLeast"/>
                  <w:ind w:firstLine="0" w:firstLineChars="0"/>
                </w:pPr>
              </w:pPrChange>
            </w:pPr>
            <w:del w:id="7329" w:author="Edward Lee" w:date="2017-10-16T16:23:00Z">
              <w:r>
                <w:rPr>
                  <w:rFonts w:hint="eastAsia"/>
                </w:rPr>
                <w:delText>( 0:按键按下,</w:delText>
              </w:r>
            </w:del>
          </w:p>
          <w:p>
            <w:pPr>
              <w:pStyle w:val="36"/>
              <w:widowControl w:val="0"/>
              <w:numPr>
                <w:ilvl w:val="0"/>
                <w:numId w:val="9"/>
              </w:numPr>
              <w:spacing w:beforeLines="100" w:line="360" w:lineRule="auto"/>
              <w:ind w:firstLine="210" w:firstLineChars="100"/>
              <w:outlineLvl w:val="3"/>
              <w:rPr>
                <w:del w:id="7331" w:author="Edward Lee" w:date="2017-10-16T16:23:00Z"/>
                <w:rFonts w:hAnsiTheme="minorHAnsi" w:eastAsiaTheme="minorEastAsia" w:cstheme="minorBidi"/>
                <w:kern w:val="2"/>
                <w:szCs w:val="22"/>
              </w:rPr>
              <w:pPrChange w:id="7330" w:author="Edward Lee" w:date="2017-10-16T16:47:00Z">
                <w:pPr>
                  <w:pStyle w:val="36"/>
                  <w:widowControl w:val="0"/>
                  <w:spacing w:line="240" w:lineRule="atLeast"/>
                  <w:ind w:firstLine="210" w:firstLineChars="100"/>
                </w:pPr>
              </w:pPrChange>
            </w:pPr>
            <w:del w:id="7332" w:author="Edward Lee" w:date="2017-10-16T16:23:00Z">
              <w:r>
                <w:rPr>
                  <w:rFonts w:hint="eastAsia"/>
                </w:rPr>
                <w:delText>1：无按键按下</w:delText>
              </w:r>
            </w:del>
          </w:p>
          <w:p>
            <w:pPr>
              <w:pStyle w:val="36"/>
              <w:widowControl w:val="0"/>
              <w:numPr>
                <w:ilvl w:val="0"/>
                <w:numId w:val="9"/>
              </w:numPr>
              <w:spacing w:beforeLines="100" w:line="360" w:lineRule="auto"/>
              <w:ind w:firstLine="210" w:firstLineChars="100"/>
              <w:outlineLvl w:val="3"/>
              <w:rPr>
                <w:del w:id="7334" w:author="Edward Lee" w:date="2017-10-16T16:23:00Z"/>
                <w:rFonts w:hAnsiTheme="minorHAnsi" w:eastAsiaTheme="minorEastAsia" w:cstheme="minorBidi"/>
                <w:kern w:val="2"/>
                <w:szCs w:val="22"/>
              </w:rPr>
              <w:pPrChange w:id="7333" w:author="Edward Lee" w:date="2017-10-16T16:47:00Z">
                <w:pPr>
                  <w:pStyle w:val="36"/>
                  <w:widowControl w:val="0"/>
                  <w:spacing w:line="240" w:lineRule="atLeast"/>
                  <w:ind w:firstLine="210" w:firstLineChars="100"/>
                </w:pPr>
              </w:pPrChange>
            </w:pPr>
            <w:del w:id="7335" w:author="Edward Lee" w:date="2017-10-16T16:23:00Z">
              <w:r>
                <w:rPr>
                  <w:rFonts w:hint="eastAsia"/>
                </w:rPr>
                <w:delText>)</w:delText>
              </w:r>
            </w:del>
          </w:p>
        </w:tc>
        <w:tc>
          <w:tcPr>
            <w:tcW w:w="1224" w:type="dxa"/>
            <w:vMerge w:val="restart"/>
            <w:vAlign w:val="center"/>
          </w:tcPr>
          <w:p>
            <w:pPr>
              <w:pStyle w:val="36"/>
              <w:widowControl w:val="0"/>
              <w:numPr>
                <w:ilvl w:val="0"/>
                <w:numId w:val="9"/>
              </w:numPr>
              <w:spacing w:beforeLines="100" w:line="360" w:lineRule="auto"/>
              <w:ind w:hanging="360" w:firstLineChars="0"/>
              <w:outlineLvl w:val="3"/>
              <w:rPr>
                <w:del w:id="7337" w:author="Edward Lee" w:date="2017-10-16T16:23:00Z"/>
                <w:rFonts w:hAnsiTheme="minorHAnsi" w:eastAsiaTheme="minorEastAsia" w:cstheme="minorBidi"/>
                <w:kern w:val="2"/>
                <w:szCs w:val="22"/>
              </w:rPr>
              <w:pPrChange w:id="7336" w:author="Edward Lee" w:date="2017-10-16T16:47:00Z">
                <w:pPr>
                  <w:pStyle w:val="36"/>
                  <w:widowControl w:val="0"/>
                  <w:spacing w:line="240" w:lineRule="atLeast"/>
                  <w:ind w:firstLine="0" w:firstLineChars="0"/>
                </w:pPr>
              </w:pPrChange>
            </w:pPr>
            <w:del w:id="7338" w:author="Edward Lee" w:date="2017-10-16T16:23:00Z">
              <w:r>
                <w:rPr>
                  <w:b/>
                </w:rPr>
                <w:delText>B</w:delText>
              </w:r>
            </w:del>
            <w:del w:id="7339" w:author="Edward Lee" w:date="2017-10-16T16:23:00Z">
              <w:r>
                <w:rPr>
                  <w:rFonts w:hint="eastAsia"/>
                  <w:b/>
                </w:rPr>
                <w:delText>it0..6</w:delText>
              </w:r>
            </w:del>
            <w:del w:id="7340" w:author="Edward Lee" w:date="2017-10-16T16:23:00Z">
              <w:r>
                <w:rPr>
                  <w:rFonts w:hint="eastAsia"/>
                </w:rPr>
                <w:delText>:</w:delText>
              </w:r>
            </w:del>
          </w:p>
          <w:p>
            <w:pPr>
              <w:pStyle w:val="36"/>
              <w:widowControl w:val="0"/>
              <w:numPr>
                <w:ilvl w:val="0"/>
                <w:numId w:val="9"/>
              </w:numPr>
              <w:spacing w:beforeLines="100" w:line="360" w:lineRule="auto"/>
              <w:ind w:hanging="360" w:firstLineChars="0"/>
              <w:outlineLvl w:val="3"/>
              <w:rPr>
                <w:del w:id="7342" w:author="Edward Lee" w:date="2017-10-16T16:23:00Z"/>
                <w:rFonts w:hAnsiTheme="minorHAnsi" w:eastAsiaTheme="minorEastAsia" w:cstheme="minorBidi"/>
                <w:kern w:val="2"/>
                <w:szCs w:val="22"/>
              </w:rPr>
              <w:pPrChange w:id="7341" w:author="Edward Lee" w:date="2017-10-16T16:47:00Z">
                <w:pPr>
                  <w:pStyle w:val="36"/>
                  <w:widowControl w:val="0"/>
                  <w:spacing w:line="240" w:lineRule="atLeast"/>
                  <w:ind w:firstLine="0" w:firstLineChars="0"/>
                </w:pPr>
              </w:pPrChange>
            </w:pPr>
            <w:del w:id="7343" w:author="Edward Lee" w:date="2017-10-16T16:23:00Z">
              <w:r>
                <w:rPr>
                  <w:rFonts w:hint="eastAsia"/>
                </w:rPr>
                <w:delText>版本号</w:delText>
              </w:r>
            </w:del>
          </w:p>
          <w:p>
            <w:pPr>
              <w:pStyle w:val="36"/>
              <w:widowControl w:val="0"/>
              <w:numPr>
                <w:ilvl w:val="0"/>
                <w:numId w:val="9"/>
              </w:numPr>
              <w:spacing w:beforeLines="100" w:line="360" w:lineRule="auto"/>
              <w:ind w:hanging="360" w:firstLineChars="0"/>
              <w:outlineLvl w:val="3"/>
              <w:rPr>
                <w:del w:id="7345" w:author="Edward Lee" w:date="2017-10-16T16:23:00Z"/>
                <w:rFonts w:hAnsiTheme="minorHAnsi" w:eastAsiaTheme="minorEastAsia" w:cstheme="minorBidi"/>
                <w:kern w:val="2"/>
                <w:szCs w:val="22"/>
              </w:rPr>
              <w:pPrChange w:id="7344" w:author="Edward Lee" w:date="2017-10-16T16:47:00Z">
                <w:pPr>
                  <w:pStyle w:val="36"/>
                  <w:widowControl w:val="0"/>
                  <w:spacing w:line="240" w:lineRule="atLeast"/>
                  <w:ind w:firstLine="0" w:firstLineChars="0"/>
                </w:pPr>
              </w:pPrChange>
            </w:pPr>
          </w:p>
          <w:p>
            <w:pPr>
              <w:pStyle w:val="36"/>
              <w:widowControl w:val="0"/>
              <w:numPr>
                <w:ilvl w:val="0"/>
                <w:numId w:val="9"/>
              </w:numPr>
              <w:spacing w:beforeLines="100" w:line="360" w:lineRule="auto"/>
              <w:ind w:hanging="360" w:firstLineChars="0"/>
              <w:outlineLvl w:val="3"/>
              <w:rPr>
                <w:del w:id="7347" w:author="Edward Lee" w:date="2017-10-16T16:23:00Z"/>
                <w:rFonts w:hAnsiTheme="minorHAnsi" w:eastAsiaTheme="minorEastAsia" w:cstheme="minorBidi"/>
                <w:kern w:val="2"/>
                <w:szCs w:val="22"/>
              </w:rPr>
              <w:pPrChange w:id="7346" w:author="Edward Lee" w:date="2017-10-16T16:47:00Z">
                <w:pPr>
                  <w:pStyle w:val="36"/>
                  <w:widowControl w:val="0"/>
                  <w:spacing w:line="240" w:lineRule="atLeast"/>
                  <w:ind w:firstLine="0" w:firstLineChars="0"/>
                </w:pPr>
              </w:pPrChange>
            </w:pPr>
            <w:del w:id="7348" w:author="Edward Lee" w:date="2017-10-16T16:23:00Z">
              <w:r>
                <w:rPr>
                  <w:rFonts w:hint="eastAsia"/>
                  <w:b/>
                </w:rPr>
                <w:delText>Bit7</w:delText>
              </w:r>
            </w:del>
            <w:del w:id="7349" w:author="Edward Lee" w:date="2017-10-16T16:23:00Z">
              <w:r>
                <w:rPr>
                  <w:rFonts w:hint="eastAsia"/>
                </w:rPr>
                <w:delText>：</w:delText>
              </w:r>
            </w:del>
          </w:p>
          <w:p>
            <w:pPr>
              <w:pStyle w:val="36"/>
              <w:widowControl w:val="0"/>
              <w:numPr>
                <w:ilvl w:val="0"/>
                <w:numId w:val="9"/>
              </w:numPr>
              <w:spacing w:beforeLines="100" w:line="360" w:lineRule="auto"/>
              <w:ind w:hanging="360" w:firstLineChars="0"/>
              <w:outlineLvl w:val="3"/>
              <w:rPr>
                <w:del w:id="7351" w:author="Edward Lee" w:date="2017-10-16T16:23:00Z"/>
                <w:rFonts w:hAnsiTheme="minorHAnsi" w:eastAsiaTheme="minorEastAsia" w:cstheme="minorBidi"/>
                <w:kern w:val="2"/>
                <w:szCs w:val="22"/>
              </w:rPr>
              <w:pPrChange w:id="7350" w:author="Edward Lee" w:date="2017-10-16T16:47:00Z">
                <w:pPr>
                  <w:pStyle w:val="36"/>
                  <w:widowControl w:val="0"/>
                  <w:spacing w:line="240" w:lineRule="atLeast"/>
                  <w:ind w:firstLine="0" w:firstLineChars="0"/>
                </w:pPr>
              </w:pPrChange>
            </w:pPr>
            <w:del w:id="7352" w:author="Edward Lee" w:date="2017-10-16T16:23:00Z">
              <w:r>
                <w:rPr>
                  <w:rFonts w:hint="eastAsia"/>
                </w:rPr>
                <w:delText>特殊标志</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7353" w:author="Edward Lee" w:date="2017-10-16T16:23:00Z"/>
        </w:trPr>
        <w:tc>
          <w:tcPr>
            <w:tcW w:w="1747" w:type="dxa"/>
            <w:vAlign w:val="center"/>
          </w:tcPr>
          <w:p>
            <w:pPr>
              <w:pStyle w:val="36"/>
              <w:widowControl w:val="0"/>
              <w:numPr>
                <w:ilvl w:val="0"/>
                <w:numId w:val="9"/>
              </w:numPr>
              <w:spacing w:beforeLines="100" w:line="360" w:lineRule="auto"/>
              <w:ind w:hanging="360" w:firstLineChars="0"/>
              <w:outlineLvl w:val="3"/>
              <w:rPr>
                <w:del w:id="7355" w:author="Edward Lee" w:date="2017-10-16T16:23:00Z"/>
                <w:rFonts w:hAnsiTheme="minorHAnsi" w:eastAsiaTheme="minorEastAsia" w:cstheme="minorBidi"/>
                <w:kern w:val="2"/>
                <w:szCs w:val="22"/>
              </w:rPr>
              <w:pPrChange w:id="7354" w:author="Edward Lee" w:date="2017-10-16T16:47:00Z">
                <w:pPr>
                  <w:pStyle w:val="36"/>
                  <w:widowControl w:val="0"/>
                  <w:ind w:firstLine="0" w:firstLineChars="0"/>
                </w:pPr>
              </w:pPrChange>
            </w:pPr>
            <w:del w:id="7356" w:author="Edward Lee" w:date="2017-10-16T16:23:00Z">
              <w:r>
                <w:rPr>
                  <w:rFonts w:hint="eastAsia"/>
                </w:rPr>
                <w:delText>电动车车卡</w:delText>
              </w:r>
            </w:del>
          </w:p>
        </w:tc>
        <w:tc>
          <w:tcPr>
            <w:tcW w:w="957" w:type="dxa"/>
            <w:vAlign w:val="center"/>
          </w:tcPr>
          <w:p>
            <w:pPr>
              <w:pStyle w:val="36"/>
              <w:widowControl w:val="0"/>
              <w:numPr>
                <w:ilvl w:val="0"/>
                <w:numId w:val="9"/>
              </w:numPr>
              <w:spacing w:beforeLines="100" w:line="360" w:lineRule="auto"/>
              <w:ind w:hanging="360" w:firstLineChars="0"/>
              <w:outlineLvl w:val="3"/>
              <w:rPr>
                <w:del w:id="7358" w:author="Edward Lee" w:date="2017-10-16T16:23:00Z"/>
                <w:rFonts w:hAnsiTheme="minorHAnsi" w:eastAsiaTheme="minorEastAsia" w:cstheme="minorBidi"/>
                <w:kern w:val="2"/>
                <w:szCs w:val="22"/>
              </w:rPr>
              <w:pPrChange w:id="7357" w:author="Edward Lee" w:date="2017-10-16T16:47:00Z">
                <w:pPr>
                  <w:pStyle w:val="36"/>
                  <w:widowControl w:val="0"/>
                  <w:ind w:firstLine="0" w:firstLineChars="0"/>
                </w:pPr>
              </w:pPrChange>
            </w:pPr>
            <w:del w:id="7359" w:author="Edward Lee" w:date="2017-10-16T16:23:00Z">
              <w:r>
                <w:rPr/>
                <w:delText>0x30</w:delText>
              </w:r>
            </w:del>
          </w:p>
        </w:tc>
        <w:tc>
          <w:tcPr>
            <w:tcW w:w="1865" w:type="dxa"/>
            <w:vAlign w:val="center"/>
          </w:tcPr>
          <w:p>
            <w:pPr>
              <w:pStyle w:val="36"/>
              <w:widowControl w:val="0"/>
              <w:numPr>
                <w:ilvl w:val="0"/>
                <w:numId w:val="9"/>
              </w:numPr>
              <w:spacing w:beforeLines="100" w:line="360" w:lineRule="auto"/>
              <w:ind w:hanging="360" w:firstLineChars="0"/>
              <w:outlineLvl w:val="3"/>
              <w:rPr>
                <w:del w:id="7361" w:author="Edward Lee" w:date="2017-10-16T16:23:00Z"/>
                <w:rFonts w:hAnsiTheme="minorHAnsi" w:eastAsiaTheme="minorEastAsia" w:cstheme="minorBidi"/>
                <w:kern w:val="2"/>
                <w:szCs w:val="22"/>
              </w:rPr>
              <w:pPrChange w:id="7360" w:author="Edward Lee" w:date="2017-10-16T16:47:00Z">
                <w:pPr>
                  <w:pStyle w:val="36"/>
                  <w:widowControl w:val="0"/>
                  <w:ind w:firstLine="0" w:firstLineChars="0"/>
                </w:pPr>
              </w:pPrChange>
            </w:pPr>
            <w:del w:id="7362" w:author="Edward Lee" w:date="2017-10-16T16:23:00Z">
              <w:r>
                <w:rPr>
                  <w:rFonts w:hint="eastAsia"/>
                </w:rPr>
                <w:delText>生产批号+流水号，生产批号表现为4位十进制数，实际用十六进制存储和传输，如1708，实际为</w:delText>
              </w:r>
            </w:del>
            <w:del w:id="7363" w:author="Edward Lee" w:date="2017-10-16T16:23:00Z">
              <w:r>
                <w:rPr/>
                <w:delText xml:space="preserve">0x17 0x08 </w:delText>
              </w:r>
            </w:del>
            <w:del w:id="7364" w:author="Edward Lee" w:date="2017-10-16T16:23:00Z">
              <w:r>
                <w:rPr>
                  <w:rFonts w:hint="eastAsia"/>
                </w:rPr>
                <w:delText>流水号表现为4位十进制数，如1012，实际数据为0</w:delText>
              </w:r>
            </w:del>
            <w:del w:id="7365" w:author="Edward Lee" w:date="2017-10-16T16:23:00Z">
              <w:r>
                <w:rPr/>
                <w:delText>x10</w:delText>
              </w:r>
            </w:del>
            <w:del w:id="7366" w:author="Edward Lee" w:date="2017-10-16T16:23:00Z">
              <w:r>
                <w:rPr>
                  <w:rFonts w:hint="eastAsia"/>
                </w:rPr>
                <w:delText>和0</w:delText>
              </w:r>
            </w:del>
            <w:del w:id="7367" w:author="Edward Lee" w:date="2017-10-16T16:23:00Z">
              <w:r>
                <w:rPr/>
                <w:delText>x12.</w:delText>
              </w:r>
            </w:del>
          </w:p>
        </w:tc>
        <w:tc>
          <w:tcPr>
            <w:tcW w:w="1161" w:type="dxa"/>
            <w:vMerge w:val="continue"/>
          </w:tcPr>
          <w:p>
            <w:pPr>
              <w:pStyle w:val="36"/>
              <w:widowControl w:val="0"/>
              <w:numPr>
                <w:ilvl w:val="0"/>
                <w:numId w:val="9"/>
              </w:numPr>
              <w:spacing w:beforeLines="100" w:line="360" w:lineRule="auto"/>
              <w:outlineLvl w:val="3"/>
              <w:rPr>
                <w:del w:id="7369" w:author="Edward Lee" w:date="2017-10-16T16:23:00Z"/>
                <w:rFonts w:hAnsiTheme="minorHAnsi" w:eastAsiaTheme="minorEastAsia" w:cstheme="minorBidi"/>
                <w:kern w:val="2"/>
                <w:szCs w:val="22"/>
              </w:rPr>
              <w:pPrChange w:id="7368" w:author="Edward Lee" w:date="2017-10-16T16:47:00Z">
                <w:pPr>
                  <w:pStyle w:val="36"/>
                  <w:widowControl w:val="0"/>
                </w:pPr>
              </w:pPrChange>
            </w:pPr>
          </w:p>
        </w:tc>
        <w:tc>
          <w:tcPr>
            <w:tcW w:w="1063" w:type="dxa"/>
          </w:tcPr>
          <w:p>
            <w:pPr>
              <w:pStyle w:val="36"/>
              <w:widowControl w:val="0"/>
              <w:numPr>
                <w:ilvl w:val="0"/>
                <w:numId w:val="9"/>
              </w:numPr>
              <w:spacing w:beforeLines="100" w:line="360" w:lineRule="auto"/>
              <w:ind w:hanging="360" w:firstLineChars="0"/>
              <w:outlineLvl w:val="3"/>
              <w:rPr>
                <w:del w:id="7371" w:author="Edward Lee" w:date="2017-10-16T16:23:00Z"/>
                <w:rFonts w:hAnsiTheme="minorHAnsi" w:eastAsiaTheme="minorEastAsia" w:cstheme="minorBidi"/>
                <w:kern w:val="2"/>
                <w:szCs w:val="22"/>
              </w:rPr>
              <w:pPrChange w:id="7370" w:author="Edward Lee" w:date="2017-10-16T16:47:00Z">
                <w:pPr>
                  <w:pStyle w:val="36"/>
                  <w:widowControl w:val="0"/>
                  <w:ind w:firstLine="0" w:firstLineChars="0"/>
                </w:pPr>
              </w:pPrChange>
            </w:pPr>
          </w:p>
        </w:tc>
        <w:tc>
          <w:tcPr>
            <w:tcW w:w="1708" w:type="dxa"/>
            <w:vMerge w:val="continue"/>
          </w:tcPr>
          <w:p>
            <w:pPr>
              <w:pStyle w:val="36"/>
              <w:widowControl w:val="0"/>
              <w:numPr>
                <w:ilvl w:val="0"/>
                <w:numId w:val="9"/>
              </w:numPr>
              <w:spacing w:beforeLines="100" w:line="360" w:lineRule="auto"/>
              <w:ind w:hanging="360" w:firstLineChars="0"/>
              <w:outlineLvl w:val="3"/>
              <w:rPr>
                <w:del w:id="7373" w:author="Edward Lee" w:date="2017-10-16T16:23:00Z"/>
                <w:rFonts w:hAnsiTheme="minorHAnsi" w:eastAsiaTheme="minorEastAsia" w:cstheme="minorBidi"/>
                <w:kern w:val="2"/>
                <w:szCs w:val="22"/>
              </w:rPr>
              <w:pPrChange w:id="7372" w:author="Edward Lee" w:date="2017-10-16T16:47:00Z">
                <w:pPr>
                  <w:pStyle w:val="36"/>
                  <w:widowControl w:val="0"/>
                  <w:ind w:firstLine="0" w:firstLineChars="0"/>
                </w:pPr>
              </w:pPrChange>
            </w:pPr>
          </w:p>
        </w:tc>
        <w:tc>
          <w:tcPr>
            <w:tcW w:w="1224" w:type="dxa"/>
            <w:vMerge w:val="continue"/>
          </w:tcPr>
          <w:p>
            <w:pPr>
              <w:pStyle w:val="36"/>
              <w:widowControl w:val="0"/>
              <w:numPr>
                <w:ilvl w:val="0"/>
                <w:numId w:val="9"/>
              </w:numPr>
              <w:spacing w:beforeLines="100" w:line="360" w:lineRule="auto"/>
              <w:ind w:hanging="360" w:firstLineChars="0"/>
              <w:outlineLvl w:val="3"/>
              <w:rPr>
                <w:del w:id="7375" w:author="Edward Lee" w:date="2017-10-16T16:23:00Z"/>
                <w:rFonts w:hAnsiTheme="minorHAnsi" w:eastAsiaTheme="minorEastAsia" w:cstheme="minorBidi"/>
                <w:kern w:val="2"/>
                <w:szCs w:val="22"/>
              </w:rPr>
              <w:pPrChange w:id="7374" w:author="Edward Lee" w:date="2017-10-16T16:47:00Z">
                <w:pPr>
                  <w:pStyle w:val="36"/>
                  <w:widowControl w:val="0"/>
                  <w:ind w:firstLine="0" w:firstLineChars="0"/>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7376" w:author="Edward Lee" w:date="2017-10-16T16:23:00Z"/>
        </w:trPr>
        <w:tc>
          <w:tcPr>
            <w:tcW w:w="1747" w:type="dxa"/>
            <w:vAlign w:val="center"/>
          </w:tcPr>
          <w:p>
            <w:pPr>
              <w:pStyle w:val="36"/>
              <w:widowControl w:val="0"/>
              <w:numPr>
                <w:ilvl w:val="0"/>
                <w:numId w:val="9"/>
              </w:numPr>
              <w:spacing w:beforeLines="100" w:line="360" w:lineRule="auto"/>
              <w:ind w:hanging="360" w:firstLineChars="0"/>
              <w:outlineLvl w:val="3"/>
              <w:rPr>
                <w:del w:id="7378" w:author="Edward Lee" w:date="2017-10-16T16:23:00Z"/>
                <w:rFonts w:hAnsiTheme="minorHAnsi" w:eastAsiaTheme="minorEastAsia" w:cstheme="minorBidi"/>
                <w:kern w:val="2"/>
                <w:szCs w:val="22"/>
              </w:rPr>
              <w:pPrChange w:id="7377" w:author="Edward Lee" w:date="2017-10-16T16:47:00Z">
                <w:pPr>
                  <w:pStyle w:val="36"/>
                  <w:widowControl w:val="0"/>
                  <w:ind w:firstLine="0" w:firstLineChars="0"/>
                </w:pPr>
              </w:pPrChange>
            </w:pPr>
            <w:del w:id="7379" w:author="Edward Lee" w:date="2017-10-16T16:23:00Z">
              <w:r>
                <w:rPr>
                  <w:rFonts w:hint="eastAsia"/>
                </w:rPr>
                <w:delText>电动车钥匙卡</w:delText>
              </w:r>
            </w:del>
          </w:p>
        </w:tc>
        <w:tc>
          <w:tcPr>
            <w:tcW w:w="957" w:type="dxa"/>
            <w:vAlign w:val="center"/>
          </w:tcPr>
          <w:p>
            <w:pPr>
              <w:pStyle w:val="36"/>
              <w:widowControl w:val="0"/>
              <w:numPr>
                <w:ilvl w:val="0"/>
                <w:numId w:val="9"/>
              </w:numPr>
              <w:spacing w:beforeLines="100" w:line="360" w:lineRule="auto"/>
              <w:ind w:hanging="360" w:firstLineChars="0"/>
              <w:outlineLvl w:val="3"/>
              <w:rPr>
                <w:del w:id="7381" w:author="Edward Lee" w:date="2017-10-16T16:23:00Z"/>
                <w:rFonts w:hAnsiTheme="minorHAnsi" w:eastAsiaTheme="minorEastAsia" w:cstheme="minorBidi"/>
                <w:kern w:val="2"/>
                <w:szCs w:val="22"/>
              </w:rPr>
              <w:pPrChange w:id="7380" w:author="Edward Lee" w:date="2017-10-16T16:47:00Z">
                <w:pPr>
                  <w:pStyle w:val="36"/>
                  <w:widowControl w:val="0"/>
                  <w:ind w:firstLine="0" w:firstLineChars="0"/>
                </w:pPr>
              </w:pPrChange>
            </w:pPr>
            <w:del w:id="7382" w:author="Edward Lee" w:date="2017-10-16T16:23:00Z">
              <w:r>
                <w:rPr/>
                <w:delText>0x31</w:delText>
              </w:r>
            </w:del>
          </w:p>
        </w:tc>
        <w:tc>
          <w:tcPr>
            <w:tcW w:w="1865" w:type="dxa"/>
            <w:vAlign w:val="center"/>
          </w:tcPr>
          <w:p>
            <w:pPr>
              <w:pStyle w:val="36"/>
              <w:widowControl w:val="0"/>
              <w:numPr>
                <w:ilvl w:val="0"/>
                <w:numId w:val="9"/>
              </w:numPr>
              <w:spacing w:beforeLines="100" w:line="360" w:lineRule="auto"/>
              <w:ind w:hanging="360" w:firstLineChars="0"/>
              <w:outlineLvl w:val="3"/>
              <w:rPr>
                <w:del w:id="7384" w:author="Edward Lee" w:date="2017-10-16T16:23:00Z"/>
                <w:rFonts w:hAnsiTheme="minorHAnsi" w:eastAsiaTheme="minorEastAsia" w:cstheme="minorBidi"/>
                <w:kern w:val="2"/>
                <w:szCs w:val="22"/>
              </w:rPr>
              <w:pPrChange w:id="7383" w:author="Edward Lee" w:date="2017-10-16T16:47:00Z">
                <w:pPr>
                  <w:pStyle w:val="36"/>
                  <w:widowControl w:val="0"/>
                  <w:ind w:firstLine="0" w:firstLineChars="0"/>
                </w:pPr>
              </w:pPrChange>
            </w:pPr>
            <w:del w:id="7385" w:author="Edward Lee" w:date="2017-10-16T16:23:00Z">
              <w:r>
                <w:rPr>
                  <w:rFonts w:hint="eastAsia"/>
                </w:rPr>
                <w:delText>生产批号+流水号，规则同上</w:delText>
              </w:r>
            </w:del>
          </w:p>
        </w:tc>
        <w:tc>
          <w:tcPr>
            <w:tcW w:w="1161" w:type="dxa"/>
            <w:vMerge w:val="continue"/>
          </w:tcPr>
          <w:p>
            <w:pPr>
              <w:pStyle w:val="36"/>
              <w:widowControl w:val="0"/>
              <w:numPr>
                <w:ilvl w:val="0"/>
                <w:numId w:val="9"/>
              </w:numPr>
              <w:spacing w:beforeLines="100" w:line="360" w:lineRule="auto"/>
              <w:ind w:hanging="360" w:firstLineChars="0"/>
              <w:outlineLvl w:val="3"/>
              <w:rPr>
                <w:del w:id="7387" w:author="Edward Lee" w:date="2017-10-16T16:23:00Z"/>
                <w:rFonts w:hAnsiTheme="minorHAnsi" w:eastAsiaTheme="minorEastAsia" w:cstheme="minorBidi"/>
                <w:kern w:val="2"/>
                <w:szCs w:val="22"/>
              </w:rPr>
              <w:pPrChange w:id="7386" w:author="Edward Lee" w:date="2017-10-16T16:47:00Z">
                <w:pPr>
                  <w:pStyle w:val="36"/>
                  <w:widowControl w:val="0"/>
                  <w:ind w:firstLine="0" w:firstLineChars="0"/>
                </w:pPr>
              </w:pPrChange>
            </w:pPr>
          </w:p>
        </w:tc>
        <w:tc>
          <w:tcPr>
            <w:tcW w:w="1063" w:type="dxa"/>
          </w:tcPr>
          <w:p>
            <w:pPr>
              <w:pStyle w:val="36"/>
              <w:widowControl w:val="0"/>
              <w:numPr>
                <w:ilvl w:val="0"/>
                <w:numId w:val="9"/>
              </w:numPr>
              <w:spacing w:beforeLines="100" w:line="360" w:lineRule="auto"/>
              <w:ind w:hanging="360" w:firstLineChars="0"/>
              <w:outlineLvl w:val="3"/>
              <w:rPr>
                <w:del w:id="7389" w:author="Edward Lee" w:date="2017-10-16T16:23:00Z"/>
                <w:rFonts w:hAnsiTheme="minorHAnsi" w:eastAsiaTheme="minorEastAsia" w:cstheme="minorBidi"/>
                <w:kern w:val="2"/>
                <w:szCs w:val="22"/>
              </w:rPr>
              <w:pPrChange w:id="7388" w:author="Edward Lee" w:date="2017-10-16T16:47:00Z">
                <w:pPr>
                  <w:pStyle w:val="36"/>
                  <w:widowControl w:val="0"/>
                  <w:ind w:firstLine="0" w:firstLineChars="0"/>
                </w:pPr>
              </w:pPrChange>
            </w:pPr>
          </w:p>
        </w:tc>
        <w:tc>
          <w:tcPr>
            <w:tcW w:w="1708" w:type="dxa"/>
            <w:vMerge w:val="continue"/>
          </w:tcPr>
          <w:p>
            <w:pPr>
              <w:pStyle w:val="36"/>
              <w:widowControl w:val="0"/>
              <w:numPr>
                <w:ilvl w:val="0"/>
                <w:numId w:val="9"/>
              </w:numPr>
              <w:spacing w:beforeLines="100" w:line="360" w:lineRule="auto"/>
              <w:ind w:hanging="360" w:firstLineChars="0"/>
              <w:outlineLvl w:val="3"/>
              <w:rPr>
                <w:del w:id="7391" w:author="Edward Lee" w:date="2017-10-16T16:23:00Z"/>
                <w:rFonts w:hAnsiTheme="minorHAnsi" w:eastAsiaTheme="minorEastAsia" w:cstheme="minorBidi"/>
                <w:kern w:val="2"/>
                <w:szCs w:val="22"/>
              </w:rPr>
              <w:pPrChange w:id="7390" w:author="Edward Lee" w:date="2017-10-16T16:47:00Z">
                <w:pPr>
                  <w:pStyle w:val="36"/>
                  <w:widowControl w:val="0"/>
                  <w:ind w:firstLine="0" w:firstLineChars="0"/>
                </w:pPr>
              </w:pPrChange>
            </w:pPr>
          </w:p>
        </w:tc>
        <w:tc>
          <w:tcPr>
            <w:tcW w:w="1224" w:type="dxa"/>
            <w:vMerge w:val="continue"/>
          </w:tcPr>
          <w:p>
            <w:pPr>
              <w:pStyle w:val="36"/>
              <w:widowControl w:val="0"/>
              <w:numPr>
                <w:ilvl w:val="0"/>
                <w:numId w:val="9"/>
              </w:numPr>
              <w:spacing w:beforeLines="100" w:line="360" w:lineRule="auto"/>
              <w:ind w:hanging="360" w:firstLineChars="0"/>
              <w:outlineLvl w:val="3"/>
              <w:rPr>
                <w:del w:id="7393" w:author="Edward Lee" w:date="2017-10-16T16:23:00Z"/>
                <w:rFonts w:hAnsiTheme="minorHAnsi" w:eastAsiaTheme="minorEastAsia" w:cstheme="minorBidi"/>
                <w:kern w:val="2"/>
                <w:szCs w:val="22"/>
              </w:rPr>
              <w:pPrChange w:id="7392" w:author="Edward Lee" w:date="2017-10-16T16:47:00Z">
                <w:pPr>
                  <w:pStyle w:val="36"/>
                  <w:widowControl w:val="0"/>
                  <w:ind w:firstLine="0" w:firstLineChars="0"/>
                </w:pPr>
              </w:pPrChange>
            </w:pPr>
          </w:p>
        </w:tc>
      </w:tr>
    </w:tbl>
    <w:p>
      <w:pPr>
        <w:widowControl/>
        <w:numPr>
          <w:ilvl w:val="0"/>
          <w:numId w:val="9"/>
        </w:numPr>
        <w:tabs>
          <w:tab w:val="center" w:pos="4201"/>
          <w:tab w:val="right" w:leader="dot" w:pos="9298"/>
        </w:tabs>
        <w:autoSpaceDE w:val="0"/>
        <w:autoSpaceDN w:val="0"/>
        <w:spacing w:beforeLines="100" w:line="360" w:lineRule="auto"/>
        <w:outlineLvl w:val="3"/>
        <w:rPr>
          <w:del w:id="7395" w:author="Edward Lee" w:date="2017-10-16T16:23:00Z"/>
        </w:rPr>
        <w:pPrChange w:id="7394" w:author="Edward Lee" w:date="2017-10-16T16:47:00Z">
          <w:pPr/>
        </w:pPrChange>
      </w:pPr>
      <w:del w:id="7396" w:author="Edward Lee" w:date="2017-10-16T16:23:00Z">
        <w:r>
          <w:rPr>
            <w:rFonts w:hint="eastAsia"/>
          </w:rPr>
          <w:delText xml:space="preserve">eg : </w:delText>
        </w:r>
      </w:del>
      <w:del w:id="7397" w:author="Edward Lee" w:date="2017-10-16T16:23:00Z">
        <w:r>
          <w:rPr>
            <w:rFonts w:ascii="宋体" w:eastAsia="宋体" w:cs="宋体"/>
            <w:b/>
            <w:color w:val="00B0F0"/>
            <w:kern w:val="0"/>
            <w:sz w:val="18"/>
            <w:szCs w:val="18"/>
            <w:shd w:val="clear" w:color="auto" w:fill="FFFFFF" w:themeFill="background1"/>
          </w:rPr>
          <w:delText>20</w:delText>
        </w:r>
      </w:del>
      <w:del w:id="7398" w:author="Edward Lee" w:date="2017-10-16T16:23:00Z">
        <w:r>
          <w:rPr>
            <w:rFonts w:ascii="宋体" w:eastAsia="宋体" w:cs="宋体"/>
            <w:b/>
            <w:kern w:val="0"/>
            <w:sz w:val="18"/>
            <w:szCs w:val="18"/>
            <w:shd w:val="clear" w:color="auto" w:fill="FFFFFF" w:themeFill="background1"/>
          </w:rPr>
          <w:delText xml:space="preserve"> </w:delText>
        </w:r>
      </w:del>
      <w:del w:id="7399" w:author="Edward Lee" w:date="2017-10-16T16:23:00Z">
        <w:r>
          <w:rPr>
            <w:rFonts w:ascii="宋体" w:eastAsia="宋体" w:cs="宋体"/>
            <w:b/>
            <w:color w:val="FF0000"/>
            <w:kern w:val="0"/>
            <w:sz w:val="18"/>
            <w:szCs w:val="18"/>
            <w:u w:val="single"/>
            <w:shd w:val="clear" w:color="auto" w:fill="FFFFFF" w:themeFill="background1"/>
          </w:rPr>
          <w:delText>E3 AF 22 32</w:delText>
        </w:r>
      </w:del>
      <w:del w:id="7400" w:author="Edward Lee" w:date="2017-10-16T16:23:00Z">
        <w:r>
          <w:rPr>
            <w:rFonts w:ascii="宋体" w:eastAsia="宋体" w:cs="宋体"/>
            <w:b/>
            <w:kern w:val="0"/>
            <w:sz w:val="18"/>
            <w:szCs w:val="18"/>
            <w:shd w:val="clear" w:color="auto" w:fill="FFFFFF" w:themeFill="background1"/>
          </w:rPr>
          <w:delText xml:space="preserve"> </w:delText>
        </w:r>
      </w:del>
      <w:del w:id="7401" w:author="Edward Lee" w:date="2017-10-16T16:23:00Z">
        <w:r>
          <w:rPr>
            <w:rFonts w:ascii="宋体" w:eastAsia="宋体" w:cs="宋体"/>
            <w:b/>
            <w:color w:val="7030A0"/>
            <w:kern w:val="0"/>
            <w:sz w:val="18"/>
            <w:szCs w:val="18"/>
            <w:shd w:val="clear" w:color="auto" w:fill="FFFFFF" w:themeFill="background1"/>
          </w:rPr>
          <w:delText>FA</w:delText>
        </w:r>
      </w:del>
      <w:del w:id="7402" w:author="Edward Lee" w:date="2017-10-16T16:23:00Z">
        <w:r>
          <w:rPr>
            <w:rFonts w:ascii="宋体" w:eastAsia="宋体" w:cs="宋体"/>
            <w:b/>
            <w:kern w:val="0"/>
            <w:sz w:val="18"/>
            <w:szCs w:val="18"/>
            <w:shd w:val="clear" w:color="auto" w:fill="FFFFFF" w:themeFill="background1"/>
          </w:rPr>
          <w:delText xml:space="preserve"> </w:delText>
        </w:r>
      </w:del>
      <w:del w:id="7403" w:author="Edward Lee" w:date="2017-10-16T16:23:00Z">
        <w:r>
          <w:rPr>
            <w:rFonts w:ascii="宋体" w:eastAsia="宋体" w:cs="宋体"/>
            <w:b/>
            <w:color w:val="00B050"/>
            <w:kern w:val="0"/>
            <w:sz w:val="18"/>
            <w:szCs w:val="18"/>
            <w:shd w:val="clear" w:color="auto" w:fill="FFFFFF" w:themeFill="background1"/>
          </w:rPr>
          <w:delText>00 00</w:delText>
        </w:r>
      </w:del>
      <w:del w:id="7404" w:author="Edward Lee" w:date="2017-10-16T16:23:00Z">
        <w:r>
          <w:rPr>
            <w:rFonts w:ascii="宋体" w:eastAsia="宋体" w:cs="宋体"/>
            <w:b/>
            <w:kern w:val="0"/>
            <w:sz w:val="18"/>
            <w:szCs w:val="18"/>
            <w:shd w:val="clear" w:color="auto" w:fill="FFFFFF" w:themeFill="background1"/>
          </w:rPr>
          <w:delText xml:space="preserve"> </w:delText>
        </w:r>
      </w:del>
      <w:del w:id="7405" w:author="Edward Lee" w:date="2017-10-16T16:23:00Z">
        <w:r>
          <w:rPr>
            <w:rFonts w:ascii="宋体" w:eastAsia="宋体" w:cs="宋体"/>
            <w:b/>
            <w:color w:val="FFC000"/>
            <w:kern w:val="0"/>
            <w:sz w:val="18"/>
            <w:szCs w:val="18"/>
            <w:shd w:val="clear" w:color="auto" w:fill="FFFFFF" w:themeFill="background1"/>
          </w:rPr>
          <w:delText>00</w:delText>
        </w:r>
      </w:del>
      <w:del w:id="7406" w:author="Edward Lee" w:date="2017-10-16T16:23:00Z">
        <w:r>
          <w:rPr>
            <w:rFonts w:ascii="宋体" w:eastAsia="宋体" w:cs="宋体"/>
            <w:b/>
            <w:kern w:val="0"/>
            <w:sz w:val="18"/>
            <w:szCs w:val="18"/>
            <w:shd w:val="clear" w:color="auto" w:fill="FFFFFF" w:themeFill="background1"/>
          </w:rPr>
          <w:delText xml:space="preserve"> </w:delText>
        </w:r>
      </w:del>
      <w:del w:id="7407" w:author="Edward Lee" w:date="2017-10-16T16:23:00Z">
        <w:r>
          <w:rPr>
            <w:rFonts w:ascii="宋体" w:eastAsia="宋体" w:cs="宋体"/>
            <w:b/>
            <w:color w:val="76923C" w:themeColor="accent3" w:themeShade="BF"/>
            <w:kern w:val="0"/>
            <w:sz w:val="18"/>
            <w:szCs w:val="18"/>
            <w:shd w:val="clear" w:color="auto" w:fill="FFFFFF" w:themeFill="background1"/>
          </w:rPr>
          <w:delText>B2</w:delText>
        </w:r>
      </w:del>
    </w:p>
    <w:tbl>
      <w:tblPr>
        <w:tblStyle w:val="22"/>
        <w:tblW w:w="9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4"/>
        <w:gridCol w:w="2897"/>
        <w:gridCol w:w="1185"/>
        <w:gridCol w:w="1489"/>
        <w:gridCol w:w="1280"/>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408" w:author="Edward Lee" w:date="2017-10-16T16:23:00Z"/>
        </w:trPr>
        <w:tc>
          <w:tcPr>
            <w:tcW w:w="1174" w:type="dxa"/>
          </w:tcPr>
          <w:p>
            <w:pPr>
              <w:widowControl/>
              <w:numPr>
                <w:ilvl w:val="0"/>
                <w:numId w:val="9"/>
              </w:numPr>
              <w:tabs>
                <w:tab w:val="center" w:pos="4201"/>
                <w:tab w:val="right" w:leader="dot" w:pos="9298"/>
              </w:tabs>
              <w:autoSpaceDE w:val="0"/>
              <w:autoSpaceDN w:val="0"/>
              <w:spacing w:beforeLines="100" w:line="360" w:lineRule="auto"/>
              <w:outlineLvl w:val="3"/>
              <w:rPr>
                <w:del w:id="7410" w:author="Edward Lee" w:date="2017-10-16T16:23:00Z"/>
              </w:rPr>
              <w:pPrChange w:id="7409" w:author="Edward Lee" w:date="2017-10-16T16:47:00Z">
                <w:pPr/>
              </w:pPrChange>
            </w:pPr>
            <w:del w:id="7411" w:author="Edward Lee" w:date="2017-10-16T16:23:00Z">
              <w:r>
                <w:rPr>
                  <w:rFonts w:hint="eastAsia"/>
                </w:rPr>
                <w:delText>标签类型（1byte）</w:delText>
              </w:r>
            </w:del>
          </w:p>
        </w:tc>
        <w:tc>
          <w:tcPr>
            <w:tcW w:w="2897"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7413" w:author="Edward Lee" w:date="2017-10-16T16:23:00Z"/>
              </w:rPr>
              <w:pPrChange w:id="7412" w:author="Edward Lee" w:date="2017-10-16T16:47:00Z">
                <w:pPr>
                  <w:jc w:val="center"/>
                </w:pPr>
              </w:pPrChange>
            </w:pPr>
            <w:del w:id="7414" w:author="Edward Lee" w:date="2017-10-16T16:23:00Z">
              <w:r>
                <w:rPr>
                  <w:rFonts w:hint="eastAsia"/>
                </w:rPr>
                <w:delText>ID</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7416" w:author="Edward Lee" w:date="2017-10-16T16:23:00Z"/>
              </w:rPr>
              <w:pPrChange w:id="7415" w:author="Edward Lee" w:date="2017-10-16T16:47:00Z">
                <w:pPr>
                  <w:jc w:val="center"/>
                </w:pPr>
              </w:pPrChange>
            </w:pPr>
            <w:del w:id="7417" w:author="Edward Lee" w:date="2017-10-16T16:23:00Z">
              <w:r>
                <w:rPr>
                  <w:rFonts w:hint="eastAsia"/>
                </w:rPr>
                <w:delText>（4byte）</w:delText>
              </w:r>
            </w:del>
          </w:p>
        </w:tc>
        <w:tc>
          <w:tcPr>
            <w:tcW w:w="1185"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7419" w:author="Edward Lee" w:date="2017-10-16T16:23:00Z"/>
              </w:rPr>
              <w:pPrChange w:id="7418" w:author="Edward Lee" w:date="2017-10-16T16:47:00Z">
                <w:pPr>
                  <w:jc w:val="center"/>
                </w:pPr>
              </w:pPrChange>
            </w:pPr>
            <w:del w:id="7420" w:author="Edward Lee" w:date="2017-10-16T16:23:00Z">
              <w:r>
                <w:rPr>
                  <w:rFonts w:hint="eastAsia"/>
                </w:rPr>
                <w:delText>校验和</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7422" w:author="Edward Lee" w:date="2017-10-16T16:23:00Z"/>
              </w:rPr>
              <w:pPrChange w:id="7421" w:author="Edward Lee" w:date="2017-10-16T16:47:00Z">
                <w:pPr>
                  <w:jc w:val="center"/>
                </w:pPr>
              </w:pPrChange>
            </w:pPr>
            <w:del w:id="7423" w:author="Edward Lee" w:date="2017-10-16T16:23:00Z">
              <w:r>
                <w:rPr>
                  <w:rFonts w:hint="eastAsia"/>
                </w:rPr>
                <w:delText>（1byte）</w:delText>
              </w:r>
            </w:del>
          </w:p>
        </w:tc>
        <w:tc>
          <w:tcPr>
            <w:tcW w:w="1489" w:type="dxa"/>
          </w:tcPr>
          <w:p>
            <w:pPr>
              <w:widowControl/>
              <w:numPr>
                <w:ilvl w:val="0"/>
                <w:numId w:val="9"/>
              </w:numPr>
              <w:tabs>
                <w:tab w:val="center" w:pos="4201"/>
                <w:tab w:val="right" w:leader="dot" w:pos="9298"/>
              </w:tabs>
              <w:autoSpaceDE w:val="0"/>
              <w:autoSpaceDN w:val="0"/>
              <w:spacing w:beforeLines="100" w:line="360" w:lineRule="auto"/>
              <w:jc w:val="center"/>
              <w:outlineLvl w:val="3"/>
              <w:rPr>
                <w:del w:id="7425" w:author="Edward Lee" w:date="2017-10-16T16:23:00Z"/>
              </w:rPr>
              <w:pPrChange w:id="7424" w:author="Edward Lee" w:date="2017-10-16T16:47:00Z">
                <w:pPr>
                  <w:jc w:val="center"/>
                </w:pPr>
              </w:pPrChange>
            </w:pPr>
            <w:del w:id="7426" w:author="Edward Lee" w:date="2017-10-16T16:23:00Z">
              <w:r>
                <w:rPr>
                  <w:rFonts w:hint="eastAsia"/>
                </w:rPr>
                <w:delText>激励地址</w:delText>
              </w:r>
            </w:del>
          </w:p>
          <w:p>
            <w:pPr>
              <w:widowControl/>
              <w:numPr>
                <w:ilvl w:val="0"/>
                <w:numId w:val="9"/>
              </w:numPr>
              <w:tabs>
                <w:tab w:val="center" w:pos="4201"/>
                <w:tab w:val="right" w:leader="dot" w:pos="9298"/>
              </w:tabs>
              <w:autoSpaceDE w:val="0"/>
              <w:autoSpaceDN w:val="0"/>
              <w:spacing w:beforeLines="100" w:line="360" w:lineRule="auto"/>
              <w:outlineLvl w:val="3"/>
              <w:rPr>
                <w:del w:id="7428" w:author="Edward Lee" w:date="2017-10-16T16:23:00Z"/>
              </w:rPr>
              <w:pPrChange w:id="7427" w:author="Edward Lee" w:date="2017-10-16T16:47:00Z">
                <w:pPr/>
              </w:pPrChange>
            </w:pPr>
            <w:del w:id="7429" w:author="Edward Lee" w:date="2017-10-16T16:23:00Z">
              <w:r>
                <w:rPr>
                  <w:rFonts w:hint="eastAsia"/>
                </w:rPr>
                <w:delText>（2byte）</w:delText>
              </w:r>
            </w:del>
          </w:p>
        </w:tc>
        <w:tc>
          <w:tcPr>
            <w:tcW w:w="1280" w:type="dxa"/>
          </w:tcPr>
          <w:p>
            <w:pPr>
              <w:widowControl/>
              <w:numPr>
                <w:ilvl w:val="0"/>
                <w:numId w:val="9"/>
              </w:numPr>
              <w:tabs>
                <w:tab w:val="center" w:pos="4201"/>
                <w:tab w:val="right" w:leader="dot" w:pos="9298"/>
              </w:tabs>
              <w:autoSpaceDE w:val="0"/>
              <w:autoSpaceDN w:val="0"/>
              <w:spacing w:beforeLines="100" w:line="360" w:lineRule="auto"/>
              <w:outlineLvl w:val="3"/>
              <w:rPr>
                <w:del w:id="7431" w:author="Edward Lee" w:date="2017-10-16T16:23:00Z"/>
              </w:rPr>
              <w:pPrChange w:id="7430" w:author="Edward Lee" w:date="2017-10-16T16:47:00Z">
                <w:pPr/>
              </w:pPrChange>
            </w:pPr>
            <w:del w:id="7432" w:author="Edward Lee" w:date="2017-10-16T16:23:00Z">
              <w:r>
                <w:rPr>
                  <w:rFonts w:hint="eastAsia"/>
                </w:rPr>
                <w:delText>低压报警</w:delText>
              </w:r>
            </w:del>
          </w:p>
          <w:p>
            <w:pPr>
              <w:widowControl/>
              <w:numPr>
                <w:ilvl w:val="0"/>
                <w:numId w:val="9"/>
              </w:numPr>
              <w:tabs>
                <w:tab w:val="center" w:pos="4201"/>
                <w:tab w:val="right" w:leader="dot" w:pos="9298"/>
              </w:tabs>
              <w:autoSpaceDE w:val="0"/>
              <w:autoSpaceDN w:val="0"/>
              <w:spacing w:beforeLines="100" w:line="360" w:lineRule="auto"/>
              <w:outlineLvl w:val="3"/>
              <w:rPr>
                <w:del w:id="7434" w:author="Edward Lee" w:date="2017-10-16T16:23:00Z"/>
              </w:rPr>
              <w:pPrChange w:id="7433" w:author="Edward Lee" w:date="2017-10-16T16:47:00Z">
                <w:pPr/>
              </w:pPrChange>
            </w:pPr>
            <w:del w:id="7435" w:author="Edward Lee" w:date="2017-10-16T16:23:00Z">
              <w:r>
                <w:rPr>
                  <w:rFonts w:hint="eastAsia"/>
                </w:rPr>
                <w:delText>（1byte）</w:delText>
              </w:r>
            </w:del>
          </w:p>
        </w:tc>
        <w:tc>
          <w:tcPr>
            <w:tcW w:w="1121" w:type="dxa"/>
          </w:tcPr>
          <w:p>
            <w:pPr>
              <w:widowControl/>
              <w:numPr>
                <w:ilvl w:val="0"/>
                <w:numId w:val="9"/>
              </w:numPr>
              <w:tabs>
                <w:tab w:val="center" w:pos="4201"/>
                <w:tab w:val="right" w:leader="dot" w:pos="9298"/>
              </w:tabs>
              <w:autoSpaceDE w:val="0"/>
              <w:autoSpaceDN w:val="0"/>
              <w:spacing w:beforeLines="100" w:line="360" w:lineRule="auto"/>
              <w:outlineLvl w:val="3"/>
              <w:rPr>
                <w:del w:id="7437" w:author="Edward Lee" w:date="2017-10-16T16:23:00Z"/>
              </w:rPr>
              <w:pPrChange w:id="7436" w:author="Edward Lee" w:date="2017-10-16T16:47:00Z">
                <w:pPr/>
              </w:pPrChange>
            </w:pPr>
            <w:del w:id="7438" w:author="Edward Lee" w:date="2017-10-16T16:23:00Z">
              <w:r>
                <w:rPr>
                  <w:rFonts w:hint="eastAsia"/>
                </w:rPr>
                <w:delText>RSSI</w:delText>
              </w:r>
            </w:del>
          </w:p>
          <w:p>
            <w:pPr>
              <w:widowControl/>
              <w:numPr>
                <w:ilvl w:val="0"/>
                <w:numId w:val="9"/>
              </w:numPr>
              <w:tabs>
                <w:tab w:val="center" w:pos="4201"/>
                <w:tab w:val="right" w:leader="dot" w:pos="9298"/>
              </w:tabs>
              <w:autoSpaceDE w:val="0"/>
              <w:autoSpaceDN w:val="0"/>
              <w:spacing w:beforeLines="100" w:line="360" w:lineRule="auto"/>
              <w:outlineLvl w:val="3"/>
              <w:rPr>
                <w:del w:id="7440" w:author="Edward Lee" w:date="2017-10-16T16:23:00Z"/>
              </w:rPr>
              <w:pPrChange w:id="7439" w:author="Edward Lee" w:date="2017-10-16T16:47:00Z">
                <w:pPr/>
              </w:pPrChange>
            </w:pPr>
            <w:del w:id="7441" w:author="Edward Lee" w:date="2017-10-16T16:23:00Z">
              <w:r>
                <w:rPr>
                  <w:rFonts w:hint="eastAsia"/>
                </w:rPr>
                <w:delText>（1byte）</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442" w:author="Edward Lee" w:date="2017-10-16T16:23:00Z"/>
        </w:trPr>
        <w:tc>
          <w:tcPr>
            <w:tcW w:w="1174"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444" w:author="Edward Lee" w:date="2017-10-16T16:23:00Z"/>
              </w:rPr>
              <w:pPrChange w:id="7443" w:author="Edward Lee" w:date="2017-10-16T16:47:00Z">
                <w:pPr>
                  <w:jc w:val="center"/>
                </w:pPr>
              </w:pPrChange>
            </w:pPr>
            <w:del w:id="7445" w:author="Edward Lee" w:date="2017-10-16T16:23:00Z">
              <w:r>
                <w:rPr>
                  <w:rFonts w:hint="eastAsia"/>
                  <w:color w:val="00CCFF"/>
                </w:rPr>
                <w:delText>20</w:delText>
              </w:r>
            </w:del>
          </w:p>
        </w:tc>
        <w:tc>
          <w:tcPr>
            <w:tcW w:w="289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447" w:author="Edward Lee" w:date="2017-10-16T16:23:00Z"/>
                <w:color w:val="FF0000"/>
                <w:u w:val="single"/>
              </w:rPr>
              <w:pPrChange w:id="7446" w:author="Edward Lee" w:date="2017-10-16T16:47:00Z">
                <w:pPr>
                  <w:jc w:val="center"/>
                </w:pPr>
              </w:pPrChange>
            </w:pPr>
            <w:del w:id="7448" w:author="Edward Lee" w:date="2017-10-16T16:23:00Z">
              <w:r>
                <w:rPr>
                  <w:rFonts w:hint="eastAsia"/>
                  <w:color w:val="FF0000"/>
                  <w:u w:val="single"/>
                </w:rPr>
                <w:delText>E3 AF 22 32</w:delText>
              </w:r>
            </w:del>
          </w:p>
        </w:tc>
        <w:tc>
          <w:tcPr>
            <w:tcW w:w="118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450" w:author="Edward Lee" w:date="2017-10-16T16:23:00Z"/>
              </w:rPr>
              <w:pPrChange w:id="7449" w:author="Edward Lee" w:date="2017-10-16T16:47:00Z">
                <w:pPr>
                  <w:jc w:val="center"/>
                </w:pPr>
              </w:pPrChange>
            </w:pPr>
            <w:del w:id="7451" w:author="Edward Lee" w:date="2017-10-16T16:23:00Z">
              <w:r>
                <w:rPr>
                  <w:rFonts w:hint="eastAsia"/>
                  <w:color w:val="7030A0"/>
                </w:rPr>
                <w:delText>FA</w:delText>
              </w:r>
            </w:del>
          </w:p>
        </w:tc>
        <w:tc>
          <w:tcPr>
            <w:tcW w:w="1489"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453" w:author="Edward Lee" w:date="2017-10-16T16:23:00Z"/>
              </w:rPr>
              <w:pPrChange w:id="7452" w:author="Edward Lee" w:date="2017-10-16T16:47:00Z">
                <w:pPr>
                  <w:jc w:val="center"/>
                </w:pPr>
              </w:pPrChange>
            </w:pPr>
            <w:del w:id="7454" w:author="Edward Lee" w:date="2017-10-16T16:23:00Z">
              <w:r>
                <w:rPr>
                  <w:rFonts w:hint="eastAsia"/>
                  <w:color w:val="00B050"/>
                </w:rPr>
                <w:delText>00 00</w:delText>
              </w:r>
            </w:del>
          </w:p>
        </w:tc>
        <w:tc>
          <w:tcPr>
            <w:tcW w:w="1280"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456" w:author="Edward Lee" w:date="2017-10-16T16:23:00Z"/>
              </w:rPr>
              <w:pPrChange w:id="7455" w:author="Edward Lee" w:date="2017-10-16T16:47:00Z">
                <w:pPr>
                  <w:jc w:val="center"/>
                </w:pPr>
              </w:pPrChange>
            </w:pPr>
            <w:del w:id="7457" w:author="Edward Lee" w:date="2017-10-16T16:23:00Z">
              <w:r>
                <w:rPr>
                  <w:rFonts w:hint="eastAsia"/>
                  <w:color w:val="E36C09" w:themeColor="accent6" w:themeShade="BF"/>
                </w:rPr>
                <w:delText>00</w:delText>
              </w:r>
            </w:del>
          </w:p>
        </w:tc>
        <w:tc>
          <w:tcPr>
            <w:tcW w:w="112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459" w:author="Edward Lee" w:date="2017-10-16T16:23:00Z"/>
              </w:rPr>
              <w:pPrChange w:id="7458" w:author="Edward Lee" w:date="2017-10-16T16:47:00Z">
                <w:pPr>
                  <w:jc w:val="center"/>
                </w:pPr>
              </w:pPrChange>
            </w:pPr>
            <w:del w:id="7460" w:author="Edward Lee" w:date="2017-10-16T16:23:00Z">
              <w:r>
                <w:rPr>
                  <w:rFonts w:hint="eastAsia"/>
                  <w:color w:val="4F6228" w:themeColor="accent3" w:themeShade="80"/>
                </w:rPr>
                <w:delText>B2</w:delText>
              </w:r>
            </w:del>
          </w:p>
        </w:tc>
      </w:tr>
    </w:tbl>
    <w:p>
      <w:pPr>
        <w:widowControl/>
        <w:numPr>
          <w:ilvl w:val="0"/>
          <w:numId w:val="9"/>
        </w:numPr>
        <w:tabs>
          <w:tab w:val="center" w:pos="4201"/>
          <w:tab w:val="right" w:leader="dot" w:pos="9298"/>
        </w:tabs>
        <w:autoSpaceDE w:val="0"/>
        <w:autoSpaceDN w:val="0"/>
        <w:spacing w:beforeLines="100" w:line="360" w:lineRule="auto"/>
        <w:outlineLvl w:val="3"/>
        <w:rPr>
          <w:del w:id="7462" w:author="Edward Lee" w:date="2017-10-16T16:23:00Z"/>
          <w:rFonts w:ascii="宋体" w:eastAsia="宋体" w:cs="宋体"/>
          <w:kern w:val="0"/>
          <w:sz w:val="18"/>
          <w:szCs w:val="18"/>
          <w:shd w:val="clear" w:color="auto" w:fill="FFFFFF" w:themeFill="background1"/>
        </w:rPr>
        <w:pPrChange w:id="7461" w:author="Edward Lee" w:date="2017-10-16T16:47:00Z">
          <w:pPr/>
        </w:pPrChange>
      </w:pPr>
      <w:del w:id="7463" w:author="Edward Lee" w:date="2017-10-16T16:23:00Z">
        <w:r>
          <w:rPr>
            <w:rFonts w:ascii="宋体" w:eastAsia="宋体" w:cs="宋体"/>
            <w:b/>
            <w:color w:val="00B0F0"/>
            <w:kern w:val="0"/>
            <w:sz w:val="18"/>
            <w:szCs w:val="18"/>
            <w:shd w:val="clear" w:color="auto" w:fill="FFFFFF" w:themeFill="background1"/>
          </w:rPr>
          <w:delText>20</w:delText>
        </w:r>
      </w:del>
      <w:del w:id="7464" w:author="Edward Lee" w:date="2017-10-16T16:23:00Z">
        <w:r>
          <w:rPr>
            <w:rFonts w:hint="eastAsia" w:ascii="宋体" w:eastAsia="宋体" w:cs="宋体"/>
            <w:b/>
            <w:color w:val="00B0F0"/>
            <w:kern w:val="0"/>
            <w:sz w:val="18"/>
            <w:szCs w:val="18"/>
            <w:shd w:val="clear" w:color="auto" w:fill="FFFFFF" w:themeFill="background1"/>
          </w:rPr>
          <w:delText xml:space="preserve"> </w:delText>
        </w:r>
      </w:del>
      <w:del w:id="7465" w:author="Edward Lee" w:date="2017-10-16T16:23:00Z">
        <w:r>
          <w:rPr>
            <w:rFonts w:hint="eastAsia" w:ascii="宋体" w:eastAsia="宋体" w:cs="宋体"/>
            <w:b/>
            <w:color w:val="00B0F0"/>
            <w:kern w:val="0"/>
            <w:sz w:val="18"/>
            <w:szCs w:val="18"/>
            <w:shd w:val="clear" w:color="auto" w:fill="FFFFFF" w:themeFill="background1"/>
          </w:rPr>
          <w:tab/>
        </w:r>
      </w:del>
      <w:del w:id="7466" w:author="Edward Lee" w:date="2017-10-16T16:23:00Z">
        <w:r>
          <w:rPr>
            <w:rFonts w:hint="eastAsia" w:ascii="宋体" w:eastAsia="宋体" w:cs="宋体"/>
            <w:b/>
            <w:color w:val="00B0F0"/>
            <w:kern w:val="0"/>
            <w:sz w:val="18"/>
            <w:szCs w:val="18"/>
            <w:shd w:val="clear" w:color="auto" w:fill="FFFFFF" w:themeFill="background1"/>
          </w:rPr>
          <w:tab/>
        </w:r>
      </w:del>
      <w:del w:id="7467" w:author="Edward Lee" w:date="2017-10-16T16:23:00Z">
        <w:r>
          <w:rPr>
            <w:rFonts w:hint="eastAsia" w:ascii="宋体" w:eastAsia="宋体" w:cs="宋体"/>
            <w:b/>
            <w:color w:val="00B0F0"/>
            <w:kern w:val="0"/>
            <w:sz w:val="18"/>
            <w:szCs w:val="18"/>
            <w:shd w:val="clear" w:color="auto" w:fill="FFFFFF" w:themeFill="background1"/>
          </w:rPr>
          <w:tab/>
        </w:r>
      </w:del>
      <w:del w:id="7468" w:author="Edward Lee" w:date="2017-10-16T16:23:00Z">
        <w:r>
          <w:rPr>
            <w:rFonts w:hint="eastAsia" w:ascii="宋体" w:eastAsia="宋体" w:cs="宋体"/>
            <w:b/>
            <w:color w:val="00B0F0"/>
            <w:kern w:val="0"/>
            <w:sz w:val="18"/>
            <w:szCs w:val="18"/>
            <w:shd w:val="clear" w:color="auto" w:fill="FFFFFF" w:themeFill="background1"/>
          </w:rPr>
          <w:tab/>
        </w:r>
      </w:del>
      <w:del w:id="7469" w:author="Edward Lee" w:date="2017-10-16T16:23:00Z">
        <w:r>
          <w:rPr>
            <w:rFonts w:hint="eastAsia" w:ascii="宋体" w:eastAsia="宋体" w:cs="宋体"/>
            <w:b/>
            <w:kern w:val="0"/>
            <w:sz w:val="18"/>
            <w:szCs w:val="18"/>
            <w:shd w:val="clear" w:color="auto" w:fill="FFFFFF" w:themeFill="background1"/>
          </w:rPr>
          <w:delText xml:space="preserve">：  </w:delText>
        </w:r>
      </w:del>
      <w:del w:id="7470" w:author="Edward Lee" w:date="2017-10-16T16:23:00Z">
        <w:r>
          <w:rPr>
            <w:rFonts w:hint="eastAsia" w:ascii="宋体" w:eastAsia="宋体" w:cs="宋体"/>
            <w:kern w:val="0"/>
            <w:sz w:val="18"/>
            <w:szCs w:val="18"/>
            <w:shd w:val="clear" w:color="auto" w:fill="FFFFFF" w:themeFill="background1"/>
          </w:rPr>
          <w:delText>标签类型，学生卡</w:delText>
        </w:r>
      </w:del>
    </w:p>
    <w:p>
      <w:pPr>
        <w:widowControl/>
        <w:numPr>
          <w:ilvl w:val="0"/>
          <w:numId w:val="9"/>
        </w:numPr>
        <w:tabs>
          <w:tab w:val="center" w:pos="4201"/>
          <w:tab w:val="right" w:leader="dot" w:pos="9298"/>
        </w:tabs>
        <w:autoSpaceDE w:val="0"/>
        <w:autoSpaceDN w:val="0"/>
        <w:spacing w:beforeLines="100" w:line="360" w:lineRule="auto"/>
        <w:outlineLvl w:val="3"/>
        <w:rPr>
          <w:del w:id="7472" w:author="Edward Lee" w:date="2017-10-16T16:23:00Z"/>
        </w:rPr>
        <w:pPrChange w:id="7471" w:author="Edward Lee" w:date="2017-10-16T16:47:00Z">
          <w:pPr/>
        </w:pPrChange>
      </w:pPr>
      <w:del w:id="7473" w:author="Edward Lee" w:date="2017-10-16T16:23:00Z">
        <w:r>
          <w:rPr>
            <w:rFonts w:ascii="宋体" w:eastAsia="宋体" w:cs="宋体"/>
            <w:b/>
            <w:color w:val="FF0000"/>
            <w:kern w:val="0"/>
            <w:sz w:val="18"/>
            <w:szCs w:val="18"/>
            <w:u w:val="single"/>
            <w:shd w:val="clear" w:color="auto" w:fill="FFFFFF" w:themeFill="background1"/>
          </w:rPr>
          <w:delText>E3 AF 22 32</w:delText>
        </w:r>
      </w:del>
      <w:del w:id="7474" w:author="Edward Lee" w:date="2017-10-16T16:23:00Z">
        <w:r>
          <w:rPr>
            <w:rFonts w:ascii="宋体" w:eastAsia="宋体" w:cs="宋体"/>
            <w:b/>
            <w:kern w:val="0"/>
            <w:sz w:val="18"/>
            <w:szCs w:val="18"/>
            <w:shd w:val="clear" w:color="auto" w:fill="FFFFFF" w:themeFill="background1"/>
          </w:rPr>
          <w:delText xml:space="preserve"> </w:delText>
        </w:r>
      </w:del>
      <w:del w:id="7475" w:author="Edward Lee" w:date="2017-10-16T16:23:00Z">
        <w:r>
          <w:rPr>
            <w:rFonts w:hint="eastAsia"/>
            <w:b/>
          </w:rPr>
          <w:delText xml:space="preserve">   </w:delText>
        </w:r>
      </w:del>
      <w:del w:id="7476" w:author="Edward Lee" w:date="2017-10-16T16:23:00Z">
        <w:r>
          <w:rPr>
            <w:rFonts w:hint="eastAsia"/>
            <w:b/>
          </w:rPr>
          <w:tab/>
        </w:r>
      </w:del>
      <w:del w:id="7477" w:author="Edward Lee" w:date="2017-10-16T16:23:00Z">
        <w:r>
          <w:rPr>
            <w:rFonts w:hint="eastAsia"/>
            <w:b/>
          </w:rPr>
          <w:delText xml:space="preserve">： </w:delText>
        </w:r>
      </w:del>
      <w:del w:id="7478" w:author="Edward Lee" w:date="2017-10-16T16:23:00Z">
        <w:r>
          <w:rPr>
            <w:rFonts w:hint="eastAsia"/>
          </w:rPr>
          <w:delText>标签ID，</w:delText>
        </w:r>
      </w:del>
    </w:p>
    <w:p>
      <w:pPr>
        <w:widowControl/>
        <w:numPr>
          <w:ilvl w:val="0"/>
          <w:numId w:val="9"/>
        </w:numPr>
        <w:tabs>
          <w:tab w:val="center" w:pos="4201"/>
          <w:tab w:val="right" w:leader="dot" w:pos="9298"/>
        </w:tabs>
        <w:autoSpaceDE w:val="0"/>
        <w:autoSpaceDN w:val="0"/>
        <w:spacing w:beforeLines="100" w:line="360" w:lineRule="auto"/>
        <w:outlineLvl w:val="3"/>
        <w:rPr>
          <w:del w:id="7480" w:author="Edward Lee" w:date="2017-10-16T16:23:00Z"/>
        </w:rPr>
        <w:pPrChange w:id="7479" w:author="Edward Lee" w:date="2017-10-16T16:47:00Z">
          <w:pPr/>
        </w:pPrChange>
      </w:pPr>
      <w:del w:id="7481" w:author="Edward Lee" w:date="2017-10-16T16:23:00Z">
        <w:r>
          <w:rPr>
            <w:rFonts w:ascii="宋体" w:eastAsia="宋体" w:cs="宋体"/>
            <w:b/>
            <w:color w:val="7030A0"/>
            <w:kern w:val="0"/>
            <w:sz w:val="18"/>
            <w:szCs w:val="18"/>
            <w:shd w:val="clear" w:color="auto" w:fill="FFFFFF" w:themeFill="background1"/>
          </w:rPr>
          <w:delText>FA</w:delText>
        </w:r>
      </w:del>
      <w:del w:id="7482" w:author="Edward Lee" w:date="2017-10-16T16:23:00Z">
        <w:r>
          <w:rPr>
            <w:rFonts w:hint="eastAsia"/>
          </w:rPr>
          <w:delText xml:space="preserve"> </w:delText>
        </w:r>
      </w:del>
      <w:del w:id="7483" w:author="Edward Lee" w:date="2017-10-16T16:23:00Z">
        <w:r>
          <w:rPr>
            <w:rFonts w:hint="eastAsia"/>
          </w:rPr>
          <w:tab/>
        </w:r>
      </w:del>
      <w:del w:id="7484" w:author="Edward Lee" w:date="2017-10-16T16:23:00Z">
        <w:r>
          <w:rPr>
            <w:rFonts w:hint="eastAsia"/>
          </w:rPr>
          <w:tab/>
        </w:r>
      </w:del>
      <w:del w:id="7485" w:author="Edward Lee" w:date="2017-10-16T16:23:00Z">
        <w:r>
          <w:rPr>
            <w:rFonts w:hint="eastAsia"/>
          </w:rPr>
          <w:tab/>
        </w:r>
      </w:del>
      <w:del w:id="7486" w:author="Edward Lee" w:date="2017-10-16T16:23:00Z">
        <w:r>
          <w:rPr>
            <w:rFonts w:hint="eastAsia"/>
          </w:rPr>
          <w:tab/>
        </w:r>
      </w:del>
      <w:del w:id="7487" w:author="Edward Lee" w:date="2017-10-16T16:23:00Z">
        <w:r>
          <w:rPr>
            <w:rFonts w:hint="eastAsia"/>
          </w:rPr>
          <w:delText xml:space="preserve">： </w:delText>
        </w:r>
      </w:del>
      <w:del w:id="7488" w:author="Edward Lee" w:date="2017-10-16T16:23:00Z">
        <w:r>
          <w:rPr>
            <w:rFonts w:ascii="宋体" w:eastAsia="宋体" w:cs="宋体"/>
            <w:b/>
            <w:color w:val="00B0F0"/>
            <w:kern w:val="0"/>
            <w:sz w:val="18"/>
            <w:szCs w:val="18"/>
            <w:shd w:val="clear" w:color="auto" w:fill="FFFFFF" w:themeFill="background1"/>
          </w:rPr>
          <w:delText>20</w:delText>
        </w:r>
      </w:del>
      <w:del w:id="7489" w:author="Edward Lee" w:date="2017-10-16T16:23:00Z">
        <w:r>
          <w:rPr>
            <w:rFonts w:ascii="宋体" w:eastAsia="宋体" w:cs="宋体"/>
            <w:b/>
            <w:kern w:val="0"/>
            <w:sz w:val="18"/>
            <w:szCs w:val="18"/>
            <w:shd w:val="clear" w:color="auto" w:fill="FFFFFF" w:themeFill="background1"/>
          </w:rPr>
          <w:delText xml:space="preserve"> </w:delText>
        </w:r>
      </w:del>
      <w:del w:id="7490" w:author="Edward Lee" w:date="2017-10-16T16:23:00Z">
        <w:r>
          <w:rPr>
            <w:rFonts w:ascii="宋体" w:eastAsia="宋体" w:cs="宋体"/>
            <w:b/>
            <w:color w:val="FF0000"/>
            <w:kern w:val="0"/>
            <w:sz w:val="18"/>
            <w:szCs w:val="18"/>
            <w:u w:val="single"/>
            <w:shd w:val="clear" w:color="auto" w:fill="FFFFFF" w:themeFill="background1"/>
          </w:rPr>
          <w:delText>E3 AF 22 32</w:delText>
        </w:r>
      </w:del>
      <w:del w:id="7491" w:author="Edward Lee" w:date="2017-10-16T16:23:00Z">
        <w:r>
          <w:rPr>
            <w:rFonts w:hint="eastAsia" w:ascii="宋体" w:eastAsia="宋体" w:cs="宋体"/>
            <w:b/>
            <w:color w:val="FF0000"/>
            <w:kern w:val="0"/>
            <w:sz w:val="18"/>
            <w:szCs w:val="18"/>
            <w:shd w:val="clear" w:color="auto" w:fill="FFFFFF" w:themeFill="background1"/>
          </w:rPr>
          <w:delText xml:space="preserve"> </w:delText>
        </w:r>
      </w:del>
      <w:del w:id="7492" w:author="Edward Lee" w:date="2017-10-16T16:23:00Z">
        <w:r>
          <w:rPr>
            <w:rFonts w:hint="eastAsia" w:ascii="宋体" w:eastAsia="宋体" w:cs="宋体"/>
            <w:kern w:val="0"/>
            <w:sz w:val="18"/>
            <w:szCs w:val="18"/>
            <w:shd w:val="clear" w:color="auto" w:fill="FFFFFF" w:themeFill="background1"/>
          </w:rPr>
          <w:delText>的</w:delText>
        </w:r>
      </w:del>
      <w:del w:id="7493" w:author="Edward Lee" w:date="2017-10-16T16:23:00Z">
        <w:r>
          <w:rPr>
            <w:rFonts w:hint="eastAsia"/>
          </w:rPr>
          <w:delText>和校验（校验算法看第8章 校验算法）</w:delText>
        </w:r>
      </w:del>
    </w:p>
    <w:p>
      <w:pPr>
        <w:widowControl/>
        <w:numPr>
          <w:ilvl w:val="0"/>
          <w:numId w:val="9"/>
        </w:numPr>
        <w:tabs>
          <w:tab w:val="center" w:pos="4201"/>
          <w:tab w:val="right" w:leader="dot" w:pos="9298"/>
        </w:tabs>
        <w:autoSpaceDE w:val="0"/>
        <w:autoSpaceDN w:val="0"/>
        <w:spacing w:beforeLines="100" w:line="360" w:lineRule="auto"/>
        <w:outlineLvl w:val="3"/>
        <w:rPr>
          <w:del w:id="7495" w:author="Edward Lee" w:date="2017-10-16T16:23:00Z"/>
        </w:rPr>
        <w:pPrChange w:id="7494" w:author="Edward Lee" w:date="2017-10-16T16:47:00Z">
          <w:pPr/>
        </w:pPrChange>
      </w:pPr>
      <w:del w:id="7496" w:author="Edward Lee" w:date="2017-10-16T16:23:00Z">
        <w:r>
          <w:rPr>
            <w:rFonts w:ascii="宋体" w:eastAsia="宋体" w:cs="宋体"/>
            <w:b/>
            <w:color w:val="00B050"/>
            <w:kern w:val="0"/>
            <w:sz w:val="18"/>
            <w:szCs w:val="18"/>
            <w:shd w:val="clear" w:color="auto" w:fill="FFFFFF" w:themeFill="background1"/>
          </w:rPr>
          <w:delText>00 00</w:delText>
        </w:r>
      </w:del>
      <w:del w:id="7497" w:author="Edward Lee" w:date="2017-10-16T16:23:00Z">
        <w:r>
          <w:rPr>
            <w:rFonts w:hint="eastAsia"/>
          </w:rPr>
          <w:delText xml:space="preserve"> </w:delText>
        </w:r>
      </w:del>
      <w:del w:id="7498" w:author="Edward Lee" w:date="2017-10-16T16:23:00Z">
        <w:r>
          <w:rPr>
            <w:rFonts w:hint="eastAsia"/>
          </w:rPr>
          <w:tab/>
        </w:r>
      </w:del>
      <w:del w:id="7499" w:author="Edward Lee" w:date="2017-10-16T16:23:00Z">
        <w:r>
          <w:rPr>
            <w:rFonts w:hint="eastAsia"/>
          </w:rPr>
          <w:tab/>
        </w:r>
      </w:del>
      <w:del w:id="7500" w:author="Edward Lee" w:date="2017-10-16T16:23:00Z">
        <w:r>
          <w:rPr>
            <w:rFonts w:hint="eastAsia"/>
          </w:rPr>
          <w:tab/>
        </w:r>
      </w:del>
      <w:del w:id="7501" w:author="Edward Lee" w:date="2017-10-16T16:23:00Z">
        <w:r>
          <w:rPr>
            <w:rFonts w:hint="eastAsia"/>
            <w:b/>
          </w:rPr>
          <w:delText>：</w:delText>
        </w:r>
      </w:del>
      <w:del w:id="7502" w:author="Edward Lee" w:date="2017-10-16T16:23:00Z">
        <w:r>
          <w:rPr>
            <w:rFonts w:hint="eastAsia"/>
          </w:rPr>
          <w:delText xml:space="preserve"> 激励地址，非激励</w:delText>
        </w:r>
      </w:del>
    </w:p>
    <w:p>
      <w:pPr>
        <w:widowControl/>
        <w:numPr>
          <w:ilvl w:val="0"/>
          <w:numId w:val="9"/>
        </w:numPr>
        <w:tabs>
          <w:tab w:val="center" w:pos="4201"/>
          <w:tab w:val="right" w:leader="dot" w:pos="9298"/>
        </w:tabs>
        <w:autoSpaceDE w:val="0"/>
        <w:autoSpaceDN w:val="0"/>
        <w:spacing w:beforeLines="100" w:line="360" w:lineRule="auto"/>
        <w:outlineLvl w:val="3"/>
        <w:rPr>
          <w:del w:id="7504" w:author="Edward Lee" w:date="2017-10-16T16:23:00Z"/>
        </w:rPr>
        <w:pPrChange w:id="7503" w:author="Edward Lee" w:date="2017-10-16T16:47:00Z">
          <w:pPr/>
        </w:pPrChange>
      </w:pPr>
      <w:del w:id="7505" w:author="Edward Lee" w:date="2017-10-16T16:23:00Z">
        <w:r>
          <w:rPr>
            <w:rFonts w:ascii="宋体" w:eastAsia="宋体" w:cs="宋体"/>
            <w:b/>
            <w:color w:val="FFC000"/>
            <w:kern w:val="0"/>
            <w:sz w:val="18"/>
            <w:szCs w:val="18"/>
            <w:shd w:val="clear" w:color="auto" w:fill="FFFFFF" w:themeFill="background1"/>
          </w:rPr>
          <w:delText>00</w:delText>
        </w:r>
      </w:del>
      <w:del w:id="7506" w:author="Edward Lee" w:date="2017-10-16T16:23:00Z">
        <w:r>
          <w:rPr>
            <w:rFonts w:hint="eastAsia"/>
          </w:rPr>
          <w:delText xml:space="preserve"> </w:delText>
        </w:r>
      </w:del>
      <w:del w:id="7507" w:author="Edward Lee" w:date="2017-10-16T16:23:00Z">
        <w:r>
          <w:rPr>
            <w:rFonts w:hint="eastAsia"/>
          </w:rPr>
          <w:tab/>
        </w:r>
      </w:del>
      <w:del w:id="7508" w:author="Edward Lee" w:date="2017-10-16T16:23:00Z">
        <w:r>
          <w:rPr>
            <w:rFonts w:hint="eastAsia"/>
          </w:rPr>
          <w:tab/>
        </w:r>
      </w:del>
      <w:del w:id="7509" w:author="Edward Lee" w:date="2017-10-16T16:23:00Z">
        <w:r>
          <w:rPr>
            <w:rFonts w:hint="eastAsia"/>
          </w:rPr>
          <w:tab/>
        </w:r>
      </w:del>
      <w:del w:id="7510" w:author="Edward Lee" w:date="2017-10-16T16:23:00Z">
        <w:r>
          <w:rPr>
            <w:rFonts w:hint="eastAsia"/>
          </w:rPr>
          <w:tab/>
        </w:r>
      </w:del>
      <w:del w:id="7511" w:author="Edward Lee" w:date="2017-10-16T16:23:00Z">
        <w:r>
          <w:rPr>
            <w:rFonts w:hint="eastAsia"/>
            <w:b/>
          </w:rPr>
          <w:delText xml:space="preserve">： </w:delText>
        </w:r>
      </w:del>
      <w:del w:id="7512" w:author="Edward Lee" w:date="2017-10-16T16:23:00Z">
        <w:r>
          <w:rPr>
            <w:rFonts w:hint="eastAsia"/>
          </w:rPr>
          <w:delText>无电压报警 （低电压为0x01, 正常为00）</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514" w:author="Edward Lee" w:date="2017-10-16T16:23:00Z"/>
          <w:rFonts w:ascii="宋体" w:hAnsi="宋体" w:eastAsia="宋体"/>
          <w:szCs w:val="21"/>
        </w:rPr>
        <w:pPrChange w:id="7513" w:author="Edward Lee" w:date="2017-10-16T16:47:00Z">
          <w:pPr>
            <w:widowControl/>
            <w:jc w:val="left"/>
          </w:pPr>
        </w:pPrChange>
      </w:pPr>
      <w:del w:id="7515" w:author="Edward Lee" w:date="2017-10-16T16:23:00Z">
        <w:r>
          <w:rPr>
            <w:rFonts w:ascii="宋体" w:eastAsia="宋体" w:cs="宋体"/>
            <w:b/>
            <w:color w:val="76923C" w:themeColor="accent3" w:themeShade="BF"/>
            <w:kern w:val="0"/>
            <w:sz w:val="18"/>
            <w:szCs w:val="18"/>
            <w:shd w:val="clear" w:color="auto" w:fill="FFFFFF" w:themeFill="background1"/>
          </w:rPr>
          <w:delText>B2</w:delText>
        </w:r>
      </w:del>
      <w:del w:id="7516" w:author="Edward Lee" w:date="2017-10-16T16:23:00Z">
        <w:r>
          <w:rPr>
            <w:rFonts w:hint="eastAsia"/>
          </w:rPr>
          <w:delText xml:space="preserve"> </w:delText>
        </w:r>
      </w:del>
      <w:del w:id="7517" w:author="Edward Lee" w:date="2017-10-16T16:23:00Z">
        <w:r>
          <w:rPr>
            <w:rFonts w:hint="eastAsia"/>
          </w:rPr>
          <w:tab/>
        </w:r>
      </w:del>
      <w:del w:id="7518" w:author="Edward Lee" w:date="2017-10-16T16:23:00Z">
        <w:r>
          <w:rPr>
            <w:rFonts w:hint="eastAsia"/>
          </w:rPr>
          <w:tab/>
        </w:r>
      </w:del>
      <w:del w:id="7519" w:author="Edward Lee" w:date="2017-10-16T16:23:00Z">
        <w:r>
          <w:rPr>
            <w:rFonts w:hint="eastAsia"/>
          </w:rPr>
          <w:tab/>
        </w:r>
      </w:del>
      <w:del w:id="7520" w:author="Edward Lee" w:date="2017-10-16T16:23:00Z">
        <w:r>
          <w:rPr>
            <w:rFonts w:hint="eastAsia"/>
          </w:rPr>
          <w:tab/>
        </w:r>
      </w:del>
      <w:del w:id="7521" w:author="Edward Lee" w:date="2017-10-16T16:23:00Z">
        <w:r>
          <w:rPr>
            <w:rFonts w:hint="eastAsia"/>
            <w:b/>
          </w:rPr>
          <w:delText xml:space="preserve">： </w:delText>
        </w:r>
      </w:del>
      <w:del w:id="7522" w:author="Edward Lee" w:date="2017-10-16T16:23:00Z">
        <w:r>
          <w:rPr>
            <w:rFonts w:hint="eastAsia"/>
          </w:rPr>
          <w:delText>信号强度，</w:delText>
        </w:r>
      </w:del>
      <w:del w:id="7523" w:author="Edward Lee" w:date="2017-10-16T16:23:00Z">
        <w:r>
          <w:rPr/>
          <w:delText>-78</w:delText>
        </w:r>
      </w:del>
      <w:del w:id="7524" w:author="Edward Lee" w:date="2017-10-16T16:23:00Z">
        <w:r>
          <w:rPr>
            <w:rFonts w:hint="eastAsia"/>
          </w:rPr>
          <w:delText>dBm（单字节有符号数）</w:delText>
        </w:r>
      </w:del>
      <w:del w:id="7525" w:author="Edward Lee" w:date="2017-10-16T16:23:00Z">
        <w:r>
          <w:rPr>
            <w:rFonts w:ascii="宋体" w:hAnsi="宋体" w:eastAsia="宋体"/>
            <w:szCs w:val="21"/>
          </w:rPr>
          <w:br w:type="page"/>
        </w:r>
      </w:del>
    </w:p>
    <w:p>
      <w:pPr>
        <w:pStyle w:val="2"/>
        <w:widowControl/>
        <w:numPr>
          <w:ilvl w:val="0"/>
          <w:numId w:val="9"/>
        </w:numPr>
        <w:tabs>
          <w:tab w:val="center" w:pos="4201"/>
          <w:tab w:val="right" w:leader="dot" w:pos="9298"/>
        </w:tabs>
        <w:autoSpaceDE w:val="0"/>
        <w:autoSpaceDN w:val="0"/>
        <w:spacing w:beforeLines="100" w:line="360" w:lineRule="auto"/>
        <w:ind w:left="360" w:hanging="360"/>
        <w:rPr>
          <w:del w:id="7527" w:author="Edward Lee" w:date="2017-10-16T16:23:00Z"/>
          <w:rStyle w:val="25"/>
          <w:b/>
          <w:bCs/>
          <w:smallCaps w:val="0"/>
          <w:spacing w:val="0"/>
          <w:kern w:val="2"/>
          <w:sz w:val="21"/>
          <w:szCs w:val="22"/>
        </w:rPr>
        <w:pPrChange w:id="7526" w:author="Edward Lee" w:date="2017-10-16T16:47:00Z">
          <w:pPr>
            <w:pStyle w:val="2"/>
            <w:numPr>
              <w:ilvl w:val="0"/>
              <w:numId w:val="3"/>
            </w:numPr>
            <w:ind w:left="360" w:hanging="360"/>
          </w:pPr>
        </w:pPrChange>
      </w:pPr>
      <w:del w:id="7528" w:author="Edward Lee" w:date="2017-10-16T16:23:00Z">
        <w:bookmarkStart w:id="36" w:name="_Toc493668392"/>
        <w:r>
          <w:rPr>
            <w:rStyle w:val="25"/>
            <w:rFonts w:hint="eastAsia"/>
            <w:b w:val="0"/>
            <w:bCs w:val="0"/>
            <w:smallCaps w:val="0"/>
            <w:spacing w:val="0"/>
          </w:rPr>
          <w:delText>配置参数格式说明</w:delText>
        </w:r>
        <w:bookmarkEnd w:id="36"/>
      </w:del>
    </w:p>
    <w:p>
      <w:pPr>
        <w:widowControl/>
        <w:numPr>
          <w:ilvl w:val="0"/>
          <w:numId w:val="9"/>
        </w:numPr>
        <w:tabs>
          <w:tab w:val="center" w:pos="4201"/>
          <w:tab w:val="right" w:leader="dot" w:pos="9298"/>
        </w:tabs>
        <w:autoSpaceDE w:val="0"/>
        <w:autoSpaceDN w:val="0"/>
        <w:spacing w:before="0" w:beforeLines="100" w:line="360" w:lineRule="auto"/>
        <w:ind w:left="360"/>
        <w:outlineLvl w:val="3"/>
        <w:rPr>
          <w:del w:id="7530" w:author="Edward Lee" w:date="2017-10-16T16:23:00Z"/>
        </w:rPr>
        <w:pPrChange w:id="7529" w:author="Edward Lee" w:date="2017-10-16T16:47:00Z">
          <w:pPr>
            <w:spacing w:before="240"/>
            <w:ind w:left="360"/>
          </w:pPr>
        </w:pPrChange>
      </w:pPr>
      <w:del w:id="7531" w:author="Edward Lee" w:date="2017-10-16T16:23:00Z">
        <w:r>
          <w:rPr>
            <w:rFonts w:hint="eastAsia"/>
          </w:rPr>
          <w:delText>以下为设备的配置参数格式说明（共182Bytes）。</w:delText>
        </w:r>
      </w:del>
    </w:p>
    <w:tbl>
      <w:tblPr>
        <w:tblStyle w:val="22"/>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2"/>
        <w:gridCol w:w="1445"/>
        <w:gridCol w:w="841"/>
        <w:gridCol w:w="741"/>
        <w:gridCol w:w="901"/>
        <w:gridCol w:w="4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532" w:author="Edward Lee" w:date="2017-10-16T16:23:00Z"/>
        </w:trPr>
        <w:tc>
          <w:tcPr>
            <w:tcW w:w="68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34" w:author="Edward Lee" w:date="2017-10-16T16:23:00Z"/>
                <w:b/>
                <w:sz w:val="24"/>
                <w:szCs w:val="24"/>
              </w:rPr>
              <w:pPrChange w:id="7533" w:author="Edward Lee" w:date="2017-10-16T16:47:00Z">
                <w:pPr>
                  <w:jc w:val="center"/>
                </w:pPr>
              </w:pPrChange>
            </w:pPr>
            <w:del w:id="7535" w:author="Edward Lee" w:date="2017-10-16T16:23:00Z">
              <w:r>
                <w:rPr>
                  <w:rFonts w:hint="eastAsia"/>
                  <w:b/>
                  <w:sz w:val="24"/>
                  <w:szCs w:val="24"/>
                </w:rPr>
                <w:delText>序号</w:delText>
              </w:r>
            </w:del>
          </w:p>
        </w:tc>
        <w:tc>
          <w:tcPr>
            <w:tcW w:w="1445"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37" w:author="Edward Lee" w:date="2017-10-16T16:23:00Z"/>
                <w:b/>
                <w:sz w:val="24"/>
                <w:szCs w:val="24"/>
              </w:rPr>
              <w:pPrChange w:id="7536" w:author="Edward Lee" w:date="2017-10-16T16:47:00Z">
                <w:pPr>
                  <w:jc w:val="center"/>
                </w:pPr>
              </w:pPrChange>
            </w:pPr>
            <w:del w:id="7538" w:author="Edward Lee" w:date="2017-10-16T16:23:00Z">
              <w:r>
                <w:rPr>
                  <w:rFonts w:hint="eastAsia"/>
                  <w:b/>
                  <w:sz w:val="24"/>
                  <w:szCs w:val="24"/>
                </w:rPr>
                <w:delText>数据段</w:delText>
              </w:r>
            </w:del>
          </w:p>
        </w:tc>
        <w:tc>
          <w:tcPr>
            <w:tcW w:w="84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40" w:author="Edward Lee" w:date="2017-10-16T16:23:00Z"/>
                <w:b/>
                <w:sz w:val="24"/>
                <w:szCs w:val="24"/>
              </w:rPr>
              <w:pPrChange w:id="7539" w:author="Edward Lee" w:date="2017-10-16T16:47:00Z">
                <w:pPr>
                  <w:jc w:val="center"/>
                </w:pPr>
              </w:pPrChange>
            </w:pPr>
            <w:del w:id="7541" w:author="Edward Lee" w:date="2017-10-16T16:23:00Z">
              <w:r>
                <w:rPr>
                  <w:rFonts w:hint="eastAsia"/>
                  <w:b/>
                  <w:sz w:val="24"/>
                  <w:szCs w:val="24"/>
                </w:rPr>
                <w:delText>字节数</w:delText>
              </w:r>
            </w:del>
          </w:p>
        </w:tc>
        <w:tc>
          <w:tcPr>
            <w:tcW w:w="74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43" w:author="Edward Lee" w:date="2017-10-16T16:23:00Z"/>
                <w:b/>
                <w:sz w:val="24"/>
                <w:szCs w:val="24"/>
              </w:rPr>
              <w:pPrChange w:id="7542" w:author="Edward Lee" w:date="2017-10-16T16:47:00Z">
                <w:pPr>
                  <w:jc w:val="center"/>
                </w:pPr>
              </w:pPrChange>
            </w:pPr>
            <w:del w:id="7544" w:author="Edward Lee" w:date="2017-10-16T16:23:00Z">
              <w:r>
                <w:rPr>
                  <w:rFonts w:hint="eastAsia"/>
                  <w:b/>
                  <w:sz w:val="24"/>
                  <w:szCs w:val="24"/>
                </w:rPr>
                <w:delText>读写属性</w:delText>
              </w:r>
            </w:del>
          </w:p>
        </w:tc>
        <w:tc>
          <w:tcPr>
            <w:tcW w:w="90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46" w:author="Edward Lee" w:date="2017-10-16T16:23:00Z"/>
                <w:b/>
                <w:sz w:val="24"/>
                <w:szCs w:val="24"/>
              </w:rPr>
              <w:pPrChange w:id="7545" w:author="Edward Lee" w:date="2017-10-16T16:47:00Z">
                <w:pPr>
                  <w:jc w:val="center"/>
                </w:pPr>
              </w:pPrChange>
            </w:pPr>
            <w:del w:id="7547" w:author="Edward Lee" w:date="2017-10-16T16:23:00Z">
              <w:r>
                <w:rPr>
                  <w:rFonts w:hint="eastAsia"/>
                  <w:b/>
                  <w:sz w:val="24"/>
                  <w:szCs w:val="24"/>
                </w:rPr>
                <w:delText>类型</w:delText>
              </w:r>
            </w:del>
          </w:p>
        </w:tc>
        <w:tc>
          <w:tcPr>
            <w:tcW w:w="4321"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49" w:author="Edward Lee" w:date="2017-10-16T16:23:00Z"/>
                <w:b/>
                <w:sz w:val="24"/>
                <w:szCs w:val="24"/>
              </w:rPr>
              <w:pPrChange w:id="7548" w:author="Edward Lee" w:date="2017-10-16T16:47:00Z">
                <w:pPr>
                  <w:jc w:val="center"/>
                </w:pPr>
              </w:pPrChange>
            </w:pPr>
            <w:del w:id="7550" w:author="Edward Lee" w:date="2017-10-16T16:23:00Z">
              <w:r>
                <w:rPr>
                  <w:rFonts w:hint="eastAsia"/>
                  <w:b/>
                  <w:sz w:val="24"/>
                  <w:szCs w:val="24"/>
                </w:rPr>
                <w:delText>描述</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551"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53" w:author="Edward Lee" w:date="2017-10-16T16:23:00Z"/>
              </w:rPr>
              <w:pPrChange w:id="7552" w:author="Edward Lee" w:date="2017-10-16T16:47:00Z">
                <w:pPr>
                  <w:jc w:val="center"/>
                </w:pPr>
              </w:pPrChange>
            </w:pPr>
            <w:del w:id="7554" w:author="Edward Lee" w:date="2017-10-16T16:23:00Z">
              <w:r>
                <w:rPr>
                  <w:rFonts w:hint="eastAsia"/>
                </w:rPr>
                <w:delText>1</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56" w:author="Edward Lee" w:date="2017-10-16T16:23:00Z"/>
              </w:rPr>
              <w:pPrChange w:id="7555" w:author="Edward Lee" w:date="2017-10-16T16:47:00Z">
                <w:pPr>
                  <w:jc w:val="center"/>
                </w:pPr>
              </w:pPrChange>
            </w:pPr>
            <w:del w:id="7557" w:author="Edward Lee" w:date="2017-10-16T16:23:00Z">
              <w:r>
                <w:rPr>
                  <w:rFonts w:hint="eastAsia"/>
                </w:rPr>
                <w:delText>参数特征值</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59" w:author="Edward Lee" w:date="2017-10-16T16:23:00Z"/>
              </w:rPr>
              <w:pPrChange w:id="7558" w:author="Edward Lee" w:date="2017-10-16T16:47:00Z">
                <w:pPr>
                  <w:jc w:val="center"/>
                </w:pPr>
              </w:pPrChange>
            </w:pPr>
            <w:del w:id="7560" w:author="Edward Lee" w:date="2017-10-16T16:23:00Z">
              <w:r>
                <w:rPr>
                  <w:rFonts w:hint="eastAsia"/>
                </w:rPr>
                <w:delText>1</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62" w:author="Edward Lee" w:date="2017-10-16T16:23:00Z"/>
              </w:rPr>
              <w:pPrChange w:id="7561" w:author="Edward Lee" w:date="2017-10-16T16:47:00Z">
                <w:pPr>
                  <w:jc w:val="center"/>
                </w:pPr>
              </w:pPrChange>
            </w:pPr>
            <w:del w:id="7563"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65" w:author="Edward Lee" w:date="2017-10-16T16:23:00Z"/>
              </w:rPr>
              <w:pPrChange w:id="7564" w:author="Edward Lee" w:date="2017-10-16T16:47:00Z">
                <w:pPr>
                  <w:jc w:val="center"/>
                </w:pPr>
              </w:pPrChange>
            </w:pPr>
            <w:del w:id="7566"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568" w:author="Edward Lee" w:date="2017-10-16T16:23:00Z"/>
              </w:rPr>
              <w:pPrChange w:id="7567" w:author="Edward Lee" w:date="2017-10-16T16:47:00Z">
                <w:pPr>
                  <w:jc w:val="left"/>
                </w:pPr>
              </w:pPrChange>
            </w:pPr>
            <w:del w:id="7569" w:author="Edward Lee" w:date="2017-10-16T16:23:00Z">
              <w:r>
                <w:rPr>
                  <w:rFonts w:hint="eastAsia"/>
                </w:rPr>
                <w:delText>写入时，保持0x55不变，可正常配置参数，</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571" w:author="Edward Lee" w:date="2017-10-16T16:23:00Z"/>
              </w:rPr>
              <w:pPrChange w:id="7570" w:author="Edward Lee" w:date="2017-10-16T16:47:00Z">
                <w:pPr>
                  <w:jc w:val="left"/>
                </w:pPr>
              </w:pPrChange>
            </w:pPr>
            <w:del w:id="7572" w:author="Edward Lee" w:date="2017-10-16T16:23:00Z">
              <w:r>
                <w:rPr>
                  <w:rFonts w:hint="eastAsia"/>
                </w:rPr>
                <w:delText>写入时，</w:delText>
              </w:r>
            </w:del>
            <w:del w:id="7573" w:author="Edward Lee" w:date="2017-10-16T16:23:00Z">
              <w:r>
                <w:rPr>
                  <w:rFonts w:hint="eastAsia"/>
                  <w:color w:val="FF0000"/>
                </w:rPr>
                <w:delText>非0x55，即恢复出厂默认参数；</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575" w:author="Edward Lee" w:date="2017-10-16T16:23:00Z"/>
              </w:rPr>
              <w:pPrChange w:id="7574" w:author="Edward Lee" w:date="2017-10-16T16:47:00Z">
                <w:pPr>
                  <w:jc w:val="left"/>
                </w:pPr>
              </w:pPrChange>
            </w:pPr>
            <w:del w:id="7576" w:author="Edward Lee" w:date="2017-10-16T16:23:00Z">
              <w:r>
                <w:rPr>
                  <w:rFonts w:hint="eastAsia"/>
                </w:rPr>
                <w:delText>读取时，固定为0x55</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577"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79" w:author="Edward Lee" w:date="2017-10-16T16:23:00Z"/>
              </w:rPr>
              <w:pPrChange w:id="7578" w:author="Edward Lee" w:date="2017-10-16T16:47:00Z">
                <w:pPr>
                  <w:jc w:val="center"/>
                </w:pPr>
              </w:pPrChange>
            </w:pPr>
            <w:del w:id="7580" w:author="Edward Lee" w:date="2017-10-16T16:23:00Z">
              <w:r>
                <w:rPr>
                  <w:rFonts w:hint="eastAsia"/>
                </w:rPr>
                <w:delText>2</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82" w:author="Edward Lee" w:date="2017-10-16T16:23:00Z"/>
              </w:rPr>
              <w:pPrChange w:id="7581" w:author="Edward Lee" w:date="2017-10-16T16:47:00Z">
                <w:pPr>
                  <w:jc w:val="center"/>
                </w:pPr>
              </w:pPrChange>
            </w:pPr>
            <w:del w:id="7583" w:author="Edward Lee" w:date="2017-10-16T16:23:00Z">
              <w:r>
                <w:rPr>
                  <w:rFonts w:hint="eastAsia"/>
                </w:rPr>
                <w:delText>通信模式</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85" w:author="Edward Lee" w:date="2017-10-16T16:23:00Z"/>
              </w:rPr>
              <w:pPrChange w:id="7584" w:author="Edward Lee" w:date="2017-10-16T16:47:00Z">
                <w:pPr>
                  <w:jc w:val="center"/>
                </w:pPr>
              </w:pPrChange>
            </w:pPr>
            <w:del w:id="7586" w:author="Edward Lee" w:date="2017-10-16T16:23:00Z">
              <w:r>
                <w:rPr>
                  <w:rFonts w:hint="eastAsia"/>
                </w:rPr>
                <w:delText>1</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88" w:author="Edward Lee" w:date="2017-10-16T16:23:00Z"/>
              </w:rPr>
              <w:pPrChange w:id="7587" w:author="Edward Lee" w:date="2017-10-16T16:47:00Z">
                <w:pPr>
                  <w:jc w:val="center"/>
                </w:pPr>
              </w:pPrChange>
            </w:pPr>
            <w:del w:id="7589"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591" w:author="Edward Lee" w:date="2017-10-16T16:23:00Z"/>
              </w:rPr>
              <w:pPrChange w:id="7590" w:author="Edward Lee" w:date="2017-10-16T16:47:00Z">
                <w:pPr>
                  <w:jc w:val="center"/>
                </w:pPr>
              </w:pPrChange>
            </w:pPr>
            <w:del w:id="7592"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594" w:author="Edward Lee" w:date="2017-10-16T16:23:00Z"/>
              </w:rPr>
              <w:pPrChange w:id="7593" w:author="Edward Lee" w:date="2017-10-16T16:47:00Z">
                <w:pPr>
                  <w:jc w:val="left"/>
                </w:pPr>
              </w:pPrChange>
            </w:pPr>
            <w:del w:id="7595" w:author="Edward Lee" w:date="2017-10-16T16:23:00Z">
              <w:r>
                <w:rPr>
                  <w:rFonts w:hint="eastAsia"/>
                </w:rPr>
                <w:delText>低4位，只读，传输方式：</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597" w:author="Edward Lee" w:date="2017-10-16T16:23:00Z"/>
              </w:rPr>
              <w:pPrChange w:id="7596" w:author="Edward Lee" w:date="2017-10-16T16:47:00Z">
                <w:pPr>
                  <w:jc w:val="left"/>
                </w:pPr>
              </w:pPrChange>
            </w:pPr>
            <w:del w:id="7598" w:author="Edward Lee" w:date="2017-10-16T16:23:00Z">
              <w:r>
                <w:rPr>
                  <w:rFonts w:hint="eastAsia"/>
                </w:rPr>
                <w:delText>第1bit : 只读，GPRS连接，1有效</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600" w:author="Edward Lee" w:date="2017-10-16T16:23:00Z"/>
              </w:rPr>
              <w:pPrChange w:id="7599" w:author="Edward Lee" w:date="2017-10-16T16:47:00Z">
                <w:pPr>
                  <w:jc w:val="left"/>
                </w:pPr>
              </w:pPrChange>
            </w:pPr>
            <w:del w:id="7601" w:author="Edward Lee" w:date="2017-10-16T16:23:00Z">
              <w:r>
                <w:rPr>
                  <w:rFonts w:hint="eastAsia"/>
                </w:rPr>
                <w:delText>第2bit：只读，LAN连接，1有效</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603" w:author="Edward Lee" w:date="2017-10-16T16:23:00Z"/>
              </w:rPr>
              <w:pPrChange w:id="7602" w:author="Edward Lee" w:date="2017-10-16T16:47:00Z">
                <w:pPr>
                  <w:jc w:val="left"/>
                </w:pPr>
              </w:pPrChange>
            </w:pPr>
            <w:del w:id="7604" w:author="Edward Lee" w:date="2017-10-16T16:23:00Z">
              <w:r>
                <w:rPr>
                  <w:rFonts w:hint="eastAsia"/>
                </w:rPr>
                <w:delText>第3bit：保留</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606" w:author="Edward Lee" w:date="2017-10-16T16:23:00Z"/>
              </w:rPr>
              <w:pPrChange w:id="7605" w:author="Edward Lee" w:date="2017-10-16T16:47:00Z">
                <w:pPr>
                  <w:jc w:val="left"/>
                </w:pPr>
              </w:pPrChange>
            </w:pPr>
            <w:del w:id="7607" w:author="Edward Lee" w:date="2017-10-16T16:23:00Z">
              <w:r>
                <w:rPr>
                  <w:rFonts w:hint="eastAsia"/>
                </w:rPr>
                <w:delText>第4bit：保留</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609" w:author="Edward Lee" w:date="2017-10-16T16:23:00Z"/>
              </w:rPr>
              <w:pPrChange w:id="7608" w:author="Edward Lee" w:date="2017-10-16T16:47:00Z">
                <w:pPr>
                  <w:jc w:val="left"/>
                </w:pPr>
              </w:pPrChange>
            </w:pPr>
            <w:del w:id="7610" w:author="Edward Lee" w:date="2017-10-16T16:23:00Z">
              <w:r>
                <w:rPr>
                  <w:rFonts w:hint="eastAsia"/>
                </w:rPr>
                <w:delText>第5bit：可读写，标签传输标识，为0：向平台传输标签记录；1：不向平台传输标签记录</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612" w:author="Edward Lee" w:date="2017-10-16T16:23:00Z"/>
              </w:rPr>
              <w:pPrChange w:id="7611" w:author="Edward Lee" w:date="2017-10-16T16:47:00Z">
                <w:pPr>
                  <w:jc w:val="left"/>
                </w:pPr>
              </w:pPrChange>
            </w:pPr>
            <w:del w:id="7613" w:author="Edward Lee" w:date="2017-10-16T16:23:00Z">
              <w:r>
                <w:rPr>
                  <w:rFonts w:hint="eastAsia"/>
                </w:rPr>
                <w:delText>第6～8bit：保留</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615" w:author="Edward Lee" w:date="2017-10-16T16:23:00Z"/>
                <w:color w:val="00B0F0"/>
                <w:sz w:val="18"/>
              </w:rPr>
              <w:pPrChange w:id="7614" w:author="Edward Lee" w:date="2017-10-16T16:47:00Z">
                <w:pPr>
                  <w:jc w:val="left"/>
                </w:pPr>
              </w:pPrChange>
            </w:pPr>
            <w:del w:id="7616" w:author="Edward Lee" w:date="2017-10-16T16:23:00Z">
              <w:r>
                <w:rPr>
                  <w:rFonts w:hint="eastAsia"/>
                  <w:color w:val="00B0F0"/>
                </w:rPr>
                <w:delText>eg：0x11,表示GPRS连接，不向平台传输标签记录。</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618" w:author="Edward Lee" w:date="2017-10-16T16:23:00Z"/>
                <w:sz w:val="18"/>
              </w:rPr>
              <w:pPrChange w:id="7617" w:author="Edward Lee" w:date="2017-10-16T16:47:00Z">
                <w:pPr>
                  <w:jc w:val="left"/>
                </w:pPr>
              </w:pPrChange>
            </w:pPr>
            <w:del w:id="7619" w:author="Edward Lee" w:date="2017-10-16T16:23:00Z">
              <w:r>
                <w:rPr>
                  <w:rFonts w:hint="eastAsia"/>
                  <w:color w:val="00B0F0"/>
                </w:rPr>
                <w:delText>eg: 0x01,标识GPRS连接，向平台传输标签记录</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620"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22" w:author="Edward Lee" w:date="2017-10-16T16:23:00Z"/>
                <w:sz w:val="18"/>
              </w:rPr>
              <w:pPrChange w:id="7621" w:author="Edward Lee" w:date="2017-10-16T16:47:00Z">
                <w:pPr>
                  <w:jc w:val="center"/>
                </w:pPr>
              </w:pPrChange>
            </w:pPr>
            <w:del w:id="7623" w:author="Edward Lee" w:date="2017-10-16T16:23:00Z">
              <w:r>
                <w:rPr>
                  <w:rFonts w:hint="eastAsia"/>
                </w:rPr>
                <w:delText>3</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25" w:author="Edward Lee" w:date="2017-10-16T16:23:00Z"/>
                <w:sz w:val="18"/>
              </w:rPr>
              <w:pPrChange w:id="7624" w:author="Edward Lee" w:date="2017-10-16T16:47:00Z">
                <w:pPr>
                  <w:jc w:val="center"/>
                </w:pPr>
              </w:pPrChange>
            </w:pPr>
            <w:del w:id="7626" w:author="Edward Lee" w:date="2017-10-16T16:23:00Z">
              <w:r>
                <w:rPr>
                  <w:rFonts w:hint="eastAsia"/>
                </w:rPr>
                <w:delText>固件版本</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28" w:author="Edward Lee" w:date="2017-10-16T16:23:00Z"/>
                <w:sz w:val="18"/>
              </w:rPr>
              <w:pPrChange w:id="7627" w:author="Edward Lee" w:date="2017-10-16T16:47:00Z">
                <w:pPr>
                  <w:jc w:val="center"/>
                </w:pPr>
              </w:pPrChange>
            </w:pPr>
            <w:del w:id="7629" w:author="Edward Lee" w:date="2017-10-16T16:23:00Z">
              <w:r>
                <w:rPr>
                  <w:rFonts w:hint="eastAsia"/>
                </w:rPr>
                <w:delText>2</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31" w:author="Edward Lee" w:date="2017-10-16T16:23:00Z"/>
                <w:sz w:val="18"/>
              </w:rPr>
              <w:pPrChange w:id="7630" w:author="Edward Lee" w:date="2017-10-16T16:47:00Z">
                <w:pPr>
                  <w:jc w:val="center"/>
                </w:pPr>
              </w:pPrChange>
            </w:pPr>
            <w:del w:id="7632" w:author="Edward Lee" w:date="2017-10-16T16:23:00Z">
              <w:r>
                <w:rPr>
                  <w:rFonts w:hint="eastAsia"/>
                </w:rPr>
                <w:delText>R</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34" w:author="Edward Lee" w:date="2017-10-16T16:23:00Z"/>
                <w:sz w:val="18"/>
              </w:rPr>
              <w:pPrChange w:id="7633" w:author="Edward Lee" w:date="2017-10-16T16:47:00Z">
                <w:pPr>
                  <w:jc w:val="center"/>
                </w:pPr>
              </w:pPrChange>
            </w:pPr>
            <w:del w:id="7635"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637" w:author="Edward Lee" w:date="2017-10-16T16:23:00Z"/>
                <w:color w:val="00B0F0"/>
                <w:sz w:val="18"/>
              </w:rPr>
              <w:pPrChange w:id="7636" w:author="Edward Lee" w:date="2017-10-16T16:47:00Z">
                <w:pPr>
                  <w:jc w:val="left"/>
                </w:pPr>
              </w:pPrChange>
            </w:pPr>
            <w:del w:id="7638" w:author="Edward Lee" w:date="2017-10-16T16:23:00Z">
              <w:r>
                <w:rPr>
                  <w:rFonts w:hint="eastAsia"/>
                </w:rPr>
                <w:delText>固件版本，主版本号在前</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640" w:author="Edward Lee" w:date="2017-10-16T16:23:00Z"/>
                <w:sz w:val="18"/>
              </w:rPr>
              <w:pPrChange w:id="7639" w:author="Edward Lee" w:date="2017-10-16T16:47:00Z">
                <w:pPr>
                  <w:jc w:val="left"/>
                </w:pPr>
              </w:pPrChange>
            </w:pPr>
            <w:del w:id="7641" w:author="Edward Lee" w:date="2017-10-16T16:23:00Z">
              <w:r>
                <w:rPr>
                  <w:rFonts w:hint="eastAsia"/>
                  <w:color w:val="00B0F0"/>
                </w:rPr>
                <w:delText>eg: 02 07， V2.7</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642"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44" w:author="Edward Lee" w:date="2017-10-16T16:23:00Z"/>
                <w:sz w:val="18"/>
              </w:rPr>
              <w:pPrChange w:id="7643" w:author="Edward Lee" w:date="2017-10-16T16:47:00Z">
                <w:pPr>
                  <w:jc w:val="center"/>
                </w:pPr>
              </w:pPrChange>
            </w:pPr>
            <w:del w:id="7645" w:author="Edward Lee" w:date="2017-10-16T16:23:00Z">
              <w:r>
                <w:rPr>
                  <w:rFonts w:hint="eastAsia"/>
                </w:rPr>
                <w:delText>4</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47" w:author="Edward Lee" w:date="2017-10-16T16:23:00Z"/>
                <w:sz w:val="18"/>
              </w:rPr>
              <w:pPrChange w:id="7646" w:author="Edward Lee" w:date="2017-10-16T16:47:00Z">
                <w:pPr>
                  <w:jc w:val="center"/>
                </w:pPr>
              </w:pPrChange>
            </w:pPr>
            <w:del w:id="7648" w:author="Edward Lee" w:date="2017-10-16T16:23:00Z">
              <w:r>
                <w:rPr>
                  <w:rFonts w:hint="eastAsia"/>
                </w:rPr>
                <w:delText>蜂鸣器标识</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50" w:author="Edward Lee" w:date="2017-10-16T16:23:00Z"/>
                <w:sz w:val="18"/>
              </w:rPr>
              <w:pPrChange w:id="7649" w:author="Edward Lee" w:date="2017-10-16T16:47:00Z">
                <w:pPr>
                  <w:jc w:val="center"/>
                </w:pPr>
              </w:pPrChange>
            </w:pPr>
            <w:del w:id="7651" w:author="Edward Lee" w:date="2017-10-16T16:23:00Z">
              <w:r>
                <w:rPr>
                  <w:rFonts w:hint="eastAsia"/>
                </w:rPr>
                <w:delText>1</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53" w:author="Edward Lee" w:date="2017-10-16T16:23:00Z"/>
                <w:sz w:val="18"/>
              </w:rPr>
              <w:pPrChange w:id="7652" w:author="Edward Lee" w:date="2017-10-16T16:47:00Z">
                <w:pPr>
                  <w:jc w:val="center"/>
                </w:pPr>
              </w:pPrChange>
            </w:pPr>
            <w:del w:id="7654"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56" w:author="Edward Lee" w:date="2017-10-16T16:23:00Z"/>
                <w:sz w:val="18"/>
              </w:rPr>
              <w:pPrChange w:id="7655" w:author="Edward Lee" w:date="2017-10-16T16:47:00Z">
                <w:pPr>
                  <w:jc w:val="center"/>
                </w:pPr>
              </w:pPrChange>
            </w:pPr>
            <w:del w:id="7657"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659" w:author="Edward Lee" w:date="2017-10-16T16:23:00Z"/>
                <w:sz w:val="18"/>
              </w:rPr>
              <w:pPrChange w:id="7658" w:author="Edward Lee" w:date="2017-10-16T16:47:00Z">
                <w:pPr>
                  <w:jc w:val="left"/>
                </w:pPr>
              </w:pPrChange>
            </w:pPr>
            <w:del w:id="7660" w:author="Edward Lee" w:date="2017-10-16T16:23:00Z">
              <w:r>
                <w:rPr>
                  <w:rFonts w:hint="eastAsia"/>
                </w:rPr>
                <w:delText>1：开启蜂鸣器，0：关闭蜂鸣器</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661"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63" w:author="Edward Lee" w:date="2017-10-16T16:23:00Z"/>
                <w:sz w:val="18"/>
              </w:rPr>
              <w:pPrChange w:id="7662" w:author="Edward Lee" w:date="2017-10-16T16:47:00Z">
                <w:pPr>
                  <w:jc w:val="center"/>
                </w:pPr>
              </w:pPrChange>
            </w:pPr>
            <w:del w:id="7664" w:author="Edward Lee" w:date="2017-10-16T16:23:00Z">
              <w:r>
                <w:rPr>
                  <w:rFonts w:hint="eastAsia"/>
                </w:rPr>
                <w:delText>5</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66" w:author="Edward Lee" w:date="2017-10-16T16:23:00Z"/>
                <w:sz w:val="18"/>
              </w:rPr>
              <w:pPrChange w:id="7665" w:author="Edward Lee" w:date="2017-10-16T16:47:00Z">
                <w:pPr>
                  <w:jc w:val="center"/>
                </w:pPr>
              </w:pPrChange>
            </w:pPr>
            <w:del w:id="7667" w:author="Edward Lee" w:date="2017-10-16T16:23:00Z">
              <w:r>
                <w:rPr>
                  <w:rFonts w:hint="eastAsia"/>
                </w:rPr>
                <w:delText>保留1</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69" w:author="Edward Lee" w:date="2017-10-16T16:23:00Z"/>
                <w:sz w:val="18"/>
              </w:rPr>
              <w:pPrChange w:id="7668" w:author="Edward Lee" w:date="2017-10-16T16:47:00Z">
                <w:pPr>
                  <w:jc w:val="center"/>
                </w:pPr>
              </w:pPrChange>
            </w:pPr>
            <w:del w:id="7670" w:author="Edward Lee" w:date="2017-10-16T16:23:00Z">
              <w:r>
                <w:rPr>
                  <w:rFonts w:hint="eastAsia"/>
                </w:rPr>
                <w:delText>1</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72" w:author="Edward Lee" w:date="2017-10-16T16:23:00Z"/>
                <w:sz w:val="18"/>
              </w:rPr>
              <w:pPrChange w:id="7671" w:author="Edward Lee" w:date="2017-10-16T16:47:00Z">
                <w:pPr>
                  <w:jc w:val="center"/>
                </w:pPr>
              </w:pPrChange>
            </w:pPr>
            <w:del w:id="7673" w:author="Edward Lee" w:date="2017-10-16T16:23:00Z">
              <w:r>
                <w:rPr>
                  <w:rFonts w:hint="eastAsia"/>
                </w:rPr>
                <w:delText>-</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75" w:author="Edward Lee" w:date="2017-10-16T16:23:00Z"/>
                <w:sz w:val="18"/>
              </w:rPr>
              <w:pPrChange w:id="7674" w:author="Edward Lee" w:date="2017-10-16T16:47:00Z">
                <w:pPr>
                  <w:jc w:val="center"/>
                </w:pPr>
              </w:pPrChange>
            </w:pPr>
            <w:del w:id="7676" w:author="Edward Lee" w:date="2017-10-16T16:23:00Z">
              <w:r>
                <w:rPr>
                  <w:rFonts w:hint="eastAsia"/>
                </w:rPr>
                <w:delText>-</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678" w:author="Edward Lee" w:date="2017-10-16T16:23:00Z"/>
              </w:rPr>
              <w:pPrChange w:id="7677" w:author="Edward Lee" w:date="2017-10-16T16:47:00Z">
                <w:pPr>
                  <w:jc w:val="left"/>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679"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81" w:author="Edward Lee" w:date="2017-10-16T16:23:00Z"/>
              </w:rPr>
              <w:pPrChange w:id="7680" w:author="Edward Lee" w:date="2017-10-16T16:47:00Z">
                <w:pPr>
                  <w:jc w:val="center"/>
                </w:pPr>
              </w:pPrChange>
            </w:pPr>
            <w:del w:id="7682" w:author="Edward Lee" w:date="2017-10-16T16:23:00Z">
              <w:r>
                <w:rPr>
                  <w:rFonts w:hint="eastAsia"/>
                </w:rPr>
                <w:delText>6</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84" w:author="Edward Lee" w:date="2017-10-16T16:23:00Z"/>
              </w:rPr>
              <w:pPrChange w:id="7683" w:author="Edward Lee" w:date="2017-10-16T16:47:00Z">
                <w:pPr>
                  <w:jc w:val="center"/>
                </w:pPr>
              </w:pPrChange>
            </w:pPr>
            <w:del w:id="7685" w:author="Edward Lee" w:date="2017-10-16T16:23:00Z">
              <w:r>
                <w:rPr>
                  <w:rFonts w:hint="eastAsia"/>
                </w:rPr>
                <w:delText>去重窗口</w:delText>
              </w:r>
            </w:del>
          </w:p>
          <w:p>
            <w:pPr>
              <w:widowControl/>
              <w:numPr>
                <w:ilvl w:val="0"/>
                <w:numId w:val="9"/>
              </w:numPr>
              <w:tabs>
                <w:tab w:val="center" w:pos="4201"/>
                <w:tab w:val="right" w:leader="dot" w:pos="9298"/>
              </w:tabs>
              <w:autoSpaceDE w:val="0"/>
              <w:autoSpaceDN w:val="0"/>
              <w:spacing w:beforeLines="100" w:line="360" w:lineRule="auto"/>
              <w:jc w:val="center"/>
              <w:outlineLvl w:val="3"/>
              <w:rPr>
                <w:del w:id="7687" w:author="Edward Lee" w:date="2017-10-16T16:23:00Z"/>
                <w:sz w:val="18"/>
                <w:szCs w:val="18"/>
              </w:rPr>
              <w:pPrChange w:id="7686" w:author="Edward Lee" w:date="2017-10-16T16:47:00Z">
                <w:pPr>
                  <w:jc w:val="center"/>
                </w:pPr>
              </w:pPrChange>
            </w:pPr>
            <w:del w:id="7688" w:author="Edward Lee" w:date="2017-10-16T16:23:00Z">
              <w:r>
                <w:rPr>
                  <w:rFonts w:hint="eastAsia"/>
                  <w:sz w:val="18"/>
                  <w:szCs w:val="18"/>
                </w:rPr>
                <w:delText>（离开基站判断时间）</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90" w:author="Edward Lee" w:date="2017-10-16T16:23:00Z"/>
              </w:rPr>
              <w:pPrChange w:id="7689" w:author="Edward Lee" w:date="2017-10-16T16:47:00Z">
                <w:pPr>
                  <w:jc w:val="center"/>
                </w:pPr>
              </w:pPrChange>
            </w:pPr>
            <w:del w:id="7691" w:author="Edward Lee" w:date="2017-10-16T16:23:00Z">
              <w:r>
                <w:rPr>
                  <w:rFonts w:hint="eastAsia"/>
                </w:rPr>
                <w:delText>2</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93" w:author="Edward Lee" w:date="2017-10-16T16:23:00Z"/>
              </w:rPr>
              <w:pPrChange w:id="7692" w:author="Edward Lee" w:date="2017-10-16T16:47:00Z">
                <w:pPr>
                  <w:jc w:val="center"/>
                </w:pPr>
              </w:pPrChange>
            </w:pPr>
            <w:del w:id="7694"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696" w:author="Edward Lee" w:date="2017-10-16T16:23:00Z"/>
              </w:rPr>
              <w:pPrChange w:id="7695" w:author="Edward Lee" w:date="2017-10-16T16:47:00Z">
                <w:pPr>
                  <w:jc w:val="center"/>
                </w:pPr>
              </w:pPrChange>
            </w:pPr>
            <w:del w:id="7697"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699" w:author="Edward Lee" w:date="2017-10-16T16:23:00Z"/>
              </w:rPr>
              <w:pPrChange w:id="7698" w:author="Edward Lee" w:date="2017-10-16T16:47:00Z">
                <w:pPr>
                  <w:jc w:val="left"/>
                </w:pPr>
              </w:pPrChange>
            </w:pPr>
            <w:del w:id="7700" w:author="Edward Lee" w:date="2017-10-16T16:23:00Z">
              <w:r>
                <w:rPr>
                  <w:rFonts w:hint="eastAsia"/>
                </w:rPr>
                <w:delText>标签去重过滤窗口，单位：秒； 0x0000时不过滤，</w:delText>
              </w:r>
            </w:del>
            <w:del w:id="7701" w:author="Edward Lee" w:date="2017-10-16T16:23:00Z">
              <w:r>
                <w:rPr>
                  <w:rFonts w:hint="eastAsia"/>
                  <w:color w:val="FF0000"/>
                </w:rPr>
                <w:delText>低字节在前，高字节在后</w:delText>
              </w:r>
            </w:del>
            <w:del w:id="7702" w:author="Edward Lee" w:date="2017-10-16T16:23:00Z">
              <w:r>
                <w:rPr>
                  <w:color w:val="FF0000"/>
                </w:rPr>
                <w:br w:type="textWrapping"/>
              </w:r>
            </w:del>
            <w:del w:id="7703" w:author="Edward Lee" w:date="2017-10-16T16:23:00Z">
              <w:r>
                <w:rPr>
                  <w:rFonts w:hint="eastAsia"/>
                </w:rPr>
                <w:delText>取值范围：20～65535</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704"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06" w:author="Edward Lee" w:date="2017-10-16T16:23:00Z"/>
              </w:rPr>
              <w:pPrChange w:id="7705" w:author="Edward Lee" w:date="2017-10-16T16:47:00Z">
                <w:pPr>
                  <w:jc w:val="center"/>
                </w:pPr>
              </w:pPrChange>
            </w:pPr>
            <w:del w:id="7707" w:author="Edward Lee" w:date="2017-10-16T16:23:00Z">
              <w:r>
                <w:rPr>
                  <w:rFonts w:hint="eastAsia"/>
                </w:rPr>
                <w:delText>7</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09" w:author="Edward Lee" w:date="2017-10-16T16:23:00Z"/>
              </w:rPr>
              <w:pPrChange w:id="7708" w:author="Edward Lee" w:date="2017-10-16T16:47:00Z">
                <w:pPr>
                  <w:jc w:val="center"/>
                </w:pPr>
              </w:pPrChange>
            </w:pPr>
            <w:del w:id="7710" w:author="Edward Lee" w:date="2017-10-16T16:23:00Z">
              <w:r>
                <w:rPr>
                  <w:rFonts w:hint="eastAsia"/>
                </w:rPr>
                <w:delText>设备ID</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12" w:author="Edward Lee" w:date="2017-10-16T16:23:00Z"/>
              </w:rPr>
              <w:pPrChange w:id="7711" w:author="Edward Lee" w:date="2017-10-16T16:47:00Z">
                <w:pPr>
                  <w:jc w:val="center"/>
                </w:pPr>
              </w:pPrChange>
            </w:pPr>
            <w:del w:id="7713" w:author="Edward Lee" w:date="2017-10-16T16:23:00Z">
              <w:r>
                <w:rPr>
                  <w:rFonts w:hint="eastAsia"/>
                </w:rPr>
                <w:delText>16</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15" w:author="Edward Lee" w:date="2017-10-16T16:23:00Z"/>
              </w:rPr>
              <w:pPrChange w:id="7714" w:author="Edward Lee" w:date="2017-10-16T16:47:00Z">
                <w:pPr>
                  <w:jc w:val="center"/>
                </w:pPr>
              </w:pPrChange>
            </w:pPr>
            <w:del w:id="7716"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18" w:author="Edward Lee" w:date="2017-10-16T16:23:00Z"/>
              </w:rPr>
              <w:pPrChange w:id="7717" w:author="Edward Lee" w:date="2017-10-16T16:47:00Z">
                <w:pPr>
                  <w:jc w:val="center"/>
                </w:pPr>
              </w:pPrChange>
            </w:pPr>
            <w:del w:id="7719" w:author="Edward Lee" w:date="2017-10-16T16:23:00Z">
              <w:r>
                <w:rPr>
                  <w:rFonts w:hint="eastAsia"/>
                </w:rPr>
                <w:delText>字符串</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721" w:author="Edward Lee" w:date="2017-10-16T16:23:00Z"/>
              </w:rPr>
              <w:pPrChange w:id="7720" w:author="Edward Lee" w:date="2017-10-16T16:47:00Z">
                <w:pPr>
                  <w:jc w:val="left"/>
                </w:pPr>
              </w:pPrChange>
            </w:pPr>
            <w:del w:id="7722" w:author="Edward Lee" w:date="2017-10-16T16:23:00Z">
              <w:r>
                <w:rPr>
                  <w:rFonts w:hint="eastAsia"/>
                </w:rPr>
                <w:delText>15位产品序号，为ASCII，后1个字节填0x00</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724" w:author="Edward Lee" w:date="2017-10-16T16:23:00Z"/>
              </w:rPr>
              <w:pPrChange w:id="7723" w:author="Edward Lee" w:date="2017-10-16T16:47:00Z">
                <w:pPr>
                  <w:jc w:val="left"/>
                </w:pPr>
              </w:pPrChange>
            </w:pPr>
            <w:del w:id="7725" w:author="Edward Lee" w:date="2017-10-16T16:23:00Z">
              <w:r>
                <w:rPr>
                  <w:rFonts w:hint="eastAsia"/>
                  <w:color w:val="00B0F0"/>
                </w:rPr>
                <w:delText>eg: “</w:delText>
              </w:r>
            </w:del>
            <w:del w:id="7726" w:author="Edward Lee" w:date="2017-10-16T16:23:00Z">
              <w:r>
                <w:rPr>
                  <w:iCs/>
                  <w:color w:val="00B0F0"/>
                </w:rPr>
                <w:delText>861694034205896</w:delText>
              </w:r>
            </w:del>
            <w:del w:id="7727" w:author="Edward Lee" w:date="2017-10-16T16:23:00Z">
              <w:r>
                <w:rPr>
                  <w:rFonts w:hint="eastAsia"/>
                  <w:color w:val="00B0F0"/>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728"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30" w:author="Edward Lee" w:date="2017-10-16T16:23:00Z"/>
              </w:rPr>
              <w:pPrChange w:id="7729" w:author="Edward Lee" w:date="2017-10-16T16:47:00Z">
                <w:pPr>
                  <w:jc w:val="center"/>
                </w:pPr>
              </w:pPrChange>
            </w:pPr>
            <w:del w:id="7731" w:author="Edward Lee" w:date="2017-10-16T16:23:00Z">
              <w:r>
                <w:rPr>
                  <w:rFonts w:hint="eastAsia"/>
                </w:rPr>
                <w:delText>8</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33" w:author="Edward Lee" w:date="2017-10-16T16:23:00Z"/>
              </w:rPr>
              <w:pPrChange w:id="7732" w:author="Edward Lee" w:date="2017-10-16T16:47:00Z">
                <w:pPr>
                  <w:jc w:val="center"/>
                </w:pPr>
              </w:pPrChange>
            </w:pPr>
            <w:del w:id="7734" w:author="Edward Lee" w:date="2017-10-16T16:23:00Z">
              <w:r>
                <w:rPr>
                  <w:rFonts w:hint="eastAsia"/>
                </w:rPr>
                <w:delText>基站停留超时时间</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36" w:author="Edward Lee" w:date="2017-10-16T16:23:00Z"/>
              </w:rPr>
              <w:pPrChange w:id="7735" w:author="Edward Lee" w:date="2017-10-16T16:47:00Z">
                <w:pPr>
                  <w:jc w:val="center"/>
                </w:pPr>
              </w:pPrChange>
            </w:pPr>
            <w:del w:id="7737" w:author="Edward Lee" w:date="2017-10-16T16:23:00Z">
              <w:r>
                <w:rPr>
                  <w:rFonts w:hint="eastAsia"/>
                </w:rPr>
                <w:delText>2</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39" w:author="Edward Lee" w:date="2017-10-16T16:23:00Z"/>
              </w:rPr>
              <w:pPrChange w:id="7738" w:author="Edward Lee" w:date="2017-10-16T16:47:00Z">
                <w:pPr>
                  <w:jc w:val="center"/>
                </w:pPr>
              </w:pPrChange>
            </w:pPr>
            <w:del w:id="7740"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42" w:author="Edward Lee" w:date="2017-10-16T16:23:00Z"/>
              </w:rPr>
              <w:pPrChange w:id="7741" w:author="Edward Lee" w:date="2017-10-16T16:47:00Z">
                <w:pPr>
                  <w:jc w:val="center"/>
                </w:pPr>
              </w:pPrChange>
            </w:pPr>
            <w:del w:id="7743"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745" w:author="Edward Lee" w:date="2017-10-16T16:23:00Z"/>
              </w:rPr>
              <w:pPrChange w:id="7744" w:author="Edward Lee" w:date="2017-10-16T16:47:00Z">
                <w:pPr>
                  <w:jc w:val="left"/>
                </w:pPr>
              </w:pPrChange>
            </w:pPr>
            <w:del w:id="7746" w:author="Edward Lee" w:date="2017-10-16T16:23:00Z">
              <w:r>
                <w:rPr>
                  <w:rFonts w:hint="eastAsia"/>
                </w:rPr>
                <w:delText>标签停留在基站，按照此值间隔时间上报给平台（V3.3版才有此功能）</w:delText>
              </w:r>
            </w:del>
            <w:del w:id="7747" w:author="Edward Lee" w:date="2017-10-16T16:23:00Z">
              <w:r>
                <w:rPr>
                  <w:rFonts w:hint="eastAsia"/>
                  <w:color w:val="FF0000"/>
                </w:rPr>
                <w:delText>低字节在前，高字节在后</w:delText>
              </w:r>
            </w:del>
            <w:del w:id="7748" w:author="Edward Lee" w:date="2017-10-16T16:23:00Z">
              <w:r>
                <w:rPr>
                  <w:rFonts w:hint="eastAsia"/>
                </w:rPr>
                <w:delText>。</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750" w:author="Edward Lee" w:date="2017-10-16T16:23:00Z"/>
              </w:rPr>
              <w:pPrChange w:id="7749" w:author="Edward Lee" w:date="2017-10-16T16:47:00Z">
                <w:pPr>
                  <w:jc w:val="left"/>
                </w:pPr>
              </w:pPrChange>
            </w:pPr>
            <w:del w:id="7751" w:author="Edward Lee" w:date="2017-10-16T16:23:00Z">
              <w:r>
                <w:rPr>
                  <w:rFonts w:hint="eastAsia"/>
                </w:rPr>
                <w:delText>单位：秒</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753" w:author="Edward Lee" w:date="2017-10-16T16:23:00Z"/>
              </w:rPr>
              <w:pPrChange w:id="7752" w:author="Edward Lee" w:date="2017-10-16T16:47:00Z">
                <w:pPr>
                  <w:jc w:val="left"/>
                </w:pPr>
              </w:pPrChange>
            </w:pPr>
            <w:del w:id="7754" w:author="Edward Lee" w:date="2017-10-16T16:23:00Z">
              <w:r>
                <w:rPr>
                  <w:rFonts w:hint="eastAsia"/>
                </w:rPr>
                <w:delText>取值范围：0，60～65535</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756" w:author="Edward Lee" w:date="2017-10-16T16:23:00Z"/>
              </w:rPr>
              <w:pPrChange w:id="7755" w:author="Edward Lee" w:date="2017-10-16T16:47:00Z">
                <w:pPr>
                  <w:jc w:val="left"/>
                </w:pPr>
              </w:pPrChange>
            </w:pPr>
            <w:del w:id="7757" w:author="Edward Lee" w:date="2017-10-16T16:23:00Z">
              <w:r>
                <w:rPr>
                  <w:rFonts w:hint="eastAsia"/>
                </w:rPr>
                <w:delText>0： 不使用此功能</w:delText>
              </w:r>
            </w:del>
            <w:del w:id="7758" w:author="Edward Lee" w:date="2017-10-16T16:23:00Z">
              <w:r>
                <w:rPr/>
                <w:br w:type="textWrapping"/>
              </w:r>
            </w:del>
            <w:del w:id="7759" w:author="Edward Lee" w:date="2017-10-16T16:23:00Z">
              <w:r>
                <w:rPr>
                  <w:rFonts w:hint="eastAsia"/>
                </w:rPr>
                <w:delText>60～65535： 超时时间</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760"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62" w:author="Edward Lee" w:date="2017-10-16T16:23:00Z"/>
              </w:rPr>
              <w:pPrChange w:id="7761" w:author="Edward Lee" w:date="2017-10-16T16:47:00Z">
                <w:pPr>
                  <w:jc w:val="center"/>
                </w:pPr>
              </w:pPrChange>
            </w:pPr>
            <w:del w:id="7763" w:author="Edward Lee" w:date="2017-10-16T16:23:00Z">
              <w:r>
                <w:rPr>
                  <w:rFonts w:hint="eastAsia"/>
                </w:rPr>
                <w:delText>9</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65" w:author="Edward Lee" w:date="2017-10-16T16:23:00Z"/>
              </w:rPr>
              <w:pPrChange w:id="7764" w:author="Edward Lee" w:date="2017-10-16T16:47:00Z">
                <w:pPr>
                  <w:jc w:val="center"/>
                </w:pPr>
              </w:pPrChange>
            </w:pPr>
            <w:del w:id="7766" w:author="Edward Lee" w:date="2017-10-16T16:23:00Z">
              <w:r>
                <w:rPr>
                  <w:rFonts w:hint="eastAsia"/>
                </w:rPr>
                <w:delText>DHCP使能</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68" w:author="Edward Lee" w:date="2017-10-16T16:23:00Z"/>
              </w:rPr>
              <w:pPrChange w:id="7767" w:author="Edward Lee" w:date="2017-10-16T16:47:00Z">
                <w:pPr>
                  <w:jc w:val="center"/>
                </w:pPr>
              </w:pPrChange>
            </w:pPr>
            <w:del w:id="7769" w:author="Edward Lee" w:date="2017-10-16T16:23:00Z">
              <w:r>
                <w:rPr>
                  <w:rFonts w:hint="eastAsia"/>
                </w:rPr>
                <w:delText>1</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71" w:author="Edward Lee" w:date="2017-10-16T16:23:00Z"/>
              </w:rPr>
              <w:pPrChange w:id="7770" w:author="Edward Lee" w:date="2017-10-16T16:47:00Z">
                <w:pPr>
                  <w:jc w:val="center"/>
                </w:pPr>
              </w:pPrChange>
            </w:pPr>
            <w:del w:id="7772"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74" w:author="Edward Lee" w:date="2017-10-16T16:23:00Z"/>
              </w:rPr>
              <w:pPrChange w:id="7773" w:author="Edward Lee" w:date="2017-10-16T16:47:00Z">
                <w:pPr>
                  <w:jc w:val="center"/>
                </w:pPr>
              </w:pPrChange>
            </w:pPr>
            <w:del w:id="7775"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777" w:author="Edward Lee" w:date="2017-10-16T16:23:00Z"/>
              </w:rPr>
              <w:pPrChange w:id="7776" w:author="Edward Lee" w:date="2017-10-16T16:47:00Z">
                <w:pPr>
                  <w:jc w:val="left"/>
                </w:pPr>
              </w:pPrChange>
            </w:pPr>
            <w:del w:id="7778" w:author="Edward Lee" w:date="2017-10-16T16:23:00Z">
              <w:r>
                <w:rPr>
                  <w:rFonts w:hint="eastAsia"/>
                </w:rPr>
                <w:delText>1：打开， 0：关闭，适用于LAN</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779"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81" w:author="Edward Lee" w:date="2017-10-16T16:23:00Z"/>
              </w:rPr>
              <w:pPrChange w:id="7780" w:author="Edward Lee" w:date="2017-10-16T16:47:00Z">
                <w:pPr>
                  <w:jc w:val="center"/>
                </w:pPr>
              </w:pPrChange>
            </w:pPr>
            <w:del w:id="7782" w:author="Edward Lee" w:date="2017-10-16T16:23:00Z">
              <w:r>
                <w:rPr>
                  <w:rFonts w:hint="eastAsia"/>
                </w:rPr>
                <w:delText>10</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84" w:author="Edward Lee" w:date="2017-10-16T16:23:00Z"/>
              </w:rPr>
              <w:pPrChange w:id="7783" w:author="Edward Lee" w:date="2017-10-16T16:47:00Z">
                <w:pPr>
                  <w:jc w:val="center"/>
                </w:pPr>
              </w:pPrChange>
            </w:pPr>
            <w:del w:id="7785" w:author="Edward Lee" w:date="2017-10-16T16:23:00Z">
              <w:r>
                <w:rPr>
                  <w:rFonts w:hint="eastAsia"/>
                </w:rPr>
                <w:delText>LAN本地IP</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87" w:author="Edward Lee" w:date="2017-10-16T16:23:00Z"/>
              </w:rPr>
              <w:pPrChange w:id="7786" w:author="Edward Lee" w:date="2017-10-16T16:47:00Z">
                <w:pPr>
                  <w:jc w:val="center"/>
                </w:pPr>
              </w:pPrChange>
            </w:pPr>
            <w:del w:id="7788" w:author="Edward Lee" w:date="2017-10-16T16:23:00Z">
              <w:r>
                <w:rPr>
                  <w:rFonts w:hint="eastAsia"/>
                </w:rPr>
                <w:delText>4</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90" w:author="Edward Lee" w:date="2017-10-16T16:23:00Z"/>
              </w:rPr>
              <w:pPrChange w:id="7789" w:author="Edward Lee" w:date="2017-10-16T16:47:00Z">
                <w:pPr>
                  <w:jc w:val="center"/>
                </w:pPr>
              </w:pPrChange>
            </w:pPr>
            <w:del w:id="7791"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793" w:author="Edward Lee" w:date="2017-10-16T16:23:00Z"/>
              </w:rPr>
              <w:pPrChange w:id="7792" w:author="Edward Lee" w:date="2017-10-16T16:47:00Z">
                <w:pPr>
                  <w:jc w:val="center"/>
                </w:pPr>
              </w:pPrChange>
            </w:pPr>
            <w:del w:id="7794"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796" w:author="Edward Lee" w:date="2017-10-16T16:23:00Z"/>
              </w:rPr>
              <w:pPrChange w:id="7795" w:author="Edward Lee" w:date="2017-10-16T16:47:00Z">
                <w:pPr>
                  <w:jc w:val="left"/>
                </w:pPr>
              </w:pPrChange>
            </w:pPr>
            <w:del w:id="7797" w:author="Edward Lee" w:date="2017-10-16T16:23:00Z">
              <w:r>
                <w:rPr>
                  <w:rFonts w:hint="eastAsia"/>
                </w:rPr>
                <w:delText>用于LAN网络参数配置</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798"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00" w:author="Edward Lee" w:date="2017-10-16T16:23:00Z"/>
              </w:rPr>
              <w:pPrChange w:id="7799" w:author="Edward Lee" w:date="2017-10-16T16:47:00Z">
                <w:pPr>
                  <w:jc w:val="center"/>
                </w:pPr>
              </w:pPrChange>
            </w:pPr>
            <w:del w:id="7801" w:author="Edward Lee" w:date="2017-10-16T16:23:00Z">
              <w:r>
                <w:rPr>
                  <w:rFonts w:hint="eastAsia"/>
                </w:rPr>
                <w:delText>11</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03" w:author="Edward Lee" w:date="2017-10-16T16:23:00Z"/>
              </w:rPr>
              <w:pPrChange w:id="7802" w:author="Edward Lee" w:date="2017-10-16T16:47:00Z">
                <w:pPr>
                  <w:jc w:val="center"/>
                </w:pPr>
              </w:pPrChange>
            </w:pPr>
            <w:del w:id="7804" w:author="Edward Lee" w:date="2017-10-16T16:23:00Z">
              <w:r>
                <w:rPr>
                  <w:rFonts w:hint="eastAsia"/>
                </w:rPr>
                <w:delText>LAN子网掩码</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06" w:author="Edward Lee" w:date="2017-10-16T16:23:00Z"/>
              </w:rPr>
              <w:pPrChange w:id="7805" w:author="Edward Lee" w:date="2017-10-16T16:47:00Z">
                <w:pPr>
                  <w:jc w:val="center"/>
                </w:pPr>
              </w:pPrChange>
            </w:pPr>
            <w:del w:id="7807" w:author="Edward Lee" w:date="2017-10-16T16:23:00Z">
              <w:r>
                <w:rPr>
                  <w:rFonts w:hint="eastAsia"/>
                </w:rPr>
                <w:delText>4</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09" w:author="Edward Lee" w:date="2017-10-16T16:23:00Z"/>
              </w:rPr>
              <w:pPrChange w:id="7808" w:author="Edward Lee" w:date="2017-10-16T16:47:00Z">
                <w:pPr>
                  <w:jc w:val="center"/>
                </w:pPr>
              </w:pPrChange>
            </w:pPr>
            <w:del w:id="7810"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12" w:author="Edward Lee" w:date="2017-10-16T16:23:00Z"/>
              </w:rPr>
              <w:pPrChange w:id="7811" w:author="Edward Lee" w:date="2017-10-16T16:47:00Z">
                <w:pPr>
                  <w:jc w:val="center"/>
                </w:pPr>
              </w:pPrChange>
            </w:pPr>
            <w:del w:id="7813"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815" w:author="Edward Lee" w:date="2017-10-16T16:23:00Z"/>
              </w:rPr>
              <w:pPrChange w:id="7814" w:author="Edward Lee" w:date="2017-10-16T16:47:00Z">
                <w:pPr>
                  <w:jc w:val="left"/>
                </w:pPr>
              </w:pPrChange>
            </w:pPr>
            <w:del w:id="7816" w:author="Edward Lee" w:date="2017-10-16T16:23:00Z">
              <w:r>
                <w:rPr>
                  <w:rFonts w:hint="eastAsia"/>
                </w:rPr>
                <w:delText>用于LAN网络参数配置</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817"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19" w:author="Edward Lee" w:date="2017-10-16T16:23:00Z"/>
              </w:rPr>
              <w:pPrChange w:id="7818" w:author="Edward Lee" w:date="2017-10-16T16:47:00Z">
                <w:pPr>
                  <w:jc w:val="center"/>
                </w:pPr>
              </w:pPrChange>
            </w:pPr>
            <w:del w:id="7820" w:author="Edward Lee" w:date="2017-10-16T16:23:00Z">
              <w:r>
                <w:rPr>
                  <w:rFonts w:hint="eastAsia"/>
                </w:rPr>
                <w:delText>12</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22" w:author="Edward Lee" w:date="2017-10-16T16:23:00Z"/>
              </w:rPr>
              <w:pPrChange w:id="7821" w:author="Edward Lee" w:date="2017-10-16T16:47:00Z">
                <w:pPr>
                  <w:jc w:val="center"/>
                </w:pPr>
              </w:pPrChange>
            </w:pPr>
            <w:del w:id="7823" w:author="Edward Lee" w:date="2017-10-16T16:23:00Z">
              <w:r>
                <w:rPr>
                  <w:rFonts w:hint="eastAsia"/>
                </w:rPr>
                <w:delText>LAN网关</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25" w:author="Edward Lee" w:date="2017-10-16T16:23:00Z"/>
              </w:rPr>
              <w:pPrChange w:id="7824" w:author="Edward Lee" w:date="2017-10-16T16:47:00Z">
                <w:pPr>
                  <w:jc w:val="center"/>
                </w:pPr>
              </w:pPrChange>
            </w:pPr>
            <w:del w:id="7826" w:author="Edward Lee" w:date="2017-10-16T16:23:00Z">
              <w:r>
                <w:rPr>
                  <w:rFonts w:hint="eastAsia"/>
                </w:rPr>
                <w:delText>4</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28" w:author="Edward Lee" w:date="2017-10-16T16:23:00Z"/>
              </w:rPr>
              <w:pPrChange w:id="7827" w:author="Edward Lee" w:date="2017-10-16T16:47:00Z">
                <w:pPr>
                  <w:jc w:val="center"/>
                </w:pPr>
              </w:pPrChange>
            </w:pPr>
            <w:del w:id="7829"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31" w:author="Edward Lee" w:date="2017-10-16T16:23:00Z"/>
              </w:rPr>
              <w:pPrChange w:id="7830" w:author="Edward Lee" w:date="2017-10-16T16:47:00Z">
                <w:pPr>
                  <w:jc w:val="center"/>
                </w:pPr>
              </w:pPrChange>
            </w:pPr>
            <w:del w:id="7832"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834" w:author="Edward Lee" w:date="2017-10-16T16:23:00Z"/>
              </w:rPr>
              <w:pPrChange w:id="7833" w:author="Edward Lee" w:date="2017-10-16T16:47:00Z">
                <w:pPr>
                  <w:jc w:val="left"/>
                </w:pPr>
              </w:pPrChange>
            </w:pPr>
            <w:del w:id="7835" w:author="Edward Lee" w:date="2017-10-16T16:23:00Z">
              <w:r>
                <w:rPr>
                  <w:rFonts w:hint="eastAsia"/>
                </w:rPr>
                <w:delText>用于LAN网络参数配置</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836"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38" w:author="Edward Lee" w:date="2017-10-16T16:23:00Z"/>
              </w:rPr>
              <w:pPrChange w:id="7837" w:author="Edward Lee" w:date="2017-10-16T16:47:00Z">
                <w:pPr>
                  <w:jc w:val="center"/>
                </w:pPr>
              </w:pPrChange>
            </w:pPr>
            <w:del w:id="7839" w:author="Edward Lee" w:date="2017-10-16T16:23:00Z">
              <w:r>
                <w:rPr>
                  <w:rFonts w:hint="eastAsia"/>
                </w:rPr>
                <w:delText>13</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41" w:author="Edward Lee" w:date="2017-10-16T16:23:00Z"/>
              </w:rPr>
              <w:pPrChange w:id="7840" w:author="Edward Lee" w:date="2017-10-16T16:47:00Z">
                <w:pPr>
                  <w:jc w:val="center"/>
                </w:pPr>
              </w:pPrChange>
            </w:pPr>
            <w:del w:id="7842" w:author="Edward Lee" w:date="2017-10-16T16:23:00Z">
              <w:r>
                <w:rPr>
                  <w:rFonts w:hint="eastAsia"/>
                </w:rPr>
                <w:delText>LAN本地端口</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44" w:author="Edward Lee" w:date="2017-10-16T16:23:00Z"/>
              </w:rPr>
              <w:pPrChange w:id="7843" w:author="Edward Lee" w:date="2017-10-16T16:47:00Z">
                <w:pPr>
                  <w:jc w:val="center"/>
                </w:pPr>
              </w:pPrChange>
            </w:pPr>
            <w:del w:id="7845" w:author="Edward Lee" w:date="2017-10-16T16:23:00Z">
              <w:r>
                <w:rPr>
                  <w:rFonts w:hint="eastAsia"/>
                </w:rPr>
                <w:delText>2</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47" w:author="Edward Lee" w:date="2017-10-16T16:23:00Z"/>
              </w:rPr>
              <w:pPrChange w:id="7846" w:author="Edward Lee" w:date="2017-10-16T16:47:00Z">
                <w:pPr>
                  <w:jc w:val="center"/>
                </w:pPr>
              </w:pPrChange>
            </w:pPr>
            <w:del w:id="7848"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50" w:author="Edward Lee" w:date="2017-10-16T16:23:00Z"/>
              </w:rPr>
              <w:pPrChange w:id="7849" w:author="Edward Lee" w:date="2017-10-16T16:47:00Z">
                <w:pPr>
                  <w:jc w:val="center"/>
                </w:pPr>
              </w:pPrChange>
            </w:pPr>
            <w:del w:id="7851"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853" w:author="Edward Lee" w:date="2017-10-16T16:23:00Z"/>
              </w:rPr>
              <w:pPrChange w:id="7852" w:author="Edward Lee" w:date="2017-10-16T16:47:00Z">
                <w:pPr>
                  <w:jc w:val="left"/>
                </w:pPr>
              </w:pPrChange>
            </w:pPr>
            <w:del w:id="7854" w:author="Edward Lee" w:date="2017-10-16T16:23:00Z">
              <w:r>
                <w:rPr>
                  <w:rFonts w:hint="eastAsia"/>
                </w:rPr>
                <w:delText>本地IP端口，适用于LAN，</w:delText>
              </w:r>
            </w:del>
            <w:del w:id="7855" w:author="Edward Lee" w:date="2017-10-16T16:23:00Z">
              <w:r>
                <w:rPr>
                  <w:rFonts w:hint="eastAsia"/>
                  <w:color w:val="FF0000"/>
                </w:rPr>
                <w:delText xml:space="preserve">低字节在前，高字节在后 </w:delText>
              </w:r>
            </w:del>
            <w:del w:id="7856" w:author="Edward Lee" w:date="2017-10-16T16:23:00Z">
              <w:r>
                <w:rPr>
                  <w:rFonts w:hint="eastAsia"/>
                </w:rPr>
                <w:delText>（取值范围 0～65536）</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858" w:author="Edward Lee" w:date="2017-10-16T16:23:00Z"/>
              </w:rPr>
              <w:pPrChange w:id="7857" w:author="Edward Lee" w:date="2017-10-16T16:47:00Z">
                <w:pPr>
                  <w:jc w:val="left"/>
                </w:pPr>
              </w:pPrChange>
            </w:pPr>
            <w:del w:id="7859" w:author="Edward Lee" w:date="2017-10-16T16:23:00Z">
              <w:r>
                <w:rPr>
                  <w:rFonts w:hint="eastAsia"/>
                  <w:color w:val="00B0F0"/>
                </w:rPr>
                <w:delText xml:space="preserve">eg: </w:delText>
              </w:r>
            </w:del>
            <w:del w:id="7860" w:author="Edward Lee" w:date="2017-10-16T16:23:00Z">
              <w:r>
                <w:rPr>
                  <w:i/>
                  <w:color w:val="00B0F0"/>
                </w:rPr>
                <w:delText>24 13</w:delText>
              </w:r>
            </w:del>
            <w:del w:id="7861" w:author="Edward Lee" w:date="2017-10-16T16:23:00Z">
              <w:r>
                <w:rPr>
                  <w:rFonts w:hint="eastAsia"/>
                  <w:i/>
                  <w:color w:val="00B0F0"/>
                </w:rPr>
                <w:delText xml:space="preserve"> , 即0x1324(HEX) = 4900 (DEC)</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862"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64" w:author="Edward Lee" w:date="2017-10-16T16:23:00Z"/>
              </w:rPr>
              <w:pPrChange w:id="7863" w:author="Edward Lee" w:date="2017-10-16T16:47:00Z">
                <w:pPr>
                  <w:jc w:val="center"/>
                </w:pPr>
              </w:pPrChange>
            </w:pPr>
            <w:del w:id="7865" w:author="Edward Lee" w:date="2017-10-16T16:23:00Z">
              <w:r>
                <w:rPr>
                  <w:rFonts w:hint="eastAsia"/>
                </w:rPr>
                <w:delText>14</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67" w:author="Edward Lee" w:date="2017-10-16T16:23:00Z"/>
              </w:rPr>
              <w:pPrChange w:id="7866" w:author="Edward Lee" w:date="2017-10-16T16:47:00Z">
                <w:pPr>
                  <w:jc w:val="center"/>
                </w:pPr>
              </w:pPrChange>
            </w:pPr>
            <w:del w:id="7868" w:author="Edward Lee" w:date="2017-10-16T16:23:00Z">
              <w:r>
                <w:rPr>
                  <w:rFonts w:hint="eastAsia"/>
                </w:rPr>
                <w:delText>GPRS服务器1的IP</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70" w:author="Edward Lee" w:date="2017-10-16T16:23:00Z"/>
              </w:rPr>
              <w:pPrChange w:id="7869" w:author="Edward Lee" w:date="2017-10-16T16:47:00Z">
                <w:pPr>
                  <w:jc w:val="center"/>
                </w:pPr>
              </w:pPrChange>
            </w:pPr>
            <w:del w:id="7871" w:author="Edward Lee" w:date="2017-10-16T16:23:00Z">
              <w:r>
                <w:rPr>
                  <w:rFonts w:hint="eastAsia"/>
                </w:rPr>
                <w:delText>32</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73" w:author="Edward Lee" w:date="2017-10-16T16:23:00Z"/>
              </w:rPr>
              <w:pPrChange w:id="7872" w:author="Edward Lee" w:date="2017-10-16T16:47:00Z">
                <w:pPr>
                  <w:jc w:val="center"/>
                </w:pPr>
              </w:pPrChange>
            </w:pPr>
            <w:del w:id="7874"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76" w:author="Edward Lee" w:date="2017-10-16T16:23:00Z"/>
              </w:rPr>
              <w:pPrChange w:id="7875" w:author="Edward Lee" w:date="2017-10-16T16:47:00Z">
                <w:pPr>
                  <w:jc w:val="center"/>
                </w:pPr>
              </w:pPrChange>
            </w:pPr>
            <w:del w:id="7877" w:author="Edward Lee" w:date="2017-10-16T16:23:00Z">
              <w:r>
                <w:rPr>
                  <w:rFonts w:hint="eastAsia"/>
                </w:rPr>
                <w:delText>字符串</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879" w:author="Edward Lee" w:date="2017-10-16T16:23:00Z"/>
              </w:rPr>
              <w:pPrChange w:id="7878" w:author="Edward Lee" w:date="2017-10-16T16:47:00Z">
                <w:pPr>
                  <w:jc w:val="left"/>
                </w:pPr>
              </w:pPrChange>
            </w:pPr>
            <w:del w:id="7880" w:author="Edward Lee" w:date="2017-10-16T16:23:00Z">
              <w:r>
                <w:rPr>
                  <w:rFonts w:hint="eastAsia"/>
                </w:rPr>
                <w:delText>IP或域名，字符串</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881"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83" w:author="Edward Lee" w:date="2017-10-16T16:23:00Z"/>
              </w:rPr>
              <w:pPrChange w:id="7882" w:author="Edward Lee" w:date="2017-10-16T16:47:00Z">
                <w:pPr>
                  <w:jc w:val="center"/>
                </w:pPr>
              </w:pPrChange>
            </w:pPr>
            <w:del w:id="7884" w:author="Edward Lee" w:date="2017-10-16T16:23:00Z">
              <w:r>
                <w:rPr>
                  <w:rFonts w:hint="eastAsia"/>
                </w:rPr>
                <w:delText>15</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86" w:author="Edward Lee" w:date="2017-10-16T16:23:00Z"/>
              </w:rPr>
              <w:pPrChange w:id="7885" w:author="Edward Lee" w:date="2017-10-16T16:47:00Z">
                <w:pPr>
                  <w:jc w:val="center"/>
                </w:pPr>
              </w:pPrChange>
            </w:pPr>
            <w:del w:id="7887" w:author="Edward Lee" w:date="2017-10-16T16:23:00Z">
              <w:r>
                <w:rPr>
                  <w:rFonts w:hint="eastAsia"/>
                </w:rPr>
                <w:delText>GPRS服务器1的端口</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89" w:author="Edward Lee" w:date="2017-10-16T16:23:00Z"/>
              </w:rPr>
              <w:pPrChange w:id="7888" w:author="Edward Lee" w:date="2017-10-16T16:47:00Z">
                <w:pPr>
                  <w:jc w:val="center"/>
                </w:pPr>
              </w:pPrChange>
            </w:pPr>
            <w:del w:id="7890" w:author="Edward Lee" w:date="2017-10-16T16:23:00Z">
              <w:r>
                <w:rPr>
                  <w:rFonts w:hint="eastAsia"/>
                </w:rPr>
                <w:delText>2</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92" w:author="Edward Lee" w:date="2017-10-16T16:23:00Z"/>
              </w:rPr>
              <w:pPrChange w:id="7891" w:author="Edward Lee" w:date="2017-10-16T16:47:00Z">
                <w:pPr>
                  <w:jc w:val="center"/>
                </w:pPr>
              </w:pPrChange>
            </w:pPr>
            <w:del w:id="7893"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895" w:author="Edward Lee" w:date="2017-10-16T16:23:00Z"/>
              </w:rPr>
              <w:pPrChange w:id="7894" w:author="Edward Lee" w:date="2017-10-16T16:47:00Z">
                <w:pPr>
                  <w:jc w:val="center"/>
                </w:pPr>
              </w:pPrChange>
            </w:pPr>
            <w:del w:id="7896"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898" w:author="Edward Lee" w:date="2017-10-16T16:23:00Z"/>
                <w:color w:val="FF0000"/>
              </w:rPr>
              <w:pPrChange w:id="7897" w:author="Edward Lee" w:date="2017-10-16T16:47:00Z">
                <w:pPr>
                  <w:jc w:val="left"/>
                </w:pPr>
              </w:pPrChange>
            </w:pPr>
            <w:del w:id="7899" w:author="Edward Lee" w:date="2017-10-16T16:23:00Z">
              <w:r>
                <w:rPr>
                  <w:rFonts w:hint="eastAsia"/>
                  <w:color w:val="FF0000"/>
                </w:rPr>
                <w:delText>低字节在前，高字节在后</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901" w:author="Edward Lee" w:date="2017-10-16T16:23:00Z"/>
              </w:rPr>
              <w:pPrChange w:id="7900" w:author="Edward Lee" w:date="2017-10-16T16:47:00Z">
                <w:pPr>
                  <w:jc w:val="left"/>
                </w:pPr>
              </w:pPrChange>
            </w:pPr>
            <w:del w:id="7902" w:author="Edward Lee" w:date="2017-10-16T16:23:00Z">
              <w:r>
                <w:rPr>
                  <w:rFonts w:hint="eastAsia"/>
                </w:rPr>
                <w:delText>（取值范围 0～65536）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903"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05" w:author="Edward Lee" w:date="2017-10-16T16:23:00Z"/>
              </w:rPr>
              <w:pPrChange w:id="7904" w:author="Edward Lee" w:date="2017-10-16T16:47:00Z">
                <w:pPr>
                  <w:jc w:val="center"/>
                </w:pPr>
              </w:pPrChange>
            </w:pPr>
            <w:del w:id="7906" w:author="Edward Lee" w:date="2017-10-16T16:23:00Z">
              <w:r>
                <w:rPr>
                  <w:rFonts w:hint="eastAsia"/>
                </w:rPr>
                <w:delText>16</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08" w:author="Edward Lee" w:date="2017-10-16T16:23:00Z"/>
              </w:rPr>
              <w:pPrChange w:id="7907" w:author="Edward Lee" w:date="2017-10-16T16:47:00Z">
                <w:pPr>
                  <w:jc w:val="center"/>
                </w:pPr>
              </w:pPrChange>
            </w:pPr>
            <w:del w:id="7909" w:author="Edward Lee" w:date="2017-10-16T16:23:00Z">
              <w:r>
                <w:rPr>
                  <w:rFonts w:hint="eastAsia"/>
                </w:rPr>
                <w:delText>LAN 服务器1的IP</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11" w:author="Edward Lee" w:date="2017-10-16T16:23:00Z"/>
              </w:rPr>
              <w:pPrChange w:id="7910" w:author="Edward Lee" w:date="2017-10-16T16:47:00Z">
                <w:pPr>
                  <w:jc w:val="center"/>
                </w:pPr>
              </w:pPrChange>
            </w:pPr>
            <w:del w:id="7912" w:author="Edward Lee" w:date="2017-10-16T16:23:00Z">
              <w:r>
                <w:rPr>
                  <w:rFonts w:hint="eastAsia"/>
                </w:rPr>
                <w:delText>32</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14" w:author="Edward Lee" w:date="2017-10-16T16:23:00Z"/>
              </w:rPr>
              <w:pPrChange w:id="7913" w:author="Edward Lee" w:date="2017-10-16T16:47:00Z">
                <w:pPr>
                  <w:jc w:val="center"/>
                </w:pPr>
              </w:pPrChange>
            </w:pPr>
            <w:del w:id="7915"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17" w:author="Edward Lee" w:date="2017-10-16T16:23:00Z"/>
              </w:rPr>
              <w:pPrChange w:id="7916" w:author="Edward Lee" w:date="2017-10-16T16:47:00Z">
                <w:pPr>
                  <w:jc w:val="center"/>
                </w:pPr>
              </w:pPrChange>
            </w:pPr>
            <w:del w:id="7918" w:author="Edward Lee" w:date="2017-10-16T16:23:00Z">
              <w:r>
                <w:rPr>
                  <w:rFonts w:hint="eastAsia"/>
                </w:rPr>
                <w:delText>字符串</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920" w:author="Edward Lee" w:date="2017-10-16T16:23:00Z"/>
              </w:rPr>
              <w:pPrChange w:id="7919" w:author="Edward Lee" w:date="2017-10-16T16:47:00Z">
                <w:pPr>
                  <w:jc w:val="left"/>
                </w:pPr>
              </w:pPrChange>
            </w:pPr>
            <w:del w:id="7921" w:author="Edward Lee" w:date="2017-10-16T16:23:00Z">
              <w:r>
                <w:rPr>
                  <w:rFonts w:hint="eastAsia"/>
                </w:rPr>
                <w:delText>IP或域名，字符串</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922"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24" w:author="Edward Lee" w:date="2017-10-16T16:23:00Z"/>
              </w:rPr>
              <w:pPrChange w:id="7923" w:author="Edward Lee" w:date="2017-10-16T16:47:00Z">
                <w:pPr>
                  <w:jc w:val="center"/>
                </w:pPr>
              </w:pPrChange>
            </w:pPr>
            <w:del w:id="7925" w:author="Edward Lee" w:date="2017-10-16T16:23:00Z">
              <w:r>
                <w:rPr>
                  <w:rFonts w:hint="eastAsia"/>
                </w:rPr>
                <w:delText>17</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27" w:author="Edward Lee" w:date="2017-10-16T16:23:00Z"/>
              </w:rPr>
              <w:pPrChange w:id="7926" w:author="Edward Lee" w:date="2017-10-16T16:47:00Z">
                <w:pPr>
                  <w:jc w:val="center"/>
                </w:pPr>
              </w:pPrChange>
            </w:pPr>
            <w:del w:id="7928" w:author="Edward Lee" w:date="2017-10-16T16:23:00Z">
              <w:r>
                <w:rPr>
                  <w:rFonts w:hint="eastAsia"/>
                </w:rPr>
                <w:delText>LAN 服务器1的端口</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30" w:author="Edward Lee" w:date="2017-10-16T16:23:00Z"/>
              </w:rPr>
              <w:pPrChange w:id="7929" w:author="Edward Lee" w:date="2017-10-16T16:47:00Z">
                <w:pPr>
                  <w:jc w:val="center"/>
                </w:pPr>
              </w:pPrChange>
            </w:pPr>
            <w:del w:id="7931" w:author="Edward Lee" w:date="2017-10-16T16:23:00Z">
              <w:r>
                <w:rPr>
                  <w:rFonts w:hint="eastAsia"/>
                </w:rPr>
                <w:delText>2</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33" w:author="Edward Lee" w:date="2017-10-16T16:23:00Z"/>
              </w:rPr>
              <w:pPrChange w:id="7932" w:author="Edward Lee" w:date="2017-10-16T16:47:00Z">
                <w:pPr>
                  <w:jc w:val="center"/>
                </w:pPr>
              </w:pPrChange>
            </w:pPr>
            <w:del w:id="7934"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36" w:author="Edward Lee" w:date="2017-10-16T16:23:00Z"/>
              </w:rPr>
              <w:pPrChange w:id="7935" w:author="Edward Lee" w:date="2017-10-16T16:47:00Z">
                <w:pPr>
                  <w:jc w:val="center"/>
                </w:pPr>
              </w:pPrChange>
            </w:pPr>
            <w:del w:id="7937"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939" w:author="Edward Lee" w:date="2017-10-16T16:23:00Z"/>
                <w:color w:val="FF0000"/>
              </w:rPr>
              <w:pPrChange w:id="7938" w:author="Edward Lee" w:date="2017-10-16T16:47:00Z">
                <w:pPr>
                  <w:jc w:val="left"/>
                </w:pPr>
              </w:pPrChange>
            </w:pPr>
            <w:del w:id="7940" w:author="Edward Lee" w:date="2017-10-16T16:23:00Z">
              <w:r>
                <w:rPr>
                  <w:rFonts w:hint="eastAsia"/>
                  <w:color w:val="FF0000"/>
                </w:rPr>
                <w:delText>低字节在前，高字节在后</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7942" w:author="Edward Lee" w:date="2017-10-16T16:23:00Z"/>
              </w:rPr>
              <w:pPrChange w:id="7941" w:author="Edward Lee" w:date="2017-10-16T16:47:00Z">
                <w:pPr>
                  <w:jc w:val="left"/>
                </w:pPr>
              </w:pPrChange>
            </w:pPr>
            <w:del w:id="7943" w:author="Edward Lee" w:date="2017-10-16T16:23:00Z">
              <w:r>
                <w:rPr>
                  <w:rFonts w:hint="eastAsia"/>
                </w:rPr>
                <w:delText>（取值范围 0～65536）</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944"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46" w:author="Edward Lee" w:date="2017-10-16T16:23:00Z"/>
              </w:rPr>
              <w:pPrChange w:id="7945" w:author="Edward Lee" w:date="2017-10-16T16:47:00Z">
                <w:pPr>
                  <w:jc w:val="center"/>
                </w:pPr>
              </w:pPrChange>
            </w:pPr>
            <w:del w:id="7947" w:author="Edward Lee" w:date="2017-10-16T16:23:00Z">
              <w:r>
                <w:rPr>
                  <w:rFonts w:hint="eastAsia"/>
                </w:rPr>
                <w:delText>18</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49" w:author="Edward Lee" w:date="2017-10-16T16:23:00Z"/>
              </w:rPr>
              <w:pPrChange w:id="7948" w:author="Edward Lee" w:date="2017-10-16T16:47:00Z">
                <w:pPr>
                  <w:jc w:val="center"/>
                </w:pPr>
              </w:pPrChange>
            </w:pPr>
            <w:del w:id="7950" w:author="Edward Lee" w:date="2017-10-16T16:23:00Z">
              <w:r>
                <w:rPr>
                  <w:rFonts w:hint="eastAsia"/>
                </w:rPr>
                <w:delText>LAN 本地mac地址</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52" w:author="Edward Lee" w:date="2017-10-16T16:23:00Z"/>
              </w:rPr>
              <w:pPrChange w:id="7951" w:author="Edward Lee" w:date="2017-10-16T16:47:00Z">
                <w:pPr>
                  <w:jc w:val="center"/>
                </w:pPr>
              </w:pPrChange>
            </w:pPr>
            <w:del w:id="7953" w:author="Edward Lee" w:date="2017-10-16T16:23:00Z">
              <w:r>
                <w:rPr>
                  <w:rFonts w:hint="eastAsia"/>
                </w:rPr>
                <w:delText>6</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55" w:author="Edward Lee" w:date="2017-10-16T16:23:00Z"/>
              </w:rPr>
              <w:pPrChange w:id="7954" w:author="Edward Lee" w:date="2017-10-16T16:47:00Z">
                <w:pPr>
                  <w:jc w:val="center"/>
                </w:pPr>
              </w:pPrChange>
            </w:pPr>
            <w:del w:id="7956"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58" w:author="Edward Lee" w:date="2017-10-16T16:23:00Z"/>
              </w:rPr>
              <w:pPrChange w:id="7957" w:author="Edward Lee" w:date="2017-10-16T16:47:00Z">
                <w:pPr>
                  <w:jc w:val="center"/>
                </w:pPr>
              </w:pPrChange>
            </w:pPr>
            <w:del w:id="7959"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961" w:author="Edward Lee" w:date="2017-10-16T16:23:00Z"/>
              </w:rPr>
              <w:pPrChange w:id="7960" w:author="Edward Lee" w:date="2017-10-16T16:47:00Z">
                <w:pPr>
                  <w:jc w:val="left"/>
                </w:pPr>
              </w:pPrChange>
            </w:pPr>
            <w:del w:id="7962" w:author="Edward Lee" w:date="2017-10-16T16:23:00Z">
              <w:r>
                <w:rPr>
                  <w:rFonts w:hint="eastAsia"/>
                </w:rPr>
                <w:delText>用于LAN网络参数配置</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963"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65" w:author="Edward Lee" w:date="2017-10-16T16:23:00Z"/>
              </w:rPr>
              <w:pPrChange w:id="7964" w:author="Edward Lee" w:date="2017-10-16T16:47:00Z">
                <w:pPr>
                  <w:jc w:val="center"/>
                </w:pPr>
              </w:pPrChange>
            </w:pPr>
            <w:del w:id="7966" w:author="Edward Lee" w:date="2017-10-16T16:23:00Z">
              <w:r>
                <w:rPr>
                  <w:rFonts w:hint="eastAsia"/>
                </w:rPr>
                <w:delText>19</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68" w:author="Edward Lee" w:date="2017-10-16T16:23:00Z"/>
              </w:rPr>
              <w:pPrChange w:id="7967" w:author="Edward Lee" w:date="2017-10-16T16:47:00Z">
                <w:pPr>
                  <w:jc w:val="center"/>
                </w:pPr>
              </w:pPrChange>
            </w:pPr>
            <w:del w:id="7969" w:author="Edward Lee" w:date="2017-10-16T16:23:00Z">
              <w:r>
                <w:rPr>
                  <w:rFonts w:hint="eastAsia"/>
                </w:rPr>
                <w:delText>保留3</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71" w:author="Edward Lee" w:date="2017-10-16T16:23:00Z"/>
              </w:rPr>
              <w:pPrChange w:id="7970" w:author="Edward Lee" w:date="2017-10-16T16:47:00Z">
                <w:pPr>
                  <w:jc w:val="center"/>
                </w:pPr>
              </w:pPrChange>
            </w:pPr>
            <w:del w:id="7972" w:author="Edward Lee" w:date="2017-10-16T16:23:00Z">
              <w:r>
                <w:rPr>
                  <w:rFonts w:hint="eastAsia"/>
                </w:rPr>
                <w:delText>28</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74" w:author="Edward Lee" w:date="2017-10-16T16:23:00Z"/>
              </w:rPr>
              <w:pPrChange w:id="7973" w:author="Edward Lee" w:date="2017-10-16T16:47:00Z">
                <w:pPr>
                  <w:jc w:val="center"/>
                </w:pPr>
              </w:pPrChange>
            </w:pPr>
            <w:del w:id="7975" w:author="Edward Lee" w:date="2017-10-16T16:23:00Z">
              <w:r>
                <w:rPr>
                  <w:rFonts w:hint="eastAsia"/>
                </w:rPr>
                <w:delText>-</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77" w:author="Edward Lee" w:date="2017-10-16T16:23:00Z"/>
              </w:rPr>
              <w:pPrChange w:id="7976" w:author="Edward Lee" w:date="2017-10-16T16:47:00Z">
                <w:pPr>
                  <w:jc w:val="center"/>
                </w:pPr>
              </w:pPrChange>
            </w:pPr>
            <w:del w:id="7978" w:author="Edward Lee" w:date="2017-10-16T16:23:00Z">
              <w:r>
                <w:rPr>
                  <w:rFonts w:hint="eastAsia"/>
                </w:rPr>
                <w:delText>-</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980" w:author="Edward Lee" w:date="2017-10-16T16:23:00Z"/>
              </w:rPr>
              <w:pPrChange w:id="7979" w:author="Edward Lee" w:date="2017-10-16T16:47:00Z">
                <w:pPr>
                  <w:jc w:val="left"/>
                </w:pPr>
              </w:pPrChange>
            </w:pPr>
            <w:del w:id="7981" w:author="Edward Lee" w:date="2017-10-16T16:23:00Z">
              <w:r>
                <w:rPr>
                  <w:rFonts w:hint="eastAsia"/>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7982"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84" w:author="Edward Lee" w:date="2017-10-16T16:23:00Z"/>
              </w:rPr>
              <w:pPrChange w:id="7983" w:author="Edward Lee" w:date="2017-10-16T16:47:00Z">
                <w:pPr>
                  <w:jc w:val="center"/>
                </w:pPr>
              </w:pPrChange>
            </w:pPr>
            <w:del w:id="7985" w:author="Edward Lee" w:date="2017-10-16T16:23:00Z">
              <w:r>
                <w:rPr>
                  <w:rFonts w:hint="eastAsia"/>
                </w:rPr>
                <w:delText>20</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87" w:author="Edward Lee" w:date="2017-10-16T16:23:00Z"/>
              </w:rPr>
              <w:pPrChange w:id="7986" w:author="Edward Lee" w:date="2017-10-16T16:47:00Z">
                <w:pPr>
                  <w:jc w:val="center"/>
                </w:pPr>
              </w:pPrChange>
            </w:pPr>
            <w:del w:id="7988" w:author="Edward Lee" w:date="2017-10-16T16:23:00Z">
              <w:r>
                <w:rPr>
                  <w:rFonts w:hint="eastAsia"/>
                </w:rPr>
                <w:delText>天线版本</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90" w:author="Edward Lee" w:date="2017-10-16T16:23:00Z"/>
              </w:rPr>
              <w:pPrChange w:id="7989" w:author="Edward Lee" w:date="2017-10-16T16:47:00Z">
                <w:pPr>
                  <w:jc w:val="center"/>
                </w:pPr>
              </w:pPrChange>
            </w:pPr>
            <w:del w:id="7991" w:author="Edward Lee" w:date="2017-10-16T16:23:00Z">
              <w:r>
                <w:rPr>
                  <w:rFonts w:hint="eastAsia"/>
                </w:rPr>
                <w:delText>8</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93" w:author="Edward Lee" w:date="2017-10-16T16:23:00Z"/>
              </w:rPr>
              <w:pPrChange w:id="7992" w:author="Edward Lee" w:date="2017-10-16T16:47:00Z">
                <w:pPr>
                  <w:jc w:val="center"/>
                </w:pPr>
              </w:pPrChange>
            </w:pPr>
            <w:del w:id="7994" w:author="Edward Lee" w:date="2017-10-16T16:23:00Z">
              <w:r>
                <w:rPr>
                  <w:rFonts w:hint="eastAsia"/>
                </w:rPr>
                <w:delText>R</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7996" w:author="Edward Lee" w:date="2017-10-16T16:23:00Z"/>
              </w:rPr>
              <w:pPrChange w:id="7995" w:author="Edward Lee" w:date="2017-10-16T16:47:00Z">
                <w:pPr>
                  <w:jc w:val="center"/>
                </w:pPr>
              </w:pPrChange>
            </w:pPr>
            <w:del w:id="7997"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7999" w:author="Edward Lee" w:date="2017-10-16T16:23:00Z"/>
              </w:rPr>
              <w:pPrChange w:id="7998" w:author="Edward Lee" w:date="2017-10-16T16:47:00Z">
                <w:pPr>
                  <w:jc w:val="left"/>
                </w:pPr>
              </w:pPrChange>
            </w:pPr>
            <w:del w:id="8000" w:author="Edward Lee" w:date="2017-10-16T16:23:00Z">
              <w:r>
                <w:rPr>
                  <w:rFonts w:hint="eastAsia"/>
                </w:rPr>
                <w:delText>分别对应4个天线的固件版本</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002" w:author="Edward Lee" w:date="2017-10-16T16:23:00Z"/>
              </w:rPr>
              <w:pPrChange w:id="8001" w:author="Edward Lee" w:date="2017-10-16T16:47:00Z">
                <w:pPr>
                  <w:jc w:val="left"/>
                </w:pPr>
              </w:pPrChange>
            </w:pPr>
            <w:del w:id="8003" w:author="Edward Lee" w:date="2017-10-16T16:23:00Z">
              <w:r>
                <w:rPr>
                  <w:rFonts w:hint="eastAsia"/>
                </w:rPr>
                <w:delText>每个天线的版本占2个字节</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005" w:author="Edward Lee" w:date="2017-10-16T16:23:00Z"/>
              </w:rPr>
              <w:pPrChange w:id="8004" w:author="Edward Lee" w:date="2017-10-16T16:47:00Z">
                <w:pPr>
                  <w:jc w:val="left"/>
                </w:pPr>
              </w:pPrChange>
            </w:pPr>
            <w:del w:id="8006" w:author="Edward Lee" w:date="2017-10-16T16:23:00Z">
              <w:r>
                <w:rPr>
                  <w:rFonts w:hint="eastAsia"/>
                  <w:color w:val="00B0F0"/>
                </w:rPr>
                <w:delText>eg：01 06 即V1.6，如果是FF FF 表示读取天线版本失败（可能是没有连接天线）</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007"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09" w:author="Edward Lee" w:date="2017-10-16T16:23:00Z"/>
              </w:rPr>
              <w:pPrChange w:id="8008" w:author="Edward Lee" w:date="2017-10-16T16:47:00Z">
                <w:pPr>
                  <w:jc w:val="center"/>
                </w:pPr>
              </w:pPrChange>
            </w:pPr>
            <w:del w:id="8010" w:author="Edward Lee" w:date="2017-10-16T16:23:00Z">
              <w:r>
                <w:rPr>
                  <w:rFonts w:hint="eastAsia"/>
                </w:rPr>
                <w:delText>21</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12" w:author="Edward Lee" w:date="2017-10-16T16:23:00Z"/>
              </w:rPr>
              <w:pPrChange w:id="8011" w:author="Edward Lee" w:date="2017-10-16T16:47:00Z">
                <w:pPr>
                  <w:jc w:val="center"/>
                </w:pPr>
              </w:pPrChange>
            </w:pPr>
            <w:del w:id="8013" w:author="Edward Lee" w:date="2017-10-16T16:23:00Z">
              <w:r>
                <w:rPr>
                  <w:rFonts w:hint="eastAsia"/>
                </w:rPr>
                <w:delText>GPRS信号强度</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15" w:author="Edward Lee" w:date="2017-10-16T16:23:00Z"/>
              </w:rPr>
              <w:pPrChange w:id="8014" w:author="Edward Lee" w:date="2017-10-16T16:47:00Z">
                <w:pPr>
                  <w:jc w:val="center"/>
                </w:pPr>
              </w:pPrChange>
            </w:pPr>
            <w:del w:id="8016" w:author="Edward Lee" w:date="2017-10-16T16:23:00Z">
              <w:r>
                <w:rPr>
                  <w:rFonts w:hint="eastAsia"/>
                </w:rPr>
                <w:delText>1</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18" w:author="Edward Lee" w:date="2017-10-16T16:23:00Z"/>
              </w:rPr>
              <w:pPrChange w:id="8017" w:author="Edward Lee" w:date="2017-10-16T16:47:00Z">
                <w:pPr>
                  <w:jc w:val="center"/>
                </w:pPr>
              </w:pPrChange>
            </w:pPr>
            <w:del w:id="8019" w:author="Edward Lee" w:date="2017-10-16T16:23:00Z">
              <w:r>
                <w:rPr>
                  <w:rFonts w:hint="eastAsia"/>
                </w:rPr>
                <w:delText>R</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21" w:author="Edward Lee" w:date="2017-10-16T16:23:00Z"/>
              </w:rPr>
              <w:pPrChange w:id="8020" w:author="Edward Lee" w:date="2017-10-16T16:47:00Z">
                <w:pPr>
                  <w:jc w:val="center"/>
                </w:pPr>
              </w:pPrChange>
            </w:pPr>
            <w:del w:id="8022"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8024" w:author="Edward Lee" w:date="2017-10-16T16:23:00Z"/>
              </w:rPr>
              <w:pPrChange w:id="8023" w:author="Edward Lee" w:date="2017-10-16T16:47:00Z">
                <w:pPr>
                  <w:jc w:val="left"/>
                </w:pPr>
              </w:pPrChange>
            </w:pPr>
            <w:del w:id="8025" w:author="Edward Lee" w:date="2017-10-16T16:23:00Z">
              <w:r>
                <w:rPr>
                  <w:rFonts w:hint="eastAsia"/>
                </w:rPr>
                <w:delText>00或99表示GPRS无信号</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027" w:author="Edward Lee" w:date="2017-10-16T16:23:00Z"/>
              </w:rPr>
              <w:pPrChange w:id="8026" w:author="Edward Lee" w:date="2017-10-16T16:47:00Z">
                <w:pPr>
                  <w:jc w:val="left"/>
                </w:pPr>
              </w:pPrChange>
            </w:pPr>
            <w:del w:id="8028" w:author="Edward Lee" w:date="2017-10-16T16:23:00Z">
              <w:r>
                <w:rPr>
                  <w:rFonts w:hint="eastAsia"/>
                </w:rPr>
                <w:delText>99 表示读取gprs信号失败</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030" w:author="Edward Lee" w:date="2017-10-16T16:23:00Z"/>
              </w:rPr>
              <w:pPrChange w:id="8029" w:author="Edward Lee" w:date="2017-10-16T16:47:00Z">
                <w:pPr>
                  <w:jc w:val="left"/>
                </w:pPr>
              </w:pPrChange>
            </w:pPr>
            <w:del w:id="8031" w:author="Edward Lee" w:date="2017-10-16T16:23:00Z">
              <w:r>
                <w:rPr>
                  <w:rFonts w:hint="eastAsia"/>
                </w:rPr>
                <w:delText>正常取值范围 0～31</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032"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34" w:author="Edward Lee" w:date="2017-10-16T16:23:00Z"/>
              </w:rPr>
              <w:pPrChange w:id="8033" w:author="Edward Lee" w:date="2017-10-16T16:47:00Z">
                <w:pPr>
                  <w:jc w:val="center"/>
                </w:pPr>
              </w:pPrChange>
            </w:pPr>
            <w:del w:id="8035" w:author="Edward Lee" w:date="2017-10-16T16:23:00Z">
              <w:r>
                <w:rPr>
                  <w:rFonts w:hint="eastAsia"/>
                </w:rPr>
                <w:delText>22</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37" w:author="Edward Lee" w:date="2017-10-16T16:23:00Z"/>
              </w:rPr>
              <w:pPrChange w:id="8036" w:author="Edward Lee" w:date="2017-10-16T16:47:00Z">
                <w:pPr>
                  <w:jc w:val="center"/>
                </w:pPr>
              </w:pPrChange>
            </w:pPr>
            <w:del w:id="8038" w:author="Edward Lee" w:date="2017-10-16T16:23:00Z">
              <w:r>
                <w:rPr>
                  <w:rFonts w:hint="eastAsia"/>
                </w:rPr>
                <w:delText>设备编号</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40" w:author="Edward Lee" w:date="2017-10-16T16:23:00Z"/>
              </w:rPr>
              <w:pPrChange w:id="8039" w:author="Edward Lee" w:date="2017-10-16T16:47:00Z">
                <w:pPr>
                  <w:jc w:val="center"/>
                </w:pPr>
              </w:pPrChange>
            </w:pPr>
            <w:del w:id="8041" w:author="Edward Lee" w:date="2017-10-16T16:23:00Z">
              <w:r>
                <w:rPr>
                  <w:rFonts w:hint="eastAsia"/>
                </w:rPr>
                <w:delText>16</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43" w:author="Edward Lee" w:date="2017-10-16T16:23:00Z"/>
              </w:rPr>
              <w:pPrChange w:id="8042" w:author="Edward Lee" w:date="2017-10-16T16:47:00Z">
                <w:pPr>
                  <w:jc w:val="center"/>
                </w:pPr>
              </w:pPrChange>
            </w:pPr>
            <w:del w:id="8044" w:author="Edward Lee" w:date="2017-10-16T16:23:00Z">
              <w:r>
                <w:rPr>
                  <w:rFonts w:hint="eastAsia"/>
                </w:rPr>
                <w:delText>R</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46" w:author="Edward Lee" w:date="2017-10-16T16:23:00Z"/>
              </w:rPr>
              <w:pPrChange w:id="8045" w:author="Edward Lee" w:date="2017-10-16T16:47:00Z">
                <w:pPr>
                  <w:jc w:val="center"/>
                </w:pPr>
              </w:pPrChange>
            </w:pPr>
            <w:del w:id="8047" w:author="Edward Lee" w:date="2017-10-16T16:23:00Z">
              <w:r>
                <w:rPr>
                  <w:rFonts w:hint="eastAsia"/>
                </w:rPr>
                <w:delText>字符串</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8049" w:author="Edward Lee" w:date="2017-10-16T16:23:00Z"/>
              </w:rPr>
              <w:pPrChange w:id="8048" w:author="Edward Lee" w:date="2017-10-16T16:47:00Z">
                <w:pPr>
                  <w:jc w:val="left"/>
                </w:pPr>
              </w:pPrChange>
            </w:pPr>
            <w:del w:id="8050" w:author="Edward Lee" w:date="2017-10-16T16:23:00Z">
              <w:r>
                <w:rPr>
                  <w:rFonts w:hint="eastAsia"/>
                  <w:color w:val="00B0F0"/>
                </w:rPr>
                <w:delText>eg:  “</w:delText>
              </w:r>
            </w:del>
            <w:del w:id="8051" w:author="Edward Lee" w:date="2017-10-16T16:23:00Z">
              <w:r>
                <w:rPr>
                  <w:rFonts w:ascii="宋体" w:eastAsia="宋体" w:cs="宋体"/>
                  <w:color w:val="00B0F0"/>
                  <w:kern w:val="0"/>
                  <w:sz w:val="18"/>
                  <w:szCs w:val="18"/>
                </w:rPr>
                <w:delText>MR7901-003C0025</w:delText>
              </w:r>
            </w:del>
            <w:del w:id="8052" w:author="Edward Lee" w:date="2017-10-16T16:23:00Z">
              <w:r>
                <w:rPr>
                  <w:rFonts w:hint="eastAsia"/>
                  <w:color w:val="00B0F0"/>
                </w:rPr>
                <w:delText>”</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053"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55" w:author="Edward Lee" w:date="2017-10-16T16:23:00Z"/>
              </w:rPr>
              <w:pPrChange w:id="8054" w:author="Edward Lee" w:date="2017-10-16T16:47:00Z">
                <w:pPr>
                  <w:jc w:val="center"/>
                </w:pPr>
              </w:pPrChange>
            </w:pPr>
            <w:del w:id="8056" w:author="Edward Lee" w:date="2017-10-16T16:23:00Z">
              <w:r>
                <w:rPr>
                  <w:rFonts w:hint="eastAsia"/>
                </w:rPr>
                <w:delText>23</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58" w:author="Edward Lee" w:date="2017-10-16T16:23:00Z"/>
              </w:rPr>
              <w:pPrChange w:id="8057" w:author="Edward Lee" w:date="2017-10-16T16:47:00Z">
                <w:pPr>
                  <w:jc w:val="center"/>
                </w:pPr>
              </w:pPrChange>
            </w:pPr>
            <w:del w:id="8059" w:author="Edward Lee" w:date="2017-10-16T16:23:00Z">
              <w:r>
                <w:rPr>
                  <w:rFonts w:hint="eastAsia"/>
                </w:rPr>
                <w:delText>天线RSSI门限</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61" w:author="Edward Lee" w:date="2017-10-16T16:23:00Z"/>
              </w:rPr>
              <w:pPrChange w:id="8060" w:author="Edward Lee" w:date="2017-10-16T16:47:00Z">
                <w:pPr>
                  <w:jc w:val="center"/>
                </w:pPr>
              </w:pPrChange>
            </w:pPr>
            <w:del w:id="8062" w:author="Edward Lee" w:date="2017-10-16T16:23:00Z">
              <w:r>
                <w:rPr>
                  <w:rFonts w:hint="eastAsia"/>
                </w:rPr>
                <w:delText>4</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64" w:author="Edward Lee" w:date="2017-10-16T16:23:00Z"/>
              </w:rPr>
              <w:pPrChange w:id="8063" w:author="Edward Lee" w:date="2017-10-16T16:47:00Z">
                <w:pPr>
                  <w:jc w:val="center"/>
                </w:pPr>
              </w:pPrChange>
            </w:pPr>
            <w:del w:id="8065"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67" w:author="Edward Lee" w:date="2017-10-16T16:23:00Z"/>
              </w:rPr>
              <w:pPrChange w:id="8066" w:author="Edward Lee" w:date="2017-10-16T16:47:00Z">
                <w:pPr>
                  <w:jc w:val="center"/>
                </w:pPr>
              </w:pPrChange>
            </w:pPr>
            <w:del w:id="8068" w:author="Edward Lee" w:date="2017-10-16T16:23:00Z">
              <w:r>
                <w:rPr>
                  <w:rFonts w:hint="eastAsia"/>
                </w:rPr>
                <w:delText>带符号数值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8070" w:author="Edward Lee" w:date="2017-10-16T16:23:00Z"/>
              </w:rPr>
              <w:pPrChange w:id="8069" w:author="Edward Lee" w:date="2017-10-16T16:47:00Z">
                <w:pPr>
                  <w:jc w:val="left"/>
                </w:pPr>
              </w:pPrChange>
            </w:pPr>
            <w:del w:id="8071" w:author="Edward Lee" w:date="2017-10-16T16:23:00Z">
              <w:r>
                <w:rPr>
                  <w:rFonts w:hint="eastAsia"/>
                </w:rPr>
                <w:delText>取值范围:-1～-128</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073" w:author="Edward Lee" w:date="2017-10-16T16:23:00Z"/>
              </w:rPr>
              <w:pPrChange w:id="8072" w:author="Edward Lee" w:date="2017-10-16T16:47:00Z">
                <w:pPr>
                  <w:jc w:val="left"/>
                </w:pPr>
              </w:pPrChange>
            </w:pPr>
            <w:del w:id="8074" w:author="Edward Lee" w:date="2017-10-16T16:23:00Z">
              <w:r>
                <w:rPr>
                  <w:rFonts w:hint="eastAsia"/>
                </w:rPr>
                <w:delText>分别对应天线1,2,3,4的信号强度RSSI过滤门限值；</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076" w:author="Edward Lee" w:date="2017-10-16T16:23:00Z"/>
              </w:rPr>
              <w:pPrChange w:id="8075" w:author="Edward Lee" w:date="2017-10-16T16:47:00Z">
                <w:pPr>
                  <w:jc w:val="left"/>
                </w:pPr>
              </w:pPrChange>
            </w:pPr>
            <w:del w:id="8077" w:author="Edward Lee" w:date="2017-10-16T16:23:00Z">
              <w:r>
                <w:rPr>
                  <w:rFonts w:hint="eastAsia"/>
                  <w:color w:val="00B0F0"/>
                </w:rPr>
                <w:delText>eg: -88</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078"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80" w:author="Edward Lee" w:date="2017-10-16T16:23:00Z"/>
              </w:rPr>
              <w:pPrChange w:id="8079" w:author="Edward Lee" w:date="2017-10-16T16:47:00Z">
                <w:pPr>
                  <w:jc w:val="center"/>
                </w:pPr>
              </w:pPrChange>
            </w:pPr>
            <w:del w:id="8081" w:author="Edward Lee" w:date="2017-10-16T16:23:00Z">
              <w:r>
                <w:rPr>
                  <w:rFonts w:hint="eastAsia"/>
                </w:rPr>
                <w:delText>24</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83" w:author="Edward Lee" w:date="2017-10-16T16:23:00Z"/>
              </w:rPr>
              <w:pPrChange w:id="8082" w:author="Edward Lee" w:date="2017-10-16T16:47:00Z">
                <w:pPr>
                  <w:jc w:val="center"/>
                </w:pPr>
              </w:pPrChange>
            </w:pPr>
            <w:del w:id="8084" w:author="Edward Lee" w:date="2017-10-16T16:23:00Z">
              <w:r>
                <w:rPr>
                  <w:rFonts w:hint="eastAsia"/>
                </w:rPr>
                <w:delText>天线gain</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86" w:author="Edward Lee" w:date="2017-10-16T16:23:00Z"/>
              </w:rPr>
              <w:pPrChange w:id="8085" w:author="Edward Lee" w:date="2017-10-16T16:47:00Z">
                <w:pPr>
                  <w:jc w:val="center"/>
                </w:pPr>
              </w:pPrChange>
            </w:pPr>
            <w:del w:id="8087" w:author="Edward Lee" w:date="2017-10-16T16:23:00Z">
              <w:r>
                <w:rPr>
                  <w:rFonts w:hint="eastAsia"/>
                </w:rPr>
                <w:delText>4</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89" w:author="Edward Lee" w:date="2017-10-16T16:23:00Z"/>
              </w:rPr>
              <w:pPrChange w:id="8088" w:author="Edward Lee" w:date="2017-10-16T16:47:00Z">
                <w:pPr>
                  <w:jc w:val="center"/>
                </w:pPr>
              </w:pPrChange>
            </w:pPr>
            <w:del w:id="8090"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92" w:author="Edward Lee" w:date="2017-10-16T16:23:00Z"/>
              </w:rPr>
              <w:pPrChange w:id="8091" w:author="Edward Lee" w:date="2017-10-16T16:47:00Z">
                <w:pPr>
                  <w:jc w:val="center"/>
                </w:pPr>
              </w:pPrChange>
            </w:pPr>
            <w:del w:id="8093"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8095" w:author="Edward Lee" w:date="2017-10-16T16:23:00Z"/>
              </w:rPr>
              <w:pPrChange w:id="8094" w:author="Edward Lee" w:date="2017-10-16T16:47:00Z">
                <w:pPr>
                  <w:jc w:val="left"/>
                </w:pPr>
              </w:pPrChange>
            </w:pPr>
            <w:del w:id="8096" w:author="Edward Lee" w:date="2017-10-16T16:23:00Z">
              <w:r>
                <w:rPr>
                  <w:rFonts w:hint="eastAsia"/>
                </w:rPr>
                <w:delText>取值范围0~31，分别对应天线1,2,3,4的信号增益值</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097"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099" w:author="Edward Lee" w:date="2017-10-16T16:23:00Z"/>
              </w:rPr>
              <w:pPrChange w:id="8098" w:author="Edward Lee" w:date="2017-10-16T16:47:00Z">
                <w:pPr>
                  <w:jc w:val="center"/>
                </w:pPr>
              </w:pPrChange>
            </w:pPr>
            <w:del w:id="8100" w:author="Edward Lee" w:date="2017-10-16T16:23:00Z">
              <w:r>
                <w:rPr>
                  <w:rFonts w:hint="eastAsia"/>
                </w:rPr>
                <w:delText>25</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02" w:author="Edward Lee" w:date="2017-10-16T16:23:00Z"/>
              </w:rPr>
              <w:pPrChange w:id="8101" w:author="Edward Lee" w:date="2017-10-16T16:47:00Z">
                <w:pPr>
                  <w:jc w:val="center"/>
                </w:pPr>
              </w:pPrChange>
            </w:pPr>
            <w:del w:id="8103" w:author="Edward Lee" w:date="2017-10-16T16:23:00Z">
              <w:r>
                <w:rPr>
                  <w:rFonts w:hint="eastAsia"/>
                </w:rPr>
                <w:delText>蓝牙输出标签标识</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05" w:author="Edward Lee" w:date="2017-10-16T16:23:00Z"/>
              </w:rPr>
              <w:pPrChange w:id="8104" w:author="Edward Lee" w:date="2017-10-16T16:47:00Z">
                <w:pPr>
                  <w:jc w:val="center"/>
                </w:pPr>
              </w:pPrChange>
            </w:pPr>
            <w:del w:id="8106" w:author="Edward Lee" w:date="2017-10-16T16:23:00Z">
              <w:r>
                <w:rPr>
                  <w:rFonts w:hint="eastAsia"/>
                </w:rPr>
                <w:delText>1</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08" w:author="Edward Lee" w:date="2017-10-16T16:23:00Z"/>
              </w:rPr>
              <w:pPrChange w:id="8107" w:author="Edward Lee" w:date="2017-10-16T16:47:00Z">
                <w:pPr>
                  <w:jc w:val="center"/>
                </w:pPr>
              </w:pPrChange>
            </w:pPr>
            <w:del w:id="8109" w:author="Edward Lee" w:date="2017-10-16T16:23:00Z">
              <w:r>
                <w:rPr>
                  <w:rFonts w:hint="eastAsia"/>
                </w:rPr>
                <w:delText>R/W</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11" w:author="Edward Lee" w:date="2017-10-16T16:23:00Z"/>
              </w:rPr>
              <w:pPrChange w:id="8110" w:author="Edward Lee" w:date="2017-10-16T16:47:00Z">
                <w:pPr>
                  <w:jc w:val="center"/>
                </w:pPr>
              </w:pPrChange>
            </w:pPr>
            <w:del w:id="8112"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8114" w:author="Edward Lee" w:date="2017-10-16T16:23:00Z"/>
              </w:rPr>
              <w:pPrChange w:id="8113" w:author="Edward Lee" w:date="2017-10-16T16:47:00Z">
                <w:pPr>
                  <w:jc w:val="left"/>
                </w:pPr>
              </w:pPrChange>
            </w:pPr>
            <w:del w:id="8115" w:author="Edward Lee" w:date="2017-10-16T16:23:00Z">
              <w:r>
                <w:rPr>
                  <w:rFonts w:hint="eastAsia"/>
                </w:rPr>
                <w:delText>0：不能通过蓝牙输出标签</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117" w:author="Edward Lee" w:date="2017-10-16T16:23:00Z"/>
              </w:rPr>
              <w:pPrChange w:id="8116" w:author="Edward Lee" w:date="2017-10-16T16:47:00Z">
                <w:pPr>
                  <w:jc w:val="left"/>
                </w:pPr>
              </w:pPrChange>
            </w:pPr>
            <w:del w:id="8118" w:author="Edward Lee" w:date="2017-10-16T16:23:00Z">
              <w:r>
                <w:rPr>
                  <w:rFonts w:hint="eastAsia"/>
                </w:rPr>
                <w:delText>1：可以通过蓝牙输出标签，此时天线读取的标签，将只能通过蓝牙输出，gprs、lan禁止输出标签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119"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21" w:author="Edward Lee" w:date="2017-10-16T16:23:00Z"/>
              </w:rPr>
              <w:pPrChange w:id="8120" w:author="Edward Lee" w:date="2017-10-16T16:47:00Z">
                <w:pPr>
                  <w:jc w:val="center"/>
                </w:pPr>
              </w:pPrChange>
            </w:pPr>
            <w:del w:id="8122" w:author="Edward Lee" w:date="2017-10-16T16:23:00Z">
              <w:r>
                <w:rPr>
                  <w:rFonts w:hint="eastAsia"/>
                </w:rPr>
                <w:delText>26</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24" w:author="Edward Lee" w:date="2017-10-16T16:23:00Z"/>
              </w:rPr>
              <w:pPrChange w:id="8123" w:author="Edward Lee" w:date="2017-10-16T16:47:00Z">
                <w:pPr>
                  <w:jc w:val="center"/>
                </w:pPr>
              </w:pPrChange>
            </w:pPr>
            <w:del w:id="8125" w:author="Edward Lee" w:date="2017-10-16T16:23:00Z">
              <w:r>
                <w:rPr>
                  <w:rFonts w:hint="eastAsia"/>
                </w:rPr>
                <w:delText>通信状态</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27" w:author="Edward Lee" w:date="2017-10-16T16:23:00Z"/>
              </w:rPr>
              <w:pPrChange w:id="8126" w:author="Edward Lee" w:date="2017-10-16T16:47:00Z">
                <w:pPr>
                  <w:jc w:val="center"/>
                </w:pPr>
              </w:pPrChange>
            </w:pPr>
            <w:del w:id="8128" w:author="Edward Lee" w:date="2017-10-16T16:23:00Z">
              <w:r>
                <w:rPr>
                  <w:rFonts w:hint="eastAsia"/>
                </w:rPr>
                <w:delText>1</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30" w:author="Edward Lee" w:date="2017-10-16T16:23:00Z"/>
              </w:rPr>
              <w:pPrChange w:id="8129" w:author="Edward Lee" w:date="2017-10-16T16:47:00Z">
                <w:pPr>
                  <w:jc w:val="center"/>
                </w:pPr>
              </w:pPrChange>
            </w:pPr>
            <w:del w:id="8131" w:author="Edward Lee" w:date="2017-10-16T16:23:00Z">
              <w:r>
                <w:rPr>
                  <w:rFonts w:hint="eastAsia"/>
                </w:rPr>
                <w:delText>R</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33" w:author="Edward Lee" w:date="2017-10-16T16:23:00Z"/>
              </w:rPr>
              <w:pPrChange w:id="8132" w:author="Edward Lee" w:date="2017-10-16T16:47:00Z">
                <w:pPr>
                  <w:jc w:val="center"/>
                </w:pPr>
              </w:pPrChange>
            </w:pPr>
            <w:del w:id="8134" w:author="Edward Lee" w:date="2017-10-16T16:23:00Z">
              <w:r>
                <w:rPr>
                  <w:rFonts w:hint="eastAsia"/>
                </w:rPr>
                <w:delText>数值</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8136" w:author="Edward Lee" w:date="2017-10-16T16:23:00Z"/>
              </w:rPr>
              <w:pPrChange w:id="8135" w:author="Edward Lee" w:date="2017-10-16T16:47:00Z">
                <w:pPr>
                  <w:jc w:val="left"/>
                </w:pPr>
              </w:pPrChange>
            </w:pPr>
            <w:del w:id="8137" w:author="Edward Lee" w:date="2017-10-16T16:23:00Z">
              <w:r>
                <w:rPr>
                  <w:rFonts w:hint="eastAsia"/>
                </w:rPr>
                <w:delText>与平台直接的连接状态</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139" w:author="Edward Lee" w:date="2017-10-16T16:23:00Z"/>
              </w:rPr>
              <w:pPrChange w:id="8138" w:author="Edward Lee" w:date="2017-10-16T16:47:00Z">
                <w:pPr>
                  <w:jc w:val="left"/>
                </w:pPr>
              </w:pPrChange>
            </w:pPr>
            <w:del w:id="8140" w:author="Edward Lee" w:date="2017-10-16T16:23:00Z">
              <w:r>
                <w:rPr>
                  <w:rFonts w:hint="eastAsia"/>
                </w:rPr>
                <w:delText>低4位，连接方式</w:delText>
              </w:r>
            </w:del>
          </w:p>
          <w:p>
            <w:pPr>
              <w:widowControl/>
              <w:numPr>
                <w:ilvl w:val="0"/>
                <w:numId w:val="9"/>
              </w:numPr>
              <w:tabs>
                <w:tab w:val="center" w:pos="4201"/>
                <w:tab w:val="right" w:leader="dot" w:pos="9298"/>
              </w:tabs>
              <w:autoSpaceDE w:val="0"/>
              <w:autoSpaceDN w:val="0"/>
              <w:spacing w:beforeLines="100" w:line="360" w:lineRule="auto"/>
              <w:ind w:firstLine="315" w:firstLineChars="150"/>
              <w:jc w:val="left"/>
              <w:outlineLvl w:val="3"/>
              <w:rPr>
                <w:del w:id="8142" w:author="Edward Lee" w:date="2017-10-16T16:23:00Z"/>
              </w:rPr>
              <w:pPrChange w:id="8141" w:author="Edward Lee" w:date="2017-10-16T16:47:00Z">
                <w:pPr>
                  <w:ind w:firstLine="315" w:firstLineChars="150"/>
                  <w:jc w:val="left"/>
                </w:pPr>
              </w:pPrChange>
            </w:pPr>
            <w:del w:id="8143" w:author="Edward Lee" w:date="2017-10-16T16:23:00Z">
              <w:r>
                <w:rPr>
                  <w:rFonts w:hint="eastAsia"/>
                </w:rPr>
                <w:delText>第1bit : 只读，GPRS 连接，1有效</w:delText>
              </w:r>
            </w:del>
          </w:p>
          <w:p>
            <w:pPr>
              <w:widowControl/>
              <w:numPr>
                <w:ilvl w:val="0"/>
                <w:numId w:val="9"/>
              </w:numPr>
              <w:tabs>
                <w:tab w:val="center" w:pos="4201"/>
                <w:tab w:val="right" w:leader="dot" w:pos="9298"/>
              </w:tabs>
              <w:autoSpaceDE w:val="0"/>
              <w:autoSpaceDN w:val="0"/>
              <w:spacing w:beforeLines="100" w:line="360" w:lineRule="auto"/>
              <w:ind w:firstLine="315" w:firstLineChars="150"/>
              <w:jc w:val="left"/>
              <w:outlineLvl w:val="3"/>
              <w:rPr>
                <w:del w:id="8145" w:author="Edward Lee" w:date="2017-10-16T16:23:00Z"/>
              </w:rPr>
              <w:pPrChange w:id="8144" w:author="Edward Lee" w:date="2017-10-16T16:47:00Z">
                <w:pPr>
                  <w:ind w:firstLine="315" w:firstLineChars="150"/>
                  <w:jc w:val="left"/>
                </w:pPr>
              </w:pPrChange>
            </w:pPr>
            <w:del w:id="8146" w:author="Edward Lee" w:date="2017-10-16T16:23:00Z">
              <w:r>
                <w:rPr>
                  <w:rFonts w:hint="eastAsia"/>
                </w:rPr>
                <w:delText>第2bit：只读，LAN连接，1有效</w:delText>
              </w:r>
            </w:del>
          </w:p>
          <w:p>
            <w:pPr>
              <w:widowControl/>
              <w:numPr>
                <w:ilvl w:val="0"/>
                <w:numId w:val="9"/>
              </w:numPr>
              <w:tabs>
                <w:tab w:val="center" w:pos="4201"/>
                <w:tab w:val="right" w:leader="dot" w:pos="9298"/>
              </w:tabs>
              <w:autoSpaceDE w:val="0"/>
              <w:autoSpaceDN w:val="0"/>
              <w:spacing w:beforeLines="100" w:line="360" w:lineRule="auto"/>
              <w:ind w:firstLine="315" w:firstLineChars="150"/>
              <w:jc w:val="left"/>
              <w:outlineLvl w:val="3"/>
              <w:rPr>
                <w:del w:id="8148" w:author="Edward Lee" w:date="2017-10-16T16:23:00Z"/>
              </w:rPr>
              <w:pPrChange w:id="8147" w:author="Edward Lee" w:date="2017-10-16T16:47:00Z">
                <w:pPr>
                  <w:ind w:firstLine="315" w:firstLineChars="150"/>
                  <w:jc w:val="left"/>
                </w:pPr>
              </w:pPrChange>
            </w:pPr>
            <w:del w:id="8149" w:author="Edward Lee" w:date="2017-10-16T16:23:00Z">
              <w:r>
                <w:rPr>
                  <w:rFonts w:hint="eastAsia"/>
                </w:rPr>
                <w:delText>第3bit：保留</w:delText>
              </w:r>
            </w:del>
          </w:p>
          <w:p>
            <w:pPr>
              <w:widowControl/>
              <w:numPr>
                <w:ilvl w:val="0"/>
                <w:numId w:val="9"/>
              </w:numPr>
              <w:tabs>
                <w:tab w:val="center" w:pos="4201"/>
                <w:tab w:val="right" w:leader="dot" w:pos="9298"/>
              </w:tabs>
              <w:autoSpaceDE w:val="0"/>
              <w:autoSpaceDN w:val="0"/>
              <w:spacing w:beforeLines="100" w:line="360" w:lineRule="auto"/>
              <w:ind w:firstLine="315" w:firstLineChars="150"/>
              <w:jc w:val="left"/>
              <w:outlineLvl w:val="3"/>
              <w:rPr>
                <w:del w:id="8151" w:author="Edward Lee" w:date="2017-10-16T16:23:00Z"/>
              </w:rPr>
              <w:pPrChange w:id="8150" w:author="Edward Lee" w:date="2017-10-16T16:47:00Z">
                <w:pPr>
                  <w:ind w:firstLine="315" w:firstLineChars="150"/>
                  <w:jc w:val="left"/>
                </w:pPr>
              </w:pPrChange>
            </w:pPr>
            <w:del w:id="8152" w:author="Edward Lee" w:date="2017-10-16T16:23:00Z">
              <w:r>
                <w:rPr>
                  <w:rFonts w:hint="eastAsia"/>
                </w:rPr>
                <w:delText>第4bit：保留</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154" w:author="Edward Lee" w:date="2017-10-16T16:23:00Z"/>
              </w:rPr>
              <w:pPrChange w:id="8153" w:author="Edward Lee" w:date="2017-10-16T16:47:00Z">
                <w:pPr>
                  <w:jc w:val="left"/>
                </w:pPr>
              </w:pPrChange>
            </w:pPr>
            <w:del w:id="8155" w:author="Edward Lee" w:date="2017-10-16T16:23:00Z">
              <w:r>
                <w:rPr>
                  <w:rFonts w:hint="eastAsia"/>
                </w:rPr>
                <w:delText>高4位，固定为A</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157" w:author="Edward Lee" w:date="2017-10-16T16:23:00Z"/>
                <w:color w:val="00B0F0"/>
              </w:rPr>
              <w:pPrChange w:id="8156" w:author="Edward Lee" w:date="2017-10-16T16:47:00Z">
                <w:pPr>
                  <w:jc w:val="left"/>
                </w:pPr>
              </w:pPrChange>
            </w:pPr>
            <w:del w:id="8158" w:author="Edward Lee" w:date="2017-10-16T16:23:00Z">
              <w:r>
                <w:rPr>
                  <w:rFonts w:hint="eastAsia"/>
                  <w:color w:val="00B0F0"/>
                </w:rPr>
                <w:delText>eg：</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160" w:author="Edward Lee" w:date="2017-10-16T16:23:00Z"/>
                <w:color w:val="00B0F0"/>
              </w:rPr>
              <w:pPrChange w:id="8159" w:author="Edward Lee" w:date="2017-10-16T16:47:00Z">
                <w:pPr>
                  <w:jc w:val="left"/>
                </w:pPr>
              </w:pPrChange>
            </w:pPr>
            <w:del w:id="8161" w:author="Edward Lee" w:date="2017-10-16T16:23:00Z">
              <w:r>
                <w:rPr>
                  <w:rFonts w:hint="eastAsia"/>
                  <w:color w:val="00B0F0"/>
                </w:rPr>
                <w:delText>0xA0 无连接</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163" w:author="Edward Lee" w:date="2017-10-16T16:23:00Z"/>
                <w:color w:val="00B0F0"/>
              </w:rPr>
              <w:pPrChange w:id="8162" w:author="Edward Lee" w:date="2017-10-16T16:47:00Z">
                <w:pPr>
                  <w:jc w:val="left"/>
                </w:pPr>
              </w:pPrChange>
            </w:pPr>
            <w:del w:id="8164" w:author="Edward Lee" w:date="2017-10-16T16:23:00Z">
              <w:r>
                <w:rPr>
                  <w:rFonts w:hint="eastAsia"/>
                  <w:color w:val="00B0F0"/>
                </w:rPr>
                <w:delText xml:space="preserve">0xA1 有GPRS 连接 </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166" w:author="Edward Lee" w:date="2017-10-16T16:23:00Z"/>
                <w:color w:val="00B0F0"/>
              </w:rPr>
              <w:pPrChange w:id="8165" w:author="Edward Lee" w:date="2017-10-16T16:47:00Z">
                <w:pPr>
                  <w:jc w:val="left"/>
                </w:pPr>
              </w:pPrChange>
            </w:pPr>
            <w:del w:id="8167" w:author="Edward Lee" w:date="2017-10-16T16:23:00Z">
              <w:r>
                <w:rPr>
                  <w:rFonts w:hint="eastAsia"/>
                  <w:color w:val="00B0F0"/>
                </w:rPr>
                <w:delText>0xA2 有LAN连接</w:delText>
              </w:r>
            </w:del>
          </w:p>
          <w:p>
            <w:pPr>
              <w:widowControl/>
              <w:numPr>
                <w:ilvl w:val="0"/>
                <w:numId w:val="9"/>
              </w:numPr>
              <w:tabs>
                <w:tab w:val="center" w:pos="4201"/>
                <w:tab w:val="right" w:leader="dot" w:pos="9298"/>
              </w:tabs>
              <w:autoSpaceDE w:val="0"/>
              <w:autoSpaceDN w:val="0"/>
              <w:spacing w:beforeLines="100" w:line="360" w:lineRule="auto"/>
              <w:jc w:val="left"/>
              <w:outlineLvl w:val="3"/>
              <w:rPr>
                <w:del w:id="8169" w:author="Edward Lee" w:date="2017-10-16T16:23:00Z"/>
              </w:rPr>
              <w:pPrChange w:id="8168" w:author="Edward Lee" w:date="2017-10-16T16:47:00Z">
                <w:pPr>
                  <w:jc w:val="left"/>
                </w:pPr>
              </w:pPrChange>
            </w:pPr>
            <w:del w:id="8170" w:author="Edward Lee" w:date="2017-10-16T16:23:00Z">
              <w:r>
                <w:rPr>
                  <w:rFonts w:hint="eastAsia"/>
                  <w:color w:val="00B0F0"/>
                </w:rPr>
                <w:delText>0xA3 有GPRS ，LAN连接</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171" w:author="Edward Lee" w:date="2017-10-16T16:23:00Z"/>
        </w:trPr>
        <w:tc>
          <w:tcPr>
            <w:tcW w:w="682"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73" w:author="Edward Lee" w:date="2017-10-16T16:23:00Z"/>
                <w:sz w:val="18"/>
              </w:rPr>
              <w:pPrChange w:id="8172" w:author="Edward Lee" w:date="2017-10-16T16:47:00Z">
                <w:pPr>
                  <w:jc w:val="center"/>
                </w:pPr>
              </w:pPrChange>
            </w:pPr>
            <w:del w:id="8174" w:author="Edward Lee" w:date="2017-10-16T16:23:00Z">
              <w:r>
                <w:rPr>
                  <w:rFonts w:hint="eastAsia"/>
                </w:rPr>
                <w:delText>27</w:delText>
              </w:r>
            </w:del>
          </w:p>
        </w:tc>
        <w:tc>
          <w:tcPr>
            <w:tcW w:w="1445"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76" w:author="Edward Lee" w:date="2017-10-16T16:23:00Z"/>
                <w:sz w:val="18"/>
              </w:rPr>
              <w:pPrChange w:id="8175" w:author="Edward Lee" w:date="2017-10-16T16:47:00Z">
                <w:pPr>
                  <w:jc w:val="center"/>
                </w:pPr>
              </w:pPrChange>
            </w:pPr>
            <w:del w:id="8177" w:author="Edward Lee" w:date="2017-10-16T16:23:00Z">
              <w:r>
                <w:rPr>
                  <w:rFonts w:hint="eastAsia"/>
                </w:rPr>
                <w:delText>保留4</w:delText>
              </w:r>
            </w:del>
          </w:p>
        </w:tc>
        <w:tc>
          <w:tcPr>
            <w:tcW w:w="8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79" w:author="Edward Lee" w:date="2017-10-16T16:23:00Z"/>
                <w:sz w:val="18"/>
              </w:rPr>
              <w:pPrChange w:id="8178" w:author="Edward Lee" w:date="2017-10-16T16:47:00Z">
                <w:pPr>
                  <w:jc w:val="center"/>
                </w:pPr>
              </w:pPrChange>
            </w:pPr>
            <w:del w:id="8180" w:author="Edward Lee" w:date="2017-10-16T16:23:00Z">
              <w:r>
                <w:rPr>
                  <w:rFonts w:hint="eastAsia"/>
                </w:rPr>
                <w:delText>4</w:delText>
              </w:r>
            </w:del>
          </w:p>
        </w:tc>
        <w:tc>
          <w:tcPr>
            <w:tcW w:w="74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82" w:author="Edward Lee" w:date="2017-10-16T16:23:00Z"/>
                <w:sz w:val="18"/>
              </w:rPr>
              <w:pPrChange w:id="8181" w:author="Edward Lee" w:date="2017-10-16T16:47:00Z">
                <w:pPr>
                  <w:jc w:val="center"/>
                </w:pPr>
              </w:pPrChange>
            </w:pPr>
            <w:del w:id="8183" w:author="Edward Lee" w:date="2017-10-16T16:23:00Z">
              <w:r>
                <w:rPr>
                  <w:rFonts w:hint="eastAsia"/>
                </w:rPr>
                <w:delText>-</w:delText>
              </w:r>
            </w:del>
          </w:p>
        </w:tc>
        <w:tc>
          <w:tcPr>
            <w:tcW w:w="901"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85" w:author="Edward Lee" w:date="2017-10-16T16:23:00Z"/>
                <w:sz w:val="18"/>
              </w:rPr>
              <w:pPrChange w:id="8184" w:author="Edward Lee" w:date="2017-10-16T16:47:00Z">
                <w:pPr>
                  <w:jc w:val="center"/>
                </w:pPr>
              </w:pPrChange>
            </w:pPr>
            <w:del w:id="8186" w:author="Edward Lee" w:date="2017-10-16T16:23:00Z">
              <w:r>
                <w:rPr>
                  <w:rFonts w:hint="eastAsia"/>
                </w:rPr>
                <w:delText>-</w:delText>
              </w:r>
            </w:del>
          </w:p>
        </w:tc>
        <w:tc>
          <w:tcPr>
            <w:tcW w:w="4321"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8188" w:author="Edward Lee" w:date="2017-10-16T16:23:00Z"/>
              </w:rPr>
              <w:pPrChange w:id="8187" w:author="Edward Lee" w:date="2017-10-16T16:47:00Z">
                <w:pPr>
                  <w:jc w:val="left"/>
                </w:pPr>
              </w:pPrChange>
            </w:pPr>
          </w:p>
        </w:tc>
      </w:tr>
    </w:tbl>
    <w:p>
      <w:pPr>
        <w:widowControl/>
        <w:numPr>
          <w:ilvl w:val="0"/>
          <w:numId w:val="9"/>
        </w:numPr>
        <w:tabs>
          <w:tab w:val="center" w:pos="4201"/>
          <w:tab w:val="right" w:leader="dot" w:pos="9298"/>
        </w:tabs>
        <w:autoSpaceDE w:val="0"/>
        <w:autoSpaceDN w:val="0"/>
        <w:spacing w:beforeLines="100" w:line="360" w:lineRule="auto"/>
        <w:outlineLvl w:val="3"/>
        <w:rPr>
          <w:del w:id="8190" w:author="Edward Lee" w:date="2017-10-16T16:23:00Z"/>
          <w:rStyle w:val="25"/>
          <w:rFonts w:ascii="宋体" w:hAnsi="宋体" w:eastAsia="宋体"/>
          <w:smallCaps w:val="0"/>
          <w:spacing w:val="0"/>
        </w:rPr>
        <w:pPrChange w:id="8189" w:author="Edward Lee" w:date="2017-10-16T16:47:00Z">
          <w:pPr/>
        </w:pPrChange>
      </w:pPr>
    </w:p>
    <w:p>
      <w:pPr>
        <w:pStyle w:val="2"/>
        <w:widowControl/>
        <w:numPr>
          <w:ilvl w:val="0"/>
          <w:numId w:val="9"/>
        </w:numPr>
        <w:tabs>
          <w:tab w:val="center" w:pos="4201"/>
          <w:tab w:val="right" w:leader="dot" w:pos="9298"/>
        </w:tabs>
        <w:autoSpaceDE w:val="0"/>
        <w:autoSpaceDN w:val="0"/>
        <w:spacing w:beforeLines="100" w:line="360" w:lineRule="auto"/>
        <w:ind w:left="360" w:hanging="360"/>
        <w:rPr>
          <w:del w:id="8192" w:author="Edward Lee" w:date="2017-10-16T16:23:00Z"/>
          <w:rStyle w:val="25"/>
          <w:b/>
          <w:bCs/>
          <w:smallCaps w:val="0"/>
          <w:spacing w:val="0"/>
          <w:kern w:val="2"/>
          <w:sz w:val="21"/>
          <w:szCs w:val="22"/>
        </w:rPr>
        <w:pPrChange w:id="8191" w:author="Edward Lee" w:date="2017-10-16T16:47:00Z">
          <w:pPr>
            <w:pStyle w:val="2"/>
            <w:numPr>
              <w:ilvl w:val="0"/>
              <w:numId w:val="3"/>
            </w:numPr>
            <w:ind w:left="360" w:hanging="360"/>
          </w:pPr>
        </w:pPrChange>
      </w:pPr>
      <w:del w:id="8193" w:author="Edward Lee" w:date="2017-10-16T16:23:00Z">
        <w:bookmarkStart w:id="37" w:name="_Toc493668393"/>
        <w:r>
          <w:rPr>
            <w:rStyle w:val="25"/>
            <w:rFonts w:hint="eastAsia"/>
            <w:b w:val="0"/>
            <w:bCs w:val="0"/>
            <w:smallCaps w:val="0"/>
            <w:spacing w:val="0"/>
          </w:rPr>
          <w:delText>指令汇总</w:delText>
        </w:r>
        <w:bookmarkEnd w:id="37"/>
      </w:del>
    </w:p>
    <w:tbl>
      <w:tblPr>
        <w:tblStyle w:val="2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418"/>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194" w:author="Edward Lee" w:date="2017-10-16T16:23:00Z"/>
        </w:trPr>
        <w:tc>
          <w:tcPr>
            <w:tcW w:w="817"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96" w:author="Edward Lee" w:date="2017-10-16T16:23:00Z"/>
                <w:rFonts w:ascii="宋体" w:hAnsi="宋体" w:eastAsia="宋体"/>
                <w:b/>
              </w:rPr>
              <w:pPrChange w:id="8195" w:author="Edward Lee" w:date="2017-10-16T16:47:00Z">
                <w:pPr>
                  <w:jc w:val="center"/>
                </w:pPr>
              </w:pPrChange>
            </w:pPr>
            <w:del w:id="8197" w:author="Edward Lee" w:date="2017-10-16T16:23:00Z">
              <w:r>
                <w:rPr>
                  <w:rFonts w:hint="eastAsia" w:ascii="宋体" w:hAnsi="宋体" w:eastAsia="宋体"/>
                  <w:b/>
                </w:rPr>
                <w:delText>序号</w:delText>
              </w:r>
            </w:del>
          </w:p>
        </w:tc>
        <w:tc>
          <w:tcPr>
            <w:tcW w:w="1418"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199" w:author="Edward Lee" w:date="2017-10-16T16:23:00Z"/>
                <w:rFonts w:ascii="宋体" w:hAnsi="宋体" w:eastAsia="宋体"/>
                <w:b/>
              </w:rPr>
              <w:pPrChange w:id="8198" w:author="Edward Lee" w:date="2017-10-16T16:47:00Z">
                <w:pPr>
                  <w:jc w:val="center"/>
                </w:pPr>
              </w:pPrChange>
            </w:pPr>
            <w:del w:id="8200" w:author="Edward Lee" w:date="2017-10-16T16:23:00Z">
              <w:r>
                <w:rPr>
                  <w:rFonts w:hint="eastAsia" w:ascii="宋体" w:hAnsi="宋体" w:eastAsia="宋体"/>
                  <w:b/>
                </w:rPr>
                <w:delText>命令码cmd</w:delText>
              </w:r>
            </w:del>
          </w:p>
        </w:tc>
        <w:tc>
          <w:tcPr>
            <w:tcW w:w="6804"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02" w:author="Edward Lee" w:date="2017-10-16T16:23:00Z"/>
                <w:rFonts w:ascii="宋体" w:hAnsi="宋体" w:eastAsia="宋体"/>
                <w:b/>
              </w:rPr>
              <w:pPrChange w:id="8201" w:author="Edward Lee" w:date="2017-10-16T16:47:00Z">
                <w:pPr>
                  <w:jc w:val="center"/>
                </w:pPr>
              </w:pPrChange>
            </w:pPr>
            <w:del w:id="8203" w:author="Edward Lee" w:date="2017-10-16T16:23:00Z">
              <w:r>
                <w:rPr>
                  <w:rFonts w:hint="eastAsia" w:ascii="宋体" w:hAnsi="宋体" w:eastAsia="宋体"/>
                  <w:b/>
                </w:rPr>
                <w:delText>描述</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0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06" w:author="Edward Lee" w:date="2017-10-16T16:23:00Z"/>
                <w:rFonts w:ascii="宋体" w:hAnsi="宋体" w:eastAsia="宋体"/>
              </w:rPr>
              <w:pPrChange w:id="8205" w:author="Edward Lee" w:date="2017-10-16T16:47:00Z">
                <w:pPr>
                  <w:jc w:val="center"/>
                </w:pPr>
              </w:pPrChange>
            </w:pPr>
            <w:del w:id="8207" w:author="Edward Lee" w:date="2017-10-16T16:23:00Z">
              <w:r>
                <w:rPr>
                  <w:rFonts w:hint="eastAsia" w:ascii="宋体" w:hAnsi="宋体" w:eastAsia="宋体"/>
                </w:rPr>
                <w:delText>1</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09" w:author="Edward Lee" w:date="2017-10-16T16:23:00Z"/>
                <w:rFonts w:ascii="宋体" w:hAnsi="宋体" w:eastAsia="宋体"/>
              </w:rPr>
              <w:pPrChange w:id="8208" w:author="Edward Lee" w:date="2017-10-16T16:47:00Z">
                <w:pPr>
                  <w:jc w:val="center"/>
                </w:pPr>
              </w:pPrChange>
            </w:pPr>
            <w:del w:id="8210" w:author="Edward Lee" w:date="2017-10-16T16:23:00Z">
              <w:r>
                <w:rPr>
                  <w:rFonts w:hint="eastAsia" w:ascii="宋体" w:hAnsi="宋体" w:eastAsia="宋体"/>
                </w:rPr>
                <w:delText>0x0008</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12" w:author="Edward Lee" w:date="2017-10-16T16:23:00Z"/>
                <w:rFonts w:ascii="宋体" w:hAnsi="宋体" w:eastAsia="宋体"/>
              </w:rPr>
              <w:pPrChange w:id="8211" w:author="Edward Lee" w:date="2017-10-16T16:47:00Z">
                <w:pPr/>
              </w:pPrChange>
            </w:pPr>
            <w:del w:id="8213" w:author="Edward Lee" w:date="2017-10-16T16:23:00Z">
              <w:r>
                <w:rPr>
                  <w:rFonts w:hint="eastAsia" w:ascii="宋体" w:hAnsi="宋体" w:eastAsia="宋体"/>
                </w:rPr>
                <w:delText>终端注册请求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1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16" w:author="Edward Lee" w:date="2017-10-16T16:23:00Z"/>
                <w:rFonts w:ascii="宋体" w:hAnsi="宋体" w:eastAsia="宋体"/>
              </w:rPr>
              <w:pPrChange w:id="8215" w:author="Edward Lee" w:date="2017-10-16T16:47:00Z">
                <w:pPr>
                  <w:jc w:val="center"/>
                </w:pPr>
              </w:pPrChange>
            </w:pPr>
            <w:del w:id="8217" w:author="Edward Lee" w:date="2017-10-16T16:23:00Z">
              <w:r>
                <w:rPr>
                  <w:rFonts w:hint="eastAsia" w:ascii="宋体" w:hAnsi="宋体" w:eastAsia="宋体"/>
                </w:rPr>
                <w:delText>2</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19" w:author="Edward Lee" w:date="2017-10-16T16:23:00Z"/>
                <w:rFonts w:ascii="宋体" w:hAnsi="宋体" w:eastAsia="宋体"/>
              </w:rPr>
              <w:pPrChange w:id="8218" w:author="Edward Lee" w:date="2017-10-16T16:47:00Z">
                <w:pPr>
                  <w:jc w:val="center"/>
                </w:pPr>
              </w:pPrChange>
            </w:pPr>
            <w:del w:id="8220" w:author="Edward Lee" w:date="2017-10-16T16:23:00Z">
              <w:r>
                <w:rPr>
                  <w:rFonts w:hint="eastAsia" w:ascii="宋体" w:hAnsi="宋体" w:eastAsia="宋体"/>
                </w:rPr>
                <w:delText>0x8008</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22" w:author="Edward Lee" w:date="2017-10-16T16:23:00Z"/>
                <w:rFonts w:ascii="宋体" w:hAnsi="宋体" w:eastAsia="宋体"/>
              </w:rPr>
              <w:pPrChange w:id="8221" w:author="Edward Lee" w:date="2017-10-16T16:47:00Z">
                <w:pPr/>
              </w:pPrChange>
            </w:pPr>
            <w:del w:id="8223" w:author="Edward Lee" w:date="2017-10-16T16:23:00Z">
              <w:r>
                <w:rPr>
                  <w:rFonts w:hint="eastAsia" w:ascii="宋体" w:hAnsi="宋体" w:eastAsia="宋体"/>
                </w:rPr>
                <w:delText>平台确认终端注册</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2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26" w:author="Edward Lee" w:date="2017-10-16T16:23:00Z"/>
                <w:rFonts w:ascii="宋体" w:hAnsi="宋体" w:eastAsia="宋体"/>
              </w:rPr>
              <w:pPrChange w:id="8225" w:author="Edward Lee" w:date="2017-10-16T16:47:00Z">
                <w:pPr>
                  <w:jc w:val="center"/>
                </w:pPr>
              </w:pPrChange>
            </w:pPr>
            <w:del w:id="8227" w:author="Edward Lee" w:date="2017-10-16T16:23:00Z">
              <w:r>
                <w:rPr>
                  <w:rFonts w:hint="eastAsia" w:ascii="宋体" w:hAnsi="宋体" w:eastAsia="宋体"/>
                </w:rPr>
                <w:delText>3</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29" w:author="Edward Lee" w:date="2017-10-16T16:23:00Z"/>
                <w:rFonts w:ascii="宋体" w:hAnsi="宋体" w:eastAsia="宋体"/>
              </w:rPr>
              <w:pPrChange w:id="8228" w:author="Edward Lee" w:date="2017-10-16T16:47:00Z">
                <w:pPr>
                  <w:jc w:val="center"/>
                </w:pPr>
              </w:pPrChange>
            </w:pPr>
            <w:del w:id="8230" w:author="Edward Lee" w:date="2017-10-16T16:23:00Z">
              <w:r>
                <w:rPr>
                  <w:rFonts w:hint="eastAsia" w:ascii="宋体" w:hAnsi="宋体" w:eastAsia="宋体"/>
                </w:rPr>
                <w:delText>0x0001</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32" w:author="Edward Lee" w:date="2017-10-16T16:23:00Z"/>
                <w:rFonts w:ascii="宋体" w:hAnsi="宋体" w:eastAsia="宋体"/>
              </w:rPr>
              <w:pPrChange w:id="8231" w:author="Edward Lee" w:date="2017-10-16T16:47:00Z">
                <w:pPr/>
              </w:pPrChange>
            </w:pPr>
            <w:del w:id="8233" w:author="Edward Lee" w:date="2017-10-16T16:23:00Z">
              <w:r>
                <w:rPr>
                  <w:rFonts w:hint="eastAsia" w:ascii="宋体" w:hAnsi="宋体" w:eastAsia="宋体"/>
                </w:rPr>
                <w:delText>终端登录请求</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3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36" w:author="Edward Lee" w:date="2017-10-16T16:23:00Z"/>
                <w:rFonts w:ascii="宋体" w:hAnsi="宋体" w:eastAsia="宋体"/>
              </w:rPr>
              <w:pPrChange w:id="8235" w:author="Edward Lee" w:date="2017-10-16T16:47:00Z">
                <w:pPr>
                  <w:jc w:val="center"/>
                </w:pPr>
              </w:pPrChange>
            </w:pPr>
            <w:del w:id="8237" w:author="Edward Lee" w:date="2017-10-16T16:23:00Z">
              <w:r>
                <w:rPr>
                  <w:rFonts w:hint="eastAsia" w:ascii="宋体" w:hAnsi="宋体" w:eastAsia="宋体"/>
                </w:rPr>
                <w:delText>4</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39" w:author="Edward Lee" w:date="2017-10-16T16:23:00Z"/>
                <w:rFonts w:ascii="宋体" w:hAnsi="宋体" w:eastAsia="宋体"/>
              </w:rPr>
              <w:pPrChange w:id="8238" w:author="Edward Lee" w:date="2017-10-16T16:47:00Z">
                <w:pPr>
                  <w:jc w:val="center"/>
                </w:pPr>
              </w:pPrChange>
            </w:pPr>
            <w:del w:id="8240" w:author="Edward Lee" w:date="2017-10-16T16:23:00Z">
              <w:r>
                <w:rPr>
                  <w:rFonts w:hint="eastAsia" w:ascii="宋体" w:hAnsi="宋体" w:eastAsia="宋体"/>
                </w:rPr>
                <w:delText>0x8001</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42" w:author="Edward Lee" w:date="2017-10-16T16:23:00Z"/>
                <w:rFonts w:ascii="宋体" w:hAnsi="宋体" w:eastAsia="宋体"/>
              </w:rPr>
              <w:pPrChange w:id="8241" w:author="Edward Lee" w:date="2017-10-16T16:47:00Z">
                <w:pPr/>
              </w:pPrChange>
            </w:pPr>
            <w:del w:id="8243" w:author="Edward Lee" w:date="2017-10-16T16:23:00Z">
              <w:r>
                <w:rPr>
                  <w:rFonts w:hint="eastAsia" w:ascii="宋体" w:hAnsi="宋体" w:eastAsia="宋体"/>
                </w:rPr>
                <w:delText>平台确认终端登录</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4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46" w:author="Edward Lee" w:date="2017-10-16T16:23:00Z"/>
                <w:rFonts w:ascii="宋体" w:hAnsi="宋体" w:eastAsia="宋体"/>
              </w:rPr>
              <w:pPrChange w:id="8245" w:author="Edward Lee" w:date="2017-10-16T16:47:00Z">
                <w:pPr>
                  <w:jc w:val="center"/>
                </w:pPr>
              </w:pPrChange>
            </w:pPr>
            <w:del w:id="8247" w:author="Edward Lee" w:date="2017-10-16T16:23:00Z">
              <w:r>
                <w:rPr>
                  <w:rFonts w:hint="eastAsia" w:ascii="宋体" w:hAnsi="宋体" w:eastAsia="宋体"/>
                </w:rPr>
                <w:delText>5</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49" w:author="Edward Lee" w:date="2017-10-16T16:23:00Z"/>
                <w:rFonts w:ascii="宋体" w:hAnsi="宋体" w:eastAsia="宋体"/>
              </w:rPr>
              <w:pPrChange w:id="8248" w:author="Edward Lee" w:date="2017-10-16T16:47:00Z">
                <w:pPr>
                  <w:jc w:val="center"/>
                </w:pPr>
              </w:pPrChange>
            </w:pPr>
            <w:del w:id="8250" w:author="Edward Lee" w:date="2017-10-16T16:23:00Z">
              <w:r>
                <w:rPr>
                  <w:rFonts w:hint="eastAsia" w:ascii="宋体" w:hAnsi="宋体" w:eastAsia="宋体"/>
                </w:rPr>
                <w:delText>0x0003</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52" w:author="Edward Lee" w:date="2017-10-16T16:23:00Z"/>
                <w:rFonts w:ascii="宋体" w:hAnsi="宋体" w:eastAsia="宋体"/>
              </w:rPr>
              <w:pPrChange w:id="8251" w:author="Edward Lee" w:date="2017-10-16T16:47:00Z">
                <w:pPr/>
              </w:pPrChange>
            </w:pPr>
            <w:del w:id="8253" w:author="Edward Lee" w:date="2017-10-16T16:23:00Z">
              <w:r>
                <w:rPr>
                  <w:rFonts w:hint="eastAsia" w:ascii="宋体" w:hAnsi="宋体" w:eastAsia="宋体"/>
                </w:rPr>
                <w:delText>终端发送心跳</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5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56" w:author="Edward Lee" w:date="2017-10-16T16:23:00Z"/>
                <w:rFonts w:ascii="宋体" w:hAnsi="宋体" w:eastAsia="宋体"/>
              </w:rPr>
              <w:pPrChange w:id="8255" w:author="Edward Lee" w:date="2017-10-16T16:47:00Z">
                <w:pPr>
                  <w:jc w:val="center"/>
                </w:pPr>
              </w:pPrChange>
            </w:pPr>
            <w:del w:id="8257" w:author="Edward Lee" w:date="2017-10-16T16:23:00Z">
              <w:r>
                <w:rPr>
                  <w:rFonts w:hint="eastAsia" w:ascii="宋体" w:hAnsi="宋体" w:eastAsia="宋体"/>
                </w:rPr>
                <w:delText>6</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59" w:author="Edward Lee" w:date="2017-10-16T16:23:00Z"/>
                <w:rFonts w:ascii="宋体" w:hAnsi="宋体" w:eastAsia="宋体"/>
              </w:rPr>
              <w:pPrChange w:id="8258" w:author="Edward Lee" w:date="2017-10-16T16:47:00Z">
                <w:pPr>
                  <w:jc w:val="center"/>
                </w:pPr>
              </w:pPrChange>
            </w:pPr>
            <w:del w:id="8260" w:author="Edward Lee" w:date="2017-10-16T16:23:00Z">
              <w:r>
                <w:rPr>
                  <w:rFonts w:hint="eastAsia" w:ascii="宋体" w:hAnsi="宋体" w:eastAsia="宋体"/>
                </w:rPr>
                <w:delText>0x8003</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62" w:author="Edward Lee" w:date="2017-10-16T16:23:00Z"/>
                <w:rFonts w:ascii="宋体" w:hAnsi="宋体" w:eastAsia="宋体"/>
              </w:rPr>
              <w:pPrChange w:id="8261" w:author="Edward Lee" w:date="2017-10-16T16:47:00Z">
                <w:pPr/>
              </w:pPrChange>
            </w:pPr>
            <w:del w:id="8263" w:author="Edward Lee" w:date="2017-10-16T16:23:00Z">
              <w:r>
                <w:rPr>
                  <w:rFonts w:hint="eastAsia" w:ascii="宋体" w:hAnsi="宋体" w:eastAsia="宋体"/>
                </w:rPr>
                <w:delText>平台确认心跳</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6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66" w:author="Edward Lee" w:date="2017-10-16T16:23:00Z"/>
                <w:rFonts w:ascii="宋体" w:hAnsi="宋体" w:eastAsia="宋体"/>
              </w:rPr>
              <w:pPrChange w:id="8265" w:author="Edward Lee" w:date="2017-10-16T16:47:00Z">
                <w:pPr>
                  <w:jc w:val="center"/>
                </w:pPr>
              </w:pPrChange>
            </w:pPr>
            <w:del w:id="8267" w:author="Edward Lee" w:date="2017-10-16T16:23:00Z">
              <w:r>
                <w:rPr>
                  <w:rFonts w:hint="eastAsia" w:ascii="宋体" w:hAnsi="宋体" w:eastAsia="宋体"/>
                </w:rPr>
                <w:delText>7</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69" w:author="Edward Lee" w:date="2017-10-16T16:23:00Z"/>
                <w:rFonts w:ascii="宋体" w:hAnsi="宋体" w:eastAsia="宋体"/>
              </w:rPr>
              <w:pPrChange w:id="8268" w:author="Edward Lee" w:date="2017-10-16T16:47:00Z">
                <w:pPr>
                  <w:jc w:val="center"/>
                </w:pPr>
              </w:pPrChange>
            </w:pPr>
            <w:del w:id="8270" w:author="Edward Lee" w:date="2017-10-16T16:23:00Z">
              <w:r>
                <w:rPr>
                  <w:rFonts w:hint="eastAsia" w:ascii="宋体" w:hAnsi="宋体" w:eastAsia="宋体"/>
                </w:rPr>
                <w:delText>0x0004</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72" w:author="Edward Lee" w:date="2017-10-16T16:23:00Z"/>
                <w:rFonts w:ascii="宋体" w:hAnsi="宋体" w:eastAsia="宋体"/>
              </w:rPr>
              <w:pPrChange w:id="8271" w:author="Edward Lee" w:date="2017-10-16T16:47:00Z">
                <w:pPr/>
              </w:pPrChange>
            </w:pPr>
            <w:del w:id="8273" w:author="Edward Lee" w:date="2017-10-16T16:23:00Z">
              <w:r>
                <w:rPr>
                  <w:rFonts w:hint="eastAsia" w:ascii="宋体" w:hAnsi="宋体" w:eastAsia="宋体"/>
                </w:rPr>
                <w:delText>终端发送标签数据</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7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76" w:author="Edward Lee" w:date="2017-10-16T16:23:00Z"/>
                <w:rFonts w:ascii="宋体" w:hAnsi="宋体" w:eastAsia="宋体"/>
              </w:rPr>
              <w:pPrChange w:id="8275" w:author="Edward Lee" w:date="2017-10-16T16:47:00Z">
                <w:pPr>
                  <w:jc w:val="center"/>
                </w:pPr>
              </w:pPrChange>
            </w:pPr>
            <w:del w:id="8277" w:author="Edward Lee" w:date="2017-10-16T16:23:00Z">
              <w:r>
                <w:rPr>
                  <w:rFonts w:hint="eastAsia" w:ascii="宋体" w:hAnsi="宋体" w:eastAsia="宋体"/>
                </w:rPr>
                <w:delText>8</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79" w:author="Edward Lee" w:date="2017-10-16T16:23:00Z"/>
                <w:rFonts w:ascii="宋体" w:hAnsi="宋体" w:eastAsia="宋体"/>
              </w:rPr>
              <w:pPrChange w:id="8278" w:author="Edward Lee" w:date="2017-10-16T16:47:00Z">
                <w:pPr>
                  <w:jc w:val="center"/>
                </w:pPr>
              </w:pPrChange>
            </w:pPr>
            <w:del w:id="8280" w:author="Edward Lee" w:date="2017-10-16T16:23:00Z">
              <w:r>
                <w:rPr>
                  <w:rFonts w:hint="eastAsia" w:ascii="宋体" w:hAnsi="宋体" w:eastAsia="宋体"/>
                </w:rPr>
                <w:delText>0x8004</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82" w:author="Edward Lee" w:date="2017-10-16T16:23:00Z"/>
                <w:rFonts w:ascii="宋体" w:hAnsi="宋体" w:eastAsia="宋体"/>
              </w:rPr>
              <w:pPrChange w:id="8281" w:author="Edward Lee" w:date="2017-10-16T16:47:00Z">
                <w:pPr/>
              </w:pPrChange>
            </w:pPr>
            <w:del w:id="8283" w:author="Edward Lee" w:date="2017-10-16T16:23:00Z">
              <w:r>
                <w:rPr>
                  <w:rFonts w:hint="eastAsia" w:ascii="宋体" w:hAnsi="宋体" w:eastAsia="宋体"/>
                </w:rPr>
                <w:delText>平台确认收到标签</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8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86" w:author="Edward Lee" w:date="2017-10-16T16:23:00Z"/>
                <w:rFonts w:ascii="宋体" w:hAnsi="宋体" w:eastAsia="宋体"/>
              </w:rPr>
              <w:pPrChange w:id="8285" w:author="Edward Lee" w:date="2017-10-16T16:47:00Z">
                <w:pPr>
                  <w:jc w:val="center"/>
                </w:pPr>
              </w:pPrChange>
            </w:pPr>
            <w:del w:id="8287" w:author="Edward Lee" w:date="2017-10-16T16:23:00Z">
              <w:r>
                <w:rPr>
                  <w:rFonts w:hint="eastAsia" w:ascii="宋体" w:hAnsi="宋体" w:eastAsia="宋体"/>
                </w:rPr>
                <w:delText>9</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89" w:author="Edward Lee" w:date="2017-10-16T16:23:00Z"/>
                <w:rFonts w:ascii="宋体" w:hAnsi="宋体" w:eastAsia="宋体"/>
              </w:rPr>
              <w:pPrChange w:id="8288" w:author="Edward Lee" w:date="2017-10-16T16:47:00Z">
                <w:pPr>
                  <w:jc w:val="center"/>
                </w:pPr>
              </w:pPrChange>
            </w:pPr>
            <w:del w:id="8290" w:author="Edward Lee" w:date="2017-10-16T16:23:00Z">
              <w:r>
                <w:rPr>
                  <w:rFonts w:hint="eastAsia" w:ascii="宋体" w:hAnsi="宋体" w:eastAsia="宋体"/>
                </w:rPr>
                <w:delText>0x000D</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292" w:author="Edward Lee" w:date="2017-10-16T16:23:00Z"/>
                <w:rFonts w:ascii="宋体" w:hAnsi="宋体" w:eastAsia="宋体"/>
              </w:rPr>
              <w:pPrChange w:id="8291" w:author="Edward Lee" w:date="2017-10-16T16:47:00Z">
                <w:pPr/>
              </w:pPrChange>
            </w:pPr>
            <w:del w:id="8293" w:author="Edward Lee" w:date="2017-10-16T16:23:00Z">
              <w:r>
                <w:rPr>
                  <w:rFonts w:hint="eastAsia" w:ascii="宋体" w:hAnsi="宋体" w:eastAsia="宋体"/>
                </w:rPr>
                <w:delText>升级固件</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29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96" w:author="Edward Lee" w:date="2017-10-16T16:23:00Z"/>
                <w:rFonts w:ascii="宋体" w:hAnsi="宋体" w:eastAsia="宋体"/>
              </w:rPr>
              <w:pPrChange w:id="8295" w:author="Edward Lee" w:date="2017-10-16T16:47:00Z">
                <w:pPr>
                  <w:jc w:val="center"/>
                </w:pPr>
              </w:pPrChange>
            </w:pPr>
            <w:del w:id="8297" w:author="Edward Lee" w:date="2017-10-16T16:23:00Z">
              <w:r>
                <w:rPr>
                  <w:rFonts w:hint="eastAsia" w:ascii="宋体" w:hAnsi="宋体" w:eastAsia="宋体"/>
                </w:rPr>
                <w:delText>10</w:delText>
              </w:r>
            </w:del>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299" w:author="Edward Lee" w:date="2017-10-16T16:23:00Z"/>
                <w:rFonts w:ascii="宋体" w:hAnsi="宋体" w:eastAsia="宋体"/>
              </w:rPr>
              <w:pPrChange w:id="8298" w:author="Edward Lee" w:date="2017-10-16T16:47:00Z">
                <w:pPr>
                  <w:jc w:val="center"/>
                </w:pPr>
              </w:pPrChange>
            </w:pPr>
            <w:del w:id="8300" w:author="Edward Lee" w:date="2017-10-16T16:23:00Z">
              <w:r>
                <w:rPr>
                  <w:rFonts w:hint="eastAsia" w:ascii="宋体" w:hAnsi="宋体" w:eastAsia="宋体"/>
                </w:rPr>
                <w:delText>0x800D</w:delText>
              </w:r>
            </w:del>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302" w:author="Edward Lee" w:date="2017-10-16T16:23:00Z"/>
                <w:rFonts w:ascii="宋体" w:hAnsi="宋体" w:eastAsia="宋体"/>
              </w:rPr>
              <w:pPrChange w:id="8301" w:author="Edward Lee" w:date="2017-10-16T16:47:00Z">
                <w:pPr/>
              </w:pPrChange>
            </w:pPr>
            <w:del w:id="8303" w:author="Edward Lee" w:date="2017-10-16T16:23:00Z">
              <w:r>
                <w:rPr>
                  <w:rFonts w:hint="eastAsia" w:ascii="宋体" w:hAnsi="宋体" w:eastAsia="宋体"/>
                </w:rPr>
                <w:delText>平台确认升级固件</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304"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306" w:author="Edward Lee" w:date="2017-10-16T16:23:00Z"/>
                <w:rFonts w:ascii="宋体" w:hAnsi="宋体" w:eastAsia="宋体"/>
              </w:rPr>
              <w:pPrChange w:id="8305" w:author="Edward Lee" w:date="2017-10-16T16:47:00Z">
                <w:pPr>
                  <w:jc w:val="center"/>
                </w:pPr>
              </w:pPrChange>
            </w:pPr>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308" w:author="Edward Lee" w:date="2017-10-16T16:23:00Z"/>
                <w:rFonts w:ascii="宋体" w:hAnsi="宋体" w:eastAsia="宋体"/>
              </w:rPr>
              <w:pPrChange w:id="8307" w:author="Edward Lee" w:date="2017-10-16T16:47:00Z">
                <w:pPr>
                  <w:jc w:val="center"/>
                </w:pPr>
              </w:pPrChange>
            </w:pPr>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310" w:author="Edward Lee" w:date="2017-10-16T16:23:00Z"/>
                <w:rFonts w:ascii="宋体" w:hAnsi="宋体" w:eastAsia="宋体"/>
              </w:rPr>
              <w:pPrChange w:id="8309" w:author="Edward Lee" w:date="2017-10-16T16:47:00Z">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del w:id="8311" w:author="Edward Lee" w:date="2017-10-16T16:23:00Z"/>
        </w:trPr>
        <w:tc>
          <w:tcPr>
            <w:tcW w:w="817"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313" w:author="Edward Lee" w:date="2017-10-16T16:23:00Z"/>
                <w:rFonts w:ascii="宋体" w:hAnsi="宋体" w:eastAsia="宋体"/>
              </w:rPr>
              <w:pPrChange w:id="8312" w:author="Edward Lee" w:date="2017-10-16T16:47:00Z">
                <w:pPr>
                  <w:jc w:val="center"/>
                </w:pPr>
              </w:pPrChange>
            </w:pPr>
          </w:p>
        </w:tc>
        <w:tc>
          <w:tcPr>
            <w:tcW w:w="1418"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8315" w:author="Edward Lee" w:date="2017-10-16T16:23:00Z"/>
                <w:rFonts w:ascii="宋体" w:hAnsi="宋体" w:eastAsia="宋体"/>
              </w:rPr>
              <w:pPrChange w:id="8314" w:author="Edward Lee" w:date="2017-10-16T16:47:00Z">
                <w:pPr>
                  <w:jc w:val="center"/>
                </w:pPr>
              </w:pPrChange>
            </w:pPr>
          </w:p>
        </w:tc>
        <w:tc>
          <w:tcPr>
            <w:tcW w:w="6804" w:type="dxa"/>
            <w:vAlign w:val="center"/>
          </w:tcPr>
          <w:p>
            <w:pPr>
              <w:widowControl/>
              <w:numPr>
                <w:ilvl w:val="0"/>
                <w:numId w:val="9"/>
              </w:numPr>
              <w:tabs>
                <w:tab w:val="center" w:pos="4201"/>
                <w:tab w:val="right" w:leader="dot" w:pos="9298"/>
              </w:tabs>
              <w:autoSpaceDE w:val="0"/>
              <w:autoSpaceDN w:val="0"/>
              <w:spacing w:beforeLines="100" w:line="360" w:lineRule="auto"/>
              <w:outlineLvl w:val="3"/>
              <w:rPr>
                <w:del w:id="8317" w:author="Edward Lee" w:date="2017-10-16T16:23:00Z"/>
                <w:rFonts w:ascii="宋体" w:hAnsi="宋体" w:eastAsia="宋体"/>
              </w:rPr>
              <w:pPrChange w:id="8316" w:author="Edward Lee" w:date="2017-10-16T16:47:00Z">
                <w:pPr/>
              </w:pPrChange>
            </w:pPr>
          </w:p>
        </w:tc>
      </w:tr>
    </w:tbl>
    <w:p>
      <w:pPr>
        <w:widowControl/>
        <w:numPr>
          <w:ilvl w:val="0"/>
          <w:numId w:val="9"/>
        </w:numPr>
        <w:tabs>
          <w:tab w:val="center" w:pos="4201"/>
          <w:tab w:val="right" w:leader="dot" w:pos="9298"/>
        </w:tabs>
        <w:autoSpaceDE w:val="0"/>
        <w:autoSpaceDN w:val="0"/>
        <w:spacing w:beforeLines="100" w:line="360" w:lineRule="auto"/>
        <w:outlineLvl w:val="3"/>
        <w:rPr>
          <w:del w:id="8319" w:author="Edward Lee" w:date="2017-10-16T16:23:00Z"/>
          <w:rFonts w:ascii="宋体" w:hAnsi="宋体" w:eastAsia="宋体"/>
        </w:rPr>
        <w:pPrChange w:id="8318" w:author="Edward Lee" w:date="2017-10-16T16:47:00Z">
          <w:pPr/>
        </w:pPrChange>
      </w:pPr>
    </w:p>
    <w:p>
      <w:pPr>
        <w:pStyle w:val="2"/>
        <w:widowControl/>
        <w:numPr>
          <w:ilvl w:val="0"/>
          <w:numId w:val="9"/>
        </w:numPr>
        <w:tabs>
          <w:tab w:val="center" w:pos="4201"/>
          <w:tab w:val="right" w:leader="dot" w:pos="9298"/>
        </w:tabs>
        <w:autoSpaceDE w:val="0"/>
        <w:autoSpaceDN w:val="0"/>
        <w:spacing w:beforeLines="100" w:line="360" w:lineRule="auto"/>
        <w:ind w:left="360" w:hanging="360"/>
        <w:rPr>
          <w:del w:id="8321" w:author="Edward Lee" w:date="2017-10-16T16:23:00Z"/>
          <w:rStyle w:val="25"/>
          <w:b/>
          <w:bCs/>
          <w:smallCaps w:val="0"/>
          <w:spacing w:val="0"/>
          <w:kern w:val="2"/>
          <w:sz w:val="21"/>
          <w:szCs w:val="22"/>
        </w:rPr>
        <w:pPrChange w:id="8320" w:author="Edward Lee" w:date="2017-10-16T16:47:00Z">
          <w:pPr>
            <w:pStyle w:val="2"/>
            <w:numPr>
              <w:ilvl w:val="0"/>
              <w:numId w:val="3"/>
            </w:numPr>
            <w:ind w:left="360" w:hanging="360"/>
          </w:pPr>
        </w:pPrChange>
      </w:pPr>
      <w:del w:id="8322" w:author="Edward Lee" w:date="2017-10-16T16:23:00Z">
        <w:r>
          <w:rPr>
            <w:rStyle w:val="25"/>
            <w:rFonts w:ascii="宋体" w:hAnsi="宋体" w:eastAsia="宋体"/>
            <w:b w:val="0"/>
            <w:bCs w:val="0"/>
            <w:smallCaps w:val="0"/>
            <w:spacing w:val="0"/>
          </w:rPr>
          <w:br w:type="page"/>
        </w:r>
      </w:del>
      <w:del w:id="8323" w:author="Edward Lee" w:date="2017-10-16T16:23:00Z">
        <w:bookmarkStart w:id="38" w:name="_Toc493668394"/>
        <w:r>
          <w:rPr>
            <w:rStyle w:val="25"/>
            <w:rFonts w:hint="eastAsia"/>
            <w:b w:val="0"/>
            <w:bCs w:val="0"/>
            <w:smallCaps w:val="0"/>
            <w:spacing w:val="0"/>
          </w:rPr>
          <w:delText>校验算法</w:delText>
        </w:r>
        <w:bookmarkEnd w:id="38"/>
      </w:del>
    </w:p>
    <w:p>
      <w:pPr>
        <w:pStyle w:val="3"/>
        <w:widowControl/>
        <w:numPr>
          <w:ilvl w:val="0"/>
          <w:numId w:val="9"/>
        </w:numPr>
        <w:tabs>
          <w:tab w:val="center" w:pos="4201"/>
          <w:tab w:val="right" w:leader="dot" w:pos="9298"/>
        </w:tabs>
        <w:autoSpaceDE w:val="0"/>
        <w:autoSpaceDN w:val="0"/>
        <w:spacing w:before="260" w:beforeLines="100" w:line="360" w:lineRule="auto"/>
        <w:ind w:left="572" w:hanging="572" w:hangingChars="178"/>
        <w:rPr>
          <w:del w:id="8325" w:author="Edward Lee" w:date="2017-10-16T16:23:00Z"/>
          <w:rFonts w:ascii="宋体" w:hAnsi="宋体" w:eastAsia="宋体"/>
        </w:rPr>
        <w:pPrChange w:id="8324" w:author="Edward Lee" w:date="2017-10-16T16:47:00Z">
          <w:pPr>
            <w:pStyle w:val="3"/>
            <w:numPr>
              <w:ilvl w:val="1"/>
              <w:numId w:val="3"/>
            </w:numPr>
            <w:spacing w:before="360" w:line="415" w:lineRule="auto"/>
            <w:ind w:left="572" w:hanging="572" w:hangingChars="178"/>
          </w:pPr>
        </w:pPrChange>
      </w:pPr>
      <w:del w:id="8326" w:author="Edward Lee" w:date="2017-10-16T16:23:00Z">
        <w:bookmarkStart w:id="39" w:name="_Toc493668395"/>
        <w:r>
          <w:rPr>
            <w:rFonts w:ascii="宋体" w:hAnsi="宋体" w:eastAsia="宋体"/>
          </w:rPr>
          <w:delText>CRC16校验算法</w:delText>
        </w:r>
        <w:bookmarkEnd w:id="39"/>
      </w:del>
    </w:p>
    <w:p>
      <w:pPr>
        <w:widowControl/>
        <w:numPr>
          <w:ilvl w:val="0"/>
          <w:numId w:val="9"/>
        </w:numPr>
        <w:tabs>
          <w:tab w:val="center" w:pos="4201"/>
          <w:tab w:val="right" w:leader="dot" w:pos="9298"/>
        </w:tabs>
        <w:autoSpaceDE w:val="0"/>
        <w:autoSpaceDN w:val="0"/>
        <w:spacing w:beforeLines="100" w:line="360" w:lineRule="auto"/>
        <w:ind w:hanging="360"/>
        <w:outlineLvl w:val="3"/>
        <w:rPr>
          <w:del w:id="8328" w:author="Edward Lee" w:date="2017-10-16T16:23:00Z"/>
          <w:rFonts w:ascii="宋体" w:hAnsi="宋体" w:eastAsia="宋体"/>
        </w:rPr>
        <w:pPrChange w:id="8327" w:author="Edward Lee" w:date="2017-10-16T16:47:00Z">
          <w:pPr>
            <w:ind w:firstLine="360"/>
          </w:pPr>
        </w:pPrChange>
      </w:pPr>
      <w:del w:id="8329" w:author="Edward Lee" w:date="2017-10-16T16:23:00Z">
        <w:r>
          <w:rPr>
            <w:rFonts w:hint="eastAsia" w:ascii="宋体" w:hAnsi="宋体" w:eastAsia="宋体"/>
          </w:rPr>
          <w:delText>与平台通信的数据包，采用CRC16校验。以下介绍两种校验算法，推荐使用方法2，方法2采用查表方式，比方法1快8倍。</w:delText>
        </w:r>
      </w:del>
    </w:p>
    <w:p>
      <w:pPr>
        <w:widowControl/>
        <w:numPr>
          <w:ilvl w:val="0"/>
          <w:numId w:val="9"/>
        </w:numPr>
        <w:tabs>
          <w:tab w:val="center" w:pos="4201"/>
          <w:tab w:val="right" w:leader="dot" w:pos="9298"/>
        </w:tabs>
        <w:autoSpaceDE w:val="0"/>
        <w:autoSpaceDN w:val="0"/>
        <w:spacing w:beforeLines="100" w:line="360" w:lineRule="auto"/>
        <w:outlineLvl w:val="3"/>
        <w:rPr>
          <w:del w:id="8331" w:author="Edward Lee" w:date="2017-10-16T16:23:00Z"/>
          <w:rFonts w:ascii="宋体" w:hAnsi="宋体" w:eastAsia="宋体"/>
        </w:rPr>
        <w:pPrChange w:id="8330" w:author="Edward Lee" w:date="2017-10-16T16:47:00Z">
          <w:pPr/>
        </w:pPrChange>
      </w:pPr>
    </w:p>
    <w:p>
      <w:pPr>
        <w:pStyle w:val="4"/>
        <w:widowControl/>
        <w:numPr>
          <w:ilvl w:val="0"/>
          <w:numId w:val="9"/>
        </w:numPr>
        <w:tabs>
          <w:tab w:val="center" w:pos="4201"/>
          <w:tab w:val="right" w:leader="dot" w:pos="9298"/>
        </w:tabs>
        <w:autoSpaceDE w:val="0"/>
        <w:autoSpaceDN w:val="0"/>
        <w:spacing w:beforeLines="100" w:line="360" w:lineRule="auto"/>
        <w:ind w:left="360" w:hanging="360"/>
        <w:rPr>
          <w:del w:id="8333" w:author="Edward Lee" w:date="2017-10-16T16:23:00Z"/>
          <w:sz w:val="30"/>
          <w:szCs w:val="30"/>
        </w:rPr>
        <w:pPrChange w:id="8332" w:author="Edward Lee" w:date="2017-10-16T16:47:00Z">
          <w:pPr>
            <w:pStyle w:val="4"/>
            <w:numPr>
              <w:ilvl w:val="2"/>
              <w:numId w:val="3"/>
            </w:numPr>
            <w:ind w:left="720" w:hanging="720"/>
          </w:pPr>
        </w:pPrChange>
      </w:pPr>
      <w:del w:id="8334" w:author="Edward Lee" w:date="2017-10-16T16:23:00Z">
        <w:r>
          <w:rPr>
            <w:rFonts w:hint="eastAsia"/>
            <w:sz w:val="30"/>
            <w:szCs w:val="30"/>
          </w:rPr>
          <w:delText>C语言函数 方法</w:delText>
        </w:r>
      </w:del>
      <w:del w:id="8335" w:author="Edward Lee" w:date="2017-10-16T16:23:00Z">
        <w:r>
          <w:rPr>
            <w:sz w:val="30"/>
            <w:szCs w:val="30"/>
          </w:rPr>
          <w:delText>1</w:delText>
        </w:r>
      </w:del>
    </w:p>
    <w:p>
      <w:pPr>
        <w:widowControl/>
        <w:numPr>
          <w:ilvl w:val="0"/>
          <w:numId w:val="9"/>
        </w:numPr>
        <w:tabs>
          <w:tab w:val="center" w:pos="4201"/>
          <w:tab w:val="right" w:leader="dot" w:pos="9298"/>
        </w:tabs>
        <w:autoSpaceDE w:val="0"/>
        <w:autoSpaceDN w:val="0"/>
        <w:spacing w:beforeLines="100" w:line="360" w:lineRule="auto"/>
        <w:outlineLvl w:val="3"/>
        <w:rPr>
          <w:del w:id="8337" w:author="Edward Lee" w:date="2017-10-16T16:23:00Z"/>
          <w:rFonts w:ascii="宋体" w:hAnsi="宋体" w:eastAsia="宋体"/>
        </w:rPr>
        <w:pPrChange w:id="8336"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339" w:author="Edward Lee" w:date="2017-10-16T16:23:00Z"/>
          <w:rFonts w:ascii="宋体" w:hAnsi="宋体" w:eastAsia="宋体"/>
        </w:rPr>
        <w:pPrChange w:id="8338" w:author="Edward Lee" w:date="2017-10-16T16:47:00Z">
          <w:pPr/>
        </w:pPrChange>
      </w:pPr>
      <w:del w:id="8340"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342" w:author="Edward Lee" w:date="2017-10-16T16:23:00Z"/>
          <w:rFonts w:ascii="宋体" w:hAnsi="宋体" w:eastAsia="宋体"/>
        </w:rPr>
        <w:pPrChange w:id="8341" w:author="Edward Lee" w:date="2017-10-16T16:47:00Z">
          <w:pPr/>
        </w:pPrChange>
      </w:pPr>
      <w:del w:id="8343" w:author="Edward Lee" w:date="2017-10-16T16:23:00Z">
        <w:r>
          <w:rPr>
            <w:rFonts w:ascii="宋体" w:hAnsi="宋体" w:eastAsia="宋体"/>
          </w:rPr>
          <w:delText>** Function name    :  crc16_ccitt</w:delText>
        </w:r>
      </w:del>
    </w:p>
    <w:p>
      <w:pPr>
        <w:widowControl/>
        <w:numPr>
          <w:ilvl w:val="0"/>
          <w:numId w:val="9"/>
        </w:numPr>
        <w:tabs>
          <w:tab w:val="center" w:pos="4201"/>
          <w:tab w:val="right" w:leader="dot" w:pos="9298"/>
        </w:tabs>
        <w:autoSpaceDE w:val="0"/>
        <w:autoSpaceDN w:val="0"/>
        <w:spacing w:beforeLines="100" w:line="360" w:lineRule="auto"/>
        <w:outlineLvl w:val="3"/>
        <w:rPr>
          <w:del w:id="8345" w:author="Edward Lee" w:date="2017-10-16T16:23:00Z"/>
          <w:rFonts w:ascii="宋体" w:hAnsi="宋体" w:eastAsia="宋体"/>
        </w:rPr>
        <w:pPrChange w:id="8344" w:author="Edward Lee" w:date="2017-10-16T16:47:00Z">
          <w:pPr/>
        </w:pPrChange>
      </w:pPr>
      <w:del w:id="8346" w:author="Edward Lee" w:date="2017-10-16T16:23:00Z">
        <w:r>
          <w:rPr>
            <w:rFonts w:hint="eastAsia" w:ascii="宋体" w:hAnsi="宋体" w:eastAsia="宋体"/>
          </w:rPr>
          <w:delText xml:space="preserve">** Descriptions      :  循环冗余校验-16   （CCITT标准-0x1021）        </w:delText>
        </w:r>
      </w:del>
    </w:p>
    <w:p>
      <w:pPr>
        <w:widowControl/>
        <w:numPr>
          <w:ilvl w:val="0"/>
          <w:numId w:val="9"/>
        </w:numPr>
        <w:tabs>
          <w:tab w:val="center" w:pos="4201"/>
          <w:tab w:val="right" w:leader="dot" w:pos="9298"/>
        </w:tabs>
        <w:autoSpaceDE w:val="0"/>
        <w:autoSpaceDN w:val="0"/>
        <w:spacing w:beforeLines="100" w:line="360" w:lineRule="auto"/>
        <w:outlineLvl w:val="3"/>
        <w:rPr>
          <w:del w:id="8348" w:author="Edward Lee" w:date="2017-10-16T16:23:00Z"/>
          <w:rFonts w:ascii="宋体" w:hAnsi="宋体" w:eastAsia="宋体"/>
        </w:rPr>
        <w:pPrChange w:id="8347" w:author="Edward Lee" w:date="2017-10-16T16:47:00Z">
          <w:pPr/>
        </w:pPrChange>
      </w:pPr>
      <w:del w:id="8349" w:author="Edward Lee" w:date="2017-10-16T16:23:00Z">
        <w:r>
          <w:rPr>
            <w:rFonts w:hint="eastAsia" w:ascii="宋体" w:hAnsi="宋体" w:eastAsia="宋体"/>
          </w:rPr>
          <w:delText>** input parameters  :  buf  要校验的数据</w:delText>
        </w:r>
      </w:del>
    </w:p>
    <w:p>
      <w:pPr>
        <w:widowControl/>
        <w:numPr>
          <w:ilvl w:val="0"/>
          <w:numId w:val="9"/>
        </w:numPr>
        <w:tabs>
          <w:tab w:val="center" w:pos="4201"/>
          <w:tab w:val="right" w:leader="dot" w:pos="9298"/>
        </w:tabs>
        <w:autoSpaceDE w:val="0"/>
        <w:autoSpaceDN w:val="0"/>
        <w:spacing w:beforeLines="100" w:line="360" w:lineRule="auto"/>
        <w:outlineLvl w:val="3"/>
        <w:rPr>
          <w:del w:id="8351" w:author="Edward Lee" w:date="2017-10-16T16:23:00Z"/>
          <w:rFonts w:ascii="宋体" w:hAnsi="宋体" w:eastAsia="宋体"/>
        </w:rPr>
        <w:pPrChange w:id="8350" w:author="Edward Lee" w:date="2017-10-16T16:47:00Z">
          <w:pPr/>
        </w:pPrChange>
      </w:pPr>
      <w:del w:id="8352" w:author="Edward Lee" w:date="2017-10-16T16:23:00Z">
        <w:r>
          <w:rPr>
            <w:rFonts w:hint="eastAsia" w:ascii="宋体" w:hAnsi="宋体" w:eastAsia="宋体"/>
          </w:rPr>
          <w:delText>**                      len 校验数据的长</w:delText>
        </w:r>
      </w:del>
    </w:p>
    <w:p>
      <w:pPr>
        <w:widowControl/>
        <w:numPr>
          <w:ilvl w:val="0"/>
          <w:numId w:val="9"/>
        </w:numPr>
        <w:tabs>
          <w:tab w:val="center" w:pos="4201"/>
          <w:tab w:val="right" w:leader="dot" w:pos="9298"/>
        </w:tabs>
        <w:autoSpaceDE w:val="0"/>
        <w:autoSpaceDN w:val="0"/>
        <w:spacing w:beforeLines="100" w:line="360" w:lineRule="auto"/>
        <w:outlineLvl w:val="3"/>
        <w:rPr>
          <w:del w:id="8354" w:author="Edward Lee" w:date="2017-10-16T16:23:00Z"/>
          <w:rFonts w:ascii="宋体" w:hAnsi="宋体" w:eastAsia="宋体"/>
        </w:rPr>
        <w:pPrChange w:id="8353" w:author="Edward Lee" w:date="2017-10-16T16:47:00Z">
          <w:pPr/>
        </w:pPrChange>
      </w:pPr>
      <w:del w:id="8355" w:author="Edward Lee" w:date="2017-10-16T16:23:00Z">
        <w:r>
          <w:rPr>
            <w:rFonts w:hint="eastAsia" w:ascii="宋体" w:hAnsi="宋体" w:eastAsia="宋体"/>
          </w:rPr>
          <w:delText>** output parameters :  无</w:delText>
        </w:r>
      </w:del>
    </w:p>
    <w:p>
      <w:pPr>
        <w:widowControl/>
        <w:numPr>
          <w:ilvl w:val="0"/>
          <w:numId w:val="9"/>
        </w:numPr>
        <w:tabs>
          <w:tab w:val="center" w:pos="4201"/>
          <w:tab w:val="right" w:leader="dot" w:pos="9298"/>
        </w:tabs>
        <w:autoSpaceDE w:val="0"/>
        <w:autoSpaceDN w:val="0"/>
        <w:spacing w:beforeLines="100" w:line="360" w:lineRule="auto"/>
        <w:outlineLvl w:val="3"/>
        <w:rPr>
          <w:del w:id="8357" w:author="Edward Lee" w:date="2017-10-16T16:23:00Z"/>
          <w:rFonts w:ascii="宋体" w:hAnsi="宋体" w:eastAsia="宋体"/>
        </w:rPr>
        <w:pPrChange w:id="8356" w:author="Edward Lee" w:date="2017-10-16T16:47:00Z">
          <w:pPr/>
        </w:pPrChange>
      </w:pPr>
      <w:del w:id="8358" w:author="Edward Lee" w:date="2017-10-16T16:23:00Z">
        <w:r>
          <w:rPr>
            <w:rFonts w:hint="eastAsia" w:ascii="宋体" w:hAnsi="宋体" w:eastAsia="宋体"/>
          </w:rPr>
          <w:delText>** Returned value   :   校验值</w:delText>
        </w:r>
      </w:del>
    </w:p>
    <w:p>
      <w:pPr>
        <w:widowControl/>
        <w:numPr>
          <w:ilvl w:val="0"/>
          <w:numId w:val="9"/>
        </w:numPr>
        <w:tabs>
          <w:tab w:val="center" w:pos="4201"/>
          <w:tab w:val="right" w:leader="dot" w:pos="9298"/>
        </w:tabs>
        <w:autoSpaceDE w:val="0"/>
        <w:autoSpaceDN w:val="0"/>
        <w:spacing w:beforeLines="100" w:line="360" w:lineRule="auto"/>
        <w:outlineLvl w:val="3"/>
        <w:rPr>
          <w:del w:id="8360" w:author="Edward Lee" w:date="2017-10-16T16:23:00Z"/>
          <w:rFonts w:ascii="宋体" w:hAnsi="宋体" w:eastAsia="宋体"/>
        </w:rPr>
        <w:pPrChange w:id="8359" w:author="Edward Lee" w:date="2017-10-16T16:47:00Z">
          <w:pPr/>
        </w:pPrChange>
      </w:pPr>
      <w:del w:id="8361" w:author="Edward Lee" w:date="2017-10-16T16:23:00Z">
        <w:r>
          <w:rPr>
            <w:rFonts w:ascii="宋体" w:hAnsi="宋体" w:eastAsia="宋体"/>
          </w:rPr>
          <w:delText>**********************************************************************</w:delText>
        </w:r>
      </w:del>
      <w:del w:id="8362" w:author="Edward Lee" w:date="2017-10-16T16:23:00Z">
        <w:r>
          <w:rPr>
            <w:rFonts w:hint="eastAsia" w:ascii="宋体" w:hAnsi="宋体" w:eastAsia="宋体"/>
          </w:rPr>
          <w:delText>********</w:delText>
        </w:r>
      </w:del>
      <w:del w:id="8363"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365" w:author="Edward Lee" w:date="2017-10-16T16:23:00Z"/>
          <w:rFonts w:ascii="宋体" w:hAnsi="宋体" w:eastAsia="宋体"/>
        </w:rPr>
        <w:pPrChange w:id="8364" w:author="Edward Lee" w:date="2017-10-16T16:47:00Z">
          <w:pPr/>
        </w:pPrChange>
      </w:pPr>
      <w:del w:id="8366" w:author="Edward Lee" w:date="2017-10-16T16:23:00Z">
        <w:r>
          <w:rPr>
            <w:rFonts w:ascii="宋体" w:hAnsi="宋体" w:eastAsia="宋体"/>
          </w:rPr>
          <w:delText>uint16_t crc16_ccitt(uint8_t *buf, uint16_t len)</w:delText>
        </w:r>
      </w:del>
    </w:p>
    <w:p>
      <w:pPr>
        <w:widowControl/>
        <w:numPr>
          <w:ilvl w:val="0"/>
          <w:numId w:val="9"/>
        </w:numPr>
        <w:tabs>
          <w:tab w:val="center" w:pos="4201"/>
          <w:tab w:val="right" w:leader="dot" w:pos="9298"/>
        </w:tabs>
        <w:autoSpaceDE w:val="0"/>
        <w:autoSpaceDN w:val="0"/>
        <w:spacing w:beforeLines="100" w:line="360" w:lineRule="auto"/>
        <w:outlineLvl w:val="3"/>
        <w:rPr>
          <w:del w:id="8368" w:author="Edward Lee" w:date="2017-10-16T16:23:00Z"/>
          <w:rFonts w:ascii="宋体" w:hAnsi="宋体" w:eastAsia="宋体"/>
        </w:rPr>
        <w:pPrChange w:id="8367" w:author="Edward Lee" w:date="2017-10-16T16:47:00Z">
          <w:pPr/>
        </w:pPrChange>
      </w:pPr>
      <w:del w:id="8369"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371" w:author="Edward Lee" w:date="2017-10-16T16:23:00Z"/>
          <w:rFonts w:ascii="宋体" w:hAnsi="宋体" w:eastAsia="宋体"/>
        </w:rPr>
        <w:pPrChange w:id="8370" w:author="Edward Lee" w:date="2017-10-16T16:47:00Z">
          <w:pPr/>
        </w:pPrChange>
      </w:pPr>
      <w:del w:id="8372" w:author="Edward Lee" w:date="2017-10-16T16:23:00Z">
        <w:r>
          <w:rPr>
            <w:rFonts w:ascii="宋体" w:hAnsi="宋体" w:eastAsia="宋体"/>
          </w:rPr>
          <w:delText xml:space="preserve">    uint16_t i, j;</w:delText>
        </w:r>
      </w:del>
    </w:p>
    <w:p>
      <w:pPr>
        <w:widowControl/>
        <w:numPr>
          <w:ilvl w:val="0"/>
          <w:numId w:val="9"/>
        </w:numPr>
        <w:tabs>
          <w:tab w:val="center" w:pos="4201"/>
          <w:tab w:val="right" w:leader="dot" w:pos="9298"/>
        </w:tabs>
        <w:autoSpaceDE w:val="0"/>
        <w:autoSpaceDN w:val="0"/>
        <w:spacing w:beforeLines="100" w:line="360" w:lineRule="auto"/>
        <w:outlineLvl w:val="3"/>
        <w:rPr>
          <w:del w:id="8374" w:author="Edward Lee" w:date="2017-10-16T16:23:00Z"/>
          <w:rFonts w:ascii="宋体" w:hAnsi="宋体" w:eastAsia="宋体"/>
        </w:rPr>
        <w:pPrChange w:id="8373" w:author="Edward Lee" w:date="2017-10-16T16:47:00Z">
          <w:pPr/>
        </w:pPrChange>
      </w:pPr>
      <w:del w:id="8375" w:author="Edward Lee" w:date="2017-10-16T16:23:00Z">
        <w:r>
          <w:rPr>
            <w:rFonts w:ascii="宋体" w:hAnsi="宋体" w:eastAsia="宋体"/>
          </w:rPr>
          <w:delText xml:space="preserve">    uint16_t crc_reg = 0xFFFF;</w:delText>
        </w:r>
      </w:del>
    </w:p>
    <w:p>
      <w:pPr>
        <w:widowControl/>
        <w:numPr>
          <w:ilvl w:val="0"/>
          <w:numId w:val="9"/>
        </w:numPr>
        <w:tabs>
          <w:tab w:val="center" w:pos="4201"/>
          <w:tab w:val="right" w:leader="dot" w:pos="9298"/>
        </w:tabs>
        <w:autoSpaceDE w:val="0"/>
        <w:autoSpaceDN w:val="0"/>
        <w:spacing w:beforeLines="100" w:line="360" w:lineRule="auto"/>
        <w:outlineLvl w:val="3"/>
        <w:rPr>
          <w:del w:id="8377" w:author="Edward Lee" w:date="2017-10-16T16:23:00Z"/>
          <w:rFonts w:ascii="宋体" w:hAnsi="宋体" w:eastAsia="宋体"/>
        </w:rPr>
        <w:pPrChange w:id="8376" w:author="Edward Lee" w:date="2017-10-16T16:47:00Z">
          <w:pPr/>
        </w:pPrChange>
      </w:pPr>
      <w:del w:id="8378" w:author="Edward Lee" w:date="2017-10-16T16:23:00Z">
        <w:r>
          <w:rPr>
            <w:rFonts w:ascii="宋体" w:hAnsi="宋体" w:eastAsia="宋体"/>
          </w:rPr>
          <w:delText xml:space="preserve">    uint16_t crc_val;</w:delText>
        </w:r>
      </w:del>
    </w:p>
    <w:p>
      <w:pPr>
        <w:widowControl/>
        <w:numPr>
          <w:ilvl w:val="0"/>
          <w:numId w:val="9"/>
        </w:numPr>
        <w:tabs>
          <w:tab w:val="center" w:pos="4201"/>
          <w:tab w:val="right" w:leader="dot" w:pos="9298"/>
        </w:tabs>
        <w:autoSpaceDE w:val="0"/>
        <w:autoSpaceDN w:val="0"/>
        <w:spacing w:beforeLines="100" w:line="360" w:lineRule="auto"/>
        <w:outlineLvl w:val="3"/>
        <w:rPr>
          <w:del w:id="8380" w:author="Edward Lee" w:date="2017-10-16T16:23:00Z"/>
          <w:rFonts w:ascii="宋体" w:hAnsi="宋体" w:eastAsia="宋体"/>
        </w:rPr>
        <w:pPrChange w:id="8379"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382" w:author="Edward Lee" w:date="2017-10-16T16:23:00Z"/>
          <w:rFonts w:ascii="宋体" w:hAnsi="宋体" w:eastAsia="宋体"/>
        </w:rPr>
        <w:pPrChange w:id="8381" w:author="Edward Lee" w:date="2017-10-16T16:47:00Z">
          <w:pPr/>
        </w:pPrChange>
      </w:pPr>
      <w:del w:id="8383" w:author="Edward Lee" w:date="2017-10-16T16:23:00Z">
        <w:r>
          <w:rPr>
            <w:rFonts w:ascii="宋体" w:hAnsi="宋体" w:eastAsia="宋体"/>
          </w:rPr>
          <w:delText xml:space="preserve">    for (i = 0; i &lt; len; i++) </w:delText>
        </w:r>
      </w:del>
    </w:p>
    <w:p>
      <w:pPr>
        <w:widowControl/>
        <w:numPr>
          <w:ilvl w:val="0"/>
          <w:numId w:val="9"/>
        </w:numPr>
        <w:tabs>
          <w:tab w:val="center" w:pos="4201"/>
          <w:tab w:val="right" w:leader="dot" w:pos="9298"/>
        </w:tabs>
        <w:autoSpaceDE w:val="0"/>
        <w:autoSpaceDN w:val="0"/>
        <w:spacing w:beforeLines="100" w:line="360" w:lineRule="auto"/>
        <w:outlineLvl w:val="3"/>
        <w:rPr>
          <w:del w:id="8385" w:author="Edward Lee" w:date="2017-10-16T16:23:00Z"/>
          <w:rFonts w:ascii="宋体" w:hAnsi="宋体" w:eastAsia="宋体"/>
        </w:rPr>
        <w:pPrChange w:id="8384" w:author="Edward Lee" w:date="2017-10-16T16:47:00Z">
          <w:pPr/>
        </w:pPrChange>
      </w:pPr>
      <w:del w:id="8386" w:author="Edward Lee" w:date="2017-10-16T16:23:00Z">
        <w:r>
          <w:rPr>
            <w:rFonts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388" w:author="Edward Lee" w:date="2017-10-16T16:23:00Z"/>
          <w:rFonts w:ascii="宋体" w:hAnsi="宋体" w:eastAsia="宋体"/>
        </w:rPr>
        <w:pPrChange w:id="8387" w:author="Edward Lee" w:date="2017-10-16T16:47:00Z">
          <w:pPr/>
        </w:pPrChange>
      </w:pPr>
      <w:del w:id="8389" w:author="Edward Lee" w:date="2017-10-16T16:23:00Z">
        <w:r>
          <w:rPr>
            <w:rFonts w:ascii="宋体" w:hAnsi="宋体" w:eastAsia="宋体"/>
          </w:rPr>
          <w:delText xml:space="preserve">        crc_val = buf[i] &lt;&lt; 8;</w:delText>
        </w:r>
      </w:del>
    </w:p>
    <w:p>
      <w:pPr>
        <w:widowControl/>
        <w:numPr>
          <w:ilvl w:val="0"/>
          <w:numId w:val="9"/>
        </w:numPr>
        <w:tabs>
          <w:tab w:val="center" w:pos="4201"/>
          <w:tab w:val="right" w:leader="dot" w:pos="9298"/>
        </w:tabs>
        <w:autoSpaceDE w:val="0"/>
        <w:autoSpaceDN w:val="0"/>
        <w:spacing w:beforeLines="100" w:line="360" w:lineRule="auto"/>
        <w:outlineLvl w:val="3"/>
        <w:rPr>
          <w:del w:id="8391" w:author="Edward Lee" w:date="2017-10-16T16:23:00Z"/>
          <w:rFonts w:ascii="宋体" w:hAnsi="宋体" w:eastAsia="宋体"/>
        </w:rPr>
        <w:pPrChange w:id="8390"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393" w:author="Edward Lee" w:date="2017-10-16T16:23:00Z"/>
          <w:rFonts w:ascii="宋体" w:hAnsi="宋体" w:eastAsia="宋体"/>
        </w:rPr>
        <w:pPrChange w:id="8392" w:author="Edward Lee" w:date="2017-10-16T16:47:00Z">
          <w:pPr/>
        </w:pPrChange>
      </w:pPr>
      <w:del w:id="8394" w:author="Edward Lee" w:date="2017-10-16T16:23:00Z">
        <w:r>
          <w:rPr>
            <w:rFonts w:ascii="宋体" w:hAnsi="宋体" w:eastAsia="宋体"/>
          </w:rPr>
          <w:delText xml:space="preserve">        for (j = 0; j &lt; 8; j++) </w:delText>
        </w:r>
      </w:del>
    </w:p>
    <w:p>
      <w:pPr>
        <w:widowControl/>
        <w:numPr>
          <w:ilvl w:val="0"/>
          <w:numId w:val="9"/>
        </w:numPr>
        <w:tabs>
          <w:tab w:val="center" w:pos="4201"/>
          <w:tab w:val="right" w:leader="dot" w:pos="9298"/>
        </w:tabs>
        <w:autoSpaceDE w:val="0"/>
        <w:autoSpaceDN w:val="0"/>
        <w:spacing w:beforeLines="100" w:line="360" w:lineRule="auto"/>
        <w:outlineLvl w:val="3"/>
        <w:rPr>
          <w:del w:id="8396" w:author="Edward Lee" w:date="2017-10-16T16:23:00Z"/>
          <w:rFonts w:ascii="宋体" w:hAnsi="宋体" w:eastAsia="宋体"/>
        </w:rPr>
        <w:pPrChange w:id="8395" w:author="Edward Lee" w:date="2017-10-16T16:47:00Z">
          <w:pPr/>
        </w:pPrChange>
      </w:pPr>
      <w:del w:id="8397" w:author="Edward Lee" w:date="2017-10-16T16:23:00Z">
        <w:r>
          <w:rPr>
            <w:rFonts w:ascii="宋体" w:hAnsi="宋体" w:eastAsia="宋体"/>
          </w:rPr>
          <w:delText xml:space="preserve">        { </w:delText>
        </w:r>
      </w:del>
    </w:p>
    <w:p>
      <w:pPr>
        <w:widowControl/>
        <w:numPr>
          <w:ilvl w:val="0"/>
          <w:numId w:val="9"/>
        </w:numPr>
        <w:tabs>
          <w:tab w:val="center" w:pos="4201"/>
          <w:tab w:val="right" w:leader="dot" w:pos="9298"/>
        </w:tabs>
        <w:autoSpaceDE w:val="0"/>
        <w:autoSpaceDN w:val="0"/>
        <w:spacing w:beforeLines="100" w:line="360" w:lineRule="auto"/>
        <w:outlineLvl w:val="3"/>
        <w:rPr>
          <w:del w:id="8399" w:author="Edward Lee" w:date="2017-10-16T16:23:00Z"/>
          <w:rFonts w:ascii="宋体" w:hAnsi="宋体" w:eastAsia="宋体"/>
        </w:rPr>
        <w:pPrChange w:id="8398" w:author="Edward Lee" w:date="2017-10-16T16:47:00Z">
          <w:pPr/>
        </w:pPrChange>
      </w:pPr>
      <w:del w:id="8400" w:author="Edward Lee" w:date="2017-10-16T16:23:00Z">
        <w:r>
          <w:rPr>
            <w:rFonts w:ascii="宋体" w:hAnsi="宋体" w:eastAsia="宋体"/>
          </w:rPr>
          <w:delText xml:space="preserve">            if (((int16_t)(crc_reg ^ crc_val)) &lt; 0)</w:delText>
        </w:r>
      </w:del>
    </w:p>
    <w:p>
      <w:pPr>
        <w:widowControl/>
        <w:numPr>
          <w:ilvl w:val="0"/>
          <w:numId w:val="9"/>
        </w:numPr>
        <w:tabs>
          <w:tab w:val="center" w:pos="4201"/>
          <w:tab w:val="right" w:leader="dot" w:pos="9298"/>
        </w:tabs>
        <w:autoSpaceDE w:val="0"/>
        <w:autoSpaceDN w:val="0"/>
        <w:spacing w:beforeLines="100" w:line="360" w:lineRule="auto"/>
        <w:outlineLvl w:val="3"/>
        <w:rPr>
          <w:del w:id="8402" w:author="Edward Lee" w:date="2017-10-16T16:23:00Z"/>
          <w:rFonts w:ascii="宋体" w:hAnsi="宋体" w:eastAsia="宋体"/>
        </w:rPr>
        <w:pPrChange w:id="8401" w:author="Edward Lee" w:date="2017-10-16T16:47:00Z">
          <w:pPr/>
        </w:pPrChange>
      </w:pPr>
      <w:del w:id="8403" w:author="Edward Lee" w:date="2017-10-16T16:23:00Z">
        <w:r>
          <w:rPr>
            <w:rFonts w:ascii="宋体" w:hAnsi="宋体" w:eastAsia="宋体"/>
          </w:rPr>
          <w:delText xml:space="preserve">                crc_reg = (crc_reg &lt;&lt; 1) ^ 0x1021;</w:delText>
        </w:r>
      </w:del>
    </w:p>
    <w:p>
      <w:pPr>
        <w:widowControl/>
        <w:numPr>
          <w:ilvl w:val="0"/>
          <w:numId w:val="9"/>
        </w:numPr>
        <w:tabs>
          <w:tab w:val="center" w:pos="4201"/>
          <w:tab w:val="right" w:leader="dot" w:pos="9298"/>
        </w:tabs>
        <w:autoSpaceDE w:val="0"/>
        <w:autoSpaceDN w:val="0"/>
        <w:spacing w:beforeLines="100" w:line="360" w:lineRule="auto"/>
        <w:outlineLvl w:val="3"/>
        <w:rPr>
          <w:del w:id="8405" w:author="Edward Lee" w:date="2017-10-16T16:23:00Z"/>
          <w:rFonts w:ascii="宋体" w:hAnsi="宋体" w:eastAsia="宋体"/>
        </w:rPr>
        <w:pPrChange w:id="8404" w:author="Edward Lee" w:date="2017-10-16T16:47:00Z">
          <w:pPr/>
        </w:pPrChange>
      </w:pPr>
      <w:del w:id="8406" w:author="Edward Lee" w:date="2017-10-16T16:23:00Z">
        <w:r>
          <w:rPr>
            <w:rFonts w:ascii="宋体" w:hAnsi="宋体" w:eastAsia="宋体"/>
          </w:rPr>
          <w:delText xml:space="preserve">            else </w:delText>
        </w:r>
      </w:del>
    </w:p>
    <w:p>
      <w:pPr>
        <w:widowControl/>
        <w:numPr>
          <w:ilvl w:val="0"/>
          <w:numId w:val="9"/>
        </w:numPr>
        <w:tabs>
          <w:tab w:val="center" w:pos="4201"/>
          <w:tab w:val="right" w:leader="dot" w:pos="9298"/>
        </w:tabs>
        <w:autoSpaceDE w:val="0"/>
        <w:autoSpaceDN w:val="0"/>
        <w:spacing w:beforeLines="100" w:line="360" w:lineRule="auto"/>
        <w:outlineLvl w:val="3"/>
        <w:rPr>
          <w:del w:id="8408" w:author="Edward Lee" w:date="2017-10-16T16:23:00Z"/>
          <w:rFonts w:ascii="宋体" w:hAnsi="宋体" w:eastAsia="宋体"/>
        </w:rPr>
        <w:pPrChange w:id="8407" w:author="Edward Lee" w:date="2017-10-16T16:47:00Z">
          <w:pPr/>
        </w:pPrChange>
      </w:pPr>
      <w:del w:id="8409" w:author="Edward Lee" w:date="2017-10-16T16:23:00Z">
        <w:r>
          <w:rPr>
            <w:rFonts w:ascii="宋体" w:hAnsi="宋体" w:eastAsia="宋体"/>
          </w:rPr>
          <w:delText xml:space="preserve">                crc_reg &lt;&lt;= 1; </w:delText>
        </w:r>
      </w:del>
    </w:p>
    <w:p>
      <w:pPr>
        <w:widowControl/>
        <w:numPr>
          <w:ilvl w:val="0"/>
          <w:numId w:val="9"/>
        </w:numPr>
        <w:tabs>
          <w:tab w:val="center" w:pos="4201"/>
          <w:tab w:val="right" w:leader="dot" w:pos="9298"/>
        </w:tabs>
        <w:autoSpaceDE w:val="0"/>
        <w:autoSpaceDN w:val="0"/>
        <w:spacing w:beforeLines="100" w:line="360" w:lineRule="auto"/>
        <w:outlineLvl w:val="3"/>
        <w:rPr>
          <w:del w:id="8411" w:author="Edward Lee" w:date="2017-10-16T16:23:00Z"/>
          <w:rFonts w:ascii="宋体" w:hAnsi="宋体" w:eastAsia="宋体"/>
        </w:rPr>
        <w:pPrChange w:id="8410" w:author="Edward Lee" w:date="2017-10-16T16:47:00Z">
          <w:pPr/>
        </w:pPrChange>
      </w:pPr>
      <w:del w:id="8412" w:author="Edward Lee" w:date="2017-10-16T16:23:00Z">
        <w:r>
          <w:rPr>
            <w:rFonts w:ascii="宋体" w:hAnsi="宋体" w:eastAsia="宋体"/>
          </w:rPr>
          <w:delText xml:space="preserve">            crc_val &lt;&lt;= 1;            </w:delText>
        </w:r>
      </w:del>
    </w:p>
    <w:p>
      <w:pPr>
        <w:widowControl/>
        <w:numPr>
          <w:ilvl w:val="0"/>
          <w:numId w:val="9"/>
        </w:numPr>
        <w:tabs>
          <w:tab w:val="center" w:pos="4201"/>
          <w:tab w:val="right" w:leader="dot" w:pos="9298"/>
        </w:tabs>
        <w:autoSpaceDE w:val="0"/>
        <w:autoSpaceDN w:val="0"/>
        <w:spacing w:beforeLines="100" w:line="360" w:lineRule="auto"/>
        <w:outlineLvl w:val="3"/>
        <w:rPr>
          <w:del w:id="8414" w:author="Edward Lee" w:date="2017-10-16T16:23:00Z"/>
          <w:rFonts w:ascii="宋体" w:hAnsi="宋体" w:eastAsia="宋体"/>
        </w:rPr>
        <w:pPrChange w:id="8413" w:author="Edward Lee" w:date="2017-10-16T16:47:00Z">
          <w:pPr/>
        </w:pPrChange>
      </w:pPr>
      <w:del w:id="8415" w:author="Edward Lee" w:date="2017-10-16T16:23:00Z">
        <w:r>
          <w:rPr>
            <w:rFonts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417" w:author="Edward Lee" w:date="2017-10-16T16:23:00Z"/>
          <w:rFonts w:ascii="宋体" w:hAnsi="宋体" w:eastAsia="宋体"/>
        </w:rPr>
        <w:pPrChange w:id="8416" w:author="Edward Lee" w:date="2017-10-16T16:47:00Z">
          <w:pPr/>
        </w:pPrChange>
      </w:pPr>
      <w:del w:id="8418" w:author="Edward Lee" w:date="2017-10-16T16:23:00Z">
        <w:r>
          <w:rPr>
            <w:rFonts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420" w:author="Edward Lee" w:date="2017-10-16T16:23:00Z"/>
          <w:rFonts w:ascii="宋体" w:hAnsi="宋体" w:eastAsia="宋体"/>
        </w:rPr>
        <w:pPrChange w:id="8419" w:author="Edward Lee" w:date="2017-10-16T16:47:00Z">
          <w:pPr/>
        </w:pPrChange>
      </w:pPr>
      <w:del w:id="8421" w:author="Edward Lee" w:date="2017-10-16T16:23:00Z">
        <w:r>
          <w:rPr>
            <w:rFonts w:ascii="宋体" w:hAnsi="宋体" w:eastAsia="宋体"/>
          </w:rPr>
          <w:delText xml:space="preserve">    return crc_reg;</w:delText>
        </w:r>
      </w:del>
    </w:p>
    <w:p>
      <w:pPr>
        <w:widowControl/>
        <w:numPr>
          <w:ilvl w:val="0"/>
          <w:numId w:val="9"/>
        </w:numPr>
        <w:tabs>
          <w:tab w:val="center" w:pos="4201"/>
          <w:tab w:val="right" w:leader="dot" w:pos="9298"/>
        </w:tabs>
        <w:autoSpaceDE w:val="0"/>
        <w:autoSpaceDN w:val="0"/>
        <w:spacing w:beforeLines="100" w:line="360" w:lineRule="auto"/>
        <w:outlineLvl w:val="3"/>
        <w:rPr>
          <w:del w:id="8423" w:author="Edward Lee" w:date="2017-10-16T16:23:00Z"/>
          <w:rFonts w:ascii="宋体" w:hAnsi="宋体" w:eastAsia="宋体"/>
        </w:rPr>
        <w:pPrChange w:id="8422" w:author="Edward Lee" w:date="2017-10-16T16:47:00Z">
          <w:pPr/>
        </w:pPrChange>
      </w:pPr>
      <w:del w:id="8424"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426" w:author="Edward Lee" w:date="2017-10-16T16:23:00Z"/>
          <w:rFonts w:ascii="宋体" w:hAnsi="宋体" w:eastAsia="宋体"/>
        </w:rPr>
        <w:pPrChange w:id="8425"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428" w:author="Edward Lee" w:date="2017-10-16T16:23:00Z"/>
          <w:rFonts w:ascii="宋体" w:hAnsi="宋体" w:eastAsia="宋体"/>
        </w:rPr>
        <w:pPrChange w:id="8427" w:author="Edward Lee" w:date="2017-10-16T16:47:00Z">
          <w:pPr/>
        </w:pPrChange>
      </w:pPr>
    </w:p>
    <w:p>
      <w:pPr>
        <w:pStyle w:val="4"/>
        <w:widowControl/>
        <w:numPr>
          <w:ilvl w:val="0"/>
          <w:numId w:val="9"/>
        </w:numPr>
        <w:tabs>
          <w:tab w:val="center" w:pos="4201"/>
          <w:tab w:val="right" w:leader="dot" w:pos="9298"/>
        </w:tabs>
        <w:autoSpaceDE w:val="0"/>
        <w:autoSpaceDN w:val="0"/>
        <w:spacing w:beforeLines="100" w:line="360" w:lineRule="auto"/>
        <w:ind w:left="360" w:hanging="360"/>
        <w:rPr>
          <w:del w:id="8430" w:author="Edward Lee" w:date="2017-10-16T16:23:00Z"/>
          <w:sz w:val="30"/>
          <w:szCs w:val="30"/>
        </w:rPr>
        <w:pPrChange w:id="8429" w:author="Edward Lee" w:date="2017-10-16T16:47:00Z">
          <w:pPr>
            <w:pStyle w:val="4"/>
            <w:numPr>
              <w:ilvl w:val="2"/>
              <w:numId w:val="3"/>
            </w:numPr>
            <w:ind w:left="720" w:hanging="720"/>
          </w:pPr>
        </w:pPrChange>
      </w:pPr>
      <w:del w:id="8431" w:author="Edward Lee" w:date="2017-10-16T16:23:00Z">
        <w:r>
          <w:rPr>
            <w:rFonts w:hint="eastAsia"/>
            <w:sz w:val="30"/>
            <w:szCs w:val="30"/>
          </w:rPr>
          <w:delText>C语言函数 方法</w:delText>
        </w:r>
      </w:del>
      <w:del w:id="8432" w:author="Edward Lee" w:date="2017-10-16T16:23:00Z">
        <w:r>
          <w:rPr>
            <w:sz w:val="30"/>
            <w:szCs w:val="30"/>
          </w:rPr>
          <w:delText>2</w:delText>
        </w:r>
      </w:del>
      <w:del w:id="8433" w:author="Edward Lee" w:date="2017-10-16T16:23:00Z">
        <w:r>
          <w:rPr>
            <w:rFonts w:hint="eastAsia"/>
            <w:sz w:val="30"/>
            <w:szCs w:val="30"/>
          </w:rPr>
          <w:delText>：查表法</w:delText>
        </w:r>
      </w:del>
    </w:p>
    <w:p>
      <w:pPr>
        <w:widowControl/>
        <w:numPr>
          <w:ilvl w:val="0"/>
          <w:numId w:val="9"/>
        </w:numPr>
        <w:tabs>
          <w:tab w:val="center" w:pos="4201"/>
          <w:tab w:val="right" w:leader="dot" w:pos="9298"/>
        </w:tabs>
        <w:autoSpaceDE w:val="0"/>
        <w:autoSpaceDN w:val="0"/>
        <w:spacing w:beforeLines="100" w:line="360" w:lineRule="auto"/>
        <w:outlineLvl w:val="3"/>
        <w:rPr>
          <w:del w:id="8435" w:author="Edward Lee" w:date="2017-10-16T16:23:00Z"/>
          <w:rFonts w:ascii="宋体" w:hAnsi="宋体" w:eastAsia="宋体"/>
        </w:rPr>
        <w:pPrChange w:id="8434"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437" w:author="Edward Lee" w:date="2017-10-16T16:23:00Z"/>
          <w:rFonts w:ascii="宋体" w:hAnsi="宋体" w:eastAsia="宋体"/>
        </w:rPr>
        <w:pPrChange w:id="8436" w:author="Edward Lee" w:date="2017-10-16T16:47:00Z">
          <w:pPr/>
        </w:pPrChange>
      </w:pPr>
      <w:del w:id="8438"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440" w:author="Edward Lee" w:date="2017-10-16T16:23:00Z"/>
          <w:rFonts w:ascii="宋体" w:hAnsi="宋体" w:eastAsia="宋体"/>
        </w:rPr>
        <w:pPrChange w:id="8439" w:author="Edward Lee" w:date="2017-10-16T16:47:00Z">
          <w:pPr/>
        </w:pPrChange>
      </w:pPr>
      <w:del w:id="8441" w:author="Edward Lee" w:date="2017-10-16T16:23:00Z">
        <w:r>
          <w:rPr>
            <w:rFonts w:ascii="宋体" w:hAnsi="宋体" w:eastAsia="宋体"/>
          </w:rPr>
          <w:delText>** Function name    :  CRC16</w:delText>
        </w:r>
      </w:del>
    </w:p>
    <w:p>
      <w:pPr>
        <w:widowControl/>
        <w:numPr>
          <w:ilvl w:val="0"/>
          <w:numId w:val="9"/>
        </w:numPr>
        <w:tabs>
          <w:tab w:val="center" w:pos="4201"/>
          <w:tab w:val="right" w:leader="dot" w:pos="9298"/>
        </w:tabs>
        <w:autoSpaceDE w:val="0"/>
        <w:autoSpaceDN w:val="0"/>
        <w:spacing w:beforeLines="100" w:line="360" w:lineRule="auto"/>
        <w:outlineLvl w:val="3"/>
        <w:rPr>
          <w:del w:id="8443" w:author="Edward Lee" w:date="2017-10-16T16:23:00Z"/>
          <w:rFonts w:ascii="宋体" w:hAnsi="宋体" w:eastAsia="宋体"/>
        </w:rPr>
        <w:pPrChange w:id="8442" w:author="Edward Lee" w:date="2017-10-16T16:47:00Z">
          <w:pPr/>
        </w:pPrChange>
      </w:pPr>
      <w:del w:id="8444" w:author="Edward Lee" w:date="2017-10-16T16:23:00Z">
        <w:r>
          <w:rPr>
            <w:rFonts w:hint="eastAsia" w:ascii="宋体" w:hAnsi="宋体" w:eastAsia="宋体"/>
          </w:rPr>
          <w:delText xml:space="preserve">** Descriptions      :  循环冗余校验-16   （CCITT标准-0x1021）        </w:delText>
        </w:r>
      </w:del>
    </w:p>
    <w:p>
      <w:pPr>
        <w:widowControl/>
        <w:numPr>
          <w:ilvl w:val="0"/>
          <w:numId w:val="9"/>
        </w:numPr>
        <w:tabs>
          <w:tab w:val="center" w:pos="4201"/>
          <w:tab w:val="right" w:leader="dot" w:pos="9298"/>
        </w:tabs>
        <w:autoSpaceDE w:val="0"/>
        <w:autoSpaceDN w:val="0"/>
        <w:spacing w:beforeLines="100" w:line="360" w:lineRule="auto"/>
        <w:outlineLvl w:val="3"/>
        <w:rPr>
          <w:del w:id="8446" w:author="Edward Lee" w:date="2017-10-16T16:23:00Z"/>
          <w:rFonts w:ascii="宋体" w:hAnsi="宋体" w:eastAsia="宋体"/>
        </w:rPr>
        <w:pPrChange w:id="8445" w:author="Edward Lee" w:date="2017-10-16T16:47:00Z">
          <w:pPr/>
        </w:pPrChange>
      </w:pPr>
      <w:del w:id="8447" w:author="Edward Lee" w:date="2017-10-16T16:23:00Z">
        <w:r>
          <w:rPr>
            <w:rFonts w:hint="eastAsia" w:ascii="宋体" w:hAnsi="宋体" w:eastAsia="宋体"/>
          </w:rPr>
          <w:delText xml:space="preserve">** input parameters  :  </w:delText>
        </w:r>
      </w:del>
      <w:del w:id="8448" w:author="Edward Lee" w:date="2017-10-16T16:23:00Z">
        <w:r>
          <w:rPr>
            <w:rFonts w:ascii="宋体" w:hAnsi="宋体" w:eastAsia="宋体"/>
          </w:rPr>
          <w:delText>Data</w:delText>
        </w:r>
      </w:del>
      <w:del w:id="8449" w:author="Edward Lee" w:date="2017-10-16T16:23:00Z">
        <w:r>
          <w:rPr>
            <w:rFonts w:hint="eastAsia" w:ascii="宋体" w:hAnsi="宋体" w:eastAsia="宋体"/>
          </w:rPr>
          <w:delText xml:space="preserve"> 要校验的数据</w:delText>
        </w:r>
      </w:del>
    </w:p>
    <w:p>
      <w:pPr>
        <w:widowControl/>
        <w:numPr>
          <w:ilvl w:val="0"/>
          <w:numId w:val="9"/>
        </w:numPr>
        <w:tabs>
          <w:tab w:val="center" w:pos="4201"/>
          <w:tab w:val="right" w:leader="dot" w:pos="9298"/>
        </w:tabs>
        <w:autoSpaceDE w:val="0"/>
        <w:autoSpaceDN w:val="0"/>
        <w:spacing w:beforeLines="100" w:line="360" w:lineRule="auto"/>
        <w:outlineLvl w:val="3"/>
        <w:rPr>
          <w:del w:id="8451" w:author="Edward Lee" w:date="2017-10-16T16:23:00Z"/>
          <w:rFonts w:ascii="宋体" w:hAnsi="宋体" w:eastAsia="宋体"/>
        </w:rPr>
        <w:pPrChange w:id="8450" w:author="Edward Lee" w:date="2017-10-16T16:47:00Z">
          <w:pPr/>
        </w:pPrChange>
      </w:pPr>
      <w:del w:id="8452" w:author="Edward Lee" w:date="2017-10-16T16:23:00Z">
        <w:r>
          <w:rPr>
            <w:rFonts w:hint="eastAsia" w:ascii="宋体" w:hAnsi="宋体" w:eastAsia="宋体"/>
          </w:rPr>
          <w:delText xml:space="preserve">**                      </w:delText>
        </w:r>
      </w:del>
      <w:del w:id="8453" w:author="Edward Lee" w:date="2017-10-16T16:23:00Z">
        <w:r>
          <w:rPr>
            <w:rFonts w:ascii="宋体" w:hAnsi="宋体" w:eastAsia="宋体"/>
          </w:rPr>
          <w:delText>Length</w:delText>
        </w:r>
      </w:del>
      <w:del w:id="8454" w:author="Edward Lee" w:date="2017-10-16T16:23:00Z">
        <w:r>
          <w:rPr>
            <w:rFonts w:hint="eastAsia" w:ascii="宋体" w:hAnsi="宋体" w:eastAsia="宋体"/>
          </w:rPr>
          <w:delText>校验数据的长</w:delText>
        </w:r>
      </w:del>
    </w:p>
    <w:p>
      <w:pPr>
        <w:widowControl/>
        <w:numPr>
          <w:ilvl w:val="0"/>
          <w:numId w:val="9"/>
        </w:numPr>
        <w:tabs>
          <w:tab w:val="center" w:pos="4201"/>
          <w:tab w:val="right" w:leader="dot" w:pos="9298"/>
        </w:tabs>
        <w:autoSpaceDE w:val="0"/>
        <w:autoSpaceDN w:val="0"/>
        <w:spacing w:beforeLines="100" w:line="360" w:lineRule="auto"/>
        <w:outlineLvl w:val="3"/>
        <w:rPr>
          <w:del w:id="8456" w:author="Edward Lee" w:date="2017-10-16T16:23:00Z"/>
          <w:rFonts w:ascii="宋体" w:hAnsi="宋体" w:eastAsia="宋体"/>
        </w:rPr>
        <w:pPrChange w:id="8455" w:author="Edward Lee" w:date="2017-10-16T16:47:00Z">
          <w:pPr/>
        </w:pPrChange>
      </w:pPr>
      <w:del w:id="8457" w:author="Edward Lee" w:date="2017-10-16T16:23:00Z">
        <w:r>
          <w:rPr>
            <w:rFonts w:hint="eastAsia" w:ascii="宋体" w:hAnsi="宋体" w:eastAsia="宋体"/>
          </w:rPr>
          <w:delText>** output parameters :  无</w:delText>
        </w:r>
      </w:del>
    </w:p>
    <w:p>
      <w:pPr>
        <w:widowControl/>
        <w:numPr>
          <w:ilvl w:val="0"/>
          <w:numId w:val="9"/>
        </w:numPr>
        <w:tabs>
          <w:tab w:val="center" w:pos="4201"/>
          <w:tab w:val="right" w:leader="dot" w:pos="9298"/>
        </w:tabs>
        <w:autoSpaceDE w:val="0"/>
        <w:autoSpaceDN w:val="0"/>
        <w:spacing w:beforeLines="100" w:line="360" w:lineRule="auto"/>
        <w:outlineLvl w:val="3"/>
        <w:rPr>
          <w:del w:id="8459" w:author="Edward Lee" w:date="2017-10-16T16:23:00Z"/>
          <w:rFonts w:ascii="宋体" w:hAnsi="宋体" w:eastAsia="宋体"/>
        </w:rPr>
        <w:pPrChange w:id="8458" w:author="Edward Lee" w:date="2017-10-16T16:47:00Z">
          <w:pPr/>
        </w:pPrChange>
      </w:pPr>
      <w:del w:id="8460" w:author="Edward Lee" w:date="2017-10-16T16:23:00Z">
        <w:r>
          <w:rPr>
            <w:rFonts w:hint="eastAsia" w:ascii="宋体" w:hAnsi="宋体" w:eastAsia="宋体"/>
          </w:rPr>
          <w:delText>** Returned value   :   校验值</w:delText>
        </w:r>
      </w:del>
    </w:p>
    <w:p>
      <w:pPr>
        <w:widowControl/>
        <w:numPr>
          <w:ilvl w:val="0"/>
          <w:numId w:val="9"/>
        </w:numPr>
        <w:tabs>
          <w:tab w:val="center" w:pos="4201"/>
          <w:tab w:val="right" w:leader="dot" w:pos="9298"/>
        </w:tabs>
        <w:autoSpaceDE w:val="0"/>
        <w:autoSpaceDN w:val="0"/>
        <w:spacing w:beforeLines="100" w:line="360" w:lineRule="auto"/>
        <w:outlineLvl w:val="3"/>
        <w:rPr>
          <w:del w:id="8462" w:author="Edward Lee" w:date="2017-10-16T16:23:00Z"/>
          <w:rFonts w:ascii="宋体" w:hAnsi="宋体" w:eastAsia="宋体"/>
        </w:rPr>
        <w:pPrChange w:id="8461" w:author="Edward Lee" w:date="2017-10-16T16:47:00Z">
          <w:pPr/>
        </w:pPrChange>
      </w:pPr>
      <w:del w:id="8463" w:author="Edward Lee" w:date="2017-10-16T16:23:00Z">
        <w:r>
          <w:rPr>
            <w:rFonts w:ascii="宋体" w:hAnsi="宋体" w:eastAsia="宋体"/>
          </w:rPr>
          <w:delText>**********************************************************************</w:delText>
        </w:r>
      </w:del>
      <w:del w:id="8464" w:author="Edward Lee" w:date="2017-10-16T16:23:00Z">
        <w:r>
          <w:rPr>
            <w:rFonts w:hint="eastAsia" w:ascii="宋体" w:hAnsi="宋体" w:eastAsia="宋体"/>
          </w:rPr>
          <w:delText>********</w:delText>
        </w:r>
      </w:del>
      <w:del w:id="8465"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467" w:author="Edward Lee" w:date="2017-10-16T16:23:00Z"/>
          <w:rFonts w:ascii="宋体" w:hAnsi="宋体" w:eastAsia="宋体"/>
        </w:rPr>
        <w:pPrChange w:id="8466" w:author="Edward Lee" w:date="2017-10-16T16:47:00Z">
          <w:pPr/>
        </w:pPrChange>
      </w:pPr>
      <w:del w:id="8468" w:author="Edward Lee" w:date="2017-10-16T16:23:00Z">
        <w:r>
          <w:rPr>
            <w:rFonts w:hint="eastAsia" w:ascii="宋体" w:hAnsi="宋体" w:eastAsia="宋体"/>
          </w:rPr>
          <w:delText xml:space="preserve">const </w:delText>
        </w:r>
      </w:del>
      <w:del w:id="8469" w:author="Edward Lee" w:date="2017-10-16T16:23:00Z">
        <w:r>
          <w:rPr>
            <w:rFonts w:ascii="宋体" w:hAnsi="宋体" w:eastAsia="宋体"/>
          </w:rPr>
          <w:delText>uint16_t</w:delText>
        </w:r>
      </w:del>
      <w:del w:id="8470" w:author="Edward Lee" w:date="2017-10-16T16:23:00Z">
        <w:r>
          <w:rPr>
            <w:rFonts w:hint="eastAsia" w:ascii="宋体" w:hAnsi="宋体" w:eastAsia="宋体"/>
          </w:rPr>
          <w:delText xml:space="preserve"> crc16_table[]=   //* CRC16 CCITT标准-0x1021</w:delText>
        </w:r>
      </w:del>
    </w:p>
    <w:p>
      <w:pPr>
        <w:widowControl/>
        <w:numPr>
          <w:ilvl w:val="0"/>
          <w:numId w:val="9"/>
        </w:numPr>
        <w:tabs>
          <w:tab w:val="center" w:pos="4201"/>
          <w:tab w:val="right" w:leader="dot" w:pos="9298"/>
        </w:tabs>
        <w:autoSpaceDE w:val="0"/>
        <w:autoSpaceDN w:val="0"/>
        <w:spacing w:beforeLines="100" w:line="360" w:lineRule="auto"/>
        <w:outlineLvl w:val="3"/>
        <w:rPr>
          <w:del w:id="8472" w:author="Edward Lee" w:date="2017-10-16T16:23:00Z"/>
          <w:rFonts w:ascii="宋体" w:hAnsi="宋体" w:eastAsia="宋体"/>
        </w:rPr>
        <w:pPrChange w:id="8471" w:author="Edward Lee" w:date="2017-10-16T16:47:00Z">
          <w:pPr/>
        </w:pPrChange>
      </w:pPr>
      <w:del w:id="8473" w:author="Edward Lee" w:date="2017-10-16T16:23:00Z">
        <w:r>
          <w:rPr>
            <w:rFonts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475" w:author="Edward Lee" w:date="2017-10-16T16:23:00Z"/>
          <w:rFonts w:ascii="宋体" w:hAnsi="宋体" w:eastAsia="宋体"/>
        </w:rPr>
        <w:pPrChange w:id="8474" w:author="Edward Lee" w:date="2017-10-16T16:47:00Z">
          <w:pPr/>
        </w:pPrChange>
      </w:pPr>
      <w:del w:id="8476" w:author="Edward Lee" w:date="2017-10-16T16:23:00Z">
        <w:r>
          <w:rPr>
            <w:rFonts w:ascii="宋体" w:hAnsi="宋体" w:eastAsia="宋体"/>
          </w:rPr>
          <w:tab/>
        </w:r>
      </w:del>
      <w:del w:id="8477" w:author="Edward Lee" w:date="2017-10-16T16:23:00Z">
        <w:r>
          <w:rPr>
            <w:rFonts w:ascii="宋体" w:hAnsi="宋体" w:eastAsia="宋体"/>
          </w:rPr>
          <w:delText>0x0000, 0x1021, 0x2042, 0x3063, 0x4084, 0x50a5, 0x60c6, 0x70e7,</w:delText>
        </w:r>
      </w:del>
    </w:p>
    <w:p>
      <w:pPr>
        <w:widowControl/>
        <w:numPr>
          <w:ilvl w:val="0"/>
          <w:numId w:val="9"/>
        </w:numPr>
        <w:tabs>
          <w:tab w:val="center" w:pos="4201"/>
          <w:tab w:val="right" w:leader="dot" w:pos="9298"/>
        </w:tabs>
        <w:autoSpaceDE w:val="0"/>
        <w:autoSpaceDN w:val="0"/>
        <w:spacing w:beforeLines="100" w:line="360" w:lineRule="auto"/>
        <w:outlineLvl w:val="3"/>
        <w:rPr>
          <w:del w:id="8479" w:author="Edward Lee" w:date="2017-10-16T16:23:00Z"/>
          <w:rFonts w:ascii="宋体" w:hAnsi="宋体" w:eastAsia="宋体"/>
        </w:rPr>
        <w:pPrChange w:id="8478" w:author="Edward Lee" w:date="2017-10-16T16:47:00Z">
          <w:pPr/>
        </w:pPrChange>
      </w:pPr>
      <w:del w:id="8480" w:author="Edward Lee" w:date="2017-10-16T16:23:00Z">
        <w:r>
          <w:rPr>
            <w:rFonts w:ascii="宋体" w:hAnsi="宋体" w:eastAsia="宋体"/>
          </w:rPr>
          <w:tab/>
        </w:r>
      </w:del>
      <w:del w:id="8481" w:author="Edward Lee" w:date="2017-10-16T16:23:00Z">
        <w:r>
          <w:rPr>
            <w:rFonts w:ascii="宋体" w:hAnsi="宋体" w:eastAsia="宋体"/>
          </w:rPr>
          <w:delText>0x8108, 0x9129, 0xa14a, 0xb16b, 0xc18c, 0xd1ad, 0xe1ce, 0xf1ef,</w:delText>
        </w:r>
      </w:del>
    </w:p>
    <w:p>
      <w:pPr>
        <w:widowControl/>
        <w:numPr>
          <w:ilvl w:val="0"/>
          <w:numId w:val="9"/>
        </w:numPr>
        <w:tabs>
          <w:tab w:val="center" w:pos="4201"/>
          <w:tab w:val="right" w:leader="dot" w:pos="9298"/>
        </w:tabs>
        <w:autoSpaceDE w:val="0"/>
        <w:autoSpaceDN w:val="0"/>
        <w:spacing w:beforeLines="100" w:line="360" w:lineRule="auto"/>
        <w:outlineLvl w:val="3"/>
        <w:rPr>
          <w:del w:id="8483" w:author="Edward Lee" w:date="2017-10-16T16:23:00Z"/>
          <w:rFonts w:ascii="宋体" w:hAnsi="宋体" w:eastAsia="宋体"/>
        </w:rPr>
        <w:pPrChange w:id="8482" w:author="Edward Lee" w:date="2017-10-16T16:47:00Z">
          <w:pPr/>
        </w:pPrChange>
      </w:pPr>
      <w:del w:id="8484" w:author="Edward Lee" w:date="2017-10-16T16:23:00Z">
        <w:r>
          <w:rPr>
            <w:rFonts w:ascii="宋体" w:hAnsi="宋体" w:eastAsia="宋体"/>
          </w:rPr>
          <w:tab/>
        </w:r>
      </w:del>
      <w:del w:id="8485" w:author="Edward Lee" w:date="2017-10-16T16:23:00Z">
        <w:r>
          <w:rPr>
            <w:rFonts w:ascii="宋体" w:hAnsi="宋体" w:eastAsia="宋体"/>
          </w:rPr>
          <w:delText>0x1231, 0x0210, 0x3273, 0x2252, 0x52b5, 0x4294, 0x72f7, 0x62d6,</w:delText>
        </w:r>
      </w:del>
    </w:p>
    <w:p>
      <w:pPr>
        <w:widowControl/>
        <w:numPr>
          <w:ilvl w:val="0"/>
          <w:numId w:val="9"/>
        </w:numPr>
        <w:tabs>
          <w:tab w:val="center" w:pos="4201"/>
          <w:tab w:val="right" w:leader="dot" w:pos="9298"/>
        </w:tabs>
        <w:autoSpaceDE w:val="0"/>
        <w:autoSpaceDN w:val="0"/>
        <w:spacing w:beforeLines="100" w:line="360" w:lineRule="auto"/>
        <w:outlineLvl w:val="3"/>
        <w:rPr>
          <w:del w:id="8487" w:author="Edward Lee" w:date="2017-10-16T16:23:00Z"/>
          <w:rFonts w:ascii="宋体" w:hAnsi="宋体" w:eastAsia="宋体"/>
        </w:rPr>
        <w:pPrChange w:id="8486" w:author="Edward Lee" w:date="2017-10-16T16:47:00Z">
          <w:pPr/>
        </w:pPrChange>
      </w:pPr>
      <w:del w:id="8488" w:author="Edward Lee" w:date="2017-10-16T16:23:00Z">
        <w:r>
          <w:rPr>
            <w:rFonts w:ascii="宋体" w:hAnsi="宋体" w:eastAsia="宋体"/>
          </w:rPr>
          <w:tab/>
        </w:r>
      </w:del>
      <w:del w:id="8489" w:author="Edward Lee" w:date="2017-10-16T16:23:00Z">
        <w:r>
          <w:rPr>
            <w:rFonts w:ascii="宋体" w:hAnsi="宋体" w:eastAsia="宋体"/>
          </w:rPr>
          <w:delText>0x9339, 0x8318, 0xb37b, 0xa35a, 0xd3bd, 0xc39c, 0xf3ff, 0xe3de,</w:delText>
        </w:r>
      </w:del>
    </w:p>
    <w:p>
      <w:pPr>
        <w:widowControl/>
        <w:numPr>
          <w:ilvl w:val="0"/>
          <w:numId w:val="9"/>
        </w:numPr>
        <w:tabs>
          <w:tab w:val="center" w:pos="4201"/>
          <w:tab w:val="right" w:leader="dot" w:pos="9298"/>
        </w:tabs>
        <w:autoSpaceDE w:val="0"/>
        <w:autoSpaceDN w:val="0"/>
        <w:spacing w:beforeLines="100" w:line="360" w:lineRule="auto"/>
        <w:outlineLvl w:val="3"/>
        <w:rPr>
          <w:del w:id="8491" w:author="Edward Lee" w:date="2017-10-16T16:23:00Z"/>
          <w:rFonts w:ascii="宋体" w:hAnsi="宋体" w:eastAsia="宋体"/>
        </w:rPr>
        <w:pPrChange w:id="8490" w:author="Edward Lee" w:date="2017-10-16T16:47:00Z">
          <w:pPr/>
        </w:pPrChange>
      </w:pPr>
      <w:del w:id="8492" w:author="Edward Lee" w:date="2017-10-16T16:23:00Z">
        <w:r>
          <w:rPr>
            <w:rFonts w:ascii="宋体" w:hAnsi="宋体" w:eastAsia="宋体"/>
          </w:rPr>
          <w:tab/>
        </w:r>
      </w:del>
      <w:del w:id="8493" w:author="Edward Lee" w:date="2017-10-16T16:23:00Z">
        <w:r>
          <w:rPr>
            <w:rFonts w:ascii="宋体" w:hAnsi="宋体" w:eastAsia="宋体"/>
          </w:rPr>
          <w:delText>0x2462, 0x3443, 0x0420, 0x1401, 0x64e6, 0x74c7, 0x44a4, 0x5485,</w:delText>
        </w:r>
      </w:del>
    </w:p>
    <w:p>
      <w:pPr>
        <w:widowControl/>
        <w:numPr>
          <w:ilvl w:val="0"/>
          <w:numId w:val="9"/>
        </w:numPr>
        <w:tabs>
          <w:tab w:val="center" w:pos="4201"/>
          <w:tab w:val="right" w:leader="dot" w:pos="9298"/>
        </w:tabs>
        <w:autoSpaceDE w:val="0"/>
        <w:autoSpaceDN w:val="0"/>
        <w:spacing w:beforeLines="100" w:line="360" w:lineRule="auto"/>
        <w:outlineLvl w:val="3"/>
        <w:rPr>
          <w:del w:id="8495" w:author="Edward Lee" w:date="2017-10-16T16:23:00Z"/>
          <w:rFonts w:ascii="宋体" w:hAnsi="宋体" w:eastAsia="宋体"/>
        </w:rPr>
        <w:pPrChange w:id="8494" w:author="Edward Lee" w:date="2017-10-16T16:47:00Z">
          <w:pPr/>
        </w:pPrChange>
      </w:pPr>
      <w:del w:id="8496" w:author="Edward Lee" w:date="2017-10-16T16:23:00Z">
        <w:r>
          <w:rPr>
            <w:rFonts w:ascii="宋体" w:hAnsi="宋体" w:eastAsia="宋体"/>
          </w:rPr>
          <w:tab/>
        </w:r>
      </w:del>
      <w:del w:id="8497" w:author="Edward Lee" w:date="2017-10-16T16:23:00Z">
        <w:r>
          <w:rPr>
            <w:rFonts w:ascii="宋体" w:hAnsi="宋体" w:eastAsia="宋体"/>
          </w:rPr>
          <w:delText>0xa56a, 0xb54b, 0x8528, 0x9509, 0xe5ee, 0xf5cf, 0xc5ac, 0xd58d,</w:delText>
        </w:r>
      </w:del>
    </w:p>
    <w:p>
      <w:pPr>
        <w:widowControl/>
        <w:numPr>
          <w:ilvl w:val="0"/>
          <w:numId w:val="9"/>
        </w:numPr>
        <w:tabs>
          <w:tab w:val="center" w:pos="4201"/>
          <w:tab w:val="right" w:leader="dot" w:pos="9298"/>
        </w:tabs>
        <w:autoSpaceDE w:val="0"/>
        <w:autoSpaceDN w:val="0"/>
        <w:spacing w:beforeLines="100" w:line="360" w:lineRule="auto"/>
        <w:outlineLvl w:val="3"/>
        <w:rPr>
          <w:del w:id="8499" w:author="Edward Lee" w:date="2017-10-16T16:23:00Z"/>
          <w:rFonts w:ascii="宋体" w:hAnsi="宋体" w:eastAsia="宋体"/>
        </w:rPr>
        <w:pPrChange w:id="8498" w:author="Edward Lee" w:date="2017-10-16T16:47:00Z">
          <w:pPr/>
        </w:pPrChange>
      </w:pPr>
      <w:del w:id="8500" w:author="Edward Lee" w:date="2017-10-16T16:23:00Z">
        <w:r>
          <w:rPr>
            <w:rFonts w:ascii="宋体" w:hAnsi="宋体" w:eastAsia="宋体"/>
          </w:rPr>
          <w:tab/>
        </w:r>
      </w:del>
      <w:del w:id="8501" w:author="Edward Lee" w:date="2017-10-16T16:23:00Z">
        <w:r>
          <w:rPr>
            <w:rFonts w:ascii="宋体" w:hAnsi="宋体" w:eastAsia="宋体"/>
          </w:rPr>
          <w:delText>0x3653, 0x2672, 0x1611, 0x0630, 0x76d7, 0x66f6, 0x5695, 0x46b4,</w:delText>
        </w:r>
      </w:del>
    </w:p>
    <w:p>
      <w:pPr>
        <w:widowControl/>
        <w:numPr>
          <w:ilvl w:val="0"/>
          <w:numId w:val="9"/>
        </w:numPr>
        <w:tabs>
          <w:tab w:val="center" w:pos="4201"/>
          <w:tab w:val="right" w:leader="dot" w:pos="9298"/>
        </w:tabs>
        <w:autoSpaceDE w:val="0"/>
        <w:autoSpaceDN w:val="0"/>
        <w:spacing w:beforeLines="100" w:line="360" w:lineRule="auto"/>
        <w:outlineLvl w:val="3"/>
        <w:rPr>
          <w:del w:id="8503" w:author="Edward Lee" w:date="2017-10-16T16:23:00Z"/>
          <w:rFonts w:ascii="宋体" w:hAnsi="宋体" w:eastAsia="宋体"/>
        </w:rPr>
        <w:pPrChange w:id="8502" w:author="Edward Lee" w:date="2017-10-16T16:47:00Z">
          <w:pPr/>
        </w:pPrChange>
      </w:pPr>
      <w:del w:id="8504" w:author="Edward Lee" w:date="2017-10-16T16:23:00Z">
        <w:r>
          <w:rPr>
            <w:rFonts w:ascii="宋体" w:hAnsi="宋体" w:eastAsia="宋体"/>
          </w:rPr>
          <w:tab/>
        </w:r>
      </w:del>
      <w:del w:id="8505" w:author="Edward Lee" w:date="2017-10-16T16:23:00Z">
        <w:r>
          <w:rPr>
            <w:rFonts w:ascii="宋体" w:hAnsi="宋体" w:eastAsia="宋体"/>
          </w:rPr>
          <w:delText>0xb75b, 0xa77a, 0x9719, 0x8738, 0xf7df, 0xe7fe, 0xd79d, 0xc7bc,</w:delText>
        </w:r>
      </w:del>
    </w:p>
    <w:p>
      <w:pPr>
        <w:widowControl/>
        <w:numPr>
          <w:ilvl w:val="0"/>
          <w:numId w:val="9"/>
        </w:numPr>
        <w:tabs>
          <w:tab w:val="center" w:pos="4201"/>
          <w:tab w:val="right" w:leader="dot" w:pos="9298"/>
        </w:tabs>
        <w:autoSpaceDE w:val="0"/>
        <w:autoSpaceDN w:val="0"/>
        <w:spacing w:beforeLines="100" w:line="360" w:lineRule="auto"/>
        <w:outlineLvl w:val="3"/>
        <w:rPr>
          <w:del w:id="8507" w:author="Edward Lee" w:date="2017-10-16T16:23:00Z"/>
          <w:rFonts w:ascii="宋体" w:hAnsi="宋体" w:eastAsia="宋体"/>
        </w:rPr>
        <w:pPrChange w:id="8506" w:author="Edward Lee" w:date="2017-10-16T16:47:00Z">
          <w:pPr/>
        </w:pPrChange>
      </w:pPr>
      <w:del w:id="8508" w:author="Edward Lee" w:date="2017-10-16T16:23:00Z">
        <w:r>
          <w:rPr>
            <w:rFonts w:ascii="宋体" w:hAnsi="宋体" w:eastAsia="宋体"/>
          </w:rPr>
          <w:tab/>
        </w:r>
      </w:del>
      <w:del w:id="8509" w:author="Edward Lee" w:date="2017-10-16T16:23:00Z">
        <w:r>
          <w:rPr>
            <w:rFonts w:ascii="宋体" w:hAnsi="宋体" w:eastAsia="宋体"/>
          </w:rPr>
          <w:delText>0x48c4, 0x58e5, 0x6886, 0x78a7, 0x0840, 0x1861, 0x2802, 0x3823,</w:delText>
        </w:r>
      </w:del>
    </w:p>
    <w:p>
      <w:pPr>
        <w:widowControl/>
        <w:numPr>
          <w:ilvl w:val="0"/>
          <w:numId w:val="9"/>
        </w:numPr>
        <w:tabs>
          <w:tab w:val="center" w:pos="4201"/>
          <w:tab w:val="right" w:leader="dot" w:pos="9298"/>
        </w:tabs>
        <w:autoSpaceDE w:val="0"/>
        <w:autoSpaceDN w:val="0"/>
        <w:spacing w:beforeLines="100" w:line="360" w:lineRule="auto"/>
        <w:outlineLvl w:val="3"/>
        <w:rPr>
          <w:del w:id="8511" w:author="Edward Lee" w:date="2017-10-16T16:23:00Z"/>
          <w:rFonts w:ascii="宋体" w:hAnsi="宋体" w:eastAsia="宋体"/>
        </w:rPr>
        <w:pPrChange w:id="8510" w:author="Edward Lee" w:date="2017-10-16T16:47:00Z">
          <w:pPr/>
        </w:pPrChange>
      </w:pPr>
      <w:del w:id="8512" w:author="Edward Lee" w:date="2017-10-16T16:23:00Z">
        <w:r>
          <w:rPr>
            <w:rFonts w:ascii="宋体" w:hAnsi="宋体" w:eastAsia="宋体"/>
          </w:rPr>
          <w:tab/>
        </w:r>
      </w:del>
      <w:del w:id="8513" w:author="Edward Lee" w:date="2017-10-16T16:23:00Z">
        <w:r>
          <w:rPr>
            <w:rFonts w:ascii="宋体" w:hAnsi="宋体" w:eastAsia="宋体"/>
          </w:rPr>
          <w:delText>0xc9cc, 0xd9ed, 0xe98e, 0xf9af, 0x8948, 0x9969, 0xa90a, 0xb92b,</w:delText>
        </w:r>
      </w:del>
    </w:p>
    <w:p>
      <w:pPr>
        <w:widowControl/>
        <w:numPr>
          <w:ilvl w:val="0"/>
          <w:numId w:val="9"/>
        </w:numPr>
        <w:tabs>
          <w:tab w:val="center" w:pos="4201"/>
          <w:tab w:val="right" w:leader="dot" w:pos="9298"/>
        </w:tabs>
        <w:autoSpaceDE w:val="0"/>
        <w:autoSpaceDN w:val="0"/>
        <w:spacing w:beforeLines="100" w:line="360" w:lineRule="auto"/>
        <w:outlineLvl w:val="3"/>
        <w:rPr>
          <w:del w:id="8515" w:author="Edward Lee" w:date="2017-10-16T16:23:00Z"/>
          <w:rFonts w:ascii="宋体" w:hAnsi="宋体" w:eastAsia="宋体"/>
        </w:rPr>
        <w:pPrChange w:id="8514" w:author="Edward Lee" w:date="2017-10-16T16:47:00Z">
          <w:pPr/>
        </w:pPrChange>
      </w:pPr>
      <w:del w:id="8516" w:author="Edward Lee" w:date="2017-10-16T16:23:00Z">
        <w:r>
          <w:rPr>
            <w:rFonts w:ascii="宋体" w:hAnsi="宋体" w:eastAsia="宋体"/>
          </w:rPr>
          <w:tab/>
        </w:r>
      </w:del>
      <w:del w:id="8517" w:author="Edward Lee" w:date="2017-10-16T16:23:00Z">
        <w:r>
          <w:rPr>
            <w:rFonts w:ascii="宋体" w:hAnsi="宋体" w:eastAsia="宋体"/>
          </w:rPr>
          <w:delText>0x5af5, 0x4ad4, 0x7ab7, 0x6a96, 0x1a71, 0x0a50, 0x3a33, 0x2a12,</w:delText>
        </w:r>
      </w:del>
    </w:p>
    <w:p>
      <w:pPr>
        <w:widowControl/>
        <w:numPr>
          <w:ilvl w:val="0"/>
          <w:numId w:val="9"/>
        </w:numPr>
        <w:tabs>
          <w:tab w:val="center" w:pos="4201"/>
          <w:tab w:val="right" w:leader="dot" w:pos="9298"/>
        </w:tabs>
        <w:autoSpaceDE w:val="0"/>
        <w:autoSpaceDN w:val="0"/>
        <w:spacing w:beforeLines="100" w:line="360" w:lineRule="auto"/>
        <w:outlineLvl w:val="3"/>
        <w:rPr>
          <w:del w:id="8519" w:author="Edward Lee" w:date="2017-10-16T16:23:00Z"/>
          <w:rFonts w:ascii="宋体" w:hAnsi="宋体" w:eastAsia="宋体"/>
        </w:rPr>
        <w:pPrChange w:id="8518" w:author="Edward Lee" w:date="2017-10-16T16:47:00Z">
          <w:pPr/>
        </w:pPrChange>
      </w:pPr>
      <w:del w:id="8520" w:author="Edward Lee" w:date="2017-10-16T16:23:00Z">
        <w:r>
          <w:rPr>
            <w:rFonts w:ascii="宋体" w:hAnsi="宋体" w:eastAsia="宋体"/>
          </w:rPr>
          <w:tab/>
        </w:r>
      </w:del>
      <w:del w:id="8521" w:author="Edward Lee" w:date="2017-10-16T16:23:00Z">
        <w:r>
          <w:rPr>
            <w:rFonts w:ascii="宋体" w:hAnsi="宋体" w:eastAsia="宋体"/>
          </w:rPr>
          <w:delText>0xdbfd, 0xcbdc, 0xfbbf, 0xeb9e, 0x9b79, 0x8b58, 0xbb3b, 0xab1a,</w:delText>
        </w:r>
      </w:del>
    </w:p>
    <w:p>
      <w:pPr>
        <w:widowControl/>
        <w:numPr>
          <w:ilvl w:val="0"/>
          <w:numId w:val="9"/>
        </w:numPr>
        <w:tabs>
          <w:tab w:val="center" w:pos="4201"/>
          <w:tab w:val="right" w:leader="dot" w:pos="9298"/>
        </w:tabs>
        <w:autoSpaceDE w:val="0"/>
        <w:autoSpaceDN w:val="0"/>
        <w:spacing w:beforeLines="100" w:line="360" w:lineRule="auto"/>
        <w:outlineLvl w:val="3"/>
        <w:rPr>
          <w:del w:id="8523" w:author="Edward Lee" w:date="2017-10-16T16:23:00Z"/>
          <w:rFonts w:ascii="宋体" w:hAnsi="宋体" w:eastAsia="宋体"/>
        </w:rPr>
        <w:pPrChange w:id="8522" w:author="Edward Lee" w:date="2017-10-16T16:47:00Z">
          <w:pPr/>
        </w:pPrChange>
      </w:pPr>
      <w:del w:id="8524" w:author="Edward Lee" w:date="2017-10-16T16:23:00Z">
        <w:r>
          <w:rPr>
            <w:rFonts w:ascii="宋体" w:hAnsi="宋体" w:eastAsia="宋体"/>
          </w:rPr>
          <w:tab/>
        </w:r>
      </w:del>
      <w:del w:id="8525" w:author="Edward Lee" w:date="2017-10-16T16:23:00Z">
        <w:r>
          <w:rPr>
            <w:rFonts w:ascii="宋体" w:hAnsi="宋体" w:eastAsia="宋体"/>
          </w:rPr>
          <w:delText>0x6ca6, 0x7c87, 0x4ce4, 0x5cc5, 0x2c22, 0x3c03, 0x0c60, 0x1c41,</w:delText>
        </w:r>
      </w:del>
    </w:p>
    <w:p>
      <w:pPr>
        <w:widowControl/>
        <w:numPr>
          <w:ilvl w:val="0"/>
          <w:numId w:val="9"/>
        </w:numPr>
        <w:tabs>
          <w:tab w:val="center" w:pos="4201"/>
          <w:tab w:val="right" w:leader="dot" w:pos="9298"/>
        </w:tabs>
        <w:autoSpaceDE w:val="0"/>
        <w:autoSpaceDN w:val="0"/>
        <w:spacing w:beforeLines="100" w:line="360" w:lineRule="auto"/>
        <w:outlineLvl w:val="3"/>
        <w:rPr>
          <w:del w:id="8527" w:author="Edward Lee" w:date="2017-10-16T16:23:00Z"/>
          <w:rFonts w:ascii="宋体" w:hAnsi="宋体" w:eastAsia="宋体"/>
        </w:rPr>
        <w:pPrChange w:id="8526" w:author="Edward Lee" w:date="2017-10-16T16:47:00Z">
          <w:pPr/>
        </w:pPrChange>
      </w:pPr>
      <w:del w:id="8528" w:author="Edward Lee" w:date="2017-10-16T16:23:00Z">
        <w:r>
          <w:rPr>
            <w:rFonts w:ascii="宋体" w:hAnsi="宋体" w:eastAsia="宋体"/>
          </w:rPr>
          <w:tab/>
        </w:r>
      </w:del>
      <w:del w:id="8529" w:author="Edward Lee" w:date="2017-10-16T16:23:00Z">
        <w:r>
          <w:rPr>
            <w:rFonts w:ascii="宋体" w:hAnsi="宋体" w:eastAsia="宋体"/>
          </w:rPr>
          <w:delText>0xedae, 0xfd8f, 0xcdec, 0xddcd, 0xad2a, 0xbd0b, 0x8d68, 0x9d49,</w:delText>
        </w:r>
      </w:del>
    </w:p>
    <w:p>
      <w:pPr>
        <w:widowControl/>
        <w:numPr>
          <w:ilvl w:val="0"/>
          <w:numId w:val="9"/>
        </w:numPr>
        <w:tabs>
          <w:tab w:val="center" w:pos="4201"/>
          <w:tab w:val="right" w:leader="dot" w:pos="9298"/>
        </w:tabs>
        <w:autoSpaceDE w:val="0"/>
        <w:autoSpaceDN w:val="0"/>
        <w:spacing w:beforeLines="100" w:line="360" w:lineRule="auto"/>
        <w:outlineLvl w:val="3"/>
        <w:rPr>
          <w:del w:id="8531" w:author="Edward Lee" w:date="2017-10-16T16:23:00Z"/>
          <w:rFonts w:ascii="宋体" w:hAnsi="宋体" w:eastAsia="宋体"/>
        </w:rPr>
        <w:pPrChange w:id="8530" w:author="Edward Lee" w:date="2017-10-16T16:47:00Z">
          <w:pPr/>
        </w:pPrChange>
      </w:pPr>
      <w:del w:id="8532" w:author="Edward Lee" w:date="2017-10-16T16:23:00Z">
        <w:r>
          <w:rPr>
            <w:rFonts w:ascii="宋体" w:hAnsi="宋体" w:eastAsia="宋体"/>
          </w:rPr>
          <w:tab/>
        </w:r>
      </w:del>
      <w:del w:id="8533" w:author="Edward Lee" w:date="2017-10-16T16:23:00Z">
        <w:r>
          <w:rPr>
            <w:rFonts w:ascii="宋体" w:hAnsi="宋体" w:eastAsia="宋体"/>
          </w:rPr>
          <w:delText>0x7e97, 0x6eb6, 0x5ed5, 0x4ef4, 0x3e13, 0x2e32, 0x1e51, 0x0e70,</w:delText>
        </w:r>
      </w:del>
    </w:p>
    <w:p>
      <w:pPr>
        <w:widowControl/>
        <w:numPr>
          <w:ilvl w:val="0"/>
          <w:numId w:val="9"/>
        </w:numPr>
        <w:tabs>
          <w:tab w:val="center" w:pos="4201"/>
          <w:tab w:val="right" w:leader="dot" w:pos="9298"/>
        </w:tabs>
        <w:autoSpaceDE w:val="0"/>
        <w:autoSpaceDN w:val="0"/>
        <w:spacing w:beforeLines="100" w:line="360" w:lineRule="auto"/>
        <w:outlineLvl w:val="3"/>
        <w:rPr>
          <w:del w:id="8535" w:author="Edward Lee" w:date="2017-10-16T16:23:00Z"/>
          <w:rFonts w:ascii="宋体" w:hAnsi="宋体" w:eastAsia="宋体"/>
        </w:rPr>
        <w:pPrChange w:id="8534" w:author="Edward Lee" w:date="2017-10-16T16:47:00Z">
          <w:pPr/>
        </w:pPrChange>
      </w:pPr>
      <w:del w:id="8536" w:author="Edward Lee" w:date="2017-10-16T16:23:00Z">
        <w:r>
          <w:rPr>
            <w:rFonts w:ascii="宋体" w:hAnsi="宋体" w:eastAsia="宋体"/>
          </w:rPr>
          <w:tab/>
        </w:r>
      </w:del>
      <w:del w:id="8537" w:author="Edward Lee" w:date="2017-10-16T16:23:00Z">
        <w:r>
          <w:rPr>
            <w:rFonts w:ascii="宋体" w:hAnsi="宋体" w:eastAsia="宋体"/>
          </w:rPr>
          <w:delText>0xff9f, 0xefbe, 0xdfdd, 0xcffc, 0xbf1b, 0xaf3a, 0x9f59, 0x8f78,</w:delText>
        </w:r>
      </w:del>
    </w:p>
    <w:p>
      <w:pPr>
        <w:widowControl/>
        <w:numPr>
          <w:ilvl w:val="0"/>
          <w:numId w:val="9"/>
        </w:numPr>
        <w:tabs>
          <w:tab w:val="center" w:pos="4201"/>
          <w:tab w:val="right" w:leader="dot" w:pos="9298"/>
        </w:tabs>
        <w:autoSpaceDE w:val="0"/>
        <w:autoSpaceDN w:val="0"/>
        <w:spacing w:beforeLines="100" w:line="360" w:lineRule="auto"/>
        <w:outlineLvl w:val="3"/>
        <w:rPr>
          <w:del w:id="8539" w:author="Edward Lee" w:date="2017-10-16T16:23:00Z"/>
          <w:rFonts w:ascii="宋体" w:hAnsi="宋体" w:eastAsia="宋体"/>
        </w:rPr>
        <w:pPrChange w:id="8538" w:author="Edward Lee" w:date="2017-10-16T16:47:00Z">
          <w:pPr/>
        </w:pPrChange>
      </w:pPr>
      <w:del w:id="8540" w:author="Edward Lee" w:date="2017-10-16T16:23:00Z">
        <w:r>
          <w:rPr>
            <w:rFonts w:ascii="宋体" w:hAnsi="宋体" w:eastAsia="宋体"/>
          </w:rPr>
          <w:tab/>
        </w:r>
      </w:del>
      <w:del w:id="8541" w:author="Edward Lee" w:date="2017-10-16T16:23:00Z">
        <w:r>
          <w:rPr>
            <w:rFonts w:ascii="宋体" w:hAnsi="宋体" w:eastAsia="宋体"/>
          </w:rPr>
          <w:delText>0x9188, 0x81a9, 0xb1ca, 0xa1eb, 0xd10c, 0xc12d, 0xf14e, 0xe16f,</w:delText>
        </w:r>
      </w:del>
    </w:p>
    <w:p>
      <w:pPr>
        <w:widowControl/>
        <w:numPr>
          <w:ilvl w:val="0"/>
          <w:numId w:val="9"/>
        </w:numPr>
        <w:tabs>
          <w:tab w:val="center" w:pos="4201"/>
          <w:tab w:val="right" w:leader="dot" w:pos="9298"/>
        </w:tabs>
        <w:autoSpaceDE w:val="0"/>
        <w:autoSpaceDN w:val="0"/>
        <w:spacing w:beforeLines="100" w:line="360" w:lineRule="auto"/>
        <w:outlineLvl w:val="3"/>
        <w:rPr>
          <w:del w:id="8543" w:author="Edward Lee" w:date="2017-10-16T16:23:00Z"/>
          <w:rFonts w:ascii="宋体" w:hAnsi="宋体" w:eastAsia="宋体"/>
        </w:rPr>
        <w:pPrChange w:id="8542" w:author="Edward Lee" w:date="2017-10-16T16:47:00Z">
          <w:pPr/>
        </w:pPrChange>
      </w:pPr>
      <w:del w:id="8544" w:author="Edward Lee" w:date="2017-10-16T16:23:00Z">
        <w:r>
          <w:rPr>
            <w:rFonts w:ascii="宋体" w:hAnsi="宋体" w:eastAsia="宋体"/>
          </w:rPr>
          <w:tab/>
        </w:r>
      </w:del>
      <w:del w:id="8545" w:author="Edward Lee" w:date="2017-10-16T16:23:00Z">
        <w:r>
          <w:rPr>
            <w:rFonts w:ascii="宋体" w:hAnsi="宋体" w:eastAsia="宋体"/>
          </w:rPr>
          <w:delText>0x1080, 0x00a1, 0x30c2, 0x20e3, 0x5004, 0x4025, 0x7046, 0x6067,</w:delText>
        </w:r>
      </w:del>
    </w:p>
    <w:p>
      <w:pPr>
        <w:widowControl/>
        <w:numPr>
          <w:ilvl w:val="0"/>
          <w:numId w:val="9"/>
        </w:numPr>
        <w:tabs>
          <w:tab w:val="center" w:pos="4201"/>
          <w:tab w:val="right" w:leader="dot" w:pos="9298"/>
        </w:tabs>
        <w:autoSpaceDE w:val="0"/>
        <w:autoSpaceDN w:val="0"/>
        <w:spacing w:beforeLines="100" w:line="360" w:lineRule="auto"/>
        <w:outlineLvl w:val="3"/>
        <w:rPr>
          <w:del w:id="8547" w:author="Edward Lee" w:date="2017-10-16T16:23:00Z"/>
          <w:rFonts w:ascii="宋体" w:hAnsi="宋体" w:eastAsia="宋体"/>
        </w:rPr>
        <w:pPrChange w:id="8546" w:author="Edward Lee" w:date="2017-10-16T16:47:00Z">
          <w:pPr/>
        </w:pPrChange>
      </w:pPr>
      <w:del w:id="8548" w:author="Edward Lee" w:date="2017-10-16T16:23:00Z">
        <w:r>
          <w:rPr>
            <w:rFonts w:ascii="宋体" w:hAnsi="宋体" w:eastAsia="宋体"/>
          </w:rPr>
          <w:tab/>
        </w:r>
      </w:del>
      <w:del w:id="8549" w:author="Edward Lee" w:date="2017-10-16T16:23:00Z">
        <w:r>
          <w:rPr>
            <w:rFonts w:ascii="宋体" w:hAnsi="宋体" w:eastAsia="宋体"/>
          </w:rPr>
          <w:delText>0x83b9, 0x9398, 0xa3fb, 0xb3da, 0xc33d, 0xd31c, 0xe37f, 0xf35e,</w:delText>
        </w:r>
      </w:del>
    </w:p>
    <w:p>
      <w:pPr>
        <w:widowControl/>
        <w:numPr>
          <w:ilvl w:val="0"/>
          <w:numId w:val="9"/>
        </w:numPr>
        <w:tabs>
          <w:tab w:val="center" w:pos="4201"/>
          <w:tab w:val="right" w:leader="dot" w:pos="9298"/>
        </w:tabs>
        <w:autoSpaceDE w:val="0"/>
        <w:autoSpaceDN w:val="0"/>
        <w:spacing w:beforeLines="100" w:line="360" w:lineRule="auto"/>
        <w:outlineLvl w:val="3"/>
        <w:rPr>
          <w:del w:id="8551" w:author="Edward Lee" w:date="2017-10-16T16:23:00Z"/>
          <w:rFonts w:ascii="宋体" w:hAnsi="宋体" w:eastAsia="宋体"/>
        </w:rPr>
        <w:pPrChange w:id="8550" w:author="Edward Lee" w:date="2017-10-16T16:47:00Z">
          <w:pPr/>
        </w:pPrChange>
      </w:pPr>
      <w:del w:id="8552" w:author="Edward Lee" w:date="2017-10-16T16:23:00Z">
        <w:r>
          <w:rPr>
            <w:rFonts w:ascii="宋体" w:hAnsi="宋体" w:eastAsia="宋体"/>
          </w:rPr>
          <w:tab/>
        </w:r>
      </w:del>
      <w:del w:id="8553" w:author="Edward Lee" w:date="2017-10-16T16:23:00Z">
        <w:r>
          <w:rPr>
            <w:rFonts w:ascii="宋体" w:hAnsi="宋体" w:eastAsia="宋体"/>
          </w:rPr>
          <w:delText>0x02b1, 0x1290, 0x22f3, 0x32d2, 0x4235, 0x5214, 0x6277, 0x7256,</w:delText>
        </w:r>
      </w:del>
    </w:p>
    <w:p>
      <w:pPr>
        <w:widowControl/>
        <w:numPr>
          <w:ilvl w:val="0"/>
          <w:numId w:val="9"/>
        </w:numPr>
        <w:tabs>
          <w:tab w:val="center" w:pos="4201"/>
          <w:tab w:val="right" w:leader="dot" w:pos="9298"/>
        </w:tabs>
        <w:autoSpaceDE w:val="0"/>
        <w:autoSpaceDN w:val="0"/>
        <w:spacing w:beforeLines="100" w:line="360" w:lineRule="auto"/>
        <w:outlineLvl w:val="3"/>
        <w:rPr>
          <w:del w:id="8555" w:author="Edward Lee" w:date="2017-10-16T16:23:00Z"/>
          <w:rFonts w:ascii="宋体" w:hAnsi="宋体" w:eastAsia="宋体"/>
        </w:rPr>
        <w:pPrChange w:id="8554" w:author="Edward Lee" w:date="2017-10-16T16:47:00Z">
          <w:pPr/>
        </w:pPrChange>
      </w:pPr>
      <w:del w:id="8556" w:author="Edward Lee" w:date="2017-10-16T16:23:00Z">
        <w:r>
          <w:rPr>
            <w:rFonts w:ascii="宋体" w:hAnsi="宋体" w:eastAsia="宋体"/>
          </w:rPr>
          <w:tab/>
        </w:r>
      </w:del>
      <w:del w:id="8557" w:author="Edward Lee" w:date="2017-10-16T16:23:00Z">
        <w:r>
          <w:rPr>
            <w:rFonts w:ascii="宋体" w:hAnsi="宋体" w:eastAsia="宋体"/>
          </w:rPr>
          <w:delText>0xb5ea, 0xa5cb, 0x95a8, 0x8589, 0xf56e, 0xe54f, 0xd52c, 0xc50d,</w:delText>
        </w:r>
      </w:del>
    </w:p>
    <w:p>
      <w:pPr>
        <w:widowControl/>
        <w:numPr>
          <w:ilvl w:val="0"/>
          <w:numId w:val="9"/>
        </w:numPr>
        <w:tabs>
          <w:tab w:val="center" w:pos="4201"/>
          <w:tab w:val="right" w:leader="dot" w:pos="9298"/>
        </w:tabs>
        <w:autoSpaceDE w:val="0"/>
        <w:autoSpaceDN w:val="0"/>
        <w:spacing w:beforeLines="100" w:line="360" w:lineRule="auto"/>
        <w:outlineLvl w:val="3"/>
        <w:rPr>
          <w:del w:id="8559" w:author="Edward Lee" w:date="2017-10-16T16:23:00Z"/>
          <w:rFonts w:ascii="宋体" w:hAnsi="宋体" w:eastAsia="宋体"/>
        </w:rPr>
        <w:pPrChange w:id="8558" w:author="Edward Lee" w:date="2017-10-16T16:47:00Z">
          <w:pPr/>
        </w:pPrChange>
      </w:pPr>
      <w:del w:id="8560" w:author="Edward Lee" w:date="2017-10-16T16:23:00Z">
        <w:r>
          <w:rPr>
            <w:rFonts w:ascii="宋体" w:hAnsi="宋体" w:eastAsia="宋体"/>
          </w:rPr>
          <w:tab/>
        </w:r>
      </w:del>
      <w:del w:id="8561" w:author="Edward Lee" w:date="2017-10-16T16:23:00Z">
        <w:r>
          <w:rPr>
            <w:rFonts w:ascii="宋体" w:hAnsi="宋体" w:eastAsia="宋体"/>
          </w:rPr>
          <w:delText>0x34e2, 0x24c3, 0x14a0, 0x0481, 0x7466, 0x6447, 0x5424, 0x4405,</w:delText>
        </w:r>
      </w:del>
    </w:p>
    <w:p>
      <w:pPr>
        <w:widowControl/>
        <w:numPr>
          <w:ilvl w:val="0"/>
          <w:numId w:val="9"/>
        </w:numPr>
        <w:tabs>
          <w:tab w:val="center" w:pos="4201"/>
          <w:tab w:val="right" w:leader="dot" w:pos="9298"/>
        </w:tabs>
        <w:autoSpaceDE w:val="0"/>
        <w:autoSpaceDN w:val="0"/>
        <w:spacing w:beforeLines="100" w:line="360" w:lineRule="auto"/>
        <w:outlineLvl w:val="3"/>
        <w:rPr>
          <w:del w:id="8563" w:author="Edward Lee" w:date="2017-10-16T16:23:00Z"/>
          <w:rFonts w:ascii="宋体" w:hAnsi="宋体" w:eastAsia="宋体"/>
        </w:rPr>
        <w:pPrChange w:id="8562" w:author="Edward Lee" w:date="2017-10-16T16:47:00Z">
          <w:pPr/>
        </w:pPrChange>
      </w:pPr>
      <w:del w:id="8564" w:author="Edward Lee" w:date="2017-10-16T16:23:00Z">
        <w:r>
          <w:rPr>
            <w:rFonts w:ascii="宋体" w:hAnsi="宋体" w:eastAsia="宋体"/>
          </w:rPr>
          <w:tab/>
        </w:r>
      </w:del>
      <w:del w:id="8565" w:author="Edward Lee" w:date="2017-10-16T16:23:00Z">
        <w:r>
          <w:rPr>
            <w:rFonts w:ascii="宋体" w:hAnsi="宋体" w:eastAsia="宋体"/>
          </w:rPr>
          <w:delText>0xa7db, 0xb7fa, 0x8799, 0x97b8, 0xe75f, 0xf77e, 0xc71d, 0xd73c,</w:delText>
        </w:r>
      </w:del>
    </w:p>
    <w:p>
      <w:pPr>
        <w:widowControl/>
        <w:numPr>
          <w:ilvl w:val="0"/>
          <w:numId w:val="9"/>
        </w:numPr>
        <w:tabs>
          <w:tab w:val="center" w:pos="4201"/>
          <w:tab w:val="right" w:leader="dot" w:pos="9298"/>
        </w:tabs>
        <w:autoSpaceDE w:val="0"/>
        <w:autoSpaceDN w:val="0"/>
        <w:spacing w:beforeLines="100" w:line="360" w:lineRule="auto"/>
        <w:outlineLvl w:val="3"/>
        <w:rPr>
          <w:del w:id="8567" w:author="Edward Lee" w:date="2017-10-16T16:23:00Z"/>
          <w:rFonts w:ascii="宋体" w:hAnsi="宋体" w:eastAsia="宋体"/>
        </w:rPr>
        <w:pPrChange w:id="8566" w:author="Edward Lee" w:date="2017-10-16T16:47:00Z">
          <w:pPr/>
        </w:pPrChange>
      </w:pPr>
      <w:del w:id="8568" w:author="Edward Lee" w:date="2017-10-16T16:23:00Z">
        <w:r>
          <w:rPr>
            <w:rFonts w:ascii="宋体" w:hAnsi="宋体" w:eastAsia="宋体"/>
          </w:rPr>
          <w:tab/>
        </w:r>
      </w:del>
      <w:del w:id="8569" w:author="Edward Lee" w:date="2017-10-16T16:23:00Z">
        <w:r>
          <w:rPr>
            <w:rFonts w:ascii="宋体" w:hAnsi="宋体" w:eastAsia="宋体"/>
          </w:rPr>
          <w:delText>0x26d3, 0x36f2, 0x0691, 0x16b0, 0x6657, 0x7676, 0x4615, 0x5634,</w:delText>
        </w:r>
      </w:del>
    </w:p>
    <w:p>
      <w:pPr>
        <w:widowControl/>
        <w:numPr>
          <w:ilvl w:val="0"/>
          <w:numId w:val="9"/>
        </w:numPr>
        <w:tabs>
          <w:tab w:val="center" w:pos="4201"/>
          <w:tab w:val="right" w:leader="dot" w:pos="9298"/>
        </w:tabs>
        <w:autoSpaceDE w:val="0"/>
        <w:autoSpaceDN w:val="0"/>
        <w:spacing w:beforeLines="100" w:line="360" w:lineRule="auto"/>
        <w:outlineLvl w:val="3"/>
        <w:rPr>
          <w:del w:id="8571" w:author="Edward Lee" w:date="2017-10-16T16:23:00Z"/>
          <w:rFonts w:ascii="宋体" w:hAnsi="宋体" w:eastAsia="宋体"/>
        </w:rPr>
        <w:pPrChange w:id="8570" w:author="Edward Lee" w:date="2017-10-16T16:47:00Z">
          <w:pPr/>
        </w:pPrChange>
      </w:pPr>
      <w:del w:id="8572" w:author="Edward Lee" w:date="2017-10-16T16:23:00Z">
        <w:r>
          <w:rPr>
            <w:rFonts w:ascii="宋体" w:hAnsi="宋体" w:eastAsia="宋体"/>
          </w:rPr>
          <w:tab/>
        </w:r>
      </w:del>
      <w:del w:id="8573" w:author="Edward Lee" w:date="2017-10-16T16:23:00Z">
        <w:r>
          <w:rPr>
            <w:rFonts w:ascii="宋体" w:hAnsi="宋体" w:eastAsia="宋体"/>
          </w:rPr>
          <w:delText>0xd94c, 0xc96d, 0xf90e, 0xe92f, 0x99c8, 0x89e9, 0xb98a, 0xa9ab,</w:delText>
        </w:r>
      </w:del>
    </w:p>
    <w:p>
      <w:pPr>
        <w:widowControl/>
        <w:numPr>
          <w:ilvl w:val="0"/>
          <w:numId w:val="9"/>
        </w:numPr>
        <w:tabs>
          <w:tab w:val="center" w:pos="4201"/>
          <w:tab w:val="right" w:leader="dot" w:pos="9298"/>
        </w:tabs>
        <w:autoSpaceDE w:val="0"/>
        <w:autoSpaceDN w:val="0"/>
        <w:spacing w:beforeLines="100" w:line="360" w:lineRule="auto"/>
        <w:outlineLvl w:val="3"/>
        <w:rPr>
          <w:del w:id="8575" w:author="Edward Lee" w:date="2017-10-16T16:23:00Z"/>
          <w:rFonts w:ascii="宋体" w:hAnsi="宋体" w:eastAsia="宋体"/>
        </w:rPr>
        <w:pPrChange w:id="8574" w:author="Edward Lee" w:date="2017-10-16T16:47:00Z">
          <w:pPr/>
        </w:pPrChange>
      </w:pPr>
      <w:del w:id="8576" w:author="Edward Lee" w:date="2017-10-16T16:23:00Z">
        <w:r>
          <w:rPr>
            <w:rFonts w:ascii="宋体" w:hAnsi="宋体" w:eastAsia="宋体"/>
          </w:rPr>
          <w:tab/>
        </w:r>
      </w:del>
      <w:del w:id="8577" w:author="Edward Lee" w:date="2017-10-16T16:23:00Z">
        <w:r>
          <w:rPr>
            <w:rFonts w:ascii="宋体" w:hAnsi="宋体" w:eastAsia="宋体"/>
          </w:rPr>
          <w:delText>0x5844, 0x4865, 0x7806, 0x6827, 0x18c0, 0x08e1, 0x3882, 0x28a3,</w:delText>
        </w:r>
      </w:del>
    </w:p>
    <w:p>
      <w:pPr>
        <w:widowControl/>
        <w:numPr>
          <w:ilvl w:val="0"/>
          <w:numId w:val="9"/>
        </w:numPr>
        <w:tabs>
          <w:tab w:val="center" w:pos="4201"/>
          <w:tab w:val="right" w:leader="dot" w:pos="9298"/>
        </w:tabs>
        <w:autoSpaceDE w:val="0"/>
        <w:autoSpaceDN w:val="0"/>
        <w:spacing w:beforeLines="100" w:line="360" w:lineRule="auto"/>
        <w:outlineLvl w:val="3"/>
        <w:rPr>
          <w:del w:id="8579" w:author="Edward Lee" w:date="2017-10-16T16:23:00Z"/>
          <w:rFonts w:ascii="宋体" w:hAnsi="宋体" w:eastAsia="宋体"/>
        </w:rPr>
        <w:pPrChange w:id="8578" w:author="Edward Lee" w:date="2017-10-16T16:47:00Z">
          <w:pPr/>
        </w:pPrChange>
      </w:pPr>
      <w:del w:id="8580" w:author="Edward Lee" w:date="2017-10-16T16:23:00Z">
        <w:r>
          <w:rPr>
            <w:rFonts w:ascii="宋体" w:hAnsi="宋体" w:eastAsia="宋体"/>
          </w:rPr>
          <w:tab/>
        </w:r>
      </w:del>
      <w:del w:id="8581" w:author="Edward Lee" w:date="2017-10-16T16:23:00Z">
        <w:r>
          <w:rPr>
            <w:rFonts w:ascii="宋体" w:hAnsi="宋体" w:eastAsia="宋体"/>
          </w:rPr>
          <w:delText>0xcb7d, 0xdb5c, 0xeb3f, 0xfb1e, 0x8bf9, 0x9bd8, 0xabbb, 0xbb9a,</w:delText>
        </w:r>
      </w:del>
    </w:p>
    <w:p>
      <w:pPr>
        <w:widowControl/>
        <w:numPr>
          <w:ilvl w:val="0"/>
          <w:numId w:val="9"/>
        </w:numPr>
        <w:tabs>
          <w:tab w:val="center" w:pos="4201"/>
          <w:tab w:val="right" w:leader="dot" w:pos="9298"/>
        </w:tabs>
        <w:autoSpaceDE w:val="0"/>
        <w:autoSpaceDN w:val="0"/>
        <w:spacing w:beforeLines="100" w:line="360" w:lineRule="auto"/>
        <w:outlineLvl w:val="3"/>
        <w:rPr>
          <w:del w:id="8583" w:author="Edward Lee" w:date="2017-10-16T16:23:00Z"/>
          <w:rFonts w:ascii="宋体" w:hAnsi="宋体" w:eastAsia="宋体"/>
        </w:rPr>
        <w:pPrChange w:id="8582" w:author="Edward Lee" w:date="2017-10-16T16:47:00Z">
          <w:pPr/>
        </w:pPrChange>
      </w:pPr>
      <w:del w:id="8584" w:author="Edward Lee" w:date="2017-10-16T16:23:00Z">
        <w:r>
          <w:rPr>
            <w:rFonts w:ascii="宋体" w:hAnsi="宋体" w:eastAsia="宋体"/>
          </w:rPr>
          <w:tab/>
        </w:r>
      </w:del>
      <w:del w:id="8585" w:author="Edward Lee" w:date="2017-10-16T16:23:00Z">
        <w:r>
          <w:rPr>
            <w:rFonts w:ascii="宋体" w:hAnsi="宋体" w:eastAsia="宋体"/>
          </w:rPr>
          <w:delText>0x4a75, 0x5a54, 0x6a37, 0x7a16, 0x0af1, 0x1ad0, 0x2ab3, 0x3a92,</w:delText>
        </w:r>
      </w:del>
    </w:p>
    <w:p>
      <w:pPr>
        <w:widowControl/>
        <w:numPr>
          <w:ilvl w:val="0"/>
          <w:numId w:val="9"/>
        </w:numPr>
        <w:tabs>
          <w:tab w:val="center" w:pos="4201"/>
          <w:tab w:val="right" w:leader="dot" w:pos="9298"/>
        </w:tabs>
        <w:autoSpaceDE w:val="0"/>
        <w:autoSpaceDN w:val="0"/>
        <w:spacing w:beforeLines="100" w:line="360" w:lineRule="auto"/>
        <w:outlineLvl w:val="3"/>
        <w:rPr>
          <w:del w:id="8587" w:author="Edward Lee" w:date="2017-10-16T16:23:00Z"/>
          <w:rFonts w:ascii="宋体" w:hAnsi="宋体" w:eastAsia="宋体"/>
        </w:rPr>
        <w:pPrChange w:id="8586" w:author="Edward Lee" w:date="2017-10-16T16:47:00Z">
          <w:pPr/>
        </w:pPrChange>
      </w:pPr>
      <w:del w:id="8588" w:author="Edward Lee" w:date="2017-10-16T16:23:00Z">
        <w:r>
          <w:rPr>
            <w:rFonts w:ascii="宋体" w:hAnsi="宋体" w:eastAsia="宋体"/>
          </w:rPr>
          <w:tab/>
        </w:r>
      </w:del>
      <w:del w:id="8589" w:author="Edward Lee" w:date="2017-10-16T16:23:00Z">
        <w:r>
          <w:rPr>
            <w:rFonts w:ascii="宋体" w:hAnsi="宋体" w:eastAsia="宋体"/>
          </w:rPr>
          <w:delText>0xfd2e, 0xed0f, 0xdd6c, 0xcd4d, 0xbdaa, 0xad8b, 0x9de8, 0x8dc9,</w:delText>
        </w:r>
      </w:del>
    </w:p>
    <w:p>
      <w:pPr>
        <w:widowControl/>
        <w:numPr>
          <w:ilvl w:val="0"/>
          <w:numId w:val="9"/>
        </w:numPr>
        <w:tabs>
          <w:tab w:val="center" w:pos="4201"/>
          <w:tab w:val="right" w:leader="dot" w:pos="9298"/>
        </w:tabs>
        <w:autoSpaceDE w:val="0"/>
        <w:autoSpaceDN w:val="0"/>
        <w:spacing w:beforeLines="100" w:line="360" w:lineRule="auto"/>
        <w:outlineLvl w:val="3"/>
        <w:rPr>
          <w:del w:id="8591" w:author="Edward Lee" w:date="2017-10-16T16:23:00Z"/>
          <w:rFonts w:ascii="宋体" w:hAnsi="宋体" w:eastAsia="宋体"/>
        </w:rPr>
        <w:pPrChange w:id="8590" w:author="Edward Lee" w:date="2017-10-16T16:47:00Z">
          <w:pPr/>
        </w:pPrChange>
      </w:pPr>
      <w:del w:id="8592" w:author="Edward Lee" w:date="2017-10-16T16:23:00Z">
        <w:r>
          <w:rPr>
            <w:rFonts w:ascii="宋体" w:hAnsi="宋体" w:eastAsia="宋体"/>
          </w:rPr>
          <w:tab/>
        </w:r>
      </w:del>
      <w:del w:id="8593" w:author="Edward Lee" w:date="2017-10-16T16:23:00Z">
        <w:r>
          <w:rPr>
            <w:rFonts w:ascii="宋体" w:hAnsi="宋体" w:eastAsia="宋体"/>
          </w:rPr>
          <w:delText>0x7c26, 0x6c07, 0x5c64, 0x4c45, 0x3ca2, 0x2c83, 0x1ce0, 0x0cc1,</w:delText>
        </w:r>
      </w:del>
    </w:p>
    <w:p>
      <w:pPr>
        <w:widowControl/>
        <w:numPr>
          <w:ilvl w:val="0"/>
          <w:numId w:val="9"/>
        </w:numPr>
        <w:tabs>
          <w:tab w:val="center" w:pos="4201"/>
          <w:tab w:val="right" w:leader="dot" w:pos="9298"/>
        </w:tabs>
        <w:autoSpaceDE w:val="0"/>
        <w:autoSpaceDN w:val="0"/>
        <w:spacing w:beforeLines="100" w:line="360" w:lineRule="auto"/>
        <w:outlineLvl w:val="3"/>
        <w:rPr>
          <w:del w:id="8595" w:author="Edward Lee" w:date="2017-10-16T16:23:00Z"/>
          <w:rFonts w:ascii="宋体" w:hAnsi="宋体" w:eastAsia="宋体"/>
        </w:rPr>
        <w:pPrChange w:id="8594" w:author="Edward Lee" w:date="2017-10-16T16:47:00Z">
          <w:pPr/>
        </w:pPrChange>
      </w:pPr>
      <w:del w:id="8596" w:author="Edward Lee" w:date="2017-10-16T16:23:00Z">
        <w:r>
          <w:rPr>
            <w:rFonts w:ascii="宋体" w:hAnsi="宋体" w:eastAsia="宋体"/>
          </w:rPr>
          <w:tab/>
        </w:r>
      </w:del>
      <w:del w:id="8597" w:author="Edward Lee" w:date="2017-10-16T16:23:00Z">
        <w:r>
          <w:rPr>
            <w:rFonts w:ascii="宋体" w:hAnsi="宋体" w:eastAsia="宋体"/>
          </w:rPr>
          <w:delText>0xef1f, 0xff3e, 0xcf5d, 0xdf7c, 0xaf9b, 0xbfba, 0x8fd9, 0x9ff8,</w:delText>
        </w:r>
      </w:del>
    </w:p>
    <w:p>
      <w:pPr>
        <w:widowControl/>
        <w:numPr>
          <w:ilvl w:val="0"/>
          <w:numId w:val="9"/>
        </w:numPr>
        <w:tabs>
          <w:tab w:val="center" w:pos="4201"/>
          <w:tab w:val="right" w:leader="dot" w:pos="9298"/>
        </w:tabs>
        <w:autoSpaceDE w:val="0"/>
        <w:autoSpaceDN w:val="0"/>
        <w:spacing w:beforeLines="100" w:line="360" w:lineRule="auto"/>
        <w:outlineLvl w:val="3"/>
        <w:rPr>
          <w:del w:id="8599" w:author="Edward Lee" w:date="2017-10-16T16:23:00Z"/>
          <w:rFonts w:ascii="宋体" w:hAnsi="宋体" w:eastAsia="宋体"/>
        </w:rPr>
        <w:pPrChange w:id="8598" w:author="Edward Lee" w:date="2017-10-16T16:47:00Z">
          <w:pPr/>
        </w:pPrChange>
      </w:pPr>
      <w:del w:id="8600" w:author="Edward Lee" w:date="2017-10-16T16:23:00Z">
        <w:r>
          <w:rPr>
            <w:rFonts w:ascii="宋体" w:hAnsi="宋体" w:eastAsia="宋体"/>
          </w:rPr>
          <w:tab/>
        </w:r>
      </w:del>
      <w:del w:id="8601" w:author="Edward Lee" w:date="2017-10-16T16:23:00Z">
        <w:r>
          <w:rPr>
            <w:rFonts w:ascii="宋体" w:hAnsi="宋体" w:eastAsia="宋体"/>
          </w:rPr>
          <w:delText>0x6e17, 0x7e36, 0x4e55, 0x5e74, 0x2e93, 0x3eb2, 0x0ed1, 0x1ef0</w:delText>
        </w:r>
      </w:del>
    </w:p>
    <w:p>
      <w:pPr>
        <w:widowControl/>
        <w:numPr>
          <w:ilvl w:val="0"/>
          <w:numId w:val="9"/>
        </w:numPr>
        <w:tabs>
          <w:tab w:val="center" w:pos="4201"/>
          <w:tab w:val="right" w:leader="dot" w:pos="9298"/>
        </w:tabs>
        <w:autoSpaceDE w:val="0"/>
        <w:autoSpaceDN w:val="0"/>
        <w:spacing w:beforeLines="100" w:line="360" w:lineRule="auto"/>
        <w:outlineLvl w:val="3"/>
        <w:rPr>
          <w:del w:id="8603" w:author="Edward Lee" w:date="2017-10-16T16:23:00Z"/>
          <w:rFonts w:ascii="宋体" w:hAnsi="宋体" w:eastAsia="宋体"/>
        </w:rPr>
        <w:pPrChange w:id="8602" w:author="Edward Lee" w:date="2017-10-16T16:47:00Z">
          <w:pPr/>
        </w:pPrChange>
      </w:pPr>
      <w:del w:id="8604"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606" w:author="Edward Lee" w:date="2017-10-16T16:23:00Z"/>
          <w:rFonts w:ascii="宋体" w:hAnsi="宋体" w:eastAsia="宋体"/>
        </w:rPr>
        <w:pPrChange w:id="8605"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608" w:author="Edward Lee" w:date="2017-10-16T16:23:00Z"/>
          <w:rFonts w:ascii="宋体" w:hAnsi="宋体" w:eastAsia="宋体"/>
        </w:rPr>
        <w:pPrChange w:id="8607" w:author="Edward Lee" w:date="2017-10-16T16:47:00Z">
          <w:pPr/>
        </w:pPrChange>
      </w:pPr>
      <w:del w:id="8609" w:author="Edward Lee" w:date="2017-10-16T16:23:00Z">
        <w:r>
          <w:rPr>
            <w:rFonts w:ascii="宋体" w:hAnsi="宋体" w:eastAsia="宋体"/>
          </w:rPr>
          <w:delText>uint16_t</w:delText>
        </w:r>
      </w:del>
      <w:del w:id="8610" w:author="Edward Lee" w:date="2017-10-16T16:23:00Z">
        <w:r>
          <w:rPr>
            <w:rFonts w:hint="eastAsia" w:ascii="宋体" w:hAnsi="宋体" w:eastAsia="宋体"/>
          </w:rPr>
          <w:delText xml:space="preserve"> </w:delText>
        </w:r>
      </w:del>
      <w:del w:id="8611" w:author="Edward Lee" w:date="2017-10-16T16:23:00Z">
        <w:r>
          <w:rPr>
            <w:rFonts w:ascii="宋体" w:hAnsi="宋体" w:eastAsia="宋体"/>
          </w:rPr>
          <w:delText xml:space="preserve"> CRC16(uint</w:delText>
        </w:r>
      </w:del>
      <w:del w:id="8612" w:author="Edward Lee" w:date="2017-10-16T16:23:00Z">
        <w:r>
          <w:rPr>
            <w:rFonts w:hint="eastAsia" w:ascii="宋体" w:hAnsi="宋体" w:eastAsia="宋体"/>
          </w:rPr>
          <w:delText>8</w:delText>
        </w:r>
      </w:del>
      <w:del w:id="8613" w:author="Edward Lee" w:date="2017-10-16T16:23:00Z">
        <w:r>
          <w:rPr>
            <w:rFonts w:ascii="宋体" w:hAnsi="宋体" w:eastAsia="宋体"/>
          </w:rPr>
          <w:delText xml:space="preserve">_t </w:delText>
        </w:r>
      </w:del>
      <w:del w:id="8614" w:author="Edward Lee" w:date="2017-10-16T16:23:00Z">
        <w:r>
          <w:rPr>
            <w:rFonts w:hint="eastAsia" w:ascii="宋体" w:hAnsi="宋体" w:eastAsia="宋体"/>
          </w:rPr>
          <w:delText xml:space="preserve"> </w:delText>
        </w:r>
      </w:del>
      <w:del w:id="8615" w:author="Edward Lee" w:date="2017-10-16T16:23:00Z">
        <w:r>
          <w:rPr>
            <w:rFonts w:ascii="宋体" w:hAnsi="宋体" w:eastAsia="宋体"/>
          </w:rPr>
          <w:delText xml:space="preserve">* Data, </w:delText>
        </w:r>
      </w:del>
      <w:del w:id="8616" w:author="Edward Lee" w:date="2017-10-16T16:23:00Z">
        <w:r>
          <w:rPr>
            <w:rFonts w:hint="eastAsia" w:ascii="宋体" w:hAnsi="宋体" w:eastAsia="宋体"/>
          </w:rPr>
          <w:delText xml:space="preserve"> </w:delText>
        </w:r>
      </w:del>
      <w:del w:id="8617" w:author="Edward Lee" w:date="2017-10-16T16:23:00Z">
        <w:r>
          <w:rPr>
            <w:rFonts w:ascii="宋体" w:hAnsi="宋体" w:eastAsia="宋体"/>
          </w:rPr>
          <w:delText>uint16_t</w:delText>
        </w:r>
      </w:del>
      <w:del w:id="8618" w:author="Edward Lee" w:date="2017-10-16T16:23:00Z">
        <w:r>
          <w:rPr>
            <w:rFonts w:hint="eastAsia" w:ascii="宋体" w:hAnsi="宋体" w:eastAsia="宋体"/>
          </w:rPr>
          <w:delText xml:space="preserve"> </w:delText>
        </w:r>
      </w:del>
      <w:del w:id="8619" w:author="Edward Lee" w:date="2017-10-16T16:23:00Z">
        <w:r>
          <w:rPr>
            <w:rFonts w:ascii="宋体" w:hAnsi="宋体" w:eastAsia="宋体"/>
          </w:rPr>
          <w:delText xml:space="preserve"> Length)</w:delText>
        </w:r>
      </w:del>
    </w:p>
    <w:p>
      <w:pPr>
        <w:widowControl/>
        <w:numPr>
          <w:ilvl w:val="0"/>
          <w:numId w:val="9"/>
        </w:numPr>
        <w:tabs>
          <w:tab w:val="center" w:pos="4201"/>
          <w:tab w:val="right" w:leader="dot" w:pos="9298"/>
        </w:tabs>
        <w:autoSpaceDE w:val="0"/>
        <w:autoSpaceDN w:val="0"/>
        <w:spacing w:beforeLines="100" w:line="360" w:lineRule="auto"/>
        <w:outlineLvl w:val="3"/>
        <w:rPr>
          <w:del w:id="8621" w:author="Edward Lee" w:date="2017-10-16T16:23:00Z"/>
          <w:rFonts w:ascii="宋体" w:hAnsi="宋体" w:eastAsia="宋体"/>
        </w:rPr>
        <w:pPrChange w:id="8620" w:author="Edward Lee" w:date="2017-10-16T16:47:00Z">
          <w:pPr/>
        </w:pPrChange>
      </w:pPr>
      <w:del w:id="8622"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624" w:author="Edward Lee" w:date="2017-10-16T16:23:00Z"/>
          <w:rFonts w:ascii="宋体" w:hAnsi="宋体" w:eastAsia="宋体"/>
        </w:rPr>
        <w:pPrChange w:id="8623" w:author="Edward Lee" w:date="2017-10-16T16:47:00Z">
          <w:pPr/>
        </w:pPrChange>
      </w:pPr>
      <w:del w:id="8625" w:author="Edward Lee" w:date="2017-10-16T16:23:00Z">
        <w:r>
          <w:rPr>
            <w:rFonts w:ascii="宋体" w:hAnsi="宋体" w:eastAsia="宋体"/>
          </w:rPr>
          <w:tab/>
        </w:r>
      </w:del>
      <w:del w:id="8626" w:author="Edward Lee" w:date="2017-10-16T16:23:00Z">
        <w:r>
          <w:rPr>
            <w:rFonts w:ascii="宋体" w:hAnsi="宋体" w:eastAsia="宋体"/>
          </w:rPr>
          <w:delText>uint16_t</w:delText>
        </w:r>
      </w:del>
      <w:del w:id="8627" w:author="Edward Lee" w:date="2017-10-16T16:23:00Z">
        <w:r>
          <w:rPr>
            <w:rFonts w:hint="eastAsia" w:ascii="宋体" w:hAnsi="宋体" w:eastAsia="宋体"/>
          </w:rPr>
          <w:delText xml:space="preserve"> </w:delText>
        </w:r>
      </w:del>
      <w:del w:id="8628" w:author="Edward Lee" w:date="2017-10-16T16:23:00Z">
        <w:r>
          <w:rPr>
            <w:rFonts w:ascii="宋体" w:hAnsi="宋体" w:eastAsia="宋体"/>
          </w:rPr>
          <w:delText xml:space="preserve"> crc;</w:delText>
        </w:r>
      </w:del>
    </w:p>
    <w:p>
      <w:pPr>
        <w:widowControl/>
        <w:numPr>
          <w:ilvl w:val="0"/>
          <w:numId w:val="9"/>
        </w:numPr>
        <w:tabs>
          <w:tab w:val="center" w:pos="4201"/>
          <w:tab w:val="right" w:leader="dot" w:pos="9298"/>
        </w:tabs>
        <w:autoSpaceDE w:val="0"/>
        <w:autoSpaceDN w:val="0"/>
        <w:spacing w:beforeLines="100" w:line="360" w:lineRule="auto"/>
        <w:outlineLvl w:val="3"/>
        <w:rPr>
          <w:del w:id="8630" w:author="Edward Lee" w:date="2017-10-16T16:23:00Z"/>
          <w:rFonts w:ascii="宋体" w:hAnsi="宋体" w:eastAsia="宋体"/>
        </w:rPr>
        <w:pPrChange w:id="8629" w:author="Edward Lee" w:date="2017-10-16T16:47:00Z">
          <w:pPr/>
        </w:pPrChange>
      </w:pPr>
      <w:del w:id="8631" w:author="Edward Lee" w:date="2017-10-16T16:23:00Z">
        <w:r>
          <w:rPr>
            <w:rFonts w:ascii="宋体" w:hAnsi="宋体" w:eastAsia="宋体"/>
          </w:rPr>
          <w:delText xml:space="preserve">    </w:delText>
        </w:r>
      </w:del>
      <w:del w:id="8632" w:author="Edward Lee" w:date="2017-10-16T16:23:00Z">
        <w:r>
          <w:rPr>
            <w:rFonts w:hint="eastAsia" w:ascii="宋体" w:hAnsi="宋体" w:eastAsia="宋体"/>
          </w:rPr>
          <w:delText xml:space="preserve">uint8_t </w:delText>
        </w:r>
      </w:del>
      <w:del w:id="8633" w:author="Edward Lee" w:date="2017-10-16T16:23:00Z">
        <w:r>
          <w:rPr>
            <w:rFonts w:ascii="宋体" w:hAnsi="宋体" w:eastAsia="宋体"/>
          </w:rPr>
          <w:delText xml:space="preserve"> da;</w:delText>
        </w:r>
      </w:del>
    </w:p>
    <w:p>
      <w:pPr>
        <w:widowControl/>
        <w:numPr>
          <w:ilvl w:val="0"/>
          <w:numId w:val="9"/>
        </w:numPr>
        <w:tabs>
          <w:tab w:val="center" w:pos="4201"/>
          <w:tab w:val="right" w:leader="dot" w:pos="9298"/>
        </w:tabs>
        <w:autoSpaceDE w:val="0"/>
        <w:autoSpaceDN w:val="0"/>
        <w:spacing w:beforeLines="100" w:line="360" w:lineRule="auto"/>
        <w:outlineLvl w:val="3"/>
        <w:rPr>
          <w:del w:id="8635" w:author="Edward Lee" w:date="2017-10-16T16:23:00Z"/>
          <w:rFonts w:ascii="宋体" w:hAnsi="宋体" w:eastAsia="宋体"/>
        </w:rPr>
        <w:pPrChange w:id="8634" w:author="Edward Lee" w:date="2017-10-16T16:47:00Z">
          <w:pPr/>
        </w:pPrChange>
      </w:pPr>
      <w:del w:id="8636" w:author="Edward Lee" w:date="2017-10-16T16:23:00Z">
        <w:r>
          <w:rPr>
            <w:rFonts w:ascii="宋体" w:hAnsi="宋体" w:eastAsia="宋体"/>
          </w:rPr>
          <w:tab/>
        </w:r>
      </w:del>
      <w:del w:id="8637" w:author="Edward Lee" w:date="2017-10-16T16:23:00Z">
        <w:r>
          <w:rPr>
            <w:rFonts w:ascii="宋体" w:hAnsi="宋体" w:eastAsia="宋体"/>
          </w:rPr>
          <w:tab/>
        </w:r>
      </w:del>
    </w:p>
    <w:p>
      <w:pPr>
        <w:widowControl/>
        <w:numPr>
          <w:ilvl w:val="0"/>
          <w:numId w:val="9"/>
        </w:numPr>
        <w:tabs>
          <w:tab w:val="center" w:pos="4201"/>
          <w:tab w:val="right" w:leader="dot" w:pos="9298"/>
        </w:tabs>
        <w:autoSpaceDE w:val="0"/>
        <w:autoSpaceDN w:val="0"/>
        <w:spacing w:beforeLines="100" w:line="360" w:lineRule="auto"/>
        <w:outlineLvl w:val="3"/>
        <w:rPr>
          <w:del w:id="8639" w:author="Edward Lee" w:date="2017-10-16T16:23:00Z"/>
          <w:rFonts w:ascii="宋体" w:hAnsi="宋体" w:eastAsia="宋体"/>
        </w:rPr>
        <w:pPrChange w:id="8638" w:author="Edward Lee" w:date="2017-10-16T16:47:00Z">
          <w:pPr/>
        </w:pPrChange>
      </w:pPr>
      <w:del w:id="8640" w:author="Edward Lee" w:date="2017-10-16T16:23:00Z">
        <w:r>
          <w:rPr>
            <w:rFonts w:ascii="宋体" w:hAnsi="宋体" w:eastAsia="宋体"/>
          </w:rPr>
          <w:delText xml:space="preserve">    </w:delText>
        </w:r>
      </w:del>
      <w:del w:id="8641" w:author="Edward Lee" w:date="2017-10-16T16:23:00Z">
        <w:r>
          <w:rPr>
            <w:rFonts w:ascii="宋体" w:hAnsi="宋体" w:eastAsia="宋体"/>
          </w:rPr>
          <w:tab/>
        </w:r>
      </w:del>
      <w:del w:id="8642" w:author="Edward Lee" w:date="2017-10-16T16:23:00Z">
        <w:r>
          <w:rPr>
            <w:rFonts w:ascii="宋体" w:hAnsi="宋体" w:eastAsia="宋体"/>
          </w:rPr>
          <w:delText>crc = 0xFFFF;</w:delText>
        </w:r>
      </w:del>
    </w:p>
    <w:p>
      <w:pPr>
        <w:widowControl/>
        <w:numPr>
          <w:ilvl w:val="0"/>
          <w:numId w:val="9"/>
        </w:numPr>
        <w:tabs>
          <w:tab w:val="center" w:pos="4201"/>
          <w:tab w:val="right" w:leader="dot" w:pos="9298"/>
        </w:tabs>
        <w:autoSpaceDE w:val="0"/>
        <w:autoSpaceDN w:val="0"/>
        <w:spacing w:beforeLines="100" w:line="360" w:lineRule="auto"/>
        <w:outlineLvl w:val="3"/>
        <w:rPr>
          <w:del w:id="8644" w:author="Edward Lee" w:date="2017-10-16T16:23:00Z"/>
          <w:rFonts w:ascii="宋体" w:hAnsi="宋体" w:eastAsia="宋体"/>
        </w:rPr>
        <w:pPrChange w:id="8643" w:author="Edward Lee" w:date="2017-10-16T16:47:00Z">
          <w:pPr/>
        </w:pPrChange>
      </w:pPr>
      <w:del w:id="8645" w:author="Edward Lee" w:date="2017-10-16T16:23:00Z">
        <w:r>
          <w:rPr>
            <w:rFonts w:ascii="宋体" w:hAnsi="宋体" w:eastAsia="宋体"/>
          </w:rPr>
          <w:delText xml:space="preserve">    </w:delText>
        </w:r>
      </w:del>
      <w:del w:id="8646" w:author="Edward Lee" w:date="2017-10-16T16:23:00Z">
        <w:r>
          <w:rPr>
            <w:rFonts w:ascii="宋体" w:hAnsi="宋体" w:eastAsia="宋体"/>
          </w:rPr>
          <w:tab/>
        </w:r>
      </w:del>
      <w:del w:id="8647" w:author="Edward Lee" w:date="2017-10-16T16:23:00Z">
        <w:r>
          <w:rPr>
            <w:rFonts w:ascii="宋体" w:hAnsi="宋体" w:eastAsia="宋体"/>
          </w:rPr>
          <w:delText>while(Length--!=0)</w:delText>
        </w:r>
      </w:del>
    </w:p>
    <w:p>
      <w:pPr>
        <w:widowControl/>
        <w:numPr>
          <w:ilvl w:val="0"/>
          <w:numId w:val="9"/>
        </w:numPr>
        <w:tabs>
          <w:tab w:val="center" w:pos="4201"/>
          <w:tab w:val="right" w:leader="dot" w:pos="9298"/>
        </w:tabs>
        <w:autoSpaceDE w:val="0"/>
        <w:autoSpaceDN w:val="0"/>
        <w:spacing w:beforeLines="100" w:line="360" w:lineRule="auto"/>
        <w:outlineLvl w:val="3"/>
        <w:rPr>
          <w:del w:id="8649" w:author="Edward Lee" w:date="2017-10-16T16:23:00Z"/>
          <w:rFonts w:ascii="宋体" w:hAnsi="宋体" w:eastAsia="宋体"/>
        </w:rPr>
        <w:pPrChange w:id="8648" w:author="Edward Lee" w:date="2017-10-16T16:47:00Z">
          <w:pPr/>
        </w:pPrChange>
      </w:pPr>
      <w:del w:id="8650" w:author="Edward Lee" w:date="2017-10-16T16:23:00Z">
        <w:r>
          <w:rPr>
            <w:rFonts w:ascii="宋体" w:hAnsi="宋体" w:eastAsia="宋体"/>
          </w:rPr>
          <w:tab/>
        </w:r>
      </w:del>
      <w:del w:id="8651" w:author="Edward Lee" w:date="2017-10-16T16:23:00Z">
        <w:r>
          <w:rPr>
            <w:rFonts w:ascii="宋体" w:hAnsi="宋体" w:eastAsia="宋体"/>
          </w:rPr>
          <w:tab/>
        </w:r>
      </w:del>
      <w:del w:id="8652"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654" w:author="Edward Lee" w:date="2017-10-16T16:23:00Z"/>
          <w:rFonts w:ascii="宋体" w:hAnsi="宋体" w:eastAsia="宋体"/>
        </w:rPr>
        <w:pPrChange w:id="8653" w:author="Edward Lee" w:date="2017-10-16T16:47:00Z">
          <w:pPr/>
        </w:pPrChange>
      </w:pPr>
      <w:del w:id="8655" w:author="Edward Lee" w:date="2017-10-16T16:23:00Z">
        <w:r>
          <w:rPr>
            <w:rFonts w:ascii="宋体" w:hAnsi="宋体" w:eastAsia="宋体"/>
          </w:rPr>
          <w:delText xml:space="preserve">        </w:delText>
        </w:r>
      </w:del>
      <w:del w:id="8656" w:author="Edward Lee" w:date="2017-10-16T16:23:00Z">
        <w:r>
          <w:rPr>
            <w:rFonts w:ascii="宋体" w:hAnsi="宋体" w:eastAsia="宋体"/>
          </w:rPr>
          <w:tab/>
        </w:r>
      </w:del>
      <w:del w:id="8657" w:author="Edward Lee" w:date="2017-10-16T16:23:00Z">
        <w:r>
          <w:rPr>
            <w:rFonts w:ascii="宋体" w:hAnsi="宋体" w:eastAsia="宋体"/>
          </w:rPr>
          <w:delText>da=(</w:delText>
        </w:r>
      </w:del>
      <w:del w:id="8658" w:author="Edward Lee" w:date="2017-10-16T16:23:00Z">
        <w:r>
          <w:rPr>
            <w:rFonts w:hint="eastAsia" w:ascii="宋体" w:hAnsi="宋体" w:eastAsia="宋体"/>
          </w:rPr>
          <w:delText>uint8_t</w:delText>
        </w:r>
      </w:del>
      <w:del w:id="8659" w:author="Edward Lee" w:date="2017-10-16T16:23:00Z">
        <w:r>
          <w:rPr>
            <w:rFonts w:ascii="宋体" w:hAnsi="宋体" w:eastAsia="宋体"/>
          </w:rPr>
          <w:delText>) (crc/256);</w:delText>
        </w:r>
      </w:del>
    </w:p>
    <w:p>
      <w:pPr>
        <w:widowControl/>
        <w:numPr>
          <w:ilvl w:val="0"/>
          <w:numId w:val="9"/>
        </w:numPr>
        <w:tabs>
          <w:tab w:val="center" w:pos="4201"/>
          <w:tab w:val="right" w:leader="dot" w:pos="9298"/>
        </w:tabs>
        <w:autoSpaceDE w:val="0"/>
        <w:autoSpaceDN w:val="0"/>
        <w:spacing w:beforeLines="100" w:line="360" w:lineRule="auto"/>
        <w:outlineLvl w:val="3"/>
        <w:rPr>
          <w:del w:id="8661" w:author="Edward Lee" w:date="2017-10-16T16:23:00Z"/>
          <w:rFonts w:ascii="宋体" w:hAnsi="宋体" w:eastAsia="宋体"/>
        </w:rPr>
        <w:pPrChange w:id="8660" w:author="Edward Lee" w:date="2017-10-16T16:47:00Z">
          <w:pPr/>
        </w:pPrChange>
      </w:pPr>
      <w:del w:id="8662" w:author="Edward Lee" w:date="2017-10-16T16:23:00Z">
        <w:r>
          <w:rPr>
            <w:rFonts w:ascii="宋体" w:hAnsi="宋体" w:eastAsia="宋体"/>
          </w:rPr>
          <w:delText xml:space="preserve">        </w:delText>
        </w:r>
      </w:del>
      <w:del w:id="8663" w:author="Edward Lee" w:date="2017-10-16T16:23:00Z">
        <w:r>
          <w:rPr>
            <w:rFonts w:ascii="宋体" w:hAnsi="宋体" w:eastAsia="宋体"/>
          </w:rPr>
          <w:tab/>
        </w:r>
      </w:del>
      <w:del w:id="8664" w:author="Edward Lee" w:date="2017-10-16T16:23:00Z">
        <w:r>
          <w:rPr>
            <w:rFonts w:ascii="宋体" w:hAnsi="宋体" w:eastAsia="宋体"/>
          </w:rPr>
          <w:delText>crc &lt;&lt;= 8;</w:delText>
        </w:r>
      </w:del>
    </w:p>
    <w:p>
      <w:pPr>
        <w:widowControl/>
        <w:numPr>
          <w:ilvl w:val="0"/>
          <w:numId w:val="9"/>
        </w:numPr>
        <w:tabs>
          <w:tab w:val="center" w:pos="4201"/>
          <w:tab w:val="right" w:leader="dot" w:pos="9298"/>
        </w:tabs>
        <w:autoSpaceDE w:val="0"/>
        <w:autoSpaceDN w:val="0"/>
        <w:spacing w:beforeLines="100" w:line="360" w:lineRule="auto"/>
        <w:outlineLvl w:val="3"/>
        <w:rPr>
          <w:del w:id="8666" w:author="Edward Lee" w:date="2017-10-16T16:23:00Z"/>
          <w:rFonts w:ascii="宋体" w:hAnsi="宋体" w:eastAsia="宋体"/>
        </w:rPr>
        <w:pPrChange w:id="8665" w:author="Edward Lee" w:date="2017-10-16T16:47:00Z">
          <w:pPr/>
        </w:pPrChange>
      </w:pPr>
      <w:del w:id="8667" w:author="Edward Lee" w:date="2017-10-16T16:23:00Z">
        <w:r>
          <w:rPr>
            <w:rFonts w:ascii="宋体" w:hAnsi="宋体" w:eastAsia="宋体"/>
          </w:rPr>
          <w:delText xml:space="preserve">        </w:delText>
        </w:r>
      </w:del>
      <w:del w:id="8668" w:author="Edward Lee" w:date="2017-10-16T16:23:00Z">
        <w:r>
          <w:rPr>
            <w:rFonts w:ascii="宋体" w:hAnsi="宋体" w:eastAsia="宋体"/>
          </w:rPr>
          <w:tab/>
        </w:r>
      </w:del>
      <w:del w:id="8669" w:author="Edward Lee" w:date="2017-10-16T16:23:00Z">
        <w:r>
          <w:rPr>
            <w:rFonts w:ascii="宋体" w:hAnsi="宋体" w:eastAsia="宋体"/>
          </w:rPr>
          <w:delText>crc ^= crc16_table[da^*Data];</w:delText>
        </w:r>
      </w:del>
    </w:p>
    <w:p>
      <w:pPr>
        <w:widowControl/>
        <w:numPr>
          <w:ilvl w:val="0"/>
          <w:numId w:val="9"/>
        </w:numPr>
        <w:tabs>
          <w:tab w:val="center" w:pos="4201"/>
          <w:tab w:val="right" w:leader="dot" w:pos="9298"/>
        </w:tabs>
        <w:autoSpaceDE w:val="0"/>
        <w:autoSpaceDN w:val="0"/>
        <w:spacing w:beforeLines="100" w:line="360" w:lineRule="auto"/>
        <w:outlineLvl w:val="3"/>
        <w:rPr>
          <w:del w:id="8671" w:author="Edward Lee" w:date="2017-10-16T16:23:00Z"/>
          <w:rFonts w:ascii="宋体" w:hAnsi="宋体" w:eastAsia="宋体"/>
        </w:rPr>
        <w:pPrChange w:id="8670" w:author="Edward Lee" w:date="2017-10-16T16:47:00Z">
          <w:pPr/>
        </w:pPrChange>
      </w:pPr>
      <w:del w:id="8672" w:author="Edward Lee" w:date="2017-10-16T16:23:00Z">
        <w:r>
          <w:rPr>
            <w:rFonts w:ascii="宋体" w:hAnsi="宋体" w:eastAsia="宋体"/>
          </w:rPr>
          <w:delText xml:space="preserve">        </w:delText>
        </w:r>
      </w:del>
      <w:del w:id="8673" w:author="Edward Lee" w:date="2017-10-16T16:23:00Z">
        <w:r>
          <w:rPr>
            <w:rFonts w:ascii="宋体" w:hAnsi="宋体" w:eastAsia="宋体"/>
          </w:rPr>
          <w:tab/>
        </w:r>
      </w:del>
      <w:del w:id="8674" w:author="Edward Lee" w:date="2017-10-16T16:23:00Z">
        <w:r>
          <w:rPr>
            <w:rFonts w:ascii="宋体" w:hAnsi="宋体" w:eastAsia="宋体"/>
          </w:rPr>
          <w:delText>Data++;</w:delText>
        </w:r>
      </w:del>
    </w:p>
    <w:p>
      <w:pPr>
        <w:widowControl/>
        <w:numPr>
          <w:ilvl w:val="0"/>
          <w:numId w:val="9"/>
        </w:numPr>
        <w:tabs>
          <w:tab w:val="center" w:pos="4201"/>
          <w:tab w:val="right" w:leader="dot" w:pos="9298"/>
        </w:tabs>
        <w:autoSpaceDE w:val="0"/>
        <w:autoSpaceDN w:val="0"/>
        <w:spacing w:beforeLines="100" w:line="360" w:lineRule="auto"/>
        <w:outlineLvl w:val="3"/>
        <w:rPr>
          <w:del w:id="8676" w:author="Edward Lee" w:date="2017-10-16T16:23:00Z"/>
          <w:rFonts w:ascii="宋体" w:hAnsi="宋体" w:eastAsia="宋体"/>
        </w:rPr>
        <w:pPrChange w:id="8675" w:author="Edward Lee" w:date="2017-10-16T16:47:00Z">
          <w:pPr/>
        </w:pPrChange>
      </w:pPr>
      <w:del w:id="8677" w:author="Edward Lee" w:date="2017-10-16T16:23:00Z">
        <w:r>
          <w:rPr>
            <w:rFonts w:ascii="宋体" w:hAnsi="宋体" w:eastAsia="宋体"/>
          </w:rPr>
          <w:delText xml:space="preserve">    </w:delText>
        </w:r>
      </w:del>
      <w:del w:id="8678" w:author="Edward Lee" w:date="2017-10-16T16:23:00Z">
        <w:r>
          <w:rPr>
            <w:rFonts w:ascii="宋体" w:hAnsi="宋体" w:eastAsia="宋体"/>
          </w:rPr>
          <w:tab/>
        </w:r>
      </w:del>
      <w:del w:id="8679"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681" w:author="Edward Lee" w:date="2017-10-16T16:23:00Z"/>
          <w:rFonts w:ascii="宋体" w:hAnsi="宋体" w:eastAsia="宋体"/>
        </w:rPr>
        <w:pPrChange w:id="8680"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683" w:author="Edward Lee" w:date="2017-10-16T16:23:00Z"/>
          <w:rFonts w:ascii="宋体" w:hAnsi="宋体" w:eastAsia="宋体"/>
        </w:rPr>
        <w:pPrChange w:id="8682" w:author="Edward Lee" w:date="2017-10-16T16:47:00Z">
          <w:pPr/>
        </w:pPrChange>
      </w:pPr>
      <w:del w:id="8684" w:author="Edward Lee" w:date="2017-10-16T16:23:00Z">
        <w:r>
          <w:rPr>
            <w:rFonts w:ascii="宋体" w:hAnsi="宋体" w:eastAsia="宋体"/>
          </w:rPr>
          <w:tab/>
        </w:r>
      </w:del>
      <w:del w:id="8685" w:author="Edward Lee" w:date="2017-10-16T16:23:00Z">
        <w:r>
          <w:rPr>
            <w:rFonts w:ascii="宋体" w:hAnsi="宋体" w:eastAsia="宋体"/>
          </w:rPr>
          <w:delText>return crc;</w:delText>
        </w:r>
      </w:del>
    </w:p>
    <w:p>
      <w:pPr>
        <w:widowControl/>
        <w:numPr>
          <w:ilvl w:val="0"/>
          <w:numId w:val="9"/>
        </w:numPr>
        <w:tabs>
          <w:tab w:val="center" w:pos="4201"/>
          <w:tab w:val="right" w:leader="dot" w:pos="9298"/>
        </w:tabs>
        <w:autoSpaceDE w:val="0"/>
        <w:autoSpaceDN w:val="0"/>
        <w:spacing w:beforeLines="100" w:line="360" w:lineRule="auto"/>
        <w:outlineLvl w:val="3"/>
        <w:rPr>
          <w:del w:id="8687" w:author="Edward Lee" w:date="2017-10-16T16:23:00Z"/>
          <w:rFonts w:ascii="宋体" w:hAnsi="宋体" w:eastAsia="宋体"/>
        </w:rPr>
        <w:pPrChange w:id="8686" w:author="Edward Lee" w:date="2017-10-16T16:47:00Z">
          <w:pPr/>
        </w:pPrChange>
      </w:pPr>
      <w:del w:id="8688"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690" w:author="Edward Lee" w:date="2017-10-16T16:23:00Z"/>
          <w:rFonts w:ascii="宋体" w:hAnsi="宋体" w:eastAsia="宋体"/>
        </w:rPr>
        <w:pPrChange w:id="8689" w:author="Edward Lee" w:date="2017-10-16T16:47:00Z">
          <w:pPr/>
        </w:pPrChange>
      </w:pPr>
    </w:p>
    <w:p>
      <w:pPr>
        <w:pStyle w:val="4"/>
        <w:widowControl/>
        <w:numPr>
          <w:ilvl w:val="0"/>
          <w:numId w:val="9"/>
        </w:numPr>
        <w:tabs>
          <w:tab w:val="center" w:pos="4201"/>
          <w:tab w:val="right" w:leader="dot" w:pos="9298"/>
        </w:tabs>
        <w:autoSpaceDE w:val="0"/>
        <w:autoSpaceDN w:val="0"/>
        <w:spacing w:beforeLines="100" w:line="360" w:lineRule="auto"/>
        <w:ind w:left="360" w:hanging="360"/>
        <w:rPr>
          <w:del w:id="8692" w:author="Edward Lee" w:date="2017-10-16T16:23:00Z"/>
          <w:sz w:val="30"/>
          <w:szCs w:val="30"/>
        </w:rPr>
        <w:pPrChange w:id="8691" w:author="Edward Lee" w:date="2017-10-16T16:47:00Z">
          <w:pPr>
            <w:pStyle w:val="4"/>
            <w:numPr>
              <w:ilvl w:val="2"/>
              <w:numId w:val="3"/>
            </w:numPr>
            <w:ind w:left="720" w:hanging="720"/>
          </w:pPr>
        </w:pPrChange>
      </w:pPr>
      <w:del w:id="8693" w:author="Edward Lee" w:date="2017-10-16T16:23:00Z">
        <w:r>
          <w:rPr>
            <w:rFonts w:hint="eastAsia"/>
            <w:sz w:val="30"/>
            <w:szCs w:val="30"/>
          </w:rPr>
          <w:delText>JAVA 方法</w:delText>
        </w:r>
      </w:del>
    </w:p>
    <w:p>
      <w:pPr>
        <w:widowControl/>
        <w:numPr>
          <w:ilvl w:val="0"/>
          <w:numId w:val="9"/>
        </w:numPr>
        <w:tabs>
          <w:tab w:val="center" w:pos="4201"/>
          <w:tab w:val="right" w:leader="dot" w:pos="9298"/>
        </w:tabs>
        <w:autoSpaceDE w:val="0"/>
        <w:autoSpaceDN w:val="0"/>
        <w:spacing w:beforeLines="100" w:line="360" w:lineRule="auto"/>
        <w:outlineLvl w:val="3"/>
        <w:rPr>
          <w:del w:id="8695" w:author="Edward Lee" w:date="2017-10-16T16:23:00Z"/>
          <w:rFonts w:ascii="宋体" w:hAnsi="宋体" w:eastAsia="宋体"/>
        </w:rPr>
        <w:pPrChange w:id="8694" w:author="Edward Lee" w:date="2017-10-16T16:47:00Z">
          <w:pPr/>
        </w:pPrChange>
      </w:pPr>
      <w:del w:id="8696"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698" w:author="Edward Lee" w:date="2017-10-16T16:23:00Z"/>
          <w:rFonts w:ascii="宋体" w:hAnsi="宋体" w:eastAsia="宋体"/>
        </w:rPr>
        <w:pPrChange w:id="8697" w:author="Edward Lee" w:date="2017-10-16T16:47:00Z">
          <w:pPr/>
        </w:pPrChange>
      </w:pPr>
      <w:del w:id="8699" w:author="Edward Lee" w:date="2017-10-16T16:23:00Z">
        <w:r>
          <w:rPr>
            <w:rFonts w:hint="eastAsia" w:ascii="宋体" w:hAnsi="宋体" w:eastAsia="宋体"/>
          </w:rPr>
          <w:delText xml:space="preserve"> * CRC-CCITT 标准计算 JAVA</w:delText>
        </w:r>
      </w:del>
    </w:p>
    <w:p>
      <w:pPr>
        <w:widowControl/>
        <w:numPr>
          <w:ilvl w:val="0"/>
          <w:numId w:val="9"/>
        </w:numPr>
        <w:tabs>
          <w:tab w:val="center" w:pos="4201"/>
          <w:tab w:val="right" w:leader="dot" w:pos="9298"/>
        </w:tabs>
        <w:autoSpaceDE w:val="0"/>
        <w:autoSpaceDN w:val="0"/>
        <w:spacing w:beforeLines="100" w:line="360" w:lineRule="auto"/>
        <w:outlineLvl w:val="3"/>
        <w:rPr>
          <w:del w:id="8701" w:author="Edward Lee" w:date="2017-10-16T16:23:00Z"/>
          <w:rFonts w:ascii="宋体" w:hAnsi="宋体" w:eastAsia="宋体"/>
        </w:rPr>
        <w:pPrChange w:id="8700" w:author="Edward Lee" w:date="2017-10-16T16:47:00Z">
          <w:pPr/>
        </w:pPrChange>
      </w:pPr>
      <w:del w:id="8702" w:author="Edward Lee" w:date="2017-10-16T16:23:00Z">
        <w:r>
          <w:rPr>
            <w:rFonts w:ascii="宋体" w:hAnsi="宋体" w:eastAsia="宋体"/>
          </w:rPr>
          <w:delText xml:space="preserve"> * </w:delText>
        </w:r>
      </w:del>
    </w:p>
    <w:p>
      <w:pPr>
        <w:widowControl/>
        <w:numPr>
          <w:ilvl w:val="0"/>
          <w:numId w:val="9"/>
        </w:numPr>
        <w:tabs>
          <w:tab w:val="center" w:pos="4201"/>
          <w:tab w:val="right" w:leader="dot" w:pos="9298"/>
        </w:tabs>
        <w:autoSpaceDE w:val="0"/>
        <w:autoSpaceDN w:val="0"/>
        <w:spacing w:beforeLines="100" w:line="360" w:lineRule="auto"/>
        <w:outlineLvl w:val="3"/>
        <w:rPr>
          <w:del w:id="8704" w:author="Edward Lee" w:date="2017-10-16T16:23:00Z"/>
          <w:rFonts w:ascii="宋体" w:hAnsi="宋体" w:eastAsia="宋体"/>
        </w:rPr>
        <w:pPrChange w:id="8703" w:author="Edward Lee" w:date="2017-10-16T16:47:00Z">
          <w:pPr/>
        </w:pPrChange>
      </w:pPr>
      <w:del w:id="8705" w:author="Edward Lee" w:date="2017-10-16T16:23:00Z">
        <w:r>
          <w:rPr>
            <w:rFonts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707" w:author="Edward Lee" w:date="2017-10-16T16:23:00Z"/>
          <w:rFonts w:ascii="宋体" w:hAnsi="宋体" w:eastAsia="宋体"/>
        </w:rPr>
        <w:pPrChange w:id="8706" w:author="Edward Lee" w:date="2017-10-16T16:47:00Z">
          <w:pPr/>
        </w:pPrChange>
      </w:pPr>
      <w:del w:id="8708" w:author="Edward Lee" w:date="2017-10-16T16:23:00Z">
        <w:r>
          <w:rPr>
            <w:rFonts w:hint="eastAsia" w:ascii="宋体" w:hAnsi="宋体" w:eastAsia="宋体"/>
          </w:rPr>
          <w:delText xml:space="preserve"> *输入：需要加入校验的字节数组data</w:delText>
        </w:r>
      </w:del>
    </w:p>
    <w:p>
      <w:pPr>
        <w:widowControl/>
        <w:numPr>
          <w:ilvl w:val="0"/>
          <w:numId w:val="9"/>
        </w:numPr>
        <w:tabs>
          <w:tab w:val="center" w:pos="4201"/>
          <w:tab w:val="right" w:leader="dot" w:pos="9298"/>
        </w:tabs>
        <w:autoSpaceDE w:val="0"/>
        <w:autoSpaceDN w:val="0"/>
        <w:spacing w:beforeLines="100" w:line="360" w:lineRule="auto"/>
        <w:outlineLvl w:val="3"/>
        <w:rPr>
          <w:del w:id="8710" w:author="Edward Lee" w:date="2017-10-16T16:23:00Z"/>
          <w:rFonts w:ascii="宋体" w:hAnsi="宋体" w:eastAsia="宋体"/>
        </w:rPr>
        <w:pPrChange w:id="8709" w:author="Edward Lee" w:date="2017-10-16T16:47:00Z">
          <w:pPr/>
        </w:pPrChange>
      </w:pPr>
      <w:del w:id="8711" w:author="Edward Lee" w:date="2017-10-16T16:23:00Z">
        <w:r>
          <w:rPr>
            <w:rFonts w:ascii="宋体" w:hAnsi="宋体" w:eastAsia="宋体"/>
          </w:rPr>
          <w:delText xml:space="preserve"> * </w:delText>
        </w:r>
      </w:del>
    </w:p>
    <w:p>
      <w:pPr>
        <w:widowControl/>
        <w:numPr>
          <w:ilvl w:val="0"/>
          <w:numId w:val="9"/>
        </w:numPr>
        <w:tabs>
          <w:tab w:val="center" w:pos="4201"/>
          <w:tab w:val="right" w:leader="dot" w:pos="9298"/>
        </w:tabs>
        <w:autoSpaceDE w:val="0"/>
        <w:autoSpaceDN w:val="0"/>
        <w:spacing w:beforeLines="100" w:line="360" w:lineRule="auto"/>
        <w:outlineLvl w:val="3"/>
        <w:rPr>
          <w:del w:id="8713" w:author="Edward Lee" w:date="2017-10-16T16:23:00Z"/>
          <w:rFonts w:ascii="宋体" w:hAnsi="宋体" w:eastAsia="宋体"/>
        </w:rPr>
        <w:pPrChange w:id="8712" w:author="Edward Lee" w:date="2017-10-16T16:47:00Z">
          <w:pPr/>
        </w:pPrChange>
      </w:pPr>
      <w:del w:id="8714" w:author="Edward Lee" w:date="2017-10-16T16:23:00Z">
        <w:r>
          <w:rPr>
            <w:rFonts w:hint="eastAsia" w:ascii="宋体" w:hAnsi="宋体" w:eastAsia="宋体"/>
          </w:rPr>
          <w:delText xml:space="preserve"> *输出：返回2个字节的十六进制的校验码</w:delText>
        </w:r>
      </w:del>
      <w:del w:id="8715" w:author="Edward Lee" w:date="2017-10-16T16:23:00Z">
        <w:r>
          <w:rPr>
            <w:rFonts w:hint="eastAsia" w:ascii="宋体" w:hAnsi="宋体" w:eastAsia="宋体"/>
          </w:rPr>
          <w:tab/>
        </w:r>
      </w:del>
      <w:del w:id="8716" w:author="Edward Lee" w:date="2017-10-16T16:23:00Z">
        <w:r>
          <w:rPr>
            <w:rFonts w:hint="eastAsia"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718" w:author="Edward Lee" w:date="2017-10-16T16:23:00Z"/>
          <w:rFonts w:ascii="宋体" w:hAnsi="宋体" w:eastAsia="宋体"/>
        </w:rPr>
        <w:pPrChange w:id="8717" w:author="Edward Lee" w:date="2017-10-16T16:47:00Z">
          <w:pPr/>
        </w:pPrChange>
      </w:pPr>
      <w:del w:id="8719" w:author="Edward Lee" w:date="2017-10-16T16:23:00Z">
        <w:r>
          <w:rPr>
            <w:rFonts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721" w:author="Edward Lee" w:date="2017-10-16T16:23:00Z"/>
          <w:rFonts w:ascii="宋体" w:hAnsi="宋体" w:eastAsia="宋体"/>
        </w:rPr>
        <w:pPrChange w:id="8720" w:author="Edward Lee" w:date="2017-10-16T16:47:00Z">
          <w:pPr/>
        </w:pPrChange>
      </w:pPr>
      <w:del w:id="8722" w:author="Edward Lee" w:date="2017-10-16T16:23:00Z">
        <w:r>
          <w:rPr>
            <w:rFonts w:ascii="宋体" w:hAnsi="宋体" w:eastAsia="宋体"/>
          </w:rPr>
          <w:delText>private static String getCrc(byte[] data) {</w:delText>
        </w:r>
      </w:del>
    </w:p>
    <w:p>
      <w:pPr>
        <w:widowControl/>
        <w:numPr>
          <w:ilvl w:val="0"/>
          <w:numId w:val="9"/>
        </w:numPr>
        <w:tabs>
          <w:tab w:val="center" w:pos="4201"/>
          <w:tab w:val="right" w:leader="dot" w:pos="9298"/>
        </w:tabs>
        <w:autoSpaceDE w:val="0"/>
        <w:autoSpaceDN w:val="0"/>
        <w:spacing w:beforeLines="100" w:line="360" w:lineRule="auto"/>
        <w:outlineLvl w:val="3"/>
        <w:rPr>
          <w:del w:id="8724" w:author="Edward Lee" w:date="2017-10-16T16:23:00Z"/>
          <w:rFonts w:ascii="宋体" w:hAnsi="宋体" w:eastAsia="宋体"/>
        </w:rPr>
        <w:pPrChange w:id="8723" w:author="Edward Lee" w:date="2017-10-16T16:47:00Z">
          <w:pPr/>
        </w:pPrChange>
      </w:pPr>
      <w:del w:id="8725" w:author="Edward Lee" w:date="2017-10-16T16:23:00Z">
        <w:r>
          <w:rPr>
            <w:rFonts w:hint="eastAsia" w:ascii="宋体" w:hAnsi="宋体" w:eastAsia="宋体"/>
          </w:rPr>
          <w:tab/>
        </w:r>
      </w:del>
      <w:del w:id="8726" w:author="Edward Lee" w:date="2017-10-16T16:23:00Z">
        <w:r>
          <w:rPr>
            <w:rFonts w:hint="eastAsia" w:ascii="宋体" w:hAnsi="宋体" w:eastAsia="宋体"/>
          </w:rPr>
          <w:delText>int crc = 0xFFFF;        //crc计算初值</w:delText>
        </w:r>
      </w:del>
    </w:p>
    <w:p>
      <w:pPr>
        <w:widowControl/>
        <w:numPr>
          <w:ilvl w:val="0"/>
          <w:numId w:val="9"/>
        </w:numPr>
        <w:tabs>
          <w:tab w:val="center" w:pos="4201"/>
          <w:tab w:val="right" w:leader="dot" w:pos="9298"/>
        </w:tabs>
        <w:autoSpaceDE w:val="0"/>
        <w:autoSpaceDN w:val="0"/>
        <w:spacing w:beforeLines="100" w:line="360" w:lineRule="auto"/>
        <w:outlineLvl w:val="3"/>
        <w:rPr>
          <w:del w:id="8728" w:author="Edward Lee" w:date="2017-10-16T16:23:00Z"/>
          <w:rFonts w:ascii="宋体" w:hAnsi="宋体" w:eastAsia="宋体"/>
        </w:rPr>
        <w:pPrChange w:id="8727"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730" w:author="Edward Lee" w:date="2017-10-16T16:23:00Z"/>
          <w:rFonts w:ascii="宋体" w:hAnsi="宋体" w:eastAsia="宋体"/>
        </w:rPr>
        <w:pPrChange w:id="8729" w:author="Edward Lee" w:date="2017-10-16T16:47:00Z">
          <w:pPr/>
        </w:pPrChange>
      </w:pPr>
      <w:del w:id="8731" w:author="Edward Lee" w:date="2017-10-16T16:23:00Z">
        <w:r>
          <w:rPr>
            <w:rFonts w:ascii="宋体" w:hAnsi="宋体" w:eastAsia="宋体"/>
          </w:rPr>
          <w:tab/>
        </w:r>
      </w:del>
      <w:del w:id="8732" w:author="Edward Lee" w:date="2017-10-16T16:23:00Z">
        <w:r>
          <w:rPr>
            <w:rFonts w:ascii="宋体" w:hAnsi="宋体" w:eastAsia="宋体"/>
          </w:rPr>
          <w:delText>for (int i = 0; i &lt; data.length; i++) {</w:delText>
        </w:r>
      </w:del>
    </w:p>
    <w:p>
      <w:pPr>
        <w:widowControl/>
        <w:numPr>
          <w:ilvl w:val="0"/>
          <w:numId w:val="9"/>
        </w:numPr>
        <w:tabs>
          <w:tab w:val="center" w:pos="4201"/>
          <w:tab w:val="right" w:leader="dot" w:pos="9298"/>
        </w:tabs>
        <w:autoSpaceDE w:val="0"/>
        <w:autoSpaceDN w:val="0"/>
        <w:spacing w:beforeLines="100" w:line="360" w:lineRule="auto"/>
        <w:outlineLvl w:val="3"/>
        <w:rPr>
          <w:del w:id="8734" w:author="Edward Lee" w:date="2017-10-16T16:23:00Z"/>
          <w:rFonts w:ascii="宋体" w:hAnsi="宋体" w:eastAsia="宋体"/>
        </w:rPr>
        <w:pPrChange w:id="8733" w:author="Edward Lee" w:date="2017-10-16T16:47:00Z">
          <w:pPr/>
        </w:pPrChange>
      </w:pPr>
      <w:del w:id="8735" w:author="Edward Lee" w:date="2017-10-16T16:23:00Z">
        <w:r>
          <w:rPr>
            <w:rFonts w:ascii="宋体" w:hAnsi="宋体" w:eastAsia="宋体"/>
          </w:rPr>
          <w:tab/>
        </w:r>
      </w:del>
      <w:del w:id="8736" w:author="Edward Lee" w:date="2017-10-16T16:23:00Z">
        <w:r>
          <w:rPr>
            <w:rFonts w:ascii="宋体" w:hAnsi="宋体" w:eastAsia="宋体"/>
          </w:rPr>
          <w:delText xml:space="preserve">     crc = (data[i] &lt;&lt; 8) ^ crc;</w:delText>
        </w:r>
      </w:del>
    </w:p>
    <w:p>
      <w:pPr>
        <w:widowControl/>
        <w:numPr>
          <w:ilvl w:val="0"/>
          <w:numId w:val="9"/>
        </w:numPr>
        <w:tabs>
          <w:tab w:val="center" w:pos="4201"/>
          <w:tab w:val="right" w:leader="dot" w:pos="9298"/>
        </w:tabs>
        <w:autoSpaceDE w:val="0"/>
        <w:autoSpaceDN w:val="0"/>
        <w:spacing w:beforeLines="100" w:line="360" w:lineRule="auto"/>
        <w:outlineLvl w:val="3"/>
        <w:rPr>
          <w:del w:id="8738" w:author="Edward Lee" w:date="2017-10-16T16:23:00Z"/>
          <w:rFonts w:ascii="宋体" w:hAnsi="宋体" w:eastAsia="宋体"/>
        </w:rPr>
        <w:pPrChange w:id="8737" w:author="Edward Lee" w:date="2017-10-16T16:47:00Z">
          <w:pPr/>
        </w:pPrChange>
      </w:pPr>
      <w:del w:id="8739" w:author="Edward Lee" w:date="2017-10-16T16:23:00Z">
        <w:r>
          <w:rPr>
            <w:rFonts w:ascii="宋体" w:hAnsi="宋体" w:eastAsia="宋体"/>
          </w:rPr>
          <w:tab/>
        </w:r>
      </w:del>
      <w:del w:id="8740" w:author="Edward Lee" w:date="2017-10-16T16:23:00Z">
        <w:r>
          <w:rPr>
            <w:rFonts w:ascii="宋体" w:hAnsi="宋体" w:eastAsia="宋体"/>
          </w:rPr>
          <w:delText xml:space="preserve">     for (int j = 0; j &lt; 8; ++j) {</w:delText>
        </w:r>
      </w:del>
    </w:p>
    <w:p>
      <w:pPr>
        <w:widowControl/>
        <w:numPr>
          <w:ilvl w:val="0"/>
          <w:numId w:val="9"/>
        </w:numPr>
        <w:tabs>
          <w:tab w:val="center" w:pos="4201"/>
          <w:tab w:val="right" w:leader="dot" w:pos="9298"/>
        </w:tabs>
        <w:autoSpaceDE w:val="0"/>
        <w:autoSpaceDN w:val="0"/>
        <w:spacing w:beforeLines="100" w:line="360" w:lineRule="auto"/>
        <w:outlineLvl w:val="3"/>
        <w:rPr>
          <w:del w:id="8742" w:author="Edward Lee" w:date="2017-10-16T16:23:00Z"/>
          <w:rFonts w:ascii="宋体" w:hAnsi="宋体" w:eastAsia="宋体"/>
        </w:rPr>
        <w:pPrChange w:id="8741" w:author="Edward Lee" w:date="2017-10-16T16:47:00Z">
          <w:pPr/>
        </w:pPrChange>
      </w:pPr>
      <w:del w:id="8743" w:author="Edward Lee" w:date="2017-10-16T16:23:00Z">
        <w:r>
          <w:rPr>
            <w:rFonts w:ascii="宋体" w:hAnsi="宋体" w:eastAsia="宋体"/>
          </w:rPr>
          <w:tab/>
        </w:r>
      </w:del>
      <w:del w:id="8744" w:author="Edward Lee" w:date="2017-10-16T16:23:00Z">
        <w:r>
          <w:rPr>
            <w:rFonts w:ascii="宋体" w:hAnsi="宋体" w:eastAsia="宋体"/>
          </w:rPr>
          <w:tab/>
        </w:r>
      </w:del>
      <w:del w:id="8745" w:author="Edward Lee" w:date="2017-10-16T16:23:00Z">
        <w:r>
          <w:rPr>
            <w:rFonts w:ascii="宋体" w:hAnsi="宋体" w:eastAsia="宋体"/>
          </w:rPr>
          <w:delText xml:space="preserve">  if ((crc &amp; 0x8000) != 0)</w:delText>
        </w:r>
      </w:del>
    </w:p>
    <w:p>
      <w:pPr>
        <w:widowControl/>
        <w:numPr>
          <w:ilvl w:val="0"/>
          <w:numId w:val="9"/>
        </w:numPr>
        <w:tabs>
          <w:tab w:val="center" w:pos="4201"/>
          <w:tab w:val="right" w:leader="dot" w:pos="9298"/>
        </w:tabs>
        <w:autoSpaceDE w:val="0"/>
        <w:autoSpaceDN w:val="0"/>
        <w:spacing w:beforeLines="100" w:line="360" w:lineRule="auto"/>
        <w:outlineLvl w:val="3"/>
        <w:rPr>
          <w:del w:id="8747" w:author="Edward Lee" w:date="2017-10-16T16:23:00Z"/>
          <w:rFonts w:ascii="宋体" w:hAnsi="宋体" w:eastAsia="宋体"/>
        </w:rPr>
        <w:pPrChange w:id="8746" w:author="Edward Lee" w:date="2017-10-16T16:47:00Z">
          <w:pPr/>
        </w:pPrChange>
      </w:pPr>
      <w:del w:id="8748" w:author="Edward Lee" w:date="2017-10-16T16:23:00Z">
        <w:r>
          <w:rPr>
            <w:rFonts w:ascii="宋体" w:hAnsi="宋体" w:eastAsia="宋体"/>
          </w:rPr>
          <w:tab/>
        </w:r>
      </w:del>
      <w:del w:id="8749" w:author="Edward Lee" w:date="2017-10-16T16:23:00Z">
        <w:r>
          <w:rPr>
            <w:rFonts w:ascii="宋体" w:hAnsi="宋体" w:eastAsia="宋体"/>
          </w:rPr>
          <w:tab/>
        </w:r>
      </w:del>
      <w:del w:id="8750" w:author="Edward Lee" w:date="2017-10-16T16:23:00Z">
        <w:r>
          <w:rPr>
            <w:rFonts w:ascii="宋体" w:hAnsi="宋体" w:eastAsia="宋体"/>
          </w:rPr>
          <w:delText xml:space="preserve">       crc = (crc &lt;&lt; 1) ^ 0x1021;</w:delText>
        </w:r>
      </w:del>
    </w:p>
    <w:p>
      <w:pPr>
        <w:widowControl/>
        <w:numPr>
          <w:ilvl w:val="0"/>
          <w:numId w:val="9"/>
        </w:numPr>
        <w:tabs>
          <w:tab w:val="center" w:pos="4201"/>
          <w:tab w:val="right" w:leader="dot" w:pos="9298"/>
        </w:tabs>
        <w:autoSpaceDE w:val="0"/>
        <w:autoSpaceDN w:val="0"/>
        <w:spacing w:beforeLines="100" w:line="360" w:lineRule="auto"/>
        <w:outlineLvl w:val="3"/>
        <w:rPr>
          <w:del w:id="8752" w:author="Edward Lee" w:date="2017-10-16T16:23:00Z"/>
          <w:rFonts w:ascii="宋体" w:hAnsi="宋体" w:eastAsia="宋体"/>
        </w:rPr>
        <w:pPrChange w:id="8751" w:author="Edward Lee" w:date="2017-10-16T16:47:00Z">
          <w:pPr/>
        </w:pPrChange>
      </w:pPr>
      <w:del w:id="8753" w:author="Edward Lee" w:date="2017-10-16T16:23:00Z">
        <w:r>
          <w:rPr>
            <w:rFonts w:ascii="宋体" w:hAnsi="宋体" w:eastAsia="宋体"/>
          </w:rPr>
          <w:tab/>
        </w:r>
      </w:del>
      <w:del w:id="8754" w:author="Edward Lee" w:date="2017-10-16T16:23:00Z">
        <w:r>
          <w:rPr>
            <w:rFonts w:ascii="宋体" w:hAnsi="宋体" w:eastAsia="宋体"/>
          </w:rPr>
          <w:tab/>
        </w:r>
      </w:del>
      <w:del w:id="8755" w:author="Edward Lee" w:date="2017-10-16T16:23:00Z">
        <w:r>
          <w:rPr>
            <w:rFonts w:ascii="宋体" w:hAnsi="宋体" w:eastAsia="宋体"/>
          </w:rPr>
          <w:delText xml:space="preserve">  else</w:delText>
        </w:r>
      </w:del>
    </w:p>
    <w:p>
      <w:pPr>
        <w:widowControl/>
        <w:numPr>
          <w:ilvl w:val="0"/>
          <w:numId w:val="9"/>
        </w:numPr>
        <w:tabs>
          <w:tab w:val="center" w:pos="4201"/>
          <w:tab w:val="right" w:leader="dot" w:pos="9298"/>
        </w:tabs>
        <w:autoSpaceDE w:val="0"/>
        <w:autoSpaceDN w:val="0"/>
        <w:spacing w:beforeLines="100" w:line="360" w:lineRule="auto"/>
        <w:outlineLvl w:val="3"/>
        <w:rPr>
          <w:del w:id="8757" w:author="Edward Lee" w:date="2017-10-16T16:23:00Z"/>
          <w:rFonts w:ascii="宋体" w:hAnsi="宋体" w:eastAsia="宋体"/>
        </w:rPr>
        <w:pPrChange w:id="8756" w:author="Edward Lee" w:date="2017-10-16T16:47:00Z">
          <w:pPr/>
        </w:pPrChange>
      </w:pPr>
      <w:del w:id="8758" w:author="Edward Lee" w:date="2017-10-16T16:23:00Z">
        <w:r>
          <w:rPr>
            <w:rFonts w:ascii="宋体" w:hAnsi="宋体" w:eastAsia="宋体"/>
          </w:rPr>
          <w:tab/>
        </w:r>
      </w:del>
      <w:del w:id="8759" w:author="Edward Lee" w:date="2017-10-16T16:23:00Z">
        <w:r>
          <w:rPr>
            <w:rFonts w:ascii="宋体" w:hAnsi="宋体" w:eastAsia="宋体"/>
          </w:rPr>
          <w:tab/>
        </w:r>
      </w:del>
      <w:del w:id="8760" w:author="Edward Lee" w:date="2017-10-16T16:23:00Z">
        <w:r>
          <w:rPr>
            <w:rFonts w:ascii="宋体" w:hAnsi="宋体" w:eastAsia="宋体"/>
          </w:rPr>
          <w:delText xml:space="preserve">       crc &lt;&lt;= 1;</w:delText>
        </w:r>
      </w:del>
    </w:p>
    <w:p>
      <w:pPr>
        <w:widowControl/>
        <w:numPr>
          <w:ilvl w:val="0"/>
          <w:numId w:val="9"/>
        </w:numPr>
        <w:tabs>
          <w:tab w:val="center" w:pos="4201"/>
          <w:tab w:val="right" w:leader="dot" w:pos="9298"/>
        </w:tabs>
        <w:autoSpaceDE w:val="0"/>
        <w:autoSpaceDN w:val="0"/>
        <w:spacing w:beforeLines="100" w:line="360" w:lineRule="auto"/>
        <w:outlineLvl w:val="3"/>
        <w:rPr>
          <w:del w:id="8762" w:author="Edward Lee" w:date="2017-10-16T16:23:00Z"/>
          <w:rFonts w:ascii="宋体" w:hAnsi="宋体" w:eastAsia="宋体"/>
        </w:rPr>
        <w:pPrChange w:id="8761" w:author="Edward Lee" w:date="2017-10-16T16:47:00Z">
          <w:pPr/>
        </w:pPrChange>
      </w:pPr>
      <w:del w:id="8763" w:author="Edward Lee" w:date="2017-10-16T16:23:00Z">
        <w:r>
          <w:rPr>
            <w:rFonts w:ascii="宋体" w:hAnsi="宋体" w:eastAsia="宋体"/>
          </w:rPr>
          <w:tab/>
        </w:r>
      </w:del>
      <w:del w:id="8764" w:author="Edward Lee" w:date="2017-10-16T16:23:00Z">
        <w:r>
          <w:rPr>
            <w:rFonts w:ascii="宋体" w:hAnsi="宋体" w:eastAsia="宋体"/>
          </w:rPr>
          <w:tab/>
        </w:r>
      </w:del>
      <w:del w:id="8765" w:author="Edward Lee" w:date="2017-10-16T16:23:00Z">
        <w:r>
          <w:rPr>
            <w:rFonts w:ascii="宋体" w:hAnsi="宋体" w:eastAsia="宋体"/>
          </w:rPr>
          <w:tab/>
        </w:r>
      </w:del>
      <w:del w:id="8766"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768" w:author="Edward Lee" w:date="2017-10-16T16:23:00Z"/>
          <w:rFonts w:ascii="宋体" w:hAnsi="宋体" w:eastAsia="宋体"/>
        </w:rPr>
        <w:pPrChange w:id="8767" w:author="Edward Lee" w:date="2017-10-16T16:47:00Z">
          <w:pPr/>
        </w:pPrChange>
      </w:pPr>
      <w:del w:id="8769" w:author="Edward Lee" w:date="2017-10-16T16:23:00Z">
        <w:r>
          <w:rPr>
            <w:rFonts w:ascii="宋体" w:hAnsi="宋体" w:eastAsia="宋体"/>
          </w:rPr>
          <w:tab/>
        </w:r>
      </w:del>
      <w:del w:id="8770" w:author="Edward Lee" w:date="2017-10-16T16:23:00Z">
        <w:r>
          <w:rPr>
            <w:rFonts w:ascii="宋体" w:hAnsi="宋体" w:eastAsia="宋体"/>
          </w:rPr>
          <w:tab/>
        </w:r>
      </w:del>
      <w:del w:id="8771"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773" w:author="Edward Lee" w:date="2017-10-16T16:23:00Z"/>
          <w:rFonts w:ascii="宋体" w:hAnsi="宋体" w:eastAsia="宋体"/>
        </w:rPr>
        <w:pPrChange w:id="8772" w:author="Edward Lee" w:date="2017-10-16T16:47:00Z">
          <w:pPr/>
        </w:pPrChange>
      </w:pPr>
      <w:del w:id="8774" w:author="Edward Lee" w:date="2017-10-16T16:23:00Z">
        <w:r>
          <w:rPr>
            <w:rFonts w:ascii="宋体" w:hAnsi="宋体" w:eastAsia="宋体"/>
          </w:rPr>
          <w:tab/>
        </w:r>
      </w:del>
      <w:del w:id="8775" w:author="Edward Lee" w:date="2017-10-16T16:23:00Z">
        <w:r>
          <w:rPr>
            <w:rFonts w:ascii="宋体" w:hAnsi="宋体" w:eastAsia="宋体"/>
          </w:rPr>
          <w:tab/>
        </w:r>
      </w:del>
      <w:del w:id="8776" w:author="Edward Lee" w:date="2017-10-16T16:23:00Z">
        <w:r>
          <w:rPr>
            <w:rFonts w:ascii="宋体" w:hAnsi="宋体" w:eastAsia="宋体"/>
          </w:rPr>
          <w:delText>return Integer.toHexString(crc &amp; 0xFFFF).toUpperCase();</w:delText>
        </w:r>
      </w:del>
    </w:p>
    <w:p>
      <w:pPr>
        <w:widowControl/>
        <w:numPr>
          <w:ilvl w:val="0"/>
          <w:numId w:val="9"/>
        </w:numPr>
        <w:tabs>
          <w:tab w:val="center" w:pos="4201"/>
          <w:tab w:val="right" w:leader="dot" w:pos="9298"/>
        </w:tabs>
        <w:autoSpaceDE w:val="0"/>
        <w:autoSpaceDN w:val="0"/>
        <w:spacing w:beforeLines="100" w:line="360" w:lineRule="auto"/>
        <w:outlineLvl w:val="3"/>
        <w:rPr>
          <w:del w:id="8778" w:author="Edward Lee" w:date="2017-10-16T16:23:00Z"/>
          <w:rFonts w:ascii="宋体" w:hAnsi="宋体" w:eastAsia="宋体"/>
        </w:rPr>
        <w:pPrChange w:id="8777" w:author="Edward Lee" w:date="2017-10-16T16:47:00Z">
          <w:pPr/>
        </w:pPrChange>
      </w:pPr>
      <w:del w:id="8779" w:author="Edward Lee" w:date="2017-10-16T16:23:00Z">
        <w:r>
          <w:rPr>
            <w:rFonts w:ascii="宋体" w:hAnsi="宋体" w:eastAsia="宋体"/>
          </w:rPr>
          <w:tab/>
        </w:r>
      </w:del>
      <w:del w:id="8780" w:author="Edward Lee" w:date="2017-10-16T16:23:00Z">
        <w:r>
          <w:rPr>
            <w:rFonts w:ascii="宋体" w:hAnsi="宋体" w:eastAsia="宋体"/>
          </w:rPr>
          <w:delText>}</w:delText>
        </w:r>
      </w:del>
    </w:p>
    <w:p>
      <w:pPr>
        <w:pStyle w:val="3"/>
        <w:widowControl/>
        <w:numPr>
          <w:ilvl w:val="0"/>
          <w:numId w:val="9"/>
        </w:numPr>
        <w:tabs>
          <w:tab w:val="center" w:pos="4201"/>
          <w:tab w:val="right" w:leader="dot" w:pos="9298"/>
        </w:tabs>
        <w:autoSpaceDE w:val="0"/>
        <w:autoSpaceDN w:val="0"/>
        <w:spacing w:before="260" w:beforeLines="100" w:line="360" w:lineRule="auto"/>
        <w:ind w:left="572" w:hanging="572" w:hangingChars="178"/>
        <w:rPr>
          <w:del w:id="8782" w:author="Edward Lee" w:date="2017-10-16T16:23:00Z"/>
          <w:rFonts w:ascii="宋体" w:hAnsi="宋体" w:eastAsia="宋体"/>
        </w:rPr>
        <w:pPrChange w:id="8781" w:author="Edward Lee" w:date="2017-10-16T16:47:00Z">
          <w:pPr>
            <w:pStyle w:val="3"/>
            <w:numPr>
              <w:ilvl w:val="1"/>
              <w:numId w:val="3"/>
            </w:numPr>
            <w:spacing w:before="360" w:line="415" w:lineRule="auto"/>
            <w:ind w:left="572" w:hanging="572" w:hangingChars="178"/>
          </w:pPr>
        </w:pPrChange>
      </w:pPr>
      <w:del w:id="8783" w:author="Edward Lee" w:date="2017-10-16T16:23:00Z">
        <w:bookmarkStart w:id="40" w:name="_Toc493668396"/>
        <w:r>
          <w:rPr>
            <w:rFonts w:hint="eastAsia" w:ascii="宋体" w:hAnsi="宋体" w:eastAsia="宋体"/>
          </w:rPr>
          <w:delText>和校验算法</w:delText>
        </w:r>
        <w:bookmarkEnd w:id="40"/>
      </w:del>
    </w:p>
    <w:p>
      <w:pPr>
        <w:widowControl/>
        <w:numPr>
          <w:ilvl w:val="0"/>
          <w:numId w:val="9"/>
        </w:numPr>
        <w:tabs>
          <w:tab w:val="center" w:pos="4201"/>
          <w:tab w:val="right" w:leader="dot" w:pos="9298"/>
        </w:tabs>
        <w:autoSpaceDE w:val="0"/>
        <w:autoSpaceDN w:val="0"/>
        <w:spacing w:beforeLines="100" w:line="360" w:lineRule="auto"/>
        <w:outlineLvl w:val="3"/>
        <w:rPr>
          <w:del w:id="8785" w:author="Edward Lee" w:date="2017-10-16T16:23:00Z"/>
        </w:rPr>
        <w:pPrChange w:id="8784" w:author="Edward Lee" w:date="2017-10-16T16:47:00Z">
          <w:pPr/>
        </w:pPrChange>
      </w:pPr>
      <w:del w:id="8786" w:author="Edward Lee" w:date="2017-10-16T16:23:00Z">
        <w:r>
          <w:rPr>
            <w:rFonts w:hint="eastAsia"/>
          </w:rPr>
          <w:delText>标签数据中用到和校验。</w:delText>
        </w:r>
      </w:del>
    </w:p>
    <w:p>
      <w:pPr>
        <w:pStyle w:val="4"/>
        <w:widowControl/>
        <w:numPr>
          <w:ilvl w:val="0"/>
          <w:numId w:val="9"/>
        </w:numPr>
        <w:tabs>
          <w:tab w:val="center" w:pos="4201"/>
          <w:tab w:val="right" w:leader="dot" w:pos="9298"/>
        </w:tabs>
        <w:autoSpaceDE w:val="0"/>
        <w:autoSpaceDN w:val="0"/>
        <w:spacing w:beforeLines="100" w:line="360" w:lineRule="auto"/>
        <w:ind w:left="360" w:hanging="360"/>
        <w:rPr>
          <w:del w:id="8788" w:author="Edward Lee" w:date="2017-10-16T16:23:00Z"/>
        </w:rPr>
        <w:pPrChange w:id="8787" w:author="Edward Lee" w:date="2017-10-16T16:47:00Z">
          <w:pPr>
            <w:pStyle w:val="4"/>
            <w:numPr>
              <w:ilvl w:val="2"/>
              <w:numId w:val="3"/>
            </w:numPr>
            <w:ind w:left="720" w:hanging="720"/>
          </w:pPr>
        </w:pPrChange>
      </w:pPr>
      <w:del w:id="8789" w:author="Edward Lee" w:date="2017-10-16T16:23:00Z">
        <w:r>
          <w:rPr>
            <w:rFonts w:hint="eastAsia"/>
            <w:sz w:val="30"/>
            <w:szCs w:val="30"/>
          </w:rPr>
          <w:delText>C语言计算函数</w:delText>
        </w:r>
      </w:del>
    </w:p>
    <w:p>
      <w:pPr>
        <w:widowControl/>
        <w:numPr>
          <w:ilvl w:val="0"/>
          <w:numId w:val="9"/>
        </w:numPr>
        <w:tabs>
          <w:tab w:val="center" w:pos="4201"/>
          <w:tab w:val="right" w:leader="dot" w:pos="9298"/>
        </w:tabs>
        <w:autoSpaceDE w:val="0"/>
        <w:autoSpaceDN w:val="0"/>
        <w:spacing w:beforeLines="100" w:line="360" w:lineRule="auto"/>
        <w:outlineLvl w:val="3"/>
        <w:rPr>
          <w:del w:id="8791" w:author="Edward Lee" w:date="2017-10-16T16:23:00Z"/>
        </w:rPr>
        <w:pPrChange w:id="8790" w:author="Edward Lee" w:date="2017-10-16T16:47:00Z">
          <w:pPr/>
        </w:pPrChange>
      </w:pPr>
      <w:del w:id="8792" w:author="Edward Lee" w:date="2017-10-16T16:23:00Z">
        <w:r>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794" w:author="Edward Lee" w:date="2017-10-16T16:23:00Z"/>
        </w:rPr>
        <w:pPrChange w:id="8793" w:author="Edward Lee" w:date="2017-10-16T16:47:00Z">
          <w:pPr/>
        </w:pPrChange>
      </w:pPr>
      <w:del w:id="8795" w:author="Edward Lee" w:date="2017-10-16T16:23:00Z">
        <w:r>
          <w:rPr/>
          <w:delText>** Function name    :  CheckSum</w:delText>
        </w:r>
      </w:del>
    </w:p>
    <w:p>
      <w:pPr>
        <w:widowControl/>
        <w:numPr>
          <w:ilvl w:val="0"/>
          <w:numId w:val="9"/>
        </w:numPr>
        <w:tabs>
          <w:tab w:val="center" w:pos="4201"/>
          <w:tab w:val="right" w:leader="dot" w:pos="9298"/>
        </w:tabs>
        <w:autoSpaceDE w:val="0"/>
        <w:autoSpaceDN w:val="0"/>
        <w:spacing w:beforeLines="100" w:line="360" w:lineRule="auto"/>
        <w:outlineLvl w:val="3"/>
        <w:rPr>
          <w:del w:id="8797" w:author="Edward Lee" w:date="2017-10-16T16:23:00Z"/>
        </w:rPr>
        <w:pPrChange w:id="8796" w:author="Edward Lee" w:date="2017-10-16T16:47:00Z">
          <w:pPr/>
        </w:pPrChange>
      </w:pPr>
      <w:del w:id="8798" w:author="Edward Lee" w:date="2017-10-16T16:23:00Z">
        <w:r>
          <w:rPr>
            <w:rFonts w:hint="eastAsia"/>
          </w:rPr>
          <w:delText xml:space="preserve">** Descriptions      :  和校验        </w:delText>
        </w:r>
      </w:del>
    </w:p>
    <w:p>
      <w:pPr>
        <w:widowControl/>
        <w:numPr>
          <w:ilvl w:val="0"/>
          <w:numId w:val="9"/>
        </w:numPr>
        <w:tabs>
          <w:tab w:val="center" w:pos="4201"/>
          <w:tab w:val="right" w:leader="dot" w:pos="9298"/>
        </w:tabs>
        <w:autoSpaceDE w:val="0"/>
        <w:autoSpaceDN w:val="0"/>
        <w:spacing w:beforeLines="100" w:line="360" w:lineRule="auto"/>
        <w:outlineLvl w:val="3"/>
        <w:rPr>
          <w:del w:id="8800" w:author="Edward Lee" w:date="2017-10-16T16:23:00Z"/>
        </w:rPr>
        <w:pPrChange w:id="8799" w:author="Edward Lee" w:date="2017-10-16T16:47:00Z">
          <w:pPr/>
        </w:pPrChange>
      </w:pPr>
      <w:del w:id="8801" w:author="Edward Lee" w:date="2017-10-16T16:23:00Z">
        <w:r>
          <w:rPr>
            <w:rFonts w:hint="eastAsia"/>
          </w:rPr>
          <w:delText xml:space="preserve">** input parameters  :  </w:delText>
        </w:r>
      </w:del>
      <w:del w:id="8802" w:author="Edward Lee" w:date="2017-10-16T16:23:00Z">
        <w:r>
          <w:rPr/>
          <w:delText>uBuff</w:delText>
        </w:r>
      </w:del>
      <w:del w:id="8803" w:author="Edward Lee" w:date="2017-10-16T16:23:00Z">
        <w:r>
          <w:rPr>
            <w:rFonts w:hint="eastAsia"/>
          </w:rPr>
          <w:delText>要校验的数据</w:delText>
        </w:r>
      </w:del>
    </w:p>
    <w:p>
      <w:pPr>
        <w:widowControl/>
        <w:numPr>
          <w:ilvl w:val="0"/>
          <w:numId w:val="9"/>
        </w:numPr>
        <w:tabs>
          <w:tab w:val="center" w:pos="4201"/>
          <w:tab w:val="right" w:leader="dot" w:pos="9298"/>
        </w:tabs>
        <w:autoSpaceDE w:val="0"/>
        <w:autoSpaceDN w:val="0"/>
        <w:spacing w:beforeLines="100" w:line="360" w:lineRule="auto"/>
        <w:outlineLvl w:val="3"/>
        <w:rPr>
          <w:del w:id="8805" w:author="Edward Lee" w:date="2017-10-16T16:23:00Z"/>
        </w:rPr>
        <w:pPrChange w:id="8804" w:author="Edward Lee" w:date="2017-10-16T16:47:00Z">
          <w:pPr/>
        </w:pPrChange>
      </w:pPr>
      <w:del w:id="8806" w:author="Edward Lee" w:date="2017-10-16T16:23:00Z">
        <w:r>
          <w:rPr>
            <w:rFonts w:hint="eastAsia"/>
          </w:rPr>
          <w:delText xml:space="preserve">**                   </w:delText>
        </w:r>
      </w:del>
      <w:del w:id="8807" w:author="Edward Lee" w:date="2017-10-16T16:23:00Z">
        <w:r>
          <w:rPr/>
          <w:delText>uBuffLen</w:delText>
        </w:r>
      </w:del>
      <w:del w:id="8808" w:author="Edward Lee" w:date="2017-10-16T16:23:00Z">
        <w:r>
          <w:rPr>
            <w:rFonts w:hint="eastAsia"/>
          </w:rPr>
          <w:delText>校验数据的长</w:delText>
        </w:r>
      </w:del>
    </w:p>
    <w:p>
      <w:pPr>
        <w:widowControl/>
        <w:numPr>
          <w:ilvl w:val="0"/>
          <w:numId w:val="9"/>
        </w:numPr>
        <w:tabs>
          <w:tab w:val="center" w:pos="4201"/>
          <w:tab w:val="right" w:leader="dot" w:pos="9298"/>
        </w:tabs>
        <w:autoSpaceDE w:val="0"/>
        <w:autoSpaceDN w:val="0"/>
        <w:spacing w:beforeLines="100" w:line="360" w:lineRule="auto"/>
        <w:outlineLvl w:val="3"/>
        <w:rPr>
          <w:del w:id="8810" w:author="Edward Lee" w:date="2017-10-16T16:23:00Z"/>
        </w:rPr>
        <w:pPrChange w:id="8809" w:author="Edward Lee" w:date="2017-10-16T16:47:00Z">
          <w:pPr/>
        </w:pPrChange>
      </w:pPr>
      <w:del w:id="8811" w:author="Edward Lee" w:date="2017-10-16T16:23:00Z">
        <w:r>
          <w:rPr>
            <w:rFonts w:hint="eastAsia"/>
          </w:rPr>
          <w:delText>** output parameters :  无</w:delText>
        </w:r>
      </w:del>
    </w:p>
    <w:p>
      <w:pPr>
        <w:widowControl/>
        <w:numPr>
          <w:ilvl w:val="0"/>
          <w:numId w:val="9"/>
        </w:numPr>
        <w:tabs>
          <w:tab w:val="center" w:pos="4201"/>
          <w:tab w:val="right" w:leader="dot" w:pos="9298"/>
        </w:tabs>
        <w:autoSpaceDE w:val="0"/>
        <w:autoSpaceDN w:val="0"/>
        <w:spacing w:beforeLines="100" w:line="360" w:lineRule="auto"/>
        <w:outlineLvl w:val="3"/>
        <w:rPr>
          <w:del w:id="8813" w:author="Edward Lee" w:date="2017-10-16T16:23:00Z"/>
        </w:rPr>
        <w:pPrChange w:id="8812" w:author="Edward Lee" w:date="2017-10-16T16:47:00Z">
          <w:pPr/>
        </w:pPrChange>
      </w:pPr>
      <w:del w:id="8814" w:author="Edward Lee" w:date="2017-10-16T16:23:00Z">
        <w:r>
          <w:rPr>
            <w:rFonts w:hint="eastAsia"/>
          </w:rPr>
          <w:delText>** Returned value   :   校验值</w:delText>
        </w:r>
      </w:del>
    </w:p>
    <w:p>
      <w:pPr>
        <w:widowControl/>
        <w:numPr>
          <w:ilvl w:val="0"/>
          <w:numId w:val="9"/>
        </w:numPr>
        <w:tabs>
          <w:tab w:val="center" w:pos="4201"/>
          <w:tab w:val="right" w:leader="dot" w:pos="9298"/>
        </w:tabs>
        <w:autoSpaceDE w:val="0"/>
        <w:autoSpaceDN w:val="0"/>
        <w:spacing w:beforeLines="100" w:line="360" w:lineRule="auto"/>
        <w:outlineLvl w:val="3"/>
        <w:rPr>
          <w:del w:id="8816" w:author="Edward Lee" w:date="2017-10-16T16:23:00Z"/>
        </w:rPr>
        <w:pPrChange w:id="8815" w:author="Edward Lee" w:date="2017-10-16T16:47:00Z">
          <w:pPr/>
        </w:pPrChange>
      </w:pPr>
      <w:del w:id="8817" w:author="Edward Lee" w:date="2017-10-16T16:23:00Z">
        <w:r>
          <w:rPr/>
          <w:delText>**********************************************************************</w:delText>
        </w:r>
      </w:del>
      <w:del w:id="8818" w:author="Edward Lee" w:date="2017-10-16T16:23:00Z">
        <w:r>
          <w:rPr>
            <w:rFonts w:hint="eastAsia"/>
          </w:rPr>
          <w:delText>********</w:delText>
        </w:r>
      </w:del>
      <w:del w:id="8819" w:author="Edward Lee" w:date="2017-10-16T16:23:00Z">
        <w:r>
          <w:rPr/>
          <w:delText>*/</w:delText>
        </w:r>
      </w:del>
    </w:p>
    <w:p>
      <w:pPr>
        <w:widowControl/>
        <w:numPr>
          <w:ilvl w:val="0"/>
          <w:numId w:val="9"/>
        </w:numPr>
        <w:tabs>
          <w:tab w:val="center" w:pos="4201"/>
          <w:tab w:val="right" w:leader="dot" w:pos="9298"/>
        </w:tabs>
        <w:autoSpaceDE w:val="0"/>
        <w:autoSpaceDN w:val="0"/>
        <w:spacing w:beforeLines="100" w:line="360" w:lineRule="auto"/>
        <w:ind w:left="509" w:leftChars="71"/>
        <w:outlineLvl w:val="3"/>
        <w:rPr>
          <w:del w:id="8821" w:author="Edward Lee" w:date="2017-10-16T16:23:00Z"/>
        </w:rPr>
        <w:pPrChange w:id="8820" w:author="Edward Lee" w:date="2017-10-16T16:47:00Z">
          <w:pPr>
            <w:ind w:left="149" w:leftChars="71"/>
          </w:pPr>
        </w:pPrChange>
      </w:pPr>
      <w:del w:id="8822" w:author="Edward Lee" w:date="2017-10-16T16:23:00Z">
        <w:r>
          <w:rPr>
            <w:rFonts w:hint="eastAsia"/>
          </w:rPr>
          <w:delText>uint8</w:delText>
        </w:r>
      </w:del>
      <w:del w:id="8823" w:author="Edward Lee" w:date="2017-10-16T16:23:00Z">
        <w:r>
          <w:rPr/>
          <w:delText xml:space="preserve">  CheckSum(</w:delText>
        </w:r>
      </w:del>
      <w:del w:id="8824" w:author="Edward Lee" w:date="2017-10-16T16:23:00Z">
        <w:r>
          <w:rPr>
            <w:rFonts w:hint="eastAsia"/>
          </w:rPr>
          <w:delText>uint8</w:delText>
        </w:r>
      </w:del>
      <w:del w:id="8825" w:author="Edward Lee" w:date="2017-10-16T16:23:00Z">
        <w:r>
          <w:rPr/>
          <w:delText xml:space="preserve"> *uBuff,</w:delText>
        </w:r>
      </w:del>
      <w:del w:id="8826" w:author="Edward Lee" w:date="2017-10-16T16:23:00Z">
        <w:r>
          <w:rPr>
            <w:rFonts w:hint="eastAsia"/>
          </w:rPr>
          <w:delText xml:space="preserve"> uint16</w:delText>
        </w:r>
      </w:del>
      <w:del w:id="8827" w:author="Edward Lee" w:date="2017-10-16T16:23:00Z">
        <w:r>
          <w:rPr/>
          <w:delText xml:space="preserve"> uBuffLen) </w:delText>
        </w:r>
      </w:del>
    </w:p>
    <w:p>
      <w:pPr>
        <w:widowControl/>
        <w:numPr>
          <w:ilvl w:val="0"/>
          <w:numId w:val="9"/>
        </w:numPr>
        <w:tabs>
          <w:tab w:val="center" w:pos="4201"/>
          <w:tab w:val="right" w:leader="dot" w:pos="9298"/>
        </w:tabs>
        <w:autoSpaceDE w:val="0"/>
        <w:autoSpaceDN w:val="0"/>
        <w:spacing w:beforeLines="100" w:line="360" w:lineRule="auto"/>
        <w:ind w:left="509" w:leftChars="71"/>
        <w:outlineLvl w:val="3"/>
        <w:rPr>
          <w:del w:id="8829" w:author="Edward Lee" w:date="2017-10-16T16:23:00Z"/>
        </w:rPr>
        <w:pPrChange w:id="8828" w:author="Edward Lee" w:date="2017-10-16T16:47:00Z">
          <w:pPr>
            <w:ind w:left="149" w:leftChars="71"/>
          </w:pPr>
        </w:pPrChange>
      </w:pPr>
      <w:del w:id="8830" w:author="Edward Lee" w:date="2017-10-16T16:23:00Z">
        <w:r>
          <w:rPr/>
          <w:delText>{</w:delText>
        </w:r>
      </w:del>
    </w:p>
    <w:p>
      <w:pPr>
        <w:widowControl/>
        <w:numPr>
          <w:ilvl w:val="0"/>
          <w:numId w:val="9"/>
        </w:numPr>
        <w:tabs>
          <w:tab w:val="center" w:pos="4201"/>
          <w:tab w:val="right" w:leader="dot" w:pos="9298"/>
        </w:tabs>
        <w:autoSpaceDE w:val="0"/>
        <w:autoSpaceDN w:val="0"/>
        <w:spacing w:beforeLines="100" w:line="360" w:lineRule="auto"/>
        <w:ind w:left="359" w:leftChars="171" w:firstLine="105" w:firstLineChars="50"/>
        <w:outlineLvl w:val="3"/>
        <w:rPr>
          <w:del w:id="8832" w:author="Edward Lee" w:date="2017-10-16T16:23:00Z"/>
        </w:rPr>
        <w:pPrChange w:id="8831" w:author="Edward Lee" w:date="2017-10-16T16:47:00Z">
          <w:pPr>
            <w:ind w:left="359" w:leftChars="171" w:firstLine="105" w:firstLineChars="50"/>
          </w:pPr>
        </w:pPrChange>
      </w:pPr>
      <w:del w:id="8833" w:author="Edward Lee" w:date="2017-10-16T16:23:00Z">
        <w:r>
          <w:rPr>
            <w:rFonts w:hint="eastAsia"/>
          </w:rPr>
          <w:delText>uint16</w:delText>
        </w:r>
      </w:del>
      <w:del w:id="8834" w:author="Edward Lee" w:date="2017-10-16T16:23:00Z">
        <w:r>
          <w:rPr/>
          <w:delText xml:space="preserve"> i;</w:delText>
        </w:r>
      </w:del>
    </w:p>
    <w:p>
      <w:pPr>
        <w:widowControl/>
        <w:numPr>
          <w:ilvl w:val="0"/>
          <w:numId w:val="9"/>
        </w:numPr>
        <w:tabs>
          <w:tab w:val="center" w:pos="4201"/>
          <w:tab w:val="right" w:leader="dot" w:pos="9298"/>
        </w:tabs>
        <w:autoSpaceDE w:val="0"/>
        <w:autoSpaceDN w:val="0"/>
        <w:spacing w:beforeLines="100" w:line="360" w:lineRule="auto"/>
        <w:ind w:left="359" w:leftChars="171" w:firstLine="105" w:firstLineChars="50"/>
        <w:outlineLvl w:val="3"/>
        <w:rPr>
          <w:del w:id="8836" w:author="Edward Lee" w:date="2017-10-16T16:23:00Z"/>
        </w:rPr>
        <w:pPrChange w:id="8835" w:author="Edward Lee" w:date="2017-10-16T16:47:00Z">
          <w:pPr>
            <w:ind w:left="359" w:leftChars="171" w:firstLine="105" w:firstLineChars="50"/>
          </w:pPr>
        </w:pPrChange>
      </w:pPr>
      <w:del w:id="8837" w:author="Edward Lee" w:date="2017-10-16T16:23:00Z">
        <w:r>
          <w:rPr>
            <w:rFonts w:hint="eastAsia"/>
          </w:rPr>
          <w:delText>uint8</w:delText>
        </w:r>
      </w:del>
      <w:del w:id="8838" w:author="Edward Lee" w:date="2017-10-16T16:23:00Z">
        <w:r>
          <w:rPr/>
          <w:delText xml:space="preserve"> uSum=0;</w:delText>
        </w:r>
      </w:del>
    </w:p>
    <w:p>
      <w:pPr>
        <w:widowControl/>
        <w:numPr>
          <w:ilvl w:val="0"/>
          <w:numId w:val="9"/>
        </w:numPr>
        <w:tabs>
          <w:tab w:val="center" w:pos="4201"/>
          <w:tab w:val="right" w:leader="dot" w:pos="9298"/>
        </w:tabs>
        <w:autoSpaceDE w:val="0"/>
        <w:autoSpaceDN w:val="0"/>
        <w:spacing w:beforeLines="100" w:line="360" w:lineRule="auto"/>
        <w:ind w:left="359" w:leftChars="171" w:firstLine="105" w:firstLineChars="50"/>
        <w:outlineLvl w:val="3"/>
        <w:rPr>
          <w:del w:id="8840" w:author="Edward Lee" w:date="2017-10-16T16:23:00Z"/>
        </w:rPr>
        <w:pPrChange w:id="8839" w:author="Edward Lee" w:date="2017-10-16T16:47:00Z">
          <w:pPr>
            <w:ind w:left="359" w:leftChars="171" w:firstLine="105" w:firstLineChars="50"/>
          </w:pPr>
        </w:pPrChange>
      </w:pPr>
    </w:p>
    <w:p>
      <w:pPr>
        <w:widowControl/>
        <w:numPr>
          <w:ilvl w:val="0"/>
          <w:numId w:val="9"/>
        </w:numPr>
        <w:tabs>
          <w:tab w:val="center" w:pos="4201"/>
          <w:tab w:val="right" w:leader="dot" w:pos="9298"/>
        </w:tabs>
        <w:autoSpaceDE w:val="0"/>
        <w:autoSpaceDN w:val="0"/>
        <w:spacing w:beforeLines="100" w:line="360" w:lineRule="auto"/>
        <w:ind w:left="719" w:leftChars="171"/>
        <w:outlineLvl w:val="3"/>
        <w:rPr>
          <w:del w:id="8842" w:author="Edward Lee" w:date="2017-10-16T16:23:00Z"/>
        </w:rPr>
        <w:pPrChange w:id="8841" w:author="Edward Lee" w:date="2017-10-16T16:47:00Z">
          <w:pPr>
            <w:ind w:left="359" w:leftChars="171"/>
          </w:pPr>
        </w:pPrChange>
      </w:pPr>
      <w:del w:id="8843" w:author="Edward Lee" w:date="2017-10-16T16:23:00Z">
        <w:r>
          <w:rPr/>
          <w:tab/>
        </w:r>
      </w:del>
      <w:del w:id="8844" w:author="Edward Lee" w:date="2017-10-16T16:23:00Z">
        <w:r>
          <w:rPr/>
          <w:delText>for(i=0;i&lt;uBuffLen;i++)</w:delText>
        </w:r>
      </w:del>
    </w:p>
    <w:p>
      <w:pPr>
        <w:widowControl/>
        <w:numPr>
          <w:ilvl w:val="0"/>
          <w:numId w:val="9"/>
        </w:numPr>
        <w:tabs>
          <w:tab w:val="center" w:pos="4201"/>
          <w:tab w:val="right" w:leader="dot" w:pos="9298"/>
        </w:tabs>
        <w:autoSpaceDE w:val="0"/>
        <w:autoSpaceDN w:val="0"/>
        <w:spacing w:beforeLines="100" w:line="360" w:lineRule="auto"/>
        <w:ind w:left="719" w:leftChars="171"/>
        <w:outlineLvl w:val="3"/>
        <w:rPr>
          <w:del w:id="8846" w:author="Edward Lee" w:date="2017-10-16T16:23:00Z"/>
        </w:rPr>
        <w:pPrChange w:id="8845" w:author="Edward Lee" w:date="2017-10-16T16:47:00Z">
          <w:pPr>
            <w:ind w:left="359" w:leftChars="171"/>
          </w:pPr>
        </w:pPrChange>
      </w:pPr>
      <w:del w:id="8847" w:author="Edward Lee" w:date="2017-10-16T16:23:00Z">
        <w:r>
          <w:rPr/>
          <w:tab/>
        </w:r>
      </w:del>
      <w:del w:id="8848" w:author="Edward Lee" w:date="2017-10-16T16:23:00Z">
        <w:r>
          <w:rPr/>
          <w:delText>{</w:delText>
        </w:r>
      </w:del>
    </w:p>
    <w:p>
      <w:pPr>
        <w:widowControl/>
        <w:numPr>
          <w:ilvl w:val="0"/>
          <w:numId w:val="9"/>
        </w:numPr>
        <w:tabs>
          <w:tab w:val="center" w:pos="4201"/>
          <w:tab w:val="right" w:leader="dot" w:pos="9298"/>
        </w:tabs>
        <w:autoSpaceDE w:val="0"/>
        <w:autoSpaceDN w:val="0"/>
        <w:spacing w:beforeLines="100" w:line="360" w:lineRule="auto"/>
        <w:ind w:left="719" w:leftChars="171"/>
        <w:outlineLvl w:val="3"/>
        <w:rPr>
          <w:del w:id="8850" w:author="Edward Lee" w:date="2017-10-16T16:23:00Z"/>
        </w:rPr>
        <w:pPrChange w:id="8849" w:author="Edward Lee" w:date="2017-10-16T16:47:00Z">
          <w:pPr>
            <w:ind w:left="359" w:leftChars="171"/>
          </w:pPr>
        </w:pPrChange>
      </w:pPr>
      <w:del w:id="8851" w:author="Edward Lee" w:date="2017-10-16T16:23:00Z">
        <w:r>
          <w:rPr/>
          <w:tab/>
        </w:r>
      </w:del>
      <w:del w:id="8852" w:author="Edward Lee" w:date="2017-10-16T16:23:00Z">
        <w:r>
          <w:rPr/>
          <w:tab/>
        </w:r>
      </w:del>
      <w:del w:id="8853" w:author="Edward Lee" w:date="2017-10-16T16:23:00Z">
        <w:r>
          <w:rPr/>
          <w:delText>uSum = uSum + uBuff[i];</w:delText>
        </w:r>
      </w:del>
    </w:p>
    <w:p>
      <w:pPr>
        <w:widowControl/>
        <w:numPr>
          <w:ilvl w:val="0"/>
          <w:numId w:val="9"/>
        </w:numPr>
        <w:tabs>
          <w:tab w:val="center" w:pos="4201"/>
          <w:tab w:val="right" w:leader="dot" w:pos="9298"/>
        </w:tabs>
        <w:autoSpaceDE w:val="0"/>
        <w:autoSpaceDN w:val="0"/>
        <w:spacing w:beforeLines="100" w:line="360" w:lineRule="auto"/>
        <w:ind w:left="719" w:leftChars="171"/>
        <w:outlineLvl w:val="3"/>
        <w:rPr>
          <w:del w:id="8855" w:author="Edward Lee" w:date="2017-10-16T16:23:00Z"/>
        </w:rPr>
        <w:pPrChange w:id="8854" w:author="Edward Lee" w:date="2017-10-16T16:47:00Z">
          <w:pPr>
            <w:ind w:left="359" w:leftChars="171"/>
          </w:pPr>
        </w:pPrChange>
      </w:pPr>
      <w:del w:id="8856" w:author="Edward Lee" w:date="2017-10-16T16:23:00Z">
        <w:r>
          <w:rPr/>
          <w:tab/>
        </w:r>
      </w:del>
      <w:del w:id="8857" w:author="Edward Lee" w:date="2017-10-16T16:23:00Z">
        <w:r>
          <w:rPr/>
          <w:delText>}</w:delText>
        </w:r>
      </w:del>
    </w:p>
    <w:p>
      <w:pPr>
        <w:widowControl/>
        <w:numPr>
          <w:ilvl w:val="0"/>
          <w:numId w:val="9"/>
        </w:numPr>
        <w:tabs>
          <w:tab w:val="center" w:pos="4201"/>
          <w:tab w:val="right" w:leader="dot" w:pos="9298"/>
        </w:tabs>
        <w:autoSpaceDE w:val="0"/>
        <w:autoSpaceDN w:val="0"/>
        <w:spacing w:beforeLines="100" w:line="360" w:lineRule="auto"/>
        <w:ind w:left="719" w:leftChars="171"/>
        <w:outlineLvl w:val="3"/>
        <w:rPr>
          <w:del w:id="8859" w:author="Edward Lee" w:date="2017-10-16T16:23:00Z"/>
        </w:rPr>
        <w:pPrChange w:id="8858" w:author="Edward Lee" w:date="2017-10-16T16:47:00Z">
          <w:pPr>
            <w:ind w:left="359" w:leftChars="171"/>
          </w:pPr>
        </w:pPrChange>
      </w:pPr>
      <w:del w:id="8860" w:author="Edward Lee" w:date="2017-10-16T16:23:00Z">
        <w:r>
          <w:rPr/>
          <w:tab/>
        </w:r>
      </w:del>
      <w:del w:id="8861" w:author="Edward Lee" w:date="2017-10-16T16:23:00Z">
        <w:r>
          <w:rPr/>
          <w:delText>uSum = (~uSum) + 1;</w:delText>
        </w:r>
      </w:del>
    </w:p>
    <w:p>
      <w:pPr>
        <w:widowControl/>
        <w:numPr>
          <w:ilvl w:val="0"/>
          <w:numId w:val="9"/>
        </w:numPr>
        <w:tabs>
          <w:tab w:val="center" w:pos="4201"/>
          <w:tab w:val="right" w:leader="dot" w:pos="9298"/>
        </w:tabs>
        <w:autoSpaceDE w:val="0"/>
        <w:autoSpaceDN w:val="0"/>
        <w:spacing w:beforeLines="100" w:line="360" w:lineRule="auto"/>
        <w:ind w:left="719" w:leftChars="171"/>
        <w:outlineLvl w:val="3"/>
        <w:rPr>
          <w:del w:id="8863" w:author="Edward Lee" w:date="2017-10-16T16:23:00Z"/>
        </w:rPr>
        <w:pPrChange w:id="8862" w:author="Edward Lee" w:date="2017-10-16T16:47:00Z">
          <w:pPr>
            <w:ind w:left="359" w:leftChars="171"/>
          </w:pPr>
        </w:pPrChange>
      </w:pPr>
    </w:p>
    <w:p>
      <w:pPr>
        <w:widowControl/>
        <w:numPr>
          <w:ilvl w:val="0"/>
          <w:numId w:val="9"/>
        </w:numPr>
        <w:tabs>
          <w:tab w:val="center" w:pos="4201"/>
          <w:tab w:val="right" w:leader="dot" w:pos="9298"/>
        </w:tabs>
        <w:autoSpaceDE w:val="0"/>
        <w:autoSpaceDN w:val="0"/>
        <w:spacing w:beforeLines="100" w:line="360" w:lineRule="auto"/>
        <w:ind w:left="719" w:leftChars="171"/>
        <w:outlineLvl w:val="3"/>
        <w:rPr>
          <w:del w:id="8865" w:author="Edward Lee" w:date="2017-10-16T16:23:00Z"/>
        </w:rPr>
        <w:pPrChange w:id="8864" w:author="Edward Lee" w:date="2017-10-16T16:47:00Z">
          <w:pPr>
            <w:ind w:left="359" w:leftChars="171"/>
          </w:pPr>
        </w:pPrChange>
      </w:pPr>
      <w:del w:id="8866" w:author="Edward Lee" w:date="2017-10-16T16:23:00Z">
        <w:r>
          <w:rPr/>
          <w:tab/>
        </w:r>
      </w:del>
      <w:del w:id="8867" w:author="Edward Lee" w:date="2017-10-16T16:23:00Z">
        <w:r>
          <w:rPr/>
          <w:delText>return uSum;</w:delText>
        </w:r>
      </w:del>
    </w:p>
    <w:p>
      <w:pPr>
        <w:widowControl/>
        <w:numPr>
          <w:ilvl w:val="0"/>
          <w:numId w:val="9"/>
        </w:numPr>
        <w:tabs>
          <w:tab w:val="center" w:pos="4201"/>
          <w:tab w:val="right" w:leader="dot" w:pos="9298"/>
        </w:tabs>
        <w:autoSpaceDE w:val="0"/>
        <w:autoSpaceDN w:val="0"/>
        <w:spacing w:beforeLines="100" w:line="360" w:lineRule="auto"/>
        <w:ind w:left="509" w:leftChars="71"/>
        <w:outlineLvl w:val="3"/>
        <w:rPr>
          <w:del w:id="8869" w:author="Edward Lee" w:date="2017-10-16T16:23:00Z"/>
        </w:rPr>
        <w:pPrChange w:id="8868" w:author="Edward Lee" w:date="2017-10-16T16:47:00Z">
          <w:pPr>
            <w:ind w:left="149" w:leftChars="71"/>
          </w:pPr>
        </w:pPrChange>
      </w:pPr>
      <w:del w:id="8870" w:author="Edward Lee" w:date="2017-10-16T16:23:00Z">
        <w:r>
          <w:rPr/>
          <w:delText>}</w:delText>
        </w:r>
      </w:del>
    </w:p>
    <w:p>
      <w:pPr>
        <w:pStyle w:val="4"/>
        <w:widowControl/>
        <w:numPr>
          <w:ilvl w:val="0"/>
          <w:numId w:val="9"/>
        </w:numPr>
        <w:tabs>
          <w:tab w:val="center" w:pos="4201"/>
          <w:tab w:val="right" w:leader="dot" w:pos="9298"/>
        </w:tabs>
        <w:autoSpaceDE w:val="0"/>
        <w:autoSpaceDN w:val="0"/>
        <w:spacing w:beforeLines="100" w:line="360" w:lineRule="auto"/>
        <w:ind w:left="360" w:hanging="360"/>
        <w:rPr>
          <w:del w:id="8872" w:author="Edward Lee" w:date="2017-10-16T16:23:00Z"/>
        </w:rPr>
        <w:pPrChange w:id="8871" w:author="Edward Lee" w:date="2017-10-16T16:47:00Z">
          <w:pPr>
            <w:pStyle w:val="4"/>
            <w:numPr>
              <w:ilvl w:val="2"/>
              <w:numId w:val="3"/>
            </w:numPr>
            <w:ind w:left="720" w:hanging="720"/>
          </w:pPr>
        </w:pPrChange>
      </w:pPr>
      <w:del w:id="8873" w:author="Edward Lee" w:date="2017-10-16T16:23:00Z">
        <w:r>
          <w:rPr>
            <w:rFonts w:hint="eastAsia"/>
            <w:sz w:val="30"/>
            <w:szCs w:val="30"/>
          </w:rPr>
          <w:delText>JAVA计算方法</w:delText>
        </w:r>
      </w:del>
    </w:p>
    <w:p>
      <w:pPr>
        <w:widowControl/>
        <w:numPr>
          <w:ilvl w:val="0"/>
          <w:numId w:val="9"/>
        </w:numPr>
        <w:tabs>
          <w:tab w:val="center" w:pos="4201"/>
          <w:tab w:val="right" w:leader="dot" w:pos="9298"/>
        </w:tabs>
        <w:autoSpaceDE w:val="0"/>
        <w:autoSpaceDN w:val="0"/>
        <w:spacing w:beforeLines="100" w:line="360" w:lineRule="auto"/>
        <w:outlineLvl w:val="3"/>
        <w:rPr>
          <w:del w:id="8875" w:author="Edward Lee" w:date="2017-10-16T16:23:00Z"/>
          <w:rFonts w:ascii="宋体" w:hAnsi="宋体" w:eastAsia="宋体"/>
        </w:rPr>
        <w:pPrChange w:id="8874"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877" w:author="Edward Lee" w:date="2017-10-16T16:23:00Z"/>
          <w:rFonts w:ascii="宋体" w:hAnsi="宋体" w:eastAsia="宋体"/>
        </w:rPr>
        <w:pPrChange w:id="8876" w:author="Edward Lee" w:date="2017-10-16T16:47:00Z">
          <w:pPr/>
        </w:pPrChange>
      </w:pPr>
      <w:del w:id="8878" w:author="Edward Lee" w:date="2017-10-16T16:23:00Z">
        <w:r>
          <w:rPr>
            <w:rFonts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880" w:author="Edward Lee" w:date="2017-10-16T16:23:00Z"/>
          <w:rFonts w:ascii="宋体" w:hAnsi="宋体" w:eastAsia="宋体"/>
        </w:rPr>
        <w:pPrChange w:id="8879" w:author="Edward Lee" w:date="2017-10-16T16:47:00Z">
          <w:pPr/>
        </w:pPrChange>
      </w:pPr>
      <w:del w:id="8881" w:author="Edward Lee" w:date="2017-10-16T16:23:00Z">
        <w:r>
          <w:rPr>
            <w:rFonts w:hint="eastAsia" w:ascii="宋体" w:hAnsi="宋体" w:eastAsia="宋体"/>
          </w:rPr>
          <w:delText xml:space="preserve"> * 标签数据中的校验和 JAVA算法</w:delText>
        </w:r>
      </w:del>
    </w:p>
    <w:p>
      <w:pPr>
        <w:widowControl/>
        <w:numPr>
          <w:ilvl w:val="0"/>
          <w:numId w:val="9"/>
        </w:numPr>
        <w:tabs>
          <w:tab w:val="center" w:pos="4201"/>
          <w:tab w:val="right" w:leader="dot" w:pos="9298"/>
        </w:tabs>
        <w:autoSpaceDE w:val="0"/>
        <w:autoSpaceDN w:val="0"/>
        <w:spacing w:beforeLines="100" w:line="360" w:lineRule="auto"/>
        <w:outlineLvl w:val="3"/>
        <w:rPr>
          <w:del w:id="8883" w:author="Edward Lee" w:date="2017-10-16T16:23:00Z"/>
          <w:rFonts w:ascii="宋体" w:hAnsi="宋体" w:eastAsia="宋体"/>
        </w:rPr>
        <w:pPrChange w:id="8882" w:author="Edward Lee" w:date="2017-10-16T16:47:00Z">
          <w:pPr/>
        </w:pPrChange>
      </w:pPr>
      <w:del w:id="8884" w:author="Edward Lee" w:date="2017-10-16T16:23:00Z">
        <w:r>
          <w:rPr>
            <w:rFonts w:ascii="宋体" w:hAnsi="宋体" w:eastAsia="宋体"/>
          </w:rPr>
          <w:delText xml:space="preserve"> *  </w:delText>
        </w:r>
      </w:del>
    </w:p>
    <w:p>
      <w:pPr>
        <w:widowControl/>
        <w:numPr>
          <w:ilvl w:val="0"/>
          <w:numId w:val="9"/>
        </w:numPr>
        <w:tabs>
          <w:tab w:val="center" w:pos="4201"/>
          <w:tab w:val="right" w:leader="dot" w:pos="9298"/>
        </w:tabs>
        <w:autoSpaceDE w:val="0"/>
        <w:autoSpaceDN w:val="0"/>
        <w:spacing w:beforeLines="100" w:line="360" w:lineRule="auto"/>
        <w:outlineLvl w:val="3"/>
        <w:rPr>
          <w:del w:id="8886" w:author="Edward Lee" w:date="2017-10-16T16:23:00Z"/>
          <w:rFonts w:ascii="宋体" w:hAnsi="宋体" w:eastAsia="宋体"/>
        </w:rPr>
        <w:pPrChange w:id="8885" w:author="Edward Lee" w:date="2017-10-16T16:47:00Z">
          <w:pPr/>
        </w:pPrChange>
      </w:pPr>
      <w:del w:id="8887" w:author="Edward Lee" w:date="2017-10-16T16:23:00Z">
        <w:r>
          <w:rPr>
            <w:rFonts w:hint="eastAsia" w:ascii="宋体" w:hAnsi="宋体" w:eastAsia="宋体"/>
          </w:rPr>
          <w:delText xml:space="preserve"> * @param sendbyte  需要计算校验和区间：1个字节的标签TYPE + 4个字节的标签ID  </w:delText>
        </w:r>
      </w:del>
    </w:p>
    <w:p>
      <w:pPr>
        <w:widowControl/>
        <w:numPr>
          <w:ilvl w:val="0"/>
          <w:numId w:val="9"/>
        </w:numPr>
        <w:tabs>
          <w:tab w:val="center" w:pos="4201"/>
          <w:tab w:val="right" w:leader="dot" w:pos="9298"/>
        </w:tabs>
        <w:autoSpaceDE w:val="0"/>
        <w:autoSpaceDN w:val="0"/>
        <w:spacing w:beforeLines="100" w:line="360" w:lineRule="auto"/>
        <w:outlineLvl w:val="3"/>
        <w:rPr>
          <w:del w:id="8889" w:author="Edward Lee" w:date="2017-10-16T16:23:00Z"/>
          <w:rFonts w:ascii="宋体" w:hAnsi="宋体" w:eastAsia="宋体"/>
        </w:rPr>
        <w:pPrChange w:id="8888" w:author="Edward Lee" w:date="2017-10-16T16:47:00Z">
          <w:pPr/>
        </w:pPrChange>
      </w:pPr>
      <w:del w:id="8890" w:author="Edward Lee" w:date="2017-10-16T16:23:00Z">
        <w:r>
          <w:rPr>
            <w:rFonts w:ascii="宋体" w:hAnsi="宋体" w:eastAsia="宋体"/>
          </w:rPr>
          <w:delText xml:space="preserve"> *  </w:delText>
        </w:r>
      </w:del>
    </w:p>
    <w:p>
      <w:pPr>
        <w:widowControl/>
        <w:numPr>
          <w:ilvl w:val="0"/>
          <w:numId w:val="9"/>
        </w:numPr>
        <w:tabs>
          <w:tab w:val="center" w:pos="4201"/>
          <w:tab w:val="right" w:leader="dot" w:pos="9298"/>
        </w:tabs>
        <w:autoSpaceDE w:val="0"/>
        <w:autoSpaceDN w:val="0"/>
        <w:spacing w:beforeLines="100" w:line="360" w:lineRule="auto"/>
        <w:outlineLvl w:val="3"/>
        <w:rPr>
          <w:del w:id="8892" w:author="Edward Lee" w:date="2017-10-16T16:23:00Z"/>
          <w:rFonts w:ascii="宋体" w:hAnsi="宋体" w:eastAsia="宋体"/>
        </w:rPr>
        <w:pPrChange w:id="8891" w:author="Edward Lee" w:date="2017-10-16T16:47:00Z">
          <w:pPr/>
        </w:pPrChange>
      </w:pPr>
      <w:del w:id="8893" w:author="Edward Lee" w:date="2017-10-16T16:23:00Z">
        <w:r>
          <w:rPr>
            <w:rFonts w:hint="eastAsia" w:ascii="宋体" w:hAnsi="宋体" w:eastAsia="宋体"/>
          </w:rPr>
          <w:delText xml:space="preserve"> * @return       计算出的校验和 </w:delText>
        </w:r>
      </w:del>
    </w:p>
    <w:p>
      <w:pPr>
        <w:widowControl/>
        <w:numPr>
          <w:ilvl w:val="0"/>
          <w:numId w:val="9"/>
        </w:numPr>
        <w:tabs>
          <w:tab w:val="center" w:pos="4201"/>
          <w:tab w:val="right" w:leader="dot" w:pos="9298"/>
        </w:tabs>
        <w:autoSpaceDE w:val="0"/>
        <w:autoSpaceDN w:val="0"/>
        <w:spacing w:beforeLines="100" w:line="360" w:lineRule="auto"/>
        <w:outlineLvl w:val="3"/>
        <w:rPr>
          <w:del w:id="8895" w:author="Edward Lee" w:date="2017-10-16T16:23:00Z"/>
          <w:rFonts w:ascii="宋体" w:hAnsi="宋体" w:eastAsia="宋体"/>
        </w:rPr>
        <w:pPrChange w:id="8894" w:author="Edward Lee" w:date="2017-10-16T16:47:00Z">
          <w:pPr/>
        </w:pPrChange>
      </w:pPr>
      <w:del w:id="8896" w:author="Edward Lee" w:date="2017-10-16T16:23:00Z">
        <w:r>
          <w:rPr>
            <w:rFonts w:hint="eastAsia" w:ascii="宋体" w:hAnsi="宋体" w:eastAsia="宋体"/>
          </w:rPr>
          <w:delText xml:space="preserve"> *                20 E3 AF 22 32 的校验和：FA(10进制是 -6）</w:delText>
        </w:r>
      </w:del>
    </w:p>
    <w:p>
      <w:pPr>
        <w:widowControl/>
        <w:numPr>
          <w:ilvl w:val="0"/>
          <w:numId w:val="9"/>
        </w:numPr>
        <w:tabs>
          <w:tab w:val="center" w:pos="4201"/>
          <w:tab w:val="right" w:leader="dot" w:pos="9298"/>
        </w:tabs>
        <w:autoSpaceDE w:val="0"/>
        <w:autoSpaceDN w:val="0"/>
        <w:spacing w:beforeLines="100" w:line="360" w:lineRule="auto"/>
        <w:outlineLvl w:val="3"/>
        <w:rPr>
          <w:del w:id="8898" w:author="Edward Lee" w:date="2017-10-16T16:23:00Z"/>
          <w:rFonts w:ascii="宋体" w:hAnsi="宋体" w:eastAsia="宋体"/>
        </w:rPr>
        <w:pPrChange w:id="8897" w:author="Edward Lee" w:date="2017-10-16T16:47:00Z">
          <w:pPr/>
        </w:pPrChange>
      </w:pPr>
      <w:del w:id="8899" w:author="Edward Lee" w:date="2017-10-16T16:23:00Z">
        <w:r>
          <w:rPr>
            <w:rFonts w:ascii="宋体" w:hAnsi="宋体" w:eastAsia="宋体"/>
          </w:rPr>
          <w:delText xml:space="preserve">**********************************************************/  </w:delText>
        </w:r>
      </w:del>
    </w:p>
    <w:p>
      <w:pPr>
        <w:widowControl/>
        <w:numPr>
          <w:ilvl w:val="0"/>
          <w:numId w:val="9"/>
        </w:numPr>
        <w:tabs>
          <w:tab w:val="center" w:pos="4201"/>
          <w:tab w:val="right" w:leader="dot" w:pos="9298"/>
        </w:tabs>
        <w:autoSpaceDE w:val="0"/>
        <w:autoSpaceDN w:val="0"/>
        <w:spacing w:beforeLines="100" w:line="360" w:lineRule="auto"/>
        <w:outlineLvl w:val="3"/>
        <w:rPr>
          <w:del w:id="8901" w:author="Edward Lee" w:date="2017-10-16T16:23:00Z"/>
          <w:rFonts w:ascii="宋体" w:hAnsi="宋体" w:eastAsia="宋体"/>
        </w:rPr>
        <w:pPrChange w:id="8900" w:author="Edward Lee" w:date="2017-10-16T16:47:00Z">
          <w:pPr/>
        </w:pPrChange>
      </w:pPr>
      <w:del w:id="8902" w:author="Edward Lee" w:date="2017-10-16T16:23:00Z">
        <w:r>
          <w:rPr>
            <w:rFonts w:ascii="宋体" w:hAnsi="宋体" w:eastAsia="宋体"/>
          </w:rPr>
          <w:delText>protected static byte sendRcvByteNum(byte[] sendbyte) {</w:delText>
        </w:r>
      </w:del>
    </w:p>
    <w:p>
      <w:pPr>
        <w:widowControl/>
        <w:numPr>
          <w:ilvl w:val="0"/>
          <w:numId w:val="9"/>
        </w:numPr>
        <w:tabs>
          <w:tab w:val="center" w:pos="4201"/>
          <w:tab w:val="right" w:leader="dot" w:pos="9298"/>
        </w:tabs>
        <w:autoSpaceDE w:val="0"/>
        <w:autoSpaceDN w:val="0"/>
        <w:spacing w:beforeLines="100" w:line="360" w:lineRule="auto"/>
        <w:outlineLvl w:val="3"/>
        <w:rPr>
          <w:del w:id="8904" w:author="Edward Lee" w:date="2017-10-16T16:23:00Z"/>
          <w:rFonts w:ascii="宋体" w:hAnsi="宋体" w:eastAsia="宋体"/>
        </w:rPr>
        <w:pPrChange w:id="8903" w:author="Edward Lee" w:date="2017-10-16T16:47:00Z">
          <w:pPr/>
        </w:pPrChange>
      </w:pPr>
      <w:del w:id="8905" w:author="Edward Lee" w:date="2017-10-16T16:23:00Z">
        <w:r>
          <w:rPr>
            <w:rFonts w:ascii="宋体" w:hAnsi="宋体" w:eastAsia="宋体"/>
          </w:rPr>
          <w:tab/>
        </w:r>
      </w:del>
      <w:del w:id="8906" w:author="Edward Lee" w:date="2017-10-16T16:23:00Z">
        <w:r>
          <w:rPr>
            <w:rFonts w:ascii="宋体" w:hAnsi="宋体" w:eastAsia="宋体"/>
          </w:rPr>
          <w:tab/>
        </w:r>
      </w:del>
      <w:del w:id="8907" w:author="Edward Lee" w:date="2017-10-16T16:23:00Z">
        <w:r>
          <w:rPr>
            <w:rFonts w:ascii="宋体" w:hAnsi="宋体" w:eastAsia="宋体"/>
          </w:rPr>
          <w:delText>byte sum = 0;</w:delText>
        </w:r>
      </w:del>
    </w:p>
    <w:p>
      <w:pPr>
        <w:widowControl/>
        <w:numPr>
          <w:ilvl w:val="0"/>
          <w:numId w:val="9"/>
        </w:numPr>
        <w:tabs>
          <w:tab w:val="center" w:pos="4201"/>
          <w:tab w:val="right" w:leader="dot" w:pos="9298"/>
        </w:tabs>
        <w:autoSpaceDE w:val="0"/>
        <w:autoSpaceDN w:val="0"/>
        <w:spacing w:beforeLines="100" w:line="360" w:lineRule="auto"/>
        <w:outlineLvl w:val="3"/>
        <w:rPr>
          <w:del w:id="8909" w:author="Edward Lee" w:date="2017-10-16T16:23:00Z"/>
          <w:rFonts w:ascii="宋体" w:hAnsi="宋体" w:eastAsia="宋体"/>
        </w:rPr>
        <w:pPrChange w:id="8908" w:author="Edward Lee" w:date="2017-10-16T16:47:00Z">
          <w:pPr/>
        </w:pPrChange>
      </w:pPr>
      <w:del w:id="8910" w:author="Edward Lee" w:date="2017-10-16T16:23:00Z">
        <w:r>
          <w:rPr>
            <w:rFonts w:ascii="宋体" w:hAnsi="宋体" w:eastAsia="宋体"/>
          </w:rPr>
          <w:tab/>
        </w:r>
      </w:del>
      <w:del w:id="8911" w:author="Edward Lee" w:date="2017-10-16T16:23:00Z">
        <w:r>
          <w:rPr>
            <w:rFonts w:ascii="宋体" w:hAnsi="宋体" w:eastAsia="宋体"/>
          </w:rPr>
          <w:tab/>
        </w:r>
      </w:del>
      <w:del w:id="8912" w:author="Edward Lee" w:date="2017-10-16T16:23:00Z">
        <w:r>
          <w:rPr>
            <w:rFonts w:ascii="宋体" w:hAnsi="宋体" w:eastAsia="宋体"/>
          </w:rPr>
          <w:delText>for (int i = 0; i &lt; sendbyte.length; i++) {</w:delText>
        </w:r>
      </w:del>
    </w:p>
    <w:p>
      <w:pPr>
        <w:widowControl/>
        <w:numPr>
          <w:ilvl w:val="0"/>
          <w:numId w:val="9"/>
        </w:numPr>
        <w:tabs>
          <w:tab w:val="center" w:pos="4201"/>
          <w:tab w:val="right" w:leader="dot" w:pos="9298"/>
        </w:tabs>
        <w:autoSpaceDE w:val="0"/>
        <w:autoSpaceDN w:val="0"/>
        <w:spacing w:beforeLines="100" w:line="360" w:lineRule="auto"/>
        <w:outlineLvl w:val="3"/>
        <w:rPr>
          <w:del w:id="8914" w:author="Edward Lee" w:date="2017-10-16T16:23:00Z"/>
          <w:rFonts w:ascii="宋体" w:hAnsi="宋体" w:eastAsia="宋体"/>
        </w:rPr>
        <w:pPrChange w:id="8913" w:author="Edward Lee" w:date="2017-10-16T16:47:00Z">
          <w:pPr/>
        </w:pPrChange>
      </w:pPr>
      <w:del w:id="8915" w:author="Edward Lee" w:date="2017-10-16T16:23:00Z">
        <w:r>
          <w:rPr>
            <w:rFonts w:ascii="宋体" w:hAnsi="宋体" w:eastAsia="宋体"/>
          </w:rPr>
          <w:tab/>
        </w:r>
      </w:del>
      <w:del w:id="8916" w:author="Edward Lee" w:date="2017-10-16T16:23:00Z">
        <w:r>
          <w:rPr>
            <w:rFonts w:ascii="宋体" w:hAnsi="宋体" w:eastAsia="宋体"/>
          </w:rPr>
          <w:tab/>
        </w:r>
      </w:del>
      <w:del w:id="8917" w:author="Edward Lee" w:date="2017-10-16T16:23:00Z">
        <w:r>
          <w:rPr>
            <w:rFonts w:ascii="宋体" w:hAnsi="宋体" w:eastAsia="宋体"/>
          </w:rPr>
          <w:tab/>
        </w:r>
      </w:del>
      <w:del w:id="8918" w:author="Edward Lee" w:date="2017-10-16T16:23:00Z">
        <w:r>
          <w:rPr>
            <w:rFonts w:ascii="宋体" w:hAnsi="宋体" w:eastAsia="宋体"/>
          </w:rPr>
          <w:delText>sum += sendbyte[i];</w:delText>
        </w:r>
      </w:del>
    </w:p>
    <w:p>
      <w:pPr>
        <w:widowControl/>
        <w:numPr>
          <w:ilvl w:val="0"/>
          <w:numId w:val="9"/>
        </w:numPr>
        <w:tabs>
          <w:tab w:val="center" w:pos="4201"/>
          <w:tab w:val="right" w:leader="dot" w:pos="9298"/>
        </w:tabs>
        <w:autoSpaceDE w:val="0"/>
        <w:autoSpaceDN w:val="0"/>
        <w:spacing w:beforeLines="100" w:line="360" w:lineRule="auto"/>
        <w:outlineLvl w:val="3"/>
        <w:rPr>
          <w:del w:id="8920" w:author="Edward Lee" w:date="2017-10-16T16:23:00Z"/>
          <w:rFonts w:ascii="宋体" w:hAnsi="宋体" w:eastAsia="宋体"/>
        </w:rPr>
        <w:pPrChange w:id="8919" w:author="Edward Lee" w:date="2017-10-16T16:47:00Z">
          <w:pPr/>
        </w:pPrChange>
      </w:pPr>
      <w:del w:id="8921" w:author="Edward Lee" w:date="2017-10-16T16:23:00Z">
        <w:r>
          <w:rPr>
            <w:rFonts w:ascii="宋体" w:hAnsi="宋体" w:eastAsia="宋体"/>
          </w:rPr>
          <w:tab/>
        </w:r>
      </w:del>
      <w:del w:id="8922" w:author="Edward Lee" w:date="2017-10-16T16:23:00Z">
        <w:r>
          <w:rPr>
            <w:rFonts w:ascii="宋体" w:hAnsi="宋体" w:eastAsia="宋体"/>
          </w:rPr>
          <w:tab/>
        </w:r>
      </w:del>
      <w:del w:id="8923"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925" w:author="Edward Lee" w:date="2017-10-16T16:23:00Z"/>
          <w:rFonts w:ascii="宋体" w:hAnsi="宋体" w:eastAsia="宋体"/>
        </w:rPr>
        <w:pPrChange w:id="8924" w:author="Edward Lee" w:date="2017-10-16T16:47:00Z">
          <w:pPr/>
        </w:pPrChange>
      </w:pPr>
      <w:del w:id="8926" w:author="Edward Lee" w:date="2017-10-16T16:23:00Z">
        <w:r>
          <w:rPr>
            <w:rFonts w:ascii="宋体" w:hAnsi="宋体" w:eastAsia="宋体"/>
          </w:rPr>
          <w:tab/>
        </w:r>
      </w:del>
      <w:del w:id="8927" w:author="Edward Lee" w:date="2017-10-16T16:23:00Z">
        <w:r>
          <w:rPr>
            <w:rFonts w:ascii="宋体" w:hAnsi="宋体" w:eastAsia="宋体"/>
          </w:rPr>
          <w:tab/>
        </w:r>
      </w:del>
      <w:del w:id="8928" w:author="Edward Lee" w:date="2017-10-16T16:23:00Z">
        <w:r>
          <w:rPr>
            <w:rFonts w:ascii="宋体" w:hAnsi="宋体" w:eastAsia="宋体"/>
          </w:rPr>
          <w:delText>byte rebyte = (byte) (~sum + 1);</w:delText>
        </w:r>
      </w:del>
    </w:p>
    <w:p>
      <w:pPr>
        <w:widowControl/>
        <w:numPr>
          <w:ilvl w:val="0"/>
          <w:numId w:val="9"/>
        </w:numPr>
        <w:tabs>
          <w:tab w:val="center" w:pos="4201"/>
          <w:tab w:val="right" w:leader="dot" w:pos="9298"/>
        </w:tabs>
        <w:autoSpaceDE w:val="0"/>
        <w:autoSpaceDN w:val="0"/>
        <w:spacing w:beforeLines="100" w:line="360" w:lineRule="auto"/>
        <w:outlineLvl w:val="3"/>
        <w:rPr>
          <w:del w:id="8930" w:author="Edward Lee" w:date="2017-10-16T16:23:00Z"/>
          <w:rFonts w:ascii="宋体" w:hAnsi="宋体" w:eastAsia="宋体"/>
        </w:rPr>
        <w:pPrChange w:id="8929" w:author="Edward Lee" w:date="2017-10-16T16:47:00Z">
          <w:pPr/>
        </w:pPrChange>
      </w:pPr>
      <w:del w:id="8931" w:author="Edward Lee" w:date="2017-10-16T16:23:00Z">
        <w:r>
          <w:rPr>
            <w:rFonts w:hint="eastAsia" w:ascii="宋体" w:hAnsi="宋体" w:eastAsia="宋体"/>
          </w:rPr>
          <w:tab/>
        </w:r>
      </w:del>
      <w:del w:id="8932" w:author="Edward Lee" w:date="2017-10-16T16:23:00Z">
        <w:r>
          <w:rPr>
            <w:rFonts w:hint="eastAsia" w:ascii="宋体" w:hAnsi="宋体" w:eastAsia="宋体"/>
          </w:rPr>
          <w:tab/>
        </w:r>
      </w:del>
      <w:del w:id="8933" w:author="Edward Lee" w:date="2017-10-16T16:23:00Z">
        <w:r>
          <w:rPr>
            <w:rFonts w:hint="eastAsia" w:ascii="宋体" w:hAnsi="宋体" w:eastAsia="宋体"/>
          </w:rPr>
          <w:delText>System.out.println("校验位：" + rebyte);</w:delText>
        </w:r>
      </w:del>
    </w:p>
    <w:p>
      <w:pPr>
        <w:widowControl/>
        <w:numPr>
          <w:ilvl w:val="0"/>
          <w:numId w:val="9"/>
        </w:numPr>
        <w:tabs>
          <w:tab w:val="center" w:pos="4201"/>
          <w:tab w:val="right" w:leader="dot" w:pos="9298"/>
        </w:tabs>
        <w:autoSpaceDE w:val="0"/>
        <w:autoSpaceDN w:val="0"/>
        <w:spacing w:beforeLines="100" w:line="360" w:lineRule="auto"/>
        <w:outlineLvl w:val="3"/>
        <w:rPr>
          <w:del w:id="8935" w:author="Edward Lee" w:date="2017-10-16T16:23:00Z"/>
          <w:rFonts w:ascii="宋体" w:hAnsi="宋体" w:eastAsia="宋体"/>
        </w:rPr>
        <w:pPrChange w:id="8934" w:author="Edward Lee" w:date="2017-10-16T16:47:00Z">
          <w:pPr/>
        </w:pPrChange>
      </w:pPr>
      <w:del w:id="8936" w:author="Edward Lee" w:date="2017-10-16T16:23:00Z">
        <w:r>
          <w:rPr>
            <w:rFonts w:ascii="宋体" w:hAnsi="宋体" w:eastAsia="宋体"/>
          </w:rPr>
          <w:tab/>
        </w:r>
      </w:del>
      <w:del w:id="8937" w:author="Edward Lee" w:date="2017-10-16T16:23:00Z">
        <w:r>
          <w:rPr>
            <w:rFonts w:ascii="宋体" w:hAnsi="宋体" w:eastAsia="宋体"/>
          </w:rPr>
          <w:tab/>
        </w:r>
      </w:del>
      <w:del w:id="8938" w:author="Edward Lee" w:date="2017-10-16T16:23:00Z">
        <w:r>
          <w:rPr>
            <w:rFonts w:ascii="宋体" w:hAnsi="宋体" w:eastAsia="宋体"/>
          </w:rPr>
          <w:delText>return rebyte;</w:delText>
        </w:r>
      </w:del>
    </w:p>
    <w:p>
      <w:pPr>
        <w:widowControl/>
        <w:numPr>
          <w:ilvl w:val="0"/>
          <w:numId w:val="9"/>
        </w:numPr>
        <w:tabs>
          <w:tab w:val="center" w:pos="4201"/>
          <w:tab w:val="right" w:leader="dot" w:pos="9298"/>
        </w:tabs>
        <w:autoSpaceDE w:val="0"/>
        <w:autoSpaceDN w:val="0"/>
        <w:spacing w:beforeLines="100" w:line="360" w:lineRule="auto"/>
        <w:outlineLvl w:val="3"/>
        <w:rPr>
          <w:del w:id="8940" w:author="Edward Lee" w:date="2017-10-16T16:23:00Z"/>
          <w:rFonts w:ascii="宋体" w:hAnsi="宋体" w:eastAsia="宋体"/>
        </w:rPr>
        <w:pPrChange w:id="8939" w:author="Edward Lee" w:date="2017-10-16T16:47:00Z">
          <w:pPr/>
        </w:pPrChange>
      </w:pPr>
      <w:del w:id="8941" w:author="Edward Lee" w:date="2017-10-16T16:23:00Z">
        <w:r>
          <w:rPr>
            <w:rFonts w:ascii="宋体" w:hAnsi="宋体" w:eastAsia="宋体"/>
          </w:rPr>
          <w:tab/>
        </w:r>
      </w:del>
      <w:del w:id="8942"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944" w:author="Edward Lee" w:date="2017-10-16T16:23:00Z"/>
          <w:rFonts w:ascii="宋体" w:hAnsi="宋体" w:eastAsia="宋体"/>
        </w:rPr>
        <w:pPrChange w:id="8943" w:author="Edward Lee" w:date="2017-10-16T16:47:00Z">
          <w:pPr/>
        </w:pPrChange>
      </w:pPr>
    </w:p>
    <w:p>
      <w:pPr>
        <w:widowControl/>
        <w:numPr>
          <w:ilvl w:val="0"/>
          <w:numId w:val="9"/>
        </w:numPr>
        <w:tabs>
          <w:tab w:val="center" w:pos="4201"/>
          <w:tab w:val="right" w:leader="dot" w:pos="9298"/>
        </w:tabs>
        <w:autoSpaceDE w:val="0"/>
        <w:autoSpaceDN w:val="0"/>
        <w:spacing w:beforeLines="100" w:line="360" w:lineRule="auto"/>
        <w:outlineLvl w:val="3"/>
        <w:rPr>
          <w:del w:id="8946" w:author="Edward Lee" w:date="2017-10-16T16:23:00Z"/>
          <w:rFonts w:ascii="宋体" w:hAnsi="宋体" w:eastAsia="宋体"/>
        </w:rPr>
        <w:pPrChange w:id="8945" w:author="Edward Lee" w:date="2017-10-16T16:47:00Z">
          <w:pPr/>
        </w:pPrChange>
      </w:pPr>
      <w:del w:id="8947" w:author="Edward Lee" w:date="2017-10-16T16:23:00Z">
        <w:r>
          <w:rPr>
            <w:rFonts w:hint="eastAsia" w:ascii="宋体" w:hAnsi="宋体" w:eastAsia="宋体"/>
          </w:rPr>
          <w:delText>//计算出的校验和 20 E3 AF 22 32 的校验和：FA(10进制是 -6）</w:delText>
        </w:r>
      </w:del>
    </w:p>
    <w:p>
      <w:pPr>
        <w:widowControl/>
        <w:numPr>
          <w:ilvl w:val="0"/>
          <w:numId w:val="9"/>
        </w:numPr>
        <w:tabs>
          <w:tab w:val="center" w:pos="4201"/>
          <w:tab w:val="right" w:leader="dot" w:pos="9298"/>
        </w:tabs>
        <w:autoSpaceDE w:val="0"/>
        <w:autoSpaceDN w:val="0"/>
        <w:spacing w:beforeLines="100" w:line="360" w:lineRule="auto"/>
        <w:outlineLvl w:val="3"/>
        <w:rPr>
          <w:del w:id="8949" w:author="Edward Lee" w:date="2017-10-16T16:23:00Z"/>
          <w:rFonts w:ascii="宋体" w:hAnsi="宋体" w:eastAsia="宋体"/>
        </w:rPr>
        <w:pPrChange w:id="8948" w:author="Edward Lee" w:date="2017-10-16T16:47:00Z">
          <w:pPr/>
        </w:pPrChange>
      </w:pPr>
      <w:del w:id="8950" w:author="Edward Lee" w:date="2017-10-16T16:23:00Z">
        <w:r>
          <w:rPr>
            <w:rFonts w:ascii="宋体" w:hAnsi="宋体" w:eastAsia="宋体"/>
          </w:rPr>
          <w:delText>public static void main(String[] args) {</w:delText>
        </w:r>
      </w:del>
    </w:p>
    <w:p>
      <w:pPr>
        <w:widowControl/>
        <w:numPr>
          <w:ilvl w:val="0"/>
          <w:numId w:val="9"/>
        </w:numPr>
        <w:tabs>
          <w:tab w:val="center" w:pos="4201"/>
          <w:tab w:val="right" w:leader="dot" w:pos="9298"/>
        </w:tabs>
        <w:autoSpaceDE w:val="0"/>
        <w:autoSpaceDN w:val="0"/>
        <w:spacing w:beforeLines="100" w:line="360" w:lineRule="auto"/>
        <w:outlineLvl w:val="3"/>
        <w:rPr>
          <w:del w:id="8952" w:author="Edward Lee" w:date="2017-10-16T16:23:00Z"/>
          <w:rFonts w:ascii="宋体" w:hAnsi="宋体" w:eastAsia="宋体"/>
        </w:rPr>
        <w:pPrChange w:id="8951" w:author="Edward Lee" w:date="2017-10-16T16:47:00Z">
          <w:pPr/>
        </w:pPrChange>
      </w:pPr>
      <w:del w:id="8953" w:author="Edward Lee" w:date="2017-10-16T16:23:00Z">
        <w:r>
          <w:rPr>
            <w:rFonts w:ascii="宋体" w:hAnsi="宋体" w:eastAsia="宋体"/>
          </w:rPr>
          <w:tab/>
        </w:r>
      </w:del>
      <w:del w:id="8954" w:author="Edward Lee" w:date="2017-10-16T16:23:00Z">
        <w:r>
          <w:rPr>
            <w:rFonts w:ascii="宋体" w:hAnsi="宋体" w:eastAsia="宋体"/>
          </w:rPr>
          <w:tab/>
        </w:r>
      </w:del>
      <w:del w:id="8955" w:author="Edward Lee" w:date="2017-10-16T16:23:00Z">
        <w:r>
          <w:rPr>
            <w:rFonts w:ascii="宋体" w:hAnsi="宋体" w:eastAsia="宋体"/>
          </w:rPr>
          <w:delText>byte[] b = new byte[5];</w:delText>
        </w:r>
      </w:del>
    </w:p>
    <w:p>
      <w:pPr>
        <w:widowControl/>
        <w:numPr>
          <w:ilvl w:val="0"/>
          <w:numId w:val="9"/>
        </w:numPr>
        <w:tabs>
          <w:tab w:val="center" w:pos="4201"/>
          <w:tab w:val="right" w:leader="dot" w:pos="9298"/>
        </w:tabs>
        <w:autoSpaceDE w:val="0"/>
        <w:autoSpaceDN w:val="0"/>
        <w:spacing w:beforeLines="100" w:line="360" w:lineRule="auto"/>
        <w:outlineLvl w:val="3"/>
        <w:rPr>
          <w:del w:id="8957" w:author="Edward Lee" w:date="2017-10-16T16:23:00Z"/>
          <w:rFonts w:ascii="宋体" w:hAnsi="宋体" w:eastAsia="宋体"/>
        </w:rPr>
        <w:pPrChange w:id="8956" w:author="Edward Lee" w:date="2017-10-16T16:47:00Z">
          <w:pPr/>
        </w:pPrChange>
      </w:pPr>
      <w:del w:id="8958" w:author="Edward Lee" w:date="2017-10-16T16:23:00Z">
        <w:r>
          <w:rPr>
            <w:rFonts w:ascii="宋体" w:hAnsi="宋体" w:eastAsia="宋体"/>
          </w:rPr>
          <w:tab/>
        </w:r>
      </w:del>
      <w:del w:id="8959" w:author="Edward Lee" w:date="2017-10-16T16:23:00Z">
        <w:r>
          <w:rPr>
            <w:rFonts w:ascii="宋体" w:hAnsi="宋体" w:eastAsia="宋体"/>
          </w:rPr>
          <w:tab/>
        </w:r>
      </w:del>
      <w:del w:id="8960" w:author="Edward Lee" w:date="2017-10-16T16:23:00Z">
        <w:r>
          <w:rPr>
            <w:rFonts w:ascii="宋体" w:hAnsi="宋体" w:eastAsia="宋体"/>
          </w:rPr>
          <w:delText>b[0] = 0x20;</w:delText>
        </w:r>
      </w:del>
    </w:p>
    <w:p>
      <w:pPr>
        <w:widowControl/>
        <w:numPr>
          <w:ilvl w:val="0"/>
          <w:numId w:val="9"/>
        </w:numPr>
        <w:tabs>
          <w:tab w:val="center" w:pos="4201"/>
          <w:tab w:val="right" w:leader="dot" w:pos="9298"/>
        </w:tabs>
        <w:autoSpaceDE w:val="0"/>
        <w:autoSpaceDN w:val="0"/>
        <w:spacing w:beforeLines="100" w:line="360" w:lineRule="auto"/>
        <w:outlineLvl w:val="3"/>
        <w:rPr>
          <w:del w:id="8962" w:author="Edward Lee" w:date="2017-10-16T16:23:00Z"/>
          <w:rFonts w:ascii="宋体" w:hAnsi="宋体" w:eastAsia="宋体"/>
        </w:rPr>
        <w:pPrChange w:id="8961" w:author="Edward Lee" w:date="2017-10-16T16:47:00Z">
          <w:pPr/>
        </w:pPrChange>
      </w:pPr>
      <w:del w:id="8963" w:author="Edward Lee" w:date="2017-10-16T16:23:00Z">
        <w:r>
          <w:rPr>
            <w:rFonts w:ascii="宋体" w:hAnsi="宋体" w:eastAsia="宋体"/>
          </w:rPr>
          <w:tab/>
        </w:r>
      </w:del>
      <w:del w:id="8964" w:author="Edward Lee" w:date="2017-10-16T16:23:00Z">
        <w:r>
          <w:rPr>
            <w:rFonts w:ascii="宋体" w:hAnsi="宋体" w:eastAsia="宋体"/>
          </w:rPr>
          <w:tab/>
        </w:r>
      </w:del>
      <w:del w:id="8965" w:author="Edward Lee" w:date="2017-10-16T16:23:00Z">
        <w:r>
          <w:rPr>
            <w:rFonts w:ascii="宋体" w:hAnsi="宋体" w:eastAsia="宋体"/>
          </w:rPr>
          <w:delText>b[1] = (byte) 0xE3;</w:delText>
        </w:r>
      </w:del>
    </w:p>
    <w:p>
      <w:pPr>
        <w:widowControl/>
        <w:numPr>
          <w:ilvl w:val="0"/>
          <w:numId w:val="9"/>
        </w:numPr>
        <w:tabs>
          <w:tab w:val="center" w:pos="4201"/>
          <w:tab w:val="right" w:leader="dot" w:pos="9298"/>
        </w:tabs>
        <w:autoSpaceDE w:val="0"/>
        <w:autoSpaceDN w:val="0"/>
        <w:spacing w:beforeLines="100" w:line="360" w:lineRule="auto"/>
        <w:outlineLvl w:val="3"/>
        <w:rPr>
          <w:del w:id="8967" w:author="Edward Lee" w:date="2017-10-16T16:23:00Z"/>
          <w:rFonts w:ascii="宋体" w:hAnsi="宋体" w:eastAsia="宋体"/>
        </w:rPr>
        <w:pPrChange w:id="8966" w:author="Edward Lee" w:date="2017-10-16T16:47:00Z">
          <w:pPr/>
        </w:pPrChange>
      </w:pPr>
      <w:del w:id="8968" w:author="Edward Lee" w:date="2017-10-16T16:23:00Z">
        <w:r>
          <w:rPr>
            <w:rFonts w:ascii="宋体" w:hAnsi="宋体" w:eastAsia="宋体"/>
          </w:rPr>
          <w:tab/>
        </w:r>
      </w:del>
      <w:del w:id="8969" w:author="Edward Lee" w:date="2017-10-16T16:23:00Z">
        <w:r>
          <w:rPr>
            <w:rFonts w:ascii="宋体" w:hAnsi="宋体" w:eastAsia="宋体"/>
          </w:rPr>
          <w:tab/>
        </w:r>
      </w:del>
      <w:del w:id="8970" w:author="Edward Lee" w:date="2017-10-16T16:23:00Z">
        <w:r>
          <w:rPr>
            <w:rFonts w:ascii="宋体" w:hAnsi="宋体" w:eastAsia="宋体"/>
          </w:rPr>
          <w:delText>b[2] = (byte) 0xAF;</w:delText>
        </w:r>
      </w:del>
    </w:p>
    <w:p>
      <w:pPr>
        <w:widowControl/>
        <w:numPr>
          <w:ilvl w:val="0"/>
          <w:numId w:val="9"/>
        </w:numPr>
        <w:tabs>
          <w:tab w:val="center" w:pos="4201"/>
          <w:tab w:val="right" w:leader="dot" w:pos="9298"/>
        </w:tabs>
        <w:autoSpaceDE w:val="0"/>
        <w:autoSpaceDN w:val="0"/>
        <w:spacing w:beforeLines="100" w:line="360" w:lineRule="auto"/>
        <w:outlineLvl w:val="3"/>
        <w:rPr>
          <w:del w:id="8972" w:author="Edward Lee" w:date="2017-10-16T16:23:00Z"/>
          <w:rFonts w:ascii="宋体" w:hAnsi="宋体" w:eastAsia="宋体"/>
        </w:rPr>
        <w:pPrChange w:id="8971" w:author="Edward Lee" w:date="2017-10-16T16:47:00Z">
          <w:pPr/>
        </w:pPrChange>
      </w:pPr>
      <w:del w:id="8973" w:author="Edward Lee" w:date="2017-10-16T16:23:00Z">
        <w:r>
          <w:rPr>
            <w:rFonts w:ascii="宋体" w:hAnsi="宋体" w:eastAsia="宋体"/>
          </w:rPr>
          <w:tab/>
        </w:r>
      </w:del>
      <w:del w:id="8974" w:author="Edward Lee" w:date="2017-10-16T16:23:00Z">
        <w:r>
          <w:rPr>
            <w:rFonts w:ascii="宋体" w:hAnsi="宋体" w:eastAsia="宋体"/>
          </w:rPr>
          <w:tab/>
        </w:r>
      </w:del>
      <w:del w:id="8975" w:author="Edward Lee" w:date="2017-10-16T16:23:00Z">
        <w:r>
          <w:rPr>
            <w:rFonts w:ascii="宋体" w:hAnsi="宋体" w:eastAsia="宋体"/>
          </w:rPr>
          <w:delText>b[3] = 0x22;</w:delText>
        </w:r>
      </w:del>
    </w:p>
    <w:p>
      <w:pPr>
        <w:widowControl/>
        <w:numPr>
          <w:ilvl w:val="0"/>
          <w:numId w:val="9"/>
        </w:numPr>
        <w:tabs>
          <w:tab w:val="center" w:pos="4201"/>
          <w:tab w:val="right" w:leader="dot" w:pos="9298"/>
        </w:tabs>
        <w:autoSpaceDE w:val="0"/>
        <w:autoSpaceDN w:val="0"/>
        <w:spacing w:beforeLines="100" w:line="360" w:lineRule="auto"/>
        <w:outlineLvl w:val="3"/>
        <w:rPr>
          <w:del w:id="8977" w:author="Edward Lee" w:date="2017-10-16T16:23:00Z"/>
          <w:rFonts w:ascii="宋体" w:hAnsi="宋体" w:eastAsia="宋体"/>
        </w:rPr>
        <w:pPrChange w:id="8976" w:author="Edward Lee" w:date="2017-10-16T16:47:00Z">
          <w:pPr/>
        </w:pPrChange>
      </w:pPr>
      <w:del w:id="8978" w:author="Edward Lee" w:date="2017-10-16T16:23:00Z">
        <w:r>
          <w:rPr>
            <w:rFonts w:ascii="宋体" w:hAnsi="宋体" w:eastAsia="宋体"/>
          </w:rPr>
          <w:tab/>
        </w:r>
      </w:del>
      <w:del w:id="8979" w:author="Edward Lee" w:date="2017-10-16T16:23:00Z">
        <w:r>
          <w:rPr>
            <w:rFonts w:ascii="宋体" w:hAnsi="宋体" w:eastAsia="宋体"/>
          </w:rPr>
          <w:tab/>
        </w:r>
      </w:del>
      <w:del w:id="8980" w:author="Edward Lee" w:date="2017-10-16T16:23:00Z">
        <w:r>
          <w:rPr>
            <w:rFonts w:ascii="宋体" w:hAnsi="宋体" w:eastAsia="宋体"/>
          </w:rPr>
          <w:delText>b[4] = 0x32;</w:delText>
        </w:r>
      </w:del>
    </w:p>
    <w:p>
      <w:pPr>
        <w:widowControl/>
        <w:numPr>
          <w:ilvl w:val="0"/>
          <w:numId w:val="9"/>
        </w:numPr>
        <w:tabs>
          <w:tab w:val="center" w:pos="4201"/>
          <w:tab w:val="right" w:leader="dot" w:pos="9298"/>
        </w:tabs>
        <w:autoSpaceDE w:val="0"/>
        <w:autoSpaceDN w:val="0"/>
        <w:spacing w:beforeLines="100" w:line="360" w:lineRule="auto"/>
        <w:outlineLvl w:val="3"/>
        <w:rPr>
          <w:del w:id="8982" w:author="Edward Lee" w:date="2017-10-16T16:23:00Z"/>
          <w:rFonts w:ascii="宋体" w:hAnsi="宋体" w:eastAsia="宋体"/>
        </w:rPr>
        <w:pPrChange w:id="8981" w:author="Edward Lee" w:date="2017-10-16T16:47:00Z">
          <w:pPr/>
        </w:pPrChange>
      </w:pPr>
      <w:del w:id="8983" w:author="Edward Lee" w:date="2017-10-16T16:23:00Z">
        <w:r>
          <w:rPr>
            <w:rFonts w:ascii="宋体" w:hAnsi="宋体" w:eastAsia="宋体"/>
          </w:rPr>
          <w:tab/>
        </w:r>
      </w:del>
      <w:del w:id="8984" w:author="Edward Lee" w:date="2017-10-16T16:23:00Z">
        <w:r>
          <w:rPr>
            <w:rFonts w:ascii="宋体" w:hAnsi="宋体" w:eastAsia="宋体"/>
          </w:rPr>
          <w:tab/>
        </w:r>
      </w:del>
      <w:del w:id="8985" w:author="Edward Lee" w:date="2017-10-16T16:23:00Z">
        <w:r>
          <w:rPr>
            <w:rFonts w:ascii="宋体" w:hAnsi="宋体" w:eastAsia="宋体"/>
          </w:rPr>
          <w:delText>sendRcvByteNum(b);</w:delText>
        </w:r>
      </w:del>
    </w:p>
    <w:p>
      <w:pPr>
        <w:widowControl/>
        <w:numPr>
          <w:ilvl w:val="0"/>
          <w:numId w:val="9"/>
        </w:numPr>
        <w:tabs>
          <w:tab w:val="center" w:pos="4201"/>
          <w:tab w:val="right" w:leader="dot" w:pos="9298"/>
        </w:tabs>
        <w:autoSpaceDE w:val="0"/>
        <w:autoSpaceDN w:val="0"/>
        <w:spacing w:beforeLines="100" w:line="360" w:lineRule="auto"/>
        <w:outlineLvl w:val="3"/>
        <w:rPr>
          <w:del w:id="8987" w:author="Edward Lee" w:date="2017-10-16T16:23:00Z"/>
          <w:rFonts w:ascii="宋体" w:hAnsi="宋体" w:eastAsia="宋体"/>
        </w:rPr>
        <w:pPrChange w:id="8986" w:author="Edward Lee" w:date="2017-10-16T16:47:00Z">
          <w:pPr/>
        </w:pPrChange>
      </w:pPr>
      <w:del w:id="8988" w:author="Edward Lee" w:date="2017-10-16T16:23:00Z">
        <w:r>
          <w:rPr>
            <w:rFonts w:ascii="宋体" w:hAnsi="宋体" w:eastAsia="宋体"/>
          </w:rPr>
          <w:tab/>
        </w:r>
      </w:del>
      <w:del w:id="8989" w:author="Edward Lee" w:date="2017-10-16T16:23:00Z">
        <w:r>
          <w:rPr>
            <w:rFonts w:ascii="宋体" w:hAnsi="宋体" w:eastAsia="宋体"/>
          </w:rPr>
          <w:delText>}</w:delText>
        </w:r>
      </w:del>
    </w:p>
    <w:p>
      <w:pPr>
        <w:widowControl/>
        <w:numPr>
          <w:ilvl w:val="0"/>
          <w:numId w:val="9"/>
        </w:numPr>
        <w:tabs>
          <w:tab w:val="center" w:pos="4201"/>
          <w:tab w:val="right" w:leader="dot" w:pos="9298"/>
        </w:tabs>
        <w:autoSpaceDE w:val="0"/>
        <w:autoSpaceDN w:val="0"/>
        <w:spacing w:beforeLines="100" w:line="360" w:lineRule="auto"/>
        <w:outlineLvl w:val="3"/>
        <w:rPr>
          <w:del w:id="8991" w:author="Edward Lee" w:date="2017-10-16T16:23:00Z"/>
          <w:rFonts w:ascii="宋体" w:hAnsi="宋体" w:eastAsia="宋体"/>
        </w:rPr>
        <w:pPrChange w:id="8990" w:author="Edward Lee" w:date="2017-10-16T16:47:00Z">
          <w:pPr/>
        </w:pPrChange>
      </w:pPr>
    </w:p>
    <w:p>
      <w:pPr>
        <w:pStyle w:val="2"/>
        <w:widowControl/>
        <w:numPr>
          <w:ilvl w:val="0"/>
          <w:numId w:val="9"/>
        </w:numPr>
        <w:tabs>
          <w:tab w:val="center" w:pos="4201"/>
          <w:tab w:val="right" w:leader="dot" w:pos="9298"/>
        </w:tabs>
        <w:autoSpaceDE w:val="0"/>
        <w:autoSpaceDN w:val="0"/>
        <w:spacing w:beforeLines="100" w:line="360" w:lineRule="auto"/>
        <w:ind w:left="360" w:hanging="360"/>
        <w:rPr>
          <w:del w:id="8993" w:author="Edward Lee" w:date="2017-10-16T16:23:00Z"/>
          <w:rStyle w:val="25"/>
          <w:b/>
          <w:bCs/>
          <w:smallCaps w:val="0"/>
          <w:spacing w:val="0"/>
          <w:kern w:val="2"/>
          <w:sz w:val="21"/>
          <w:szCs w:val="22"/>
        </w:rPr>
        <w:pPrChange w:id="8992" w:author="Edward Lee" w:date="2017-10-16T16:47:00Z">
          <w:pPr>
            <w:pStyle w:val="2"/>
            <w:numPr>
              <w:ilvl w:val="0"/>
              <w:numId w:val="3"/>
            </w:numPr>
            <w:ind w:left="360" w:hanging="360"/>
          </w:pPr>
        </w:pPrChange>
      </w:pPr>
      <w:del w:id="8994" w:author="Edward Lee" w:date="2017-10-16T16:23:00Z">
        <w:r>
          <w:rPr>
            <w:rStyle w:val="25"/>
            <w:rFonts w:ascii="宋体" w:hAnsi="宋体" w:eastAsia="宋体"/>
            <w:b w:val="0"/>
            <w:bCs w:val="0"/>
            <w:smallCaps w:val="0"/>
            <w:spacing w:val="0"/>
          </w:rPr>
          <w:br w:type="page"/>
        </w:r>
      </w:del>
      <w:del w:id="8995" w:author="Edward Lee" w:date="2017-10-16T16:23:00Z">
        <w:bookmarkStart w:id="41" w:name="_Toc493668397"/>
        <w:r>
          <w:rPr>
            <w:rStyle w:val="25"/>
            <w:rFonts w:hint="eastAsia"/>
            <w:b w:val="0"/>
            <w:bCs w:val="0"/>
            <w:smallCaps w:val="0"/>
            <w:spacing w:val="0"/>
          </w:rPr>
          <w:delText>附录</w:delText>
        </w:r>
        <w:bookmarkEnd w:id="41"/>
      </w:del>
    </w:p>
    <w:p>
      <w:pPr>
        <w:pStyle w:val="3"/>
        <w:widowControl/>
        <w:numPr>
          <w:ilvl w:val="0"/>
          <w:numId w:val="9"/>
        </w:numPr>
        <w:tabs>
          <w:tab w:val="center" w:pos="4201"/>
          <w:tab w:val="right" w:leader="dot" w:pos="9298"/>
        </w:tabs>
        <w:autoSpaceDE w:val="0"/>
        <w:autoSpaceDN w:val="0"/>
        <w:spacing w:before="260" w:beforeLines="100" w:line="360" w:lineRule="auto"/>
        <w:ind w:left="572" w:hanging="572" w:hangingChars="178"/>
        <w:rPr>
          <w:del w:id="8997" w:author="Edward Lee" w:date="2017-10-16T16:23:00Z"/>
          <w:rFonts w:ascii="宋体" w:hAnsi="宋体" w:eastAsia="宋体"/>
        </w:rPr>
        <w:pPrChange w:id="8996" w:author="Edward Lee" w:date="2017-10-16T16:47:00Z">
          <w:pPr>
            <w:pStyle w:val="3"/>
            <w:numPr>
              <w:ilvl w:val="1"/>
              <w:numId w:val="3"/>
            </w:numPr>
            <w:spacing w:before="360" w:line="415" w:lineRule="auto"/>
            <w:ind w:left="572" w:hanging="572" w:hangingChars="178"/>
          </w:pPr>
        </w:pPrChange>
      </w:pPr>
      <w:del w:id="8998" w:author="Edward Lee" w:date="2017-10-16T16:23:00Z">
        <w:bookmarkStart w:id="42" w:name="_Toc493668398"/>
        <w:r>
          <w:rPr>
            <w:rFonts w:hint="eastAsia" w:ascii="宋体" w:hAnsi="宋体" w:eastAsia="宋体"/>
          </w:rPr>
          <w:delText>电池电量与电池电压对应关系</w:delText>
        </w:r>
        <w:bookmarkEnd w:id="42"/>
      </w:del>
    </w:p>
    <w:p>
      <w:pPr>
        <w:widowControl/>
        <w:numPr>
          <w:ilvl w:val="0"/>
          <w:numId w:val="9"/>
        </w:numPr>
        <w:tabs>
          <w:tab w:val="center" w:pos="4201"/>
          <w:tab w:val="right" w:leader="dot" w:pos="9298"/>
        </w:tabs>
        <w:autoSpaceDE w:val="0"/>
        <w:autoSpaceDN w:val="0"/>
        <w:spacing w:beforeLines="100" w:line="360" w:lineRule="auto"/>
        <w:outlineLvl w:val="3"/>
        <w:rPr>
          <w:del w:id="9000" w:author="Edward Lee" w:date="2017-10-16T16:23:00Z"/>
        </w:rPr>
        <w:pPrChange w:id="8999" w:author="Edward Lee" w:date="2017-10-16T16:47:00Z">
          <w:pPr>
            <w:spacing w:line="360" w:lineRule="auto"/>
          </w:pPr>
        </w:pPrChange>
      </w:pPr>
      <w:del w:id="9001" w:author="Edward Lee" w:date="2017-10-16T16:23:00Z">
        <w:r>
          <w:rPr>
            <w:rFonts w:hint="eastAsia"/>
          </w:rPr>
          <w:delText>MR7901 上的电池电压与通过心跳消息中（或上传设备硬件信息中）电池电量的对应关系如下：</w:delText>
        </w:r>
      </w:del>
    </w:p>
    <w:tbl>
      <w:tblPr>
        <w:tblStyle w:val="22"/>
        <w:tblW w:w="62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4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del w:id="9002" w:author="Edward Lee" w:date="2017-10-16T16:23:00Z"/>
        </w:trPr>
        <w:tc>
          <w:tcPr>
            <w:tcW w:w="1473"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04" w:author="Edward Lee" w:date="2017-10-16T16:23:00Z"/>
                <w:b/>
                <w:sz w:val="24"/>
                <w:szCs w:val="24"/>
              </w:rPr>
              <w:pPrChange w:id="9003" w:author="Edward Lee" w:date="2017-10-16T16:47:00Z">
                <w:pPr>
                  <w:jc w:val="center"/>
                </w:pPr>
              </w:pPrChange>
            </w:pPr>
            <w:del w:id="9005" w:author="Edward Lee" w:date="2017-10-16T16:23:00Z">
              <w:r>
                <w:rPr>
                  <w:rFonts w:hint="eastAsia"/>
                  <w:b/>
                  <w:sz w:val="24"/>
                  <w:szCs w:val="24"/>
                </w:rPr>
                <w:delText>电池电量</w:delText>
              </w:r>
            </w:del>
          </w:p>
        </w:tc>
        <w:tc>
          <w:tcPr>
            <w:tcW w:w="4792" w:type="dxa"/>
            <w:shd w:val="clear" w:color="auto" w:fill="D8D8D8" w:themeFill="background1" w:themeFillShade="D9"/>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07" w:author="Edward Lee" w:date="2017-10-16T16:23:00Z"/>
                <w:b/>
                <w:sz w:val="24"/>
                <w:szCs w:val="24"/>
              </w:rPr>
              <w:pPrChange w:id="9006" w:author="Edward Lee" w:date="2017-10-16T16:47:00Z">
                <w:pPr>
                  <w:jc w:val="center"/>
                </w:pPr>
              </w:pPrChange>
            </w:pPr>
            <w:del w:id="9008" w:author="Edward Lee" w:date="2017-10-16T16:23:00Z">
              <w:r>
                <w:rPr>
                  <w:rFonts w:hint="eastAsia"/>
                  <w:b/>
                  <w:sz w:val="24"/>
                  <w:szCs w:val="24"/>
                </w:rPr>
                <w:delText>电池实际电压（单位V）</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09"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11" w:author="Edward Lee" w:date="2017-10-16T16:23:00Z"/>
              </w:rPr>
              <w:pPrChange w:id="9010" w:author="Edward Lee" w:date="2017-10-16T16:47:00Z">
                <w:pPr>
                  <w:jc w:val="center"/>
                </w:pPr>
              </w:pPrChange>
            </w:pPr>
            <w:del w:id="9012" w:author="Edward Lee" w:date="2017-10-16T16:23:00Z">
              <w:r>
                <w:rPr>
                  <w:rFonts w:hint="eastAsia"/>
                </w:rPr>
                <w:delText>10</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14" w:author="Edward Lee" w:date="2017-10-16T16:23:00Z"/>
              </w:rPr>
              <w:pPrChange w:id="9013" w:author="Edward Lee" w:date="2017-10-16T16:47:00Z">
                <w:pPr>
                  <w:jc w:val="left"/>
                </w:pPr>
              </w:pPrChange>
            </w:pPr>
            <w:del w:id="9015" w:author="Edward Lee" w:date="2017-10-16T16:23:00Z">
              <w:r>
                <w:rPr>
                  <w:rFonts w:hint="eastAsia"/>
                </w:rPr>
                <w:delText xml:space="preserve">≥ 8.00 </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16"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18" w:author="Edward Lee" w:date="2017-10-16T16:23:00Z"/>
              </w:rPr>
              <w:pPrChange w:id="9017" w:author="Edward Lee" w:date="2017-10-16T16:47:00Z">
                <w:pPr>
                  <w:jc w:val="center"/>
                </w:pPr>
              </w:pPrChange>
            </w:pPr>
            <w:del w:id="9019" w:author="Edward Lee" w:date="2017-10-16T16:23:00Z">
              <w:r>
                <w:rPr>
                  <w:rFonts w:hint="eastAsia"/>
                </w:rPr>
                <w:delText>9</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21" w:author="Edward Lee" w:date="2017-10-16T16:23:00Z"/>
              </w:rPr>
              <w:pPrChange w:id="9020" w:author="Edward Lee" w:date="2017-10-16T16:47:00Z">
                <w:pPr>
                  <w:jc w:val="left"/>
                </w:pPr>
              </w:pPrChange>
            </w:pPr>
            <w:del w:id="9022" w:author="Edward Lee" w:date="2017-10-16T16:23:00Z">
              <w:r>
                <w:rPr>
                  <w:rFonts w:hint="eastAsia"/>
                </w:rPr>
                <w:delText>≥ 7.75,  ＜8.00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23" w:author="Edward Lee" w:date="2017-10-16T16:23:00Z"/>
        </w:trPr>
        <w:tc>
          <w:tcPr>
            <w:tcW w:w="1473" w:type="dxa"/>
            <w:shd w:val="clear" w:color="auto" w:fill="FBD4B4" w:themeFill="accent6" w:themeFillTint="66"/>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25" w:author="Edward Lee" w:date="2017-10-16T16:23:00Z"/>
              </w:rPr>
              <w:pPrChange w:id="9024" w:author="Edward Lee" w:date="2017-10-16T16:47:00Z">
                <w:pPr>
                  <w:jc w:val="center"/>
                </w:pPr>
              </w:pPrChange>
            </w:pPr>
            <w:del w:id="9026" w:author="Edward Lee" w:date="2017-10-16T16:23:00Z">
              <w:r>
                <w:rPr>
                  <w:rFonts w:hint="eastAsia"/>
                </w:rPr>
                <w:delText>8</w:delText>
              </w:r>
            </w:del>
          </w:p>
        </w:tc>
        <w:tc>
          <w:tcPr>
            <w:tcW w:w="4792" w:type="dxa"/>
            <w:shd w:val="clear" w:color="auto" w:fill="FBD4B4" w:themeFill="accent6" w:themeFillTint="66"/>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28" w:author="Edward Lee" w:date="2017-10-16T16:23:00Z"/>
              </w:rPr>
              <w:pPrChange w:id="9027" w:author="Edward Lee" w:date="2017-10-16T16:47:00Z">
                <w:pPr>
                  <w:jc w:val="left"/>
                </w:pPr>
              </w:pPrChange>
            </w:pPr>
            <w:del w:id="9029" w:author="Edward Lee" w:date="2017-10-16T16:23:00Z">
              <w:r>
                <w:rPr>
                  <w:rFonts w:hint="eastAsia"/>
                </w:rPr>
                <w:delText>≥ 7.50,  ＜7.75</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30"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32" w:author="Edward Lee" w:date="2017-10-16T16:23:00Z"/>
              </w:rPr>
              <w:pPrChange w:id="9031" w:author="Edward Lee" w:date="2017-10-16T16:47:00Z">
                <w:pPr>
                  <w:jc w:val="center"/>
                </w:pPr>
              </w:pPrChange>
            </w:pPr>
            <w:del w:id="9033" w:author="Edward Lee" w:date="2017-10-16T16:23:00Z">
              <w:r>
                <w:rPr>
                  <w:rFonts w:hint="eastAsia"/>
                </w:rPr>
                <w:delText>7</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35" w:author="Edward Lee" w:date="2017-10-16T16:23:00Z"/>
              </w:rPr>
              <w:pPrChange w:id="9034" w:author="Edward Lee" w:date="2017-10-16T16:47:00Z">
                <w:pPr>
                  <w:jc w:val="left"/>
                </w:pPr>
              </w:pPrChange>
            </w:pPr>
            <w:del w:id="9036" w:author="Edward Lee" w:date="2017-10-16T16:23:00Z">
              <w:r>
                <w:rPr>
                  <w:rFonts w:hint="eastAsia"/>
                </w:rPr>
                <w:delText>≥ 7.25,  ＜7.50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37"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39" w:author="Edward Lee" w:date="2017-10-16T16:23:00Z"/>
              </w:rPr>
              <w:pPrChange w:id="9038" w:author="Edward Lee" w:date="2017-10-16T16:47:00Z">
                <w:pPr>
                  <w:jc w:val="center"/>
                </w:pPr>
              </w:pPrChange>
            </w:pPr>
            <w:del w:id="9040" w:author="Edward Lee" w:date="2017-10-16T16:23:00Z">
              <w:r>
                <w:rPr>
                  <w:rFonts w:hint="eastAsia"/>
                </w:rPr>
                <w:delText>6</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42" w:author="Edward Lee" w:date="2017-10-16T16:23:00Z"/>
              </w:rPr>
              <w:pPrChange w:id="9041" w:author="Edward Lee" w:date="2017-10-16T16:47:00Z">
                <w:pPr>
                  <w:jc w:val="left"/>
                </w:pPr>
              </w:pPrChange>
            </w:pPr>
            <w:del w:id="9043" w:author="Edward Lee" w:date="2017-10-16T16:23:00Z">
              <w:r>
                <w:rPr>
                  <w:rFonts w:hint="eastAsia"/>
                </w:rPr>
                <w:delText>≥ 7.00,  ＜7.25</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44"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46" w:author="Edward Lee" w:date="2017-10-16T16:23:00Z"/>
              </w:rPr>
              <w:pPrChange w:id="9045" w:author="Edward Lee" w:date="2017-10-16T16:47:00Z">
                <w:pPr>
                  <w:jc w:val="center"/>
                </w:pPr>
              </w:pPrChange>
            </w:pPr>
            <w:del w:id="9047" w:author="Edward Lee" w:date="2017-10-16T16:23:00Z">
              <w:r>
                <w:rPr>
                  <w:rFonts w:hint="eastAsia"/>
                </w:rPr>
                <w:delText>5</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49" w:author="Edward Lee" w:date="2017-10-16T16:23:00Z"/>
              </w:rPr>
              <w:pPrChange w:id="9048" w:author="Edward Lee" w:date="2017-10-16T16:47:00Z">
                <w:pPr>
                  <w:jc w:val="left"/>
                </w:pPr>
              </w:pPrChange>
            </w:pPr>
            <w:del w:id="9050" w:author="Edward Lee" w:date="2017-10-16T16:23:00Z">
              <w:r>
                <w:rPr>
                  <w:rFonts w:hint="eastAsia"/>
                </w:rPr>
                <w:delText>≥ 6.75,  ＜7.00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51"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53" w:author="Edward Lee" w:date="2017-10-16T16:23:00Z"/>
              </w:rPr>
              <w:pPrChange w:id="9052" w:author="Edward Lee" w:date="2017-10-16T16:47:00Z">
                <w:pPr>
                  <w:jc w:val="center"/>
                </w:pPr>
              </w:pPrChange>
            </w:pPr>
            <w:del w:id="9054" w:author="Edward Lee" w:date="2017-10-16T16:23:00Z">
              <w:r>
                <w:rPr>
                  <w:rFonts w:hint="eastAsia"/>
                </w:rPr>
                <w:delText>4</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56" w:author="Edward Lee" w:date="2017-10-16T16:23:00Z"/>
              </w:rPr>
              <w:pPrChange w:id="9055" w:author="Edward Lee" w:date="2017-10-16T16:47:00Z">
                <w:pPr>
                  <w:jc w:val="left"/>
                </w:pPr>
              </w:pPrChange>
            </w:pPr>
            <w:del w:id="9057" w:author="Edward Lee" w:date="2017-10-16T16:23:00Z">
              <w:r>
                <w:rPr>
                  <w:rFonts w:hint="eastAsia"/>
                </w:rPr>
                <w:delText>≥ 6.50,  ＜7.75</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58"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60" w:author="Edward Lee" w:date="2017-10-16T16:23:00Z"/>
              </w:rPr>
              <w:pPrChange w:id="9059" w:author="Edward Lee" w:date="2017-10-16T16:47:00Z">
                <w:pPr>
                  <w:jc w:val="center"/>
                </w:pPr>
              </w:pPrChange>
            </w:pPr>
            <w:del w:id="9061" w:author="Edward Lee" w:date="2017-10-16T16:23:00Z">
              <w:r>
                <w:rPr>
                  <w:rFonts w:hint="eastAsia"/>
                </w:rPr>
                <w:delText>3</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63" w:author="Edward Lee" w:date="2017-10-16T16:23:00Z"/>
              </w:rPr>
              <w:pPrChange w:id="9062" w:author="Edward Lee" w:date="2017-10-16T16:47:00Z">
                <w:pPr>
                  <w:jc w:val="left"/>
                </w:pPr>
              </w:pPrChange>
            </w:pPr>
            <w:del w:id="9064" w:author="Edward Lee" w:date="2017-10-16T16:23:00Z">
              <w:r>
                <w:rPr>
                  <w:rFonts w:hint="eastAsia"/>
                </w:rPr>
                <w:delText>≥ 6.25,  ＜6.50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65"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67" w:author="Edward Lee" w:date="2017-10-16T16:23:00Z"/>
              </w:rPr>
              <w:pPrChange w:id="9066" w:author="Edward Lee" w:date="2017-10-16T16:47:00Z">
                <w:pPr>
                  <w:jc w:val="center"/>
                </w:pPr>
              </w:pPrChange>
            </w:pPr>
            <w:del w:id="9068" w:author="Edward Lee" w:date="2017-10-16T16:23:00Z">
              <w:r>
                <w:rPr>
                  <w:rFonts w:hint="eastAsia"/>
                </w:rPr>
                <w:delText>2</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70" w:author="Edward Lee" w:date="2017-10-16T16:23:00Z"/>
              </w:rPr>
              <w:pPrChange w:id="9069" w:author="Edward Lee" w:date="2017-10-16T16:47:00Z">
                <w:pPr>
                  <w:jc w:val="left"/>
                </w:pPr>
              </w:pPrChange>
            </w:pPr>
            <w:del w:id="9071" w:author="Edward Lee" w:date="2017-10-16T16:23:00Z">
              <w:r>
                <w:rPr>
                  <w:rFonts w:hint="eastAsia"/>
                </w:rPr>
                <w:delText>≥ 6.00,  ＜6.25</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72"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74" w:author="Edward Lee" w:date="2017-10-16T16:23:00Z"/>
              </w:rPr>
              <w:pPrChange w:id="9073" w:author="Edward Lee" w:date="2017-10-16T16:47:00Z">
                <w:pPr>
                  <w:jc w:val="center"/>
                </w:pPr>
              </w:pPrChange>
            </w:pPr>
            <w:del w:id="9075" w:author="Edward Lee" w:date="2017-10-16T16:23:00Z">
              <w:r>
                <w:rPr>
                  <w:rFonts w:hint="eastAsia"/>
                </w:rPr>
                <w:delText>1</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77" w:author="Edward Lee" w:date="2017-10-16T16:23:00Z"/>
              </w:rPr>
              <w:pPrChange w:id="9076" w:author="Edward Lee" w:date="2017-10-16T16:47:00Z">
                <w:pPr>
                  <w:jc w:val="left"/>
                </w:pPr>
              </w:pPrChange>
            </w:pPr>
            <w:del w:id="9078" w:author="Edward Lee" w:date="2017-10-16T16:23:00Z">
              <w:r>
                <w:rPr>
                  <w:rFonts w:hint="eastAsia"/>
                </w:rPr>
                <w:delText>≥ 5.75,  ＜6.00</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del w:id="9079" w:author="Edward Lee" w:date="2017-10-16T16:23:00Z"/>
        </w:trPr>
        <w:tc>
          <w:tcPr>
            <w:tcW w:w="1473" w:type="dxa"/>
            <w:vAlign w:val="center"/>
          </w:tcPr>
          <w:p>
            <w:pPr>
              <w:widowControl/>
              <w:numPr>
                <w:ilvl w:val="0"/>
                <w:numId w:val="9"/>
              </w:numPr>
              <w:tabs>
                <w:tab w:val="center" w:pos="4201"/>
                <w:tab w:val="right" w:leader="dot" w:pos="9298"/>
              </w:tabs>
              <w:autoSpaceDE w:val="0"/>
              <w:autoSpaceDN w:val="0"/>
              <w:spacing w:beforeLines="100" w:line="360" w:lineRule="auto"/>
              <w:jc w:val="center"/>
              <w:outlineLvl w:val="3"/>
              <w:rPr>
                <w:del w:id="9081" w:author="Edward Lee" w:date="2017-10-16T16:23:00Z"/>
              </w:rPr>
              <w:pPrChange w:id="9080" w:author="Edward Lee" w:date="2017-10-16T16:47:00Z">
                <w:pPr>
                  <w:jc w:val="center"/>
                </w:pPr>
              </w:pPrChange>
            </w:pPr>
            <w:del w:id="9082" w:author="Edward Lee" w:date="2017-10-16T16:23:00Z">
              <w:r>
                <w:rPr>
                  <w:rFonts w:hint="eastAsia"/>
                </w:rPr>
                <w:delText>0</w:delText>
              </w:r>
            </w:del>
          </w:p>
        </w:tc>
        <w:tc>
          <w:tcPr>
            <w:tcW w:w="4792" w:type="dxa"/>
            <w:vAlign w:val="center"/>
          </w:tcPr>
          <w:p>
            <w:pPr>
              <w:widowControl/>
              <w:numPr>
                <w:ilvl w:val="0"/>
                <w:numId w:val="9"/>
              </w:numPr>
              <w:tabs>
                <w:tab w:val="center" w:pos="4201"/>
                <w:tab w:val="right" w:leader="dot" w:pos="9298"/>
              </w:tabs>
              <w:autoSpaceDE w:val="0"/>
              <w:autoSpaceDN w:val="0"/>
              <w:spacing w:beforeLines="100" w:line="360" w:lineRule="auto"/>
              <w:jc w:val="left"/>
              <w:outlineLvl w:val="3"/>
              <w:rPr>
                <w:del w:id="9084" w:author="Edward Lee" w:date="2017-10-16T16:23:00Z"/>
              </w:rPr>
              <w:pPrChange w:id="9083" w:author="Edward Lee" w:date="2017-10-16T16:47:00Z">
                <w:pPr>
                  <w:jc w:val="left"/>
                </w:pPr>
              </w:pPrChange>
            </w:pPr>
            <w:del w:id="9085" w:author="Edward Lee" w:date="2017-10-16T16:23:00Z">
              <w:r>
                <w:rPr>
                  <w:rFonts w:hint="eastAsia"/>
                </w:rPr>
                <w:delText xml:space="preserve">＜5.75 </w:delText>
              </w:r>
            </w:del>
          </w:p>
        </w:tc>
      </w:tr>
    </w:tbl>
    <w:p>
      <w:pPr>
        <w:pStyle w:val="36"/>
        <w:numPr>
          <w:ilvl w:val="0"/>
          <w:numId w:val="9"/>
        </w:numPr>
        <w:spacing w:beforeLines="100" w:line="360" w:lineRule="auto"/>
        <w:ind w:firstLineChars="0"/>
        <w:outlineLvl w:val="3"/>
        <w:rPr>
          <w:ins w:id="9086" w:author="Edward Lee" w:date="2017-10-16T16:40:00Z"/>
          <w:rFonts w:hAnsi="宋体"/>
          <w:b/>
        </w:rPr>
      </w:pPr>
      <w:ins w:id="9087" w:author="Edward Lee" w:date="2017-10-16T16:40:00Z">
        <w:r>
          <w:rPr>
            <w:rFonts w:hAnsi="宋体"/>
            <w:b/>
          </w:rPr>
          <w:t>Report user configuration parameters</w:t>
        </w:r>
      </w:ins>
      <w:ins w:id="9088" w:author="Edward Lee" w:date="2017-10-16T16:40:00Z">
        <w:r>
          <w:rPr>
            <w:rFonts w:hint="eastAsia" w:hAnsi="宋体"/>
            <w:b/>
          </w:rPr>
          <w:t xml:space="preserve">  </w:t>
        </w:r>
      </w:ins>
      <w:ins w:id="9089" w:author="Edward Lee" w:date="2017-10-16T16:40:00Z">
        <w:r>
          <w:rPr>
            <w:rFonts w:hint="eastAsia"/>
            <w:b/>
            <w:szCs w:val="18"/>
          </w:rPr>
          <w:t>0x10</w:t>
        </w:r>
      </w:ins>
    </w:p>
    <w:p>
      <w:pPr>
        <w:pStyle w:val="36"/>
        <w:spacing w:line="360" w:lineRule="auto"/>
        <w:ind w:firstLine="422"/>
        <w:rPr>
          <w:ins w:id="9090" w:author="Edward Lee" w:date="2017-10-16T16:40:00Z"/>
          <w:rFonts w:hAnsi="宋体"/>
        </w:rPr>
      </w:pPr>
      <w:ins w:id="9091" w:author="Edward Lee" w:date="2017-10-16T16:40:00Z">
        <w:r>
          <w:rPr>
            <w:rFonts w:hAnsi="宋体"/>
            <w:b/>
          </w:rPr>
          <w:t xml:space="preserve">The body of the </w:t>
        </w:r>
      </w:ins>
      <w:ins w:id="9092" w:author="Edward Lee" w:date="2017-10-16T16:40:00Z">
        <w:r>
          <w:rPr>
            <w:rFonts w:hint="eastAsia" w:hAnsi="宋体"/>
            <w:b/>
          </w:rPr>
          <w:t>report</w:t>
        </w:r>
      </w:ins>
      <w:ins w:id="9093" w:author="Edward Lee" w:date="2017-10-16T16:40:00Z">
        <w:r>
          <w:rPr>
            <w:rFonts w:hint="eastAsia" w:hAnsi="宋体"/>
          </w:rPr>
          <w:t>：</w:t>
        </w:r>
      </w:ins>
      <w:ins w:id="9094" w:author="Edward Lee" w:date="2017-10-16T16:40:00Z">
        <w:r>
          <w:rPr>
            <w:rFonts w:hAnsi="宋体"/>
          </w:rPr>
          <w:t xml:space="preserve"> As shown in the table below</w:t>
        </w:r>
      </w:ins>
    </w:p>
    <w:tbl>
      <w:tblPr>
        <w:tblStyle w:val="21"/>
        <w:tblW w:w="8473"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1266"/>
        <w:gridCol w:w="836"/>
        <w:gridCol w:w="5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095" w:author="Edward Lee" w:date="2017-10-16T16:40:00Z"/>
        </w:trPr>
        <w:tc>
          <w:tcPr>
            <w:tcW w:w="712" w:type="dxa"/>
            <w:shd w:val="clear" w:color="auto" w:fill="D6E3BC" w:themeFill="accent3" w:themeFillTint="66"/>
          </w:tcPr>
          <w:p>
            <w:pPr>
              <w:pStyle w:val="36"/>
              <w:ind w:firstLine="0" w:firstLineChars="0"/>
              <w:jc w:val="center"/>
              <w:rPr>
                <w:ins w:id="9096" w:author="Edward Lee" w:date="2017-10-16T16:40:00Z"/>
                <w:b/>
                <w:szCs w:val="18"/>
              </w:rPr>
            </w:pPr>
            <w:ins w:id="9097" w:author="Edward Lee" w:date="2017-10-16T16:40:00Z">
              <w:r>
                <w:rPr>
                  <w:rFonts w:hint="eastAsia"/>
                  <w:b/>
                  <w:szCs w:val="18"/>
                </w:rPr>
                <w:t>Item</w:t>
              </w:r>
            </w:ins>
          </w:p>
        </w:tc>
        <w:tc>
          <w:tcPr>
            <w:tcW w:w="1266" w:type="dxa"/>
            <w:shd w:val="clear" w:color="auto" w:fill="D6E3BC" w:themeFill="accent3" w:themeFillTint="66"/>
          </w:tcPr>
          <w:p>
            <w:pPr>
              <w:pStyle w:val="36"/>
              <w:ind w:firstLine="0" w:firstLineChars="0"/>
              <w:jc w:val="center"/>
              <w:rPr>
                <w:ins w:id="9098" w:author="Edward Lee" w:date="2017-10-16T16:40:00Z"/>
                <w:b/>
                <w:szCs w:val="18"/>
              </w:rPr>
            </w:pPr>
            <w:ins w:id="9099" w:author="Edward Lee" w:date="2017-10-16T16:40:00Z">
              <w:r>
                <w:rPr>
                  <w:b/>
                  <w:szCs w:val="18"/>
                </w:rPr>
                <w:t>Data segment</w:t>
              </w:r>
            </w:ins>
          </w:p>
        </w:tc>
        <w:tc>
          <w:tcPr>
            <w:tcW w:w="836" w:type="dxa"/>
            <w:shd w:val="clear" w:color="auto" w:fill="D6E3BC" w:themeFill="accent3" w:themeFillTint="66"/>
          </w:tcPr>
          <w:p>
            <w:pPr>
              <w:pStyle w:val="36"/>
              <w:ind w:firstLine="0" w:firstLineChars="0"/>
              <w:jc w:val="center"/>
              <w:rPr>
                <w:ins w:id="9100" w:author="Edward Lee" w:date="2017-10-16T16:40:00Z"/>
                <w:b/>
                <w:szCs w:val="18"/>
              </w:rPr>
            </w:pPr>
            <w:ins w:id="9101" w:author="Edward Lee" w:date="2017-10-16T16:40:00Z">
              <w:r>
                <w:rPr>
                  <w:b/>
                  <w:szCs w:val="18"/>
                </w:rPr>
                <w:t xml:space="preserve">The </w:t>
              </w:r>
            </w:ins>
            <w:ins w:id="9102" w:author="Edward Lee" w:date="2017-10-16T16:40:00Z">
              <w:r>
                <w:rPr>
                  <w:rFonts w:hint="eastAsia"/>
                  <w:b/>
                  <w:szCs w:val="18"/>
                </w:rPr>
                <w:t>No.</w:t>
              </w:r>
            </w:ins>
            <w:ins w:id="9103" w:author="Edward Lee" w:date="2017-10-16T16:40:00Z">
              <w:r>
                <w:rPr>
                  <w:b/>
                  <w:szCs w:val="18"/>
                </w:rPr>
                <w:t xml:space="preserve"> of bytes</w:t>
              </w:r>
            </w:ins>
          </w:p>
        </w:tc>
        <w:tc>
          <w:tcPr>
            <w:tcW w:w="5659" w:type="dxa"/>
            <w:shd w:val="clear" w:color="auto" w:fill="D6E3BC" w:themeFill="accent3" w:themeFillTint="66"/>
          </w:tcPr>
          <w:p>
            <w:pPr>
              <w:pStyle w:val="36"/>
              <w:ind w:firstLine="0" w:firstLineChars="0"/>
              <w:jc w:val="center"/>
              <w:rPr>
                <w:ins w:id="9104" w:author="Edward Lee" w:date="2017-10-16T16:40:00Z"/>
                <w:b/>
                <w:szCs w:val="18"/>
              </w:rPr>
            </w:pPr>
            <w:ins w:id="9105" w:author="Edward Lee" w:date="2017-10-16T16:40: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106" w:author="Edward Lee" w:date="2017-10-16T16:40:00Z"/>
        </w:trPr>
        <w:tc>
          <w:tcPr>
            <w:tcW w:w="712" w:type="dxa"/>
            <w:vAlign w:val="center"/>
          </w:tcPr>
          <w:p>
            <w:pPr>
              <w:pStyle w:val="36"/>
              <w:ind w:firstLine="0" w:firstLineChars="0"/>
              <w:jc w:val="center"/>
              <w:rPr>
                <w:ins w:id="9107" w:author="Edward Lee" w:date="2017-10-16T16:40:00Z"/>
                <w:szCs w:val="18"/>
              </w:rPr>
            </w:pPr>
            <w:ins w:id="9108" w:author="Edward Lee" w:date="2017-10-16T16:40:00Z">
              <w:r>
                <w:rPr>
                  <w:rFonts w:hint="eastAsia"/>
                  <w:szCs w:val="18"/>
                </w:rPr>
                <w:t>1</w:t>
              </w:r>
            </w:ins>
          </w:p>
        </w:tc>
        <w:tc>
          <w:tcPr>
            <w:tcW w:w="1266" w:type="dxa"/>
            <w:shd w:val="clear" w:color="auto" w:fill="auto"/>
            <w:vAlign w:val="center"/>
          </w:tcPr>
          <w:p>
            <w:pPr>
              <w:pStyle w:val="36"/>
              <w:ind w:firstLine="0" w:firstLineChars="0"/>
              <w:jc w:val="center"/>
              <w:rPr>
                <w:ins w:id="9109" w:author="Edward Lee" w:date="2017-10-16T16:40:00Z"/>
                <w:szCs w:val="18"/>
              </w:rPr>
            </w:pPr>
            <w:ins w:id="9110" w:author="Edward Lee" w:date="2017-10-16T16:40:00Z">
              <w:r>
                <w:rPr>
                  <w:rFonts w:hint="eastAsia"/>
                  <w:szCs w:val="18"/>
                </w:rPr>
                <w:t>Parameter type param_type</w:t>
              </w:r>
            </w:ins>
          </w:p>
        </w:tc>
        <w:tc>
          <w:tcPr>
            <w:tcW w:w="836" w:type="dxa"/>
            <w:shd w:val="clear" w:color="auto" w:fill="auto"/>
            <w:vAlign w:val="center"/>
          </w:tcPr>
          <w:p>
            <w:pPr>
              <w:pStyle w:val="36"/>
              <w:ind w:firstLine="0" w:firstLineChars="0"/>
              <w:jc w:val="center"/>
              <w:rPr>
                <w:ins w:id="9111" w:author="Edward Lee" w:date="2017-10-16T16:40:00Z"/>
                <w:szCs w:val="18"/>
              </w:rPr>
            </w:pPr>
            <w:ins w:id="9112" w:author="Edward Lee" w:date="2017-10-16T16:40:00Z">
              <w:r>
                <w:rPr>
                  <w:rFonts w:hint="eastAsia"/>
                  <w:szCs w:val="18"/>
                </w:rPr>
                <w:t>1</w:t>
              </w:r>
            </w:ins>
          </w:p>
        </w:tc>
        <w:tc>
          <w:tcPr>
            <w:tcW w:w="5659" w:type="dxa"/>
            <w:shd w:val="clear" w:color="auto" w:fill="auto"/>
            <w:vAlign w:val="center"/>
          </w:tcPr>
          <w:p>
            <w:pPr>
              <w:pStyle w:val="36"/>
              <w:ind w:firstLine="0" w:firstLineChars="0"/>
              <w:rPr>
                <w:ins w:id="9113" w:author="Edward Lee" w:date="2017-10-16T16:40:00Z"/>
                <w:szCs w:val="18"/>
              </w:rPr>
            </w:pPr>
            <w:ins w:id="9114" w:author="Edward Lee" w:date="2017-10-16T16:40:00Z">
              <w:r>
                <w:rPr>
                  <w:rFonts w:hint="eastAsia"/>
                  <w:b/>
                  <w:szCs w:val="18"/>
                </w:rPr>
                <w:t xml:space="preserve">0x10 </w:t>
              </w:r>
            </w:ins>
            <w:ins w:id="9115" w:author="Edward Lee" w:date="2017-10-16T16:40:00Z">
              <w:r>
                <w:rPr>
                  <w:rFonts w:hint="eastAsia"/>
                  <w:szCs w:val="18"/>
                </w:rPr>
                <w:t xml:space="preserve">—— </w:t>
              </w:r>
            </w:ins>
            <w:ins w:id="9116" w:author="Edward Lee" w:date="2017-10-16T16:40:00Z">
              <w:r>
                <w:rPr>
                  <w:rFonts w:ascii="Arial" w:hAnsi="Arial" w:cs="Arial"/>
                  <w:b/>
                  <w:bCs/>
                  <w:color w:val="2B2B2B"/>
                  <w:sz w:val="19"/>
                  <w:szCs w:val="19"/>
                  <w:shd w:val="clear" w:color="auto" w:fill="F8F8F8"/>
                </w:rPr>
                <w:t>Reporting system parameters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117" w:author="Edward Lee" w:date="2017-10-16T16:40:00Z"/>
        </w:trPr>
        <w:tc>
          <w:tcPr>
            <w:tcW w:w="712" w:type="dxa"/>
            <w:vAlign w:val="center"/>
          </w:tcPr>
          <w:p>
            <w:pPr>
              <w:pStyle w:val="36"/>
              <w:ind w:firstLine="0" w:firstLineChars="0"/>
              <w:jc w:val="center"/>
              <w:rPr>
                <w:ins w:id="9118" w:author="Edward Lee" w:date="2017-10-16T16:40:00Z"/>
                <w:szCs w:val="18"/>
              </w:rPr>
            </w:pPr>
            <w:ins w:id="9119" w:author="Edward Lee" w:date="2017-10-16T16:40:00Z">
              <w:r>
                <w:rPr>
                  <w:rFonts w:hint="eastAsia"/>
                  <w:szCs w:val="18"/>
                </w:rPr>
                <w:t>2</w:t>
              </w:r>
            </w:ins>
          </w:p>
        </w:tc>
        <w:tc>
          <w:tcPr>
            <w:tcW w:w="1266" w:type="dxa"/>
            <w:shd w:val="clear" w:color="auto" w:fill="auto"/>
            <w:vAlign w:val="center"/>
          </w:tcPr>
          <w:p>
            <w:pPr>
              <w:pStyle w:val="36"/>
              <w:ind w:firstLine="0" w:firstLineChars="0"/>
              <w:jc w:val="center"/>
              <w:rPr>
                <w:ins w:id="9120" w:author="Edward Lee" w:date="2017-10-16T16:40:00Z"/>
                <w:szCs w:val="18"/>
              </w:rPr>
            </w:pPr>
            <w:ins w:id="9121" w:author="Edward Lee" w:date="2017-10-16T16:40:00Z">
              <w:r>
                <w:rPr>
                  <w:rFonts w:hint="eastAsia"/>
                  <w:szCs w:val="18"/>
                </w:rPr>
                <w:t>Parameter</w:t>
              </w:r>
            </w:ins>
          </w:p>
        </w:tc>
        <w:tc>
          <w:tcPr>
            <w:tcW w:w="836" w:type="dxa"/>
            <w:shd w:val="clear" w:color="auto" w:fill="auto"/>
            <w:vAlign w:val="center"/>
          </w:tcPr>
          <w:p>
            <w:pPr>
              <w:pStyle w:val="36"/>
              <w:ind w:firstLine="0" w:firstLineChars="0"/>
              <w:jc w:val="center"/>
              <w:rPr>
                <w:ins w:id="9122" w:author="Edward Lee" w:date="2017-10-16T16:40:00Z"/>
                <w:szCs w:val="18"/>
              </w:rPr>
            </w:pPr>
            <w:ins w:id="9123" w:author="Edward Lee" w:date="2017-10-16T16:40:00Z">
              <w:r>
                <w:rPr>
                  <w:rFonts w:hint="eastAsia"/>
                  <w:szCs w:val="18"/>
                </w:rPr>
                <w:t>182</w:t>
              </w:r>
            </w:ins>
          </w:p>
        </w:tc>
        <w:tc>
          <w:tcPr>
            <w:tcW w:w="5659" w:type="dxa"/>
            <w:shd w:val="clear" w:color="auto" w:fill="auto"/>
            <w:vAlign w:val="center"/>
          </w:tcPr>
          <w:p>
            <w:pPr>
              <w:pStyle w:val="36"/>
              <w:ind w:firstLine="0" w:firstLineChars="0"/>
              <w:rPr>
                <w:ins w:id="9124" w:author="Edward Lee" w:date="2017-10-16T16:40:00Z"/>
                <w:szCs w:val="18"/>
              </w:rPr>
            </w:pPr>
            <w:ins w:id="9125" w:author="Edward Lee" w:date="2017-10-16T16:40:00Z">
              <w:r>
                <w:rPr>
                  <w:rFonts w:hint="eastAsia"/>
                  <w:szCs w:val="18"/>
                </w:rPr>
                <w:t>Take Chapter 8 for the reference.</w:t>
              </w:r>
            </w:ins>
          </w:p>
        </w:tc>
      </w:tr>
    </w:tbl>
    <w:p>
      <w:pPr>
        <w:rPr>
          <w:ins w:id="9126" w:author="Edward Lee" w:date="2017-10-16T16:40:00Z"/>
        </w:rPr>
      </w:pPr>
    </w:p>
    <w:p>
      <w:pPr>
        <w:rPr>
          <w:ins w:id="9127" w:author="Edward Lee" w:date="2017-10-16T16:40:00Z"/>
          <w:rFonts w:cs="Times New Roman" w:asciiTheme="minorEastAsia" w:hAnsiTheme="minorEastAsia"/>
          <w:color w:val="C00000"/>
          <w:kern w:val="0"/>
          <w:szCs w:val="20"/>
        </w:rPr>
      </w:pPr>
      <w:ins w:id="9128" w:author="Edward Lee" w:date="2017-10-16T16:40:00Z">
        <w:r>
          <w:rPr>
            <w:rFonts w:hint="eastAsia" w:hAnsi="宋体"/>
          </w:rPr>
          <w:t>eg2:　</w:t>
        </w:r>
      </w:ins>
      <w:ins w:id="9129" w:author="Edward Lee" w:date="2017-10-16T16:40:00Z">
        <w:r>
          <w:rPr>
            <w:rFonts w:asciiTheme="minorEastAsia" w:hAnsiTheme="minorEastAsia"/>
          </w:rPr>
          <w:t xml:space="preserve"> 55 AA </w:t>
        </w:r>
      </w:ins>
      <w:ins w:id="9130" w:author="Edward Lee" w:date="2017-10-16T16:40:00Z">
        <w:r>
          <w:rPr>
            <w:rFonts w:asciiTheme="minorEastAsia" w:hAnsiTheme="minorEastAsia"/>
            <w:color w:val="FF0000"/>
            <w:u w:val="single"/>
          </w:rPr>
          <w:t>0</w:t>
        </w:r>
      </w:ins>
      <w:ins w:id="9131" w:author="Edward Lee" w:date="2017-10-16T16:40:00Z">
        <w:r>
          <w:rPr>
            <w:rFonts w:hint="eastAsia" w:asciiTheme="minorEastAsia" w:hAnsiTheme="minorEastAsia"/>
            <w:color w:val="FF0000"/>
            <w:u w:val="single"/>
          </w:rPr>
          <w:t>0D3</w:t>
        </w:r>
      </w:ins>
      <w:ins w:id="9132" w:author="Edward Lee" w:date="2017-10-16T16:40:00Z">
        <w:r>
          <w:rPr>
            <w:rFonts w:asciiTheme="minorEastAsia" w:hAnsiTheme="minorEastAsia"/>
            <w:color w:val="FFC000"/>
            <w:u w:val="single"/>
          </w:rPr>
          <w:t>00 0A</w:t>
        </w:r>
      </w:ins>
      <w:ins w:id="9133" w:author="Edward Lee" w:date="2017-10-16T16:40:00Z">
        <w:r>
          <w:rPr>
            <w:rFonts w:asciiTheme="minorEastAsia" w:hAnsiTheme="minorEastAsia"/>
            <w:u w:val="single"/>
          </w:rPr>
          <w:t xml:space="preserve"> 00 00 00 02 00 01 00 00 38 36 31 36 39 34 30 33 34 32 30 35 38 39 36 00</w:t>
        </w:r>
      </w:ins>
      <w:ins w:id="9134" w:author="Edward Lee" w:date="2017-10-16T16:40:00Z">
        <w:r>
          <w:rPr>
            <w:rFonts w:hint="eastAsia" w:ascii="宋体" w:hAnsi="宋体" w:eastAsia="宋体" w:cs="Times New Roman"/>
            <w:color w:val="FF33CC"/>
            <w:kern w:val="0"/>
            <w:szCs w:val="20"/>
          </w:rPr>
          <w:t>1</w:t>
        </w:r>
      </w:ins>
      <w:ins w:id="9135" w:author="Edward Lee" w:date="2017-10-16T16:40:00Z">
        <w:r>
          <w:rPr>
            <w:rFonts w:ascii="宋体" w:hAnsi="宋体" w:eastAsia="宋体" w:cs="Times New Roman"/>
            <w:color w:val="FF33CC"/>
            <w:kern w:val="0"/>
            <w:szCs w:val="20"/>
          </w:rPr>
          <w:t>0</w:t>
        </w:r>
      </w:ins>
      <w:ins w:id="9136" w:author="Edward Lee" w:date="2017-10-16T16:40:00Z">
        <w:r>
          <w:rPr>
            <w:rFonts w:asciiTheme="minorEastAsia" w:hAnsiTheme="minorEastAsia"/>
            <w:color w:val="E36C09" w:themeColor="accent6" w:themeShade="BF"/>
          </w:rPr>
          <w:t>55</w:t>
        </w:r>
      </w:ins>
      <w:ins w:id="9137" w:author="Edward Lee" w:date="2017-10-16T16:40:00Z">
        <w:r>
          <w:rPr>
            <w:rFonts w:asciiTheme="minorEastAsia" w:hAnsiTheme="minorEastAsia"/>
            <w:color w:val="548DD4" w:themeColor="text2" w:themeTint="99"/>
          </w:rPr>
          <w:t>01</w:t>
        </w:r>
      </w:ins>
      <w:ins w:id="9138" w:author="Edward Lee" w:date="2017-10-16T16:40:00Z">
        <w:r>
          <w:rPr>
            <w:rFonts w:asciiTheme="minorEastAsia" w:hAnsiTheme="minorEastAsia"/>
            <w:color w:val="92D050"/>
          </w:rPr>
          <w:t>02 09</w:t>
        </w:r>
      </w:ins>
      <w:ins w:id="9139" w:author="Edward Lee" w:date="2017-10-16T16:40:00Z">
        <w:r>
          <w:rPr>
            <w:rFonts w:asciiTheme="minorEastAsia" w:hAnsiTheme="minorEastAsia"/>
            <w:color w:val="948A54" w:themeColor="background2" w:themeShade="80"/>
          </w:rPr>
          <w:t>01</w:t>
        </w:r>
      </w:ins>
      <w:ins w:id="9140" w:author="Edward Lee" w:date="2017-10-16T16:40:00Z">
        <w:r>
          <w:rPr>
            <w:rFonts w:asciiTheme="minorEastAsia" w:hAnsiTheme="minorEastAsia"/>
            <w:color w:val="31849B" w:themeColor="accent5" w:themeShade="BF"/>
          </w:rPr>
          <w:t>00</w:t>
        </w:r>
      </w:ins>
      <w:ins w:id="9141" w:author="Edward Lee" w:date="2017-10-16T16:40:00Z">
        <w:r>
          <w:rPr>
            <w:rFonts w:asciiTheme="minorEastAsia" w:hAnsiTheme="minorEastAsia"/>
            <w:color w:val="E36C09" w:themeColor="accent6" w:themeShade="BF"/>
          </w:rPr>
          <w:t>B4 00</w:t>
        </w:r>
      </w:ins>
      <w:ins w:id="9142" w:author="Edward Lee" w:date="2017-10-16T16:40:00Z">
        <w:r>
          <w:rPr>
            <w:rFonts w:asciiTheme="minorEastAsia" w:hAnsiTheme="minorEastAsia"/>
            <w:color w:val="366091" w:themeColor="accent1" w:themeShade="BF"/>
            <w:u w:val="single"/>
          </w:rPr>
          <w:t>38 36 31 36 39 34 30 33 34 32 30 35 38 39 36 00</w:t>
        </w:r>
      </w:ins>
      <w:ins w:id="9143" w:author="Edward Lee" w:date="2017-10-16T16:40:00Z">
        <w:r>
          <w:rPr>
            <w:rFonts w:asciiTheme="minorEastAsia" w:hAnsiTheme="minorEastAsia"/>
            <w:color w:val="FABF8F" w:themeColor="accent6" w:themeTint="99"/>
          </w:rPr>
          <w:t xml:space="preserve">00 00 </w:t>
        </w:r>
      </w:ins>
      <w:ins w:id="9144" w:author="Edward Lee" w:date="2017-10-16T16:40:00Z">
        <w:r>
          <w:rPr>
            <w:rFonts w:asciiTheme="minorEastAsia" w:hAnsiTheme="minorEastAsia"/>
            <w:color w:val="92D050"/>
          </w:rPr>
          <w:t xml:space="preserve">01 </w:t>
        </w:r>
      </w:ins>
      <w:ins w:id="9145" w:author="Edward Lee" w:date="2017-10-16T16:40:00Z">
        <w:r>
          <w:rPr>
            <w:rFonts w:asciiTheme="minorEastAsia" w:hAnsiTheme="minorEastAsia"/>
            <w:color w:val="C00000"/>
          </w:rPr>
          <w:t>C0 A8 01 C7</w:t>
        </w:r>
      </w:ins>
      <w:ins w:id="9146" w:author="Edward Lee" w:date="2017-10-16T16:40:00Z">
        <w:r>
          <w:rPr>
            <w:rFonts w:asciiTheme="minorEastAsia" w:hAnsiTheme="minorEastAsia"/>
            <w:color w:val="548DD4" w:themeColor="text2" w:themeTint="99"/>
          </w:rPr>
          <w:t xml:space="preserve"> FF FF FF 00</w:t>
        </w:r>
      </w:ins>
      <w:ins w:id="9147" w:author="Edward Lee" w:date="2017-10-16T16:40:00Z">
        <w:r>
          <w:rPr>
            <w:rFonts w:asciiTheme="minorEastAsia" w:hAnsiTheme="minorEastAsia"/>
            <w:color w:val="E955C2"/>
          </w:rPr>
          <w:t>C0 A8 01 01</w:t>
        </w:r>
      </w:ins>
      <w:ins w:id="9148" w:author="Edward Lee" w:date="2017-10-16T16:40:00Z">
        <w:r>
          <w:rPr>
            <w:rFonts w:asciiTheme="minorEastAsia" w:hAnsiTheme="minorEastAsia"/>
            <w:color w:val="76923C" w:themeColor="accent3" w:themeShade="BF"/>
          </w:rPr>
          <w:t>64 00</w:t>
        </w:r>
      </w:ins>
      <w:ins w:id="9149" w:author="Edward Lee" w:date="2017-10-16T16:40:00Z">
        <w:r>
          <w:rPr>
            <w:rFonts w:asciiTheme="minorEastAsia" w:hAnsiTheme="minorEastAsia"/>
            <w:color w:val="5850EE"/>
            <w:u w:val="single"/>
          </w:rPr>
          <w:t>32 31 38 2E 31 37 2E 31 35 37 2E 32 31 34 00 00 00 00 00 00 00 00 00 00 00 00 00 00 00 00 00 00</w:t>
        </w:r>
      </w:ins>
      <w:ins w:id="9150" w:author="Edward Lee" w:date="2017-10-16T16:40:00Z">
        <w:r>
          <w:rPr>
            <w:rFonts w:asciiTheme="minorEastAsia" w:hAnsiTheme="minorEastAsia"/>
            <w:color w:val="00B050"/>
          </w:rPr>
          <w:t>24 13</w:t>
        </w:r>
      </w:ins>
      <w:ins w:id="9151" w:author="Edward Lee" w:date="2017-10-16T16:40:00Z">
        <w:r>
          <w:rPr>
            <w:rFonts w:asciiTheme="minorEastAsia" w:hAnsiTheme="minorEastAsia"/>
            <w:color w:val="E36C09" w:themeColor="accent6" w:themeShade="BF"/>
            <w:u w:val="single"/>
          </w:rPr>
          <w:t>32 31 38 2E 31 37 2E 31 35 37 2E 32 31 34 00 00 00 00 00 00 00 00 00 00 00 00 00 00 00 00 00 00</w:t>
        </w:r>
      </w:ins>
      <w:ins w:id="9152" w:author="Edward Lee" w:date="2017-10-16T16:40:00Z">
        <w:r>
          <w:rPr>
            <w:rFonts w:asciiTheme="minorEastAsia" w:hAnsiTheme="minorEastAsia"/>
            <w:color w:val="00B050"/>
          </w:rPr>
          <w:t>F8 11</w:t>
        </w:r>
      </w:ins>
      <w:ins w:id="9153" w:author="Edward Lee" w:date="2017-10-16T16:40:00Z">
        <w:r>
          <w:rPr>
            <w:rFonts w:asciiTheme="minorEastAsia" w:hAnsiTheme="minorEastAsia"/>
            <w:color w:val="948A54" w:themeColor="background2" w:themeShade="80"/>
            <w:u w:val="single"/>
          </w:rPr>
          <w:t>00 2E 12 3C 00 25</w:t>
        </w:r>
      </w:ins>
      <w:ins w:id="9154" w:author="Edward Lee" w:date="2017-10-16T16:40:00Z">
        <w:r>
          <w:rPr>
            <w:rFonts w:asciiTheme="minorEastAsia" w:hAnsiTheme="minorEastAsia"/>
            <w:color w:val="00B0F0"/>
            <w:u w:val="single"/>
          </w:rPr>
          <w:t>00 00 00 00 00 00 00 00 00 00 00 00 00 00 00 00 00 00 00 00 00 00 00 00 00 00 00 00</w:t>
        </w:r>
      </w:ins>
      <w:ins w:id="9155" w:author="Edward Lee" w:date="2017-10-16T16:40:00Z">
        <w:r>
          <w:rPr>
            <w:rFonts w:asciiTheme="minorEastAsia" w:hAnsiTheme="minorEastAsia"/>
            <w:color w:val="548DD4" w:themeColor="text2" w:themeTint="99"/>
          </w:rPr>
          <w:t>01 06 01 06 01 06 FF FF</w:t>
        </w:r>
      </w:ins>
      <w:ins w:id="9156" w:author="Edward Lee" w:date="2017-10-16T16:40:00Z">
        <w:r>
          <w:rPr>
            <w:rFonts w:asciiTheme="minorEastAsia" w:hAnsiTheme="minorEastAsia"/>
            <w:color w:val="00CC00"/>
          </w:rPr>
          <w:t>10</w:t>
        </w:r>
      </w:ins>
      <w:ins w:id="9157" w:author="Edward Lee" w:date="2017-10-16T16:40:00Z">
        <w:r>
          <w:rPr>
            <w:rFonts w:asciiTheme="minorEastAsia" w:hAnsiTheme="minorEastAsia"/>
            <w:color w:val="E955C2"/>
            <w:u w:val="single"/>
          </w:rPr>
          <w:t>4D 52 37 39 30 31 2D 30 30 33 43 30 30 32 35 00</w:t>
        </w:r>
      </w:ins>
      <w:ins w:id="9158" w:author="Edward Lee" w:date="2017-10-16T16:40:00Z">
        <w:r>
          <w:rPr>
            <w:rFonts w:asciiTheme="minorEastAsia" w:hAnsiTheme="minorEastAsia"/>
            <w:color w:val="76923C" w:themeColor="accent3" w:themeShade="BF"/>
          </w:rPr>
          <w:t>A8 A8 A8 A8</w:t>
        </w:r>
      </w:ins>
      <w:ins w:id="9159" w:author="Edward Lee" w:date="2017-10-16T16:40:00Z">
        <w:r>
          <w:rPr>
            <w:rFonts w:asciiTheme="minorEastAsia" w:hAnsiTheme="minorEastAsia"/>
            <w:color w:val="5850EE"/>
          </w:rPr>
          <w:t>1F 1F 1F 1F</w:t>
        </w:r>
      </w:ins>
      <w:ins w:id="9160" w:author="Edward Lee" w:date="2017-10-16T16:40:00Z">
        <w:r>
          <w:rPr>
            <w:rFonts w:asciiTheme="minorEastAsia" w:hAnsiTheme="minorEastAsia"/>
            <w:color w:val="FF0000"/>
          </w:rPr>
          <w:t>00</w:t>
        </w:r>
      </w:ins>
      <w:ins w:id="9161" w:author="Edward Lee" w:date="2017-10-16T16:40:00Z">
        <w:r>
          <w:rPr>
            <w:rFonts w:asciiTheme="minorEastAsia" w:hAnsiTheme="minorEastAsia"/>
            <w:color w:val="00B050"/>
          </w:rPr>
          <w:t>A1</w:t>
        </w:r>
      </w:ins>
      <w:ins w:id="9162" w:author="Edward Lee" w:date="2017-10-16T16:40:00Z">
        <w:r>
          <w:rPr>
            <w:rFonts w:asciiTheme="minorEastAsia" w:hAnsiTheme="minorEastAsia"/>
            <w:color w:val="548DD4" w:themeColor="text2" w:themeTint="99"/>
          </w:rPr>
          <w:t>00 00 00 00</w:t>
        </w:r>
      </w:ins>
      <w:ins w:id="9163" w:author="Edward Lee" w:date="2017-10-16T16:40:00Z">
        <w:r>
          <w:rPr>
            <w:rFonts w:cs="Times New Roman" w:asciiTheme="minorEastAsia" w:hAnsiTheme="minorEastAsia"/>
            <w:color w:val="C00000"/>
            <w:kern w:val="0"/>
            <w:szCs w:val="20"/>
          </w:rPr>
          <w:t>30 47</w:t>
        </w:r>
      </w:ins>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164" w:author="Edward Lee" w:date="2017-10-16T16:40:00Z"/>
        </w:trPr>
        <w:tc>
          <w:tcPr>
            <w:tcW w:w="958" w:type="dxa"/>
            <w:shd w:val="clear" w:color="auto" w:fill="D8D8D8" w:themeFill="background1" w:themeFillShade="D9"/>
            <w:vAlign w:val="center"/>
          </w:tcPr>
          <w:p>
            <w:pPr>
              <w:jc w:val="center"/>
              <w:rPr>
                <w:ins w:id="9165" w:author="Edward Lee" w:date="2017-10-16T16:40:00Z"/>
                <w:rFonts w:ascii="宋体" w:hAnsi="宋体" w:eastAsia="宋体"/>
                <w:b/>
              </w:rPr>
            </w:pPr>
            <w:ins w:id="9166" w:author="Edward Lee" w:date="2017-10-16T16:40:00Z">
              <w:r>
                <w:rPr>
                  <w:rFonts w:hint="eastAsia" w:ascii="宋体" w:hAnsi="宋体" w:eastAsia="宋体"/>
                  <w:b/>
                </w:rPr>
                <w:t>sof(H)</w:t>
              </w:r>
            </w:ins>
          </w:p>
        </w:tc>
        <w:tc>
          <w:tcPr>
            <w:tcW w:w="991" w:type="dxa"/>
            <w:shd w:val="clear" w:color="auto" w:fill="D8D8D8" w:themeFill="background1" w:themeFillShade="D9"/>
            <w:vAlign w:val="center"/>
          </w:tcPr>
          <w:p>
            <w:pPr>
              <w:jc w:val="center"/>
              <w:rPr>
                <w:ins w:id="9167" w:author="Edward Lee" w:date="2017-10-16T16:40:00Z"/>
                <w:rFonts w:ascii="宋体" w:hAnsi="宋体" w:eastAsia="宋体"/>
                <w:b/>
              </w:rPr>
            </w:pPr>
            <w:ins w:id="9168" w:author="Edward Lee" w:date="2017-10-16T16:40:00Z">
              <w:r>
                <w:rPr>
                  <w:rFonts w:hint="eastAsia" w:ascii="宋体" w:hAnsi="宋体" w:eastAsia="宋体"/>
                  <w:b/>
                </w:rPr>
                <w:t>sof(L)</w:t>
              </w:r>
            </w:ins>
          </w:p>
        </w:tc>
        <w:tc>
          <w:tcPr>
            <w:tcW w:w="994" w:type="dxa"/>
            <w:shd w:val="clear" w:color="auto" w:fill="D8D8D8" w:themeFill="background1" w:themeFillShade="D9"/>
            <w:vAlign w:val="center"/>
          </w:tcPr>
          <w:p>
            <w:pPr>
              <w:jc w:val="center"/>
              <w:rPr>
                <w:ins w:id="9169" w:author="Edward Lee" w:date="2017-10-16T16:40:00Z"/>
                <w:rFonts w:ascii="宋体" w:hAnsi="宋体" w:eastAsia="宋体"/>
                <w:b/>
              </w:rPr>
            </w:pPr>
            <w:ins w:id="9170" w:author="Edward Lee" w:date="2017-10-16T16:40:00Z">
              <w:r>
                <w:rPr>
                  <w:rFonts w:hint="eastAsia" w:ascii="宋体" w:hAnsi="宋体" w:eastAsia="宋体"/>
                  <w:b/>
                </w:rPr>
                <w:t>len(H)</w:t>
              </w:r>
            </w:ins>
          </w:p>
        </w:tc>
        <w:tc>
          <w:tcPr>
            <w:tcW w:w="1092" w:type="dxa"/>
            <w:shd w:val="clear" w:color="auto" w:fill="D8D8D8" w:themeFill="background1" w:themeFillShade="D9"/>
            <w:vAlign w:val="center"/>
          </w:tcPr>
          <w:p>
            <w:pPr>
              <w:jc w:val="center"/>
              <w:rPr>
                <w:ins w:id="9171" w:author="Edward Lee" w:date="2017-10-16T16:40:00Z"/>
                <w:rFonts w:ascii="宋体" w:hAnsi="宋体" w:eastAsia="宋体"/>
                <w:b/>
              </w:rPr>
            </w:pPr>
            <w:ins w:id="9172" w:author="Edward Lee" w:date="2017-10-16T16:40:00Z">
              <w:r>
                <w:rPr>
                  <w:rFonts w:hint="eastAsia" w:ascii="宋体" w:hAnsi="宋体" w:eastAsia="宋体"/>
                  <w:b/>
                </w:rPr>
                <w:t>len(L)</w:t>
              </w:r>
            </w:ins>
          </w:p>
        </w:tc>
        <w:tc>
          <w:tcPr>
            <w:tcW w:w="1092" w:type="dxa"/>
            <w:shd w:val="clear" w:color="auto" w:fill="D8D8D8" w:themeFill="background1" w:themeFillShade="D9"/>
            <w:vAlign w:val="center"/>
          </w:tcPr>
          <w:p>
            <w:pPr>
              <w:jc w:val="center"/>
              <w:rPr>
                <w:ins w:id="9173" w:author="Edward Lee" w:date="2017-10-16T16:40:00Z"/>
                <w:rFonts w:ascii="宋体" w:hAnsi="宋体" w:eastAsia="宋体"/>
                <w:b/>
              </w:rPr>
            </w:pPr>
            <w:ins w:id="9174" w:author="Edward Lee" w:date="2017-10-16T16:40:00Z">
              <w:r>
                <w:rPr>
                  <w:rFonts w:hint="eastAsia" w:ascii="宋体" w:hAnsi="宋体" w:eastAsia="宋体"/>
                  <w:b/>
                </w:rPr>
                <w:t>cmd(H)</w:t>
              </w:r>
            </w:ins>
          </w:p>
        </w:tc>
        <w:tc>
          <w:tcPr>
            <w:tcW w:w="1054" w:type="dxa"/>
            <w:shd w:val="clear" w:color="auto" w:fill="D8D8D8" w:themeFill="background1" w:themeFillShade="D9"/>
            <w:vAlign w:val="center"/>
          </w:tcPr>
          <w:p>
            <w:pPr>
              <w:jc w:val="center"/>
              <w:rPr>
                <w:ins w:id="9175" w:author="Edward Lee" w:date="2017-10-16T16:40:00Z"/>
                <w:rFonts w:ascii="宋体" w:hAnsi="宋体" w:eastAsia="宋体"/>
                <w:b/>
              </w:rPr>
            </w:pPr>
            <w:ins w:id="9176" w:author="Edward Lee" w:date="2017-10-16T16:40:00Z">
              <w:r>
                <w:rPr>
                  <w:rFonts w:hint="eastAsia" w:ascii="宋体" w:hAnsi="宋体" w:eastAsia="宋体"/>
                  <w:b/>
                </w:rPr>
                <w:t>cmd(L)</w:t>
              </w:r>
            </w:ins>
          </w:p>
        </w:tc>
        <w:tc>
          <w:tcPr>
            <w:tcW w:w="992" w:type="dxa"/>
            <w:shd w:val="clear" w:color="auto" w:fill="D8D8D8" w:themeFill="background1" w:themeFillShade="D9"/>
            <w:vAlign w:val="center"/>
          </w:tcPr>
          <w:p>
            <w:pPr>
              <w:jc w:val="center"/>
              <w:rPr>
                <w:ins w:id="9177" w:author="Edward Lee" w:date="2017-10-16T16:40:00Z"/>
                <w:rFonts w:ascii="宋体" w:hAnsi="宋体" w:eastAsia="宋体"/>
                <w:b/>
              </w:rPr>
            </w:pPr>
            <w:ins w:id="9178" w:author="Edward Lee" w:date="2017-10-16T16:40:00Z">
              <w:r>
                <w:rPr>
                  <w:rFonts w:hint="eastAsia" w:ascii="宋体" w:hAnsi="宋体" w:eastAsia="宋体"/>
                  <w:b/>
                </w:rPr>
                <w:t>seq</w:t>
              </w:r>
            </w:ins>
            <w:ins w:id="9179" w:author="Edward Lee" w:date="2017-10-16T16:40:00Z">
              <w:r>
                <w:rPr>
                  <w:rFonts w:ascii="宋体" w:hAnsi="宋体" w:eastAsia="宋体"/>
                  <w:b/>
                </w:rPr>
                <w:br w:type="textWrapping"/>
              </w:r>
            </w:ins>
            <w:ins w:id="9180"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9181"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9182"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183" w:author="Edward Lee" w:date="2017-10-16T16:40:00Z"/>
        </w:trPr>
        <w:tc>
          <w:tcPr>
            <w:tcW w:w="958" w:type="dxa"/>
            <w:vAlign w:val="center"/>
          </w:tcPr>
          <w:p>
            <w:pPr>
              <w:jc w:val="center"/>
              <w:rPr>
                <w:ins w:id="9184" w:author="Edward Lee" w:date="2017-10-16T16:40:00Z"/>
                <w:rFonts w:ascii="宋体" w:hAnsi="宋体" w:eastAsia="宋体"/>
              </w:rPr>
            </w:pPr>
            <w:ins w:id="9185" w:author="Edward Lee" w:date="2017-10-16T16:40:00Z">
              <w:r>
                <w:rPr>
                  <w:rFonts w:hint="eastAsia" w:ascii="宋体" w:hAnsi="宋体" w:eastAsia="宋体"/>
                </w:rPr>
                <w:t>55</w:t>
              </w:r>
            </w:ins>
          </w:p>
        </w:tc>
        <w:tc>
          <w:tcPr>
            <w:tcW w:w="991" w:type="dxa"/>
            <w:vAlign w:val="center"/>
          </w:tcPr>
          <w:p>
            <w:pPr>
              <w:jc w:val="center"/>
              <w:rPr>
                <w:ins w:id="9186" w:author="Edward Lee" w:date="2017-10-16T16:40:00Z"/>
                <w:rFonts w:ascii="宋体" w:hAnsi="宋体" w:eastAsia="宋体"/>
              </w:rPr>
            </w:pPr>
            <w:ins w:id="9187" w:author="Edward Lee" w:date="2017-10-16T16:40:00Z">
              <w:r>
                <w:rPr>
                  <w:rFonts w:hint="eastAsia" w:ascii="宋体" w:hAnsi="宋体" w:eastAsia="宋体"/>
                </w:rPr>
                <w:t>AA</w:t>
              </w:r>
            </w:ins>
          </w:p>
        </w:tc>
        <w:tc>
          <w:tcPr>
            <w:tcW w:w="994" w:type="dxa"/>
            <w:vAlign w:val="center"/>
          </w:tcPr>
          <w:p>
            <w:pPr>
              <w:jc w:val="center"/>
              <w:rPr>
                <w:ins w:id="9188" w:author="Edward Lee" w:date="2017-10-16T16:40:00Z"/>
                <w:rFonts w:ascii="宋体" w:hAnsi="宋体" w:eastAsia="宋体"/>
                <w:color w:val="FF0000"/>
              </w:rPr>
            </w:pPr>
            <w:ins w:id="9189" w:author="Edward Lee" w:date="2017-10-16T16:40:00Z">
              <w:r>
                <w:rPr>
                  <w:rFonts w:hint="eastAsia" w:ascii="宋体" w:hAnsi="宋体" w:eastAsia="宋体"/>
                  <w:color w:val="FF0000"/>
                </w:rPr>
                <w:t>01</w:t>
              </w:r>
            </w:ins>
          </w:p>
        </w:tc>
        <w:tc>
          <w:tcPr>
            <w:tcW w:w="1092" w:type="dxa"/>
            <w:vAlign w:val="center"/>
          </w:tcPr>
          <w:p>
            <w:pPr>
              <w:jc w:val="center"/>
              <w:rPr>
                <w:ins w:id="9190" w:author="Edward Lee" w:date="2017-10-16T16:40:00Z"/>
                <w:rFonts w:ascii="宋体" w:hAnsi="宋体" w:eastAsia="宋体"/>
                <w:color w:val="FF0000"/>
              </w:rPr>
            </w:pPr>
            <w:ins w:id="9191" w:author="Edward Lee" w:date="2017-10-16T16:40:00Z">
              <w:r>
                <w:rPr>
                  <w:rFonts w:hint="eastAsia" w:ascii="宋体" w:hAnsi="宋体" w:eastAsia="宋体"/>
                  <w:color w:val="FF0000"/>
                </w:rPr>
                <w:t>0D</w:t>
              </w:r>
            </w:ins>
          </w:p>
        </w:tc>
        <w:tc>
          <w:tcPr>
            <w:tcW w:w="1092" w:type="dxa"/>
            <w:vAlign w:val="center"/>
          </w:tcPr>
          <w:p>
            <w:pPr>
              <w:jc w:val="center"/>
              <w:rPr>
                <w:ins w:id="9192" w:author="Edward Lee" w:date="2017-10-16T16:40:00Z"/>
                <w:rFonts w:ascii="宋体" w:hAnsi="宋体" w:eastAsia="宋体"/>
                <w:color w:val="FFC000"/>
              </w:rPr>
            </w:pPr>
            <w:ins w:id="9193" w:author="Edward Lee" w:date="2017-10-16T16:40:00Z">
              <w:r>
                <w:rPr>
                  <w:rFonts w:hint="eastAsia" w:ascii="宋体" w:hAnsi="宋体" w:eastAsia="宋体"/>
                  <w:color w:val="FFC000"/>
                </w:rPr>
                <w:t>00</w:t>
              </w:r>
            </w:ins>
          </w:p>
        </w:tc>
        <w:tc>
          <w:tcPr>
            <w:tcW w:w="1054" w:type="dxa"/>
            <w:vAlign w:val="center"/>
          </w:tcPr>
          <w:p>
            <w:pPr>
              <w:jc w:val="center"/>
              <w:rPr>
                <w:ins w:id="9194" w:author="Edward Lee" w:date="2017-10-16T16:40:00Z"/>
                <w:rFonts w:ascii="宋体" w:hAnsi="宋体" w:eastAsia="宋体"/>
                <w:color w:val="FFC000"/>
              </w:rPr>
            </w:pPr>
            <w:ins w:id="9195" w:author="Edward Lee" w:date="2017-10-16T16:40:00Z">
              <w:r>
                <w:rPr>
                  <w:rFonts w:hint="eastAsia" w:ascii="宋体" w:hAnsi="宋体" w:eastAsia="宋体"/>
                  <w:color w:val="FFC000"/>
                </w:rPr>
                <w:t>0A</w:t>
              </w:r>
            </w:ins>
          </w:p>
        </w:tc>
        <w:tc>
          <w:tcPr>
            <w:tcW w:w="992" w:type="dxa"/>
            <w:vAlign w:val="center"/>
          </w:tcPr>
          <w:p>
            <w:pPr>
              <w:jc w:val="center"/>
              <w:rPr>
                <w:ins w:id="9196" w:author="Edward Lee" w:date="2017-10-16T16:40:00Z"/>
                <w:rFonts w:ascii="宋体" w:hAnsi="宋体" w:eastAsia="宋体"/>
              </w:rPr>
            </w:pPr>
            <w:ins w:id="9197" w:author="Edward Lee" w:date="2017-10-16T16:40:00Z">
              <w:r>
                <w:rPr>
                  <w:rFonts w:hint="eastAsia" w:ascii="宋体" w:hAnsi="宋体" w:eastAsia="宋体"/>
                </w:rPr>
                <w:t>00</w:t>
              </w:r>
            </w:ins>
          </w:p>
        </w:tc>
        <w:tc>
          <w:tcPr>
            <w:tcW w:w="992" w:type="dxa"/>
            <w:vAlign w:val="center"/>
          </w:tcPr>
          <w:p>
            <w:pPr>
              <w:jc w:val="center"/>
              <w:rPr>
                <w:ins w:id="9198" w:author="Edward Lee" w:date="2017-10-16T16:40:00Z"/>
                <w:rFonts w:ascii="宋体" w:hAnsi="宋体" w:eastAsia="宋体"/>
              </w:rPr>
            </w:pPr>
            <w:ins w:id="9199" w:author="Edward Lee" w:date="2017-10-16T16:40:00Z">
              <w:r>
                <w:rPr>
                  <w:rFonts w:hint="eastAsia" w:ascii="宋体" w:hAnsi="宋体" w:eastAsia="宋体"/>
                </w:rPr>
                <w:t>00</w:t>
              </w:r>
            </w:ins>
          </w:p>
        </w:tc>
        <w:tc>
          <w:tcPr>
            <w:tcW w:w="995" w:type="dxa"/>
            <w:vAlign w:val="center"/>
          </w:tcPr>
          <w:p>
            <w:pPr>
              <w:jc w:val="center"/>
              <w:rPr>
                <w:ins w:id="9200" w:author="Edward Lee" w:date="2017-10-16T16:40:00Z"/>
                <w:rFonts w:ascii="宋体" w:hAnsi="宋体" w:eastAsia="宋体"/>
              </w:rPr>
            </w:pPr>
            <w:ins w:id="9201" w:author="Edward Lee" w:date="2017-10-16T16:40:00Z">
              <w:r>
                <w:rPr>
                  <w:rFonts w:hint="eastAsia" w:ascii="宋体" w:hAnsi="宋体" w:eastAsia="宋体"/>
                </w:rPr>
                <w:t>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202" w:author="Edward Lee" w:date="2017-10-16T16:40:00Z"/>
        </w:trPr>
        <w:tc>
          <w:tcPr>
            <w:tcW w:w="958" w:type="dxa"/>
            <w:shd w:val="clear" w:color="auto" w:fill="D8D8D8" w:themeFill="background1" w:themeFillShade="D9"/>
            <w:vAlign w:val="center"/>
          </w:tcPr>
          <w:p>
            <w:pPr>
              <w:jc w:val="center"/>
              <w:rPr>
                <w:ins w:id="9203" w:author="Edward Lee" w:date="2017-10-16T16:40:00Z"/>
                <w:rFonts w:ascii="宋体" w:hAnsi="宋体" w:eastAsia="宋体"/>
                <w:b/>
              </w:rPr>
            </w:pPr>
            <w:ins w:id="9204" w:author="Edward Lee" w:date="2017-10-16T16:40:00Z">
              <w:r>
                <w:rPr>
                  <w:rFonts w:hint="eastAsia" w:ascii="宋体" w:hAnsi="宋体" w:eastAsia="宋体"/>
                  <w:b/>
                </w:rPr>
                <w:t>seq</w:t>
              </w:r>
            </w:ins>
            <w:ins w:id="9205" w:author="Edward Lee" w:date="2017-10-16T16:40:00Z">
              <w:r>
                <w:rPr>
                  <w:rFonts w:ascii="宋体" w:hAnsi="宋体" w:eastAsia="宋体"/>
                  <w:b/>
                </w:rPr>
                <w:br w:type="textWrapping"/>
              </w:r>
            </w:ins>
            <w:ins w:id="9206" w:author="Edward Lee" w:date="2017-10-16T16:40:00Z">
              <w:r>
                <w:rPr>
                  <w:rFonts w:hint="eastAsia" w:ascii="宋体" w:hAnsi="宋体" w:eastAsia="宋体"/>
                  <w:b/>
                </w:rPr>
                <w:t>(LSB)</w:t>
              </w:r>
            </w:ins>
          </w:p>
        </w:tc>
        <w:tc>
          <w:tcPr>
            <w:tcW w:w="991" w:type="dxa"/>
            <w:shd w:val="clear" w:color="auto" w:fill="D8D8D8" w:themeFill="background1" w:themeFillShade="D9"/>
            <w:vAlign w:val="center"/>
          </w:tcPr>
          <w:p>
            <w:pPr>
              <w:jc w:val="center"/>
              <w:rPr>
                <w:ins w:id="9207" w:author="Edward Lee" w:date="2017-10-16T16:40:00Z"/>
                <w:rFonts w:ascii="宋体" w:hAnsi="宋体" w:eastAsia="宋体"/>
                <w:b/>
              </w:rPr>
            </w:pPr>
            <w:ins w:id="9208" w:author="Edward Lee" w:date="2017-10-16T16:40:00Z">
              <w:r>
                <w:rPr>
                  <w:rFonts w:hint="eastAsia" w:ascii="宋体" w:hAnsi="宋体" w:eastAsia="宋体"/>
                  <w:b/>
                </w:rPr>
                <w:t>pro_ver</w:t>
              </w:r>
            </w:ins>
            <w:ins w:id="9209" w:author="Edward Lee" w:date="2017-10-16T16:40:00Z">
              <w:r>
                <w:rPr>
                  <w:rFonts w:ascii="宋体" w:hAnsi="宋体" w:eastAsia="宋体"/>
                  <w:b/>
                </w:rPr>
                <w:br w:type="textWrapping"/>
              </w:r>
            </w:ins>
            <w:ins w:id="9210" w:author="Edward Lee" w:date="2017-10-16T16:40:00Z">
              <w:r>
                <w:rPr>
                  <w:rFonts w:hint="eastAsia" w:ascii="宋体" w:hAnsi="宋体" w:eastAsia="宋体"/>
                  <w:b/>
                </w:rPr>
                <w:t>(H)</w:t>
              </w:r>
            </w:ins>
          </w:p>
        </w:tc>
        <w:tc>
          <w:tcPr>
            <w:tcW w:w="994" w:type="dxa"/>
            <w:shd w:val="clear" w:color="auto" w:fill="D8D8D8" w:themeFill="background1" w:themeFillShade="D9"/>
            <w:vAlign w:val="center"/>
          </w:tcPr>
          <w:p>
            <w:pPr>
              <w:jc w:val="center"/>
              <w:rPr>
                <w:ins w:id="9211" w:author="Edward Lee" w:date="2017-10-16T16:40:00Z"/>
                <w:rFonts w:ascii="宋体" w:hAnsi="宋体" w:eastAsia="宋体"/>
                <w:b/>
              </w:rPr>
            </w:pPr>
            <w:ins w:id="9212" w:author="Edward Lee" w:date="2017-10-16T16:40:00Z">
              <w:r>
                <w:rPr>
                  <w:rFonts w:hint="eastAsia" w:ascii="宋体" w:hAnsi="宋体" w:eastAsia="宋体"/>
                  <w:b/>
                </w:rPr>
                <w:t>pro_ver</w:t>
              </w:r>
            </w:ins>
            <w:ins w:id="9213" w:author="Edward Lee" w:date="2017-10-16T16:40:00Z">
              <w:r>
                <w:rPr>
                  <w:rFonts w:ascii="宋体" w:hAnsi="宋体" w:eastAsia="宋体"/>
                  <w:b/>
                </w:rPr>
                <w:br w:type="textWrapping"/>
              </w:r>
            </w:ins>
            <w:ins w:id="9214" w:author="Edward Lee" w:date="2017-10-16T16:40:00Z">
              <w:r>
                <w:rPr>
                  <w:rFonts w:hint="eastAsia" w:ascii="宋体" w:hAnsi="宋体" w:eastAsia="宋体"/>
                  <w:b/>
                </w:rPr>
                <w:t>(L)</w:t>
              </w:r>
            </w:ins>
          </w:p>
        </w:tc>
        <w:tc>
          <w:tcPr>
            <w:tcW w:w="1092" w:type="dxa"/>
            <w:shd w:val="clear" w:color="auto" w:fill="D8D8D8" w:themeFill="background1" w:themeFillShade="D9"/>
            <w:vAlign w:val="center"/>
          </w:tcPr>
          <w:p>
            <w:pPr>
              <w:jc w:val="center"/>
              <w:rPr>
                <w:ins w:id="9215" w:author="Edward Lee" w:date="2017-10-16T16:40:00Z"/>
                <w:rFonts w:ascii="宋体" w:hAnsi="宋体" w:eastAsia="宋体"/>
                <w:b/>
              </w:rPr>
            </w:pPr>
            <w:ins w:id="9216" w:author="Edward Lee" w:date="2017-10-16T16:40:00Z">
              <w:r>
                <w:rPr>
                  <w:rFonts w:hint="eastAsia" w:ascii="宋体" w:hAnsi="宋体" w:eastAsia="宋体"/>
                  <w:b/>
                </w:rPr>
                <w:t>sec_flag</w:t>
              </w:r>
            </w:ins>
            <w:ins w:id="9217" w:author="Edward Lee" w:date="2017-10-16T16:40:00Z">
              <w:r>
                <w:rPr>
                  <w:rFonts w:ascii="宋体" w:hAnsi="宋体" w:eastAsia="宋体"/>
                  <w:b/>
                </w:rPr>
                <w:br w:type="textWrapping"/>
              </w:r>
            </w:ins>
            <w:ins w:id="9218" w:author="Edward Lee" w:date="2017-10-16T16:40:00Z">
              <w:r>
                <w:rPr>
                  <w:rFonts w:hint="eastAsia" w:ascii="宋体" w:hAnsi="宋体" w:eastAsia="宋体"/>
                  <w:b/>
                </w:rPr>
                <w:t>(H)</w:t>
              </w:r>
            </w:ins>
          </w:p>
        </w:tc>
        <w:tc>
          <w:tcPr>
            <w:tcW w:w="1092" w:type="dxa"/>
            <w:shd w:val="clear" w:color="auto" w:fill="D8D8D8" w:themeFill="background1" w:themeFillShade="D9"/>
            <w:vAlign w:val="center"/>
          </w:tcPr>
          <w:p>
            <w:pPr>
              <w:jc w:val="center"/>
              <w:rPr>
                <w:ins w:id="9219" w:author="Edward Lee" w:date="2017-10-16T16:40:00Z"/>
                <w:rFonts w:ascii="宋体" w:hAnsi="宋体" w:eastAsia="宋体"/>
                <w:b/>
              </w:rPr>
            </w:pPr>
            <w:ins w:id="9220" w:author="Edward Lee" w:date="2017-10-16T16:40:00Z">
              <w:r>
                <w:rPr>
                  <w:rFonts w:hint="eastAsia" w:ascii="宋体" w:hAnsi="宋体" w:eastAsia="宋体"/>
                  <w:b/>
                </w:rPr>
                <w:t>sec_flag</w:t>
              </w:r>
            </w:ins>
            <w:ins w:id="9221" w:author="Edward Lee" w:date="2017-10-16T16:40:00Z">
              <w:r>
                <w:rPr>
                  <w:rFonts w:ascii="宋体" w:hAnsi="宋体" w:eastAsia="宋体"/>
                  <w:b/>
                </w:rPr>
                <w:br w:type="textWrapping"/>
              </w:r>
            </w:ins>
            <w:ins w:id="9222" w:author="Edward Lee" w:date="2017-10-16T16:40:00Z">
              <w:r>
                <w:rPr>
                  <w:rFonts w:hint="eastAsia" w:ascii="宋体" w:hAnsi="宋体" w:eastAsia="宋体"/>
                  <w:b/>
                </w:rPr>
                <w:t>(L)</w:t>
              </w:r>
            </w:ins>
          </w:p>
        </w:tc>
        <w:tc>
          <w:tcPr>
            <w:tcW w:w="1054" w:type="dxa"/>
            <w:shd w:val="clear" w:color="auto" w:fill="D8D8D8" w:themeFill="background1" w:themeFillShade="D9"/>
            <w:vAlign w:val="center"/>
          </w:tcPr>
          <w:p>
            <w:pPr>
              <w:jc w:val="center"/>
              <w:rPr>
                <w:ins w:id="9223" w:author="Edward Lee" w:date="2017-10-16T16:40:00Z"/>
                <w:rFonts w:ascii="宋体" w:hAnsi="宋体" w:eastAsia="宋体"/>
                <w:b/>
              </w:rPr>
            </w:pPr>
            <w:ins w:id="9224" w:author="Edward Lee" w:date="2017-10-16T16:40:00Z">
              <w:r>
                <w:rPr>
                  <w:rFonts w:hint="eastAsia" w:ascii="宋体" w:hAnsi="宋体" w:eastAsia="宋体"/>
                  <w:b/>
                </w:rPr>
                <w:t>dev_id</w:t>
              </w:r>
            </w:ins>
            <w:ins w:id="9225" w:author="Edward Lee" w:date="2017-10-16T16:40:00Z">
              <w:r>
                <w:rPr>
                  <w:rFonts w:ascii="宋体" w:hAnsi="宋体" w:eastAsia="宋体"/>
                  <w:b/>
                </w:rPr>
                <w:br w:type="textWrapping"/>
              </w:r>
            </w:ins>
            <w:ins w:id="9226"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9227"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9228"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9229"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230" w:author="Edward Lee" w:date="2017-10-16T16:40:00Z"/>
        </w:trPr>
        <w:tc>
          <w:tcPr>
            <w:tcW w:w="958" w:type="dxa"/>
            <w:vAlign w:val="center"/>
          </w:tcPr>
          <w:p>
            <w:pPr>
              <w:jc w:val="center"/>
              <w:rPr>
                <w:ins w:id="9231" w:author="Edward Lee" w:date="2017-10-16T16:40:00Z"/>
                <w:rFonts w:ascii="宋体" w:hAnsi="宋体" w:eastAsia="宋体"/>
              </w:rPr>
            </w:pPr>
            <w:ins w:id="9232" w:author="Edward Lee" w:date="2017-10-16T16:40:00Z">
              <w:r>
                <w:rPr>
                  <w:rFonts w:hint="eastAsia" w:ascii="宋体" w:hAnsi="宋体" w:eastAsia="宋体"/>
                </w:rPr>
                <w:t>02</w:t>
              </w:r>
            </w:ins>
          </w:p>
        </w:tc>
        <w:tc>
          <w:tcPr>
            <w:tcW w:w="991" w:type="dxa"/>
            <w:vAlign w:val="center"/>
          </w:tcPr>
          <w:p>
            <w:pPr>
              <w:jc w:val="center"/>
              <w:rPr>
                <w:ins w:id="9233" w:author="Edward Lee" w:date="2017-10-16T16:40:00Z"/>
                <w:rFonts w:ascii="宋体" w:hAnsi="宋体" w:eastAsia="宋体"/>
              </w:rPr>
            </w:pPr>
            <w:ins w:id="9234" w:author="Edward Lee" w:date="2017-10-16T16:40:00Z">
              <w:r>
                <w:rPr>
                  <w:rFonts w:hint="eastAsia" w:ascii="宋体" w:hAnsi="宋体" w:eastAsia="宋体"/>
                </w:rPr>
                <w:t>00</w:t>
              </w:r>
            </w:ins>
          </w:p>
        </w:tc>
        <w:tc>
          <w:tcPr>
            <w:tcW w:w="994" w:type="dxa"/>
            <w:vAlign w:val="center"/>
          </w:tcPr>
          <w:p>
            <w:pPr>
              <w:jc w:val="center"/>
              <w:rPr>
                <w:ins w:id="9235" w:author="Edward Lee" w:date="2017-10-16T16:40:00Z"/>
                <w:rFonts w:ascii="宋体" w:hAnsi="宋体" w:eastAsia="宋体"/>
              </w:rPr>
            </w:pPr>
            <w:ins w:id="9236" w:author="Edward Lee" w:date="2017-10-16T16:40:00Z">
              <w:r>
                <w:rPr>
                  <w:rFonts w:hint="eastAsia" w:ascii="宋体" w:hAnsi="宋体" w:eastAsia="宋体"/>
                </w:rPr>
                <w:t>01</w:t>
              </w:r>
            </w:ins>
          </w:p>
        </w:tc>
        <w:tc>
          <w:tcPr>
            <w:tcW w:w="1092" w:type="dxa"/>
            <w:vAlign w:val="center"/>
          </w:tcPr>
          <w:p>
            <w:pPr>
              <w:jc w:val="center"/>
              <w:rPr>
                <w:ins w:id="9237" w:author="Edward Lee" w:date="2017-10-16T16:40:00Z"/>
                <w:rFonts w:ascii="宋体" w:hAnsi="宋体" w:eastAsia="宋体"/>
              </w:rPr>
            </w:pPr>
            <w:ins w:id="9238" w:author="Edward Lee" w:date="2017-10-16T16:40:00Z">
              <w:r>
                <w:rPr>
                  <w:rFonts w:hint="eastAsia" w:ascii="宋体" w:hAnsi="宋体" w:eastAsia="宋体"/>
                </w:rPr>
                <w:t>00</w:t>
              </w:r>
            </w:ins>
          </w:p>
        </w:tc>
        <w:tc>
          <w:tcPr>
            <w:tcW w:w="1092" w:type="dxa"/>
            <w:vAlign w:val="center"/>
          </w:tcPr>
          <w:p>
            <w:pPr>
              <w:jc w:val="center"/>
              <w:rPr>
                <w:ins w:id="9239" w:author="Edward Lee" w:date="2017-10-16T16:40:00Z"/>
                <w:rFonts w:ascii="宋体" w:hAnsi="宋体" w:eastAsia="宋体"/>
              </w:rPr>
            </w:pPr>
            <w:ins w:id="9240" w:author="Edward Lee" w:date="2017-10-16T16:40:00Z">
              <w:r>
                <w:rPr>
                  <w:rFonts w:hint="eastAsia" w:ascii="宋体" w:hAnsi="宋体" w:eastAsia="宋体"/>
                </w:rPr>
                <w:t>00</w:t>
              </w:r>
            </w:ins>
          </w:p>
        </w:tc>
        <w:tc>
          <w:tcPr>
            <w:tcW w:w="1054" w:type="dxa"/>
            <w:vAlign w:val="center"/>
          </w:tcPr>
          <w:p>
            <w:pPr>
              <w:jc w:val="center"/>
              <w:rPr>
                <w:ins w:id="9241" w:author="Edward Lee" w:date="2017-10-16T16:40:00Z"/>
                <w:rFonts w:ascii="宋体" w:hAnsi="宋体" w:eastAsia="宋体"/>
              </w:rPr>
            </w:pPr>
            <w:ins w:id="9242" w:author="Edward Lee" w:date="2017-10-16T16:40:00Z">
              <w:r>
                <w:rPr>
                  <w:rFonts w:hint="eastAsia" w:ascii="宋体" w:hAnsi="宋体" w:eastAsia="宋体"/>
                </w:rPr>
                <w:t>38</w:t>
              </w:r>
            </w:ins>
          </w:p>
        </w:tc>
        <w:tc>
          <w:tcPr>
            <w:tcW w:w="992" w:type="dxa"/>
            <w:vAlign w:val="center"/>
          </w:tcPr>
          <w:p>
            <w:pPr>
              <w:jc w:val="center"/>
              <w:rPr>
                <w:ins w:id="9243" w:author="Edward Lee" w:date="2017-10-16T16:40:00Z"/>
                <w:rFonts w:ascii="宋体" w:hAnsi="宋体" w:eastAsia="宋体"/>
              </w:rPr>
            </w:pPr>
            <w:ins w:id="9244" w:author="Edward Lee" w:date="2017-10-16T16:40:00Z">
              <w:r>
                <w:rPr>
                  <w:rFonts w:hint="eastAsia" w:ascii="宋体" w:hAnsi="宋体" w:eastAsia="宋体"/>
                </w:rPr>
                <w:t>36</w:t>
              </w:r>
            </w:ins>
          </w:p>
        </w:tc>
        <w:tc>
          <w:tcPr>
            <w:tcW w:w="992" w:type="dxa"/>
            <w:vAlign w:val="center"/>
          </w:tcPr>
          <w:p>
            <w:pPr>
              <w:jc w:val="center"/>
              <w:rPr>
                <w:ins w:id="9245" w:author="Edward Lee" w:date="2017-10-16T16:40:00Z"/>
                <w:rFonts w:ascii="宋体" w:hAnsi="宋体" w:eastAsia="宋体"/>
              </w:rPr>
            </w:pPr>
            <w:ins w:id="9246" w:author="Edward Lee" w:date="2017-10-16T16:40:00Z">
              <w:r>
                <w:rPr>
                  <w:rFonts w:hint="eastAsia" w:ascii="宋体" w:hAnsi="宋体" w:eastAsia="宋体"/>
                </w:rPr>
                <w:t>31</w:t>
              </w:r>
            </w:ins>
          </w:p>
        </w:tc>
        <w:tc>
          <w:tcPr>
            <w:tcW w:w="995" w:type="dxa"/>
            <w:vAlign w:val="center"/>
          </w:tcPr>
          <w:p>
            <w:pPr>
              <w:jc w:val="center"/>
              <w:rPr>
                <w:ins w:id="9247" w:author="Edward Lee" w:date="2017-10-16T16:40:00Z"/>
                <w:rFonts w:ascii="宋体" w:hAnsi="宋体" w:eastAsia="宋体"/>
              </w:rPr>
            </w:pPr>
            <w:ins w:id="9248" w:author="Edward Lee" w:date="2017-10-16T16:40:00Z">
              <w:r>
                <w:rPr>
                  <w:rFonts w:hint="eastAsia" w:ascii="宋体" w:hAnsi="宋体" w:eastAsia="宋体"/>
                </w:rPr>
                <w:t>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249" w:author="Edward Lee" w:date="2017-10-16T16:40:00Z"/>
        </w:trPr>
        <w:tc>
          <w:tcPr>
            <w:tcW w:w="958" w:type="dxa"/>
            <w:shd w:val="clear" w:color="auto" w:fill="D8D8D8" w:themeFill="background1" w:themeFillShade="D9"/>
            <w:vAlign w:val="center"/>
          </w:tcPr>
          <w:p>
            <w:pPr>
              <w:jc w:val="center"/>
              <w:rPr>
                <w:ins w:id="9250" w:author="Edward Lee" w:date="2017-10-16T16:40:00Z"/>
                <w:rFonts w:ascii="宋体" w:hAnsi="宋体" w:eastAsia="宋体"/>
                <w:b/>
              </w:rPr>
            </w:pPr>
          </w:p>
        </w:tc>
        <w:tc>
          <w:tcPr>
            <w:tcW w:w="991" w:type="dxa"/>
            <w:shd w:val="clear" w:color="auto" w:fill="D8D8D8" w:themeFill="background1" w:themeFillShade="D9"/>
            <w:vAlign w:val="center"/>
          </w:tcPr>
          <w:p>
            <w:pPr>
              <w:jc w:val="center"/>
              <w:rPr>
                <w:ins w:id="9251" w:author="Edward Lee" w:date="2017-10-16T16:40:00Z"/>
                <w:rFonts w:ascii="宋体" w:hAnsi="宋体" w:eastAsia="宋体"/>
                <w:b/>
              </w:rPr>
            </w:pPr>
          </w:p>
        </w:tc>
        <w:tc>
          <w:tcPr>
            <w:tcW w:w="994" w:type="dxa"/>
            <w:shd w:val="clear" w:color="auto" w:fill="D8D8D8" w:themeFill="background1" w:themeFillShade="D9"/>
            <w:vAlign w:val="center"/>
          </w:tcPr>
          <w:p>
            <w:pPr>
              <w:jc w:val="center"/>
              <w:rPr>
                <w:ins w:id="9252"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9253"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9254" w:author="Edward Lee" w:date="2017-10-16T16:40:00Z"/>
                <w:rFonts w:ascii="宋体" w:hAnsi="宋体" w:eastAsia="宋体"/>
                <w:b/>
              </w:rPr>
            </w:pPr>
          </w:p>
        </w:tc>
        <w:tc>
          <w:tcPr>
            <w:tcW w:w="1054" w:type="dxa"/>
            <w:shd w:val="clear" w:color="auto" w:fill="D8D8D8" w:themeFill="background1" w:themeFillShade="D9"/>
            <w:vAlign w:val="center"/>
          </w:tcPr>
          <w:p>
            <w:pPr>
              <w:jc w:val="center"/>
              <w:rPr>
                <w:ins w:id="9255"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9256"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9257"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9258"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259" w:author="Edward Lee" w:date="2017-10-16T16:40:00Z"/>
        </w:trPr>
        <w:tc>
          <w:tcPr>
            <w:tcW w:w="958" w:type="dxa"/>
            <w:vAlign w:val="center"/>
          </w:tcPr>
          <w:p>
            <w:pPr>
              <w:jc w:val="center"/>
              <w:rPr>
                <w:ins w:id="9260" w:author="Edward Lee" w:date="2017-10-16T16:40:00Z"/>
                <w:rFonts w:ascii="宋体" w:hAnsi="宋体" w:eastAsia="宋体"/>
              </w:rPr>
            </w:pPr>
            <w:ins w:id="9261" w:author="Edward Lee" w:date="2017-10-16T16:40:00Z">
              <w:r>
                <w:rPr>
                  <w:rFonts w:hint="eastAsia" w:ascii="宋体" w:hAnsi="宋体" w:eastAsia="宋体"/>
                </w:rPr>
                <w:t>39</w:t>
              </w:r>
            </w:ins>
          </w:p>
        </w:tc>
        <w:tc>
          <w:tcPr>
            <w:tcW w:w="991" w:type="dxa"/>
            <w:vAlign w:val="center"/>
          </w:tcPr>
          <w:p>
            <w:pPr>
              <w:jc w:val="center"/>
              <w:rPr>
                <w:ins w:id="9262" w:author="Edward Lee" w:date="2017-10-16T16:40:00Z"/>
                <w:rFonts w:ascii="宋体" w:hAnsi="宋体" w:eastAsia="宋体"/>
              </w:rPr>
            </w:pPr>
            <w:ins w:id="9263" w:author="Edward Lee" w:date="2017-10-16T16:40:00Z">
              <w:r>
                <w:rPr>
                  <w:rFonts w:hint="eastAsia" w:ascii="宋体" w:hAnsi="宋体" w:eastAsia="宋体"/>
                </w:rPr>
                <w:t>34</w:t>
              </w:r>
            </w:ins>
          </w:p>
        </w:tc>
        <w:tc>
          <w:tcPr>
            <w:tcW w:w="994" w:type="dxa"/>
            <w:vAlign w:val="center"/>
          </w:tcPr>
          <w:p>
            <w:pPr>
              <w:jc w:val="center"/>
              <w:rPr>
                <w:ins w:id="9264" w:author="Edward Lee" w:date="2017-10-16T16:40:00Z"/>
                <w:rFonts w:ascii="宋体" w:hAnsi="宋体" w:eastAsia="宋体"/>
              </w:rPr>
            </w:pPr>
            <w:ins w:id="9265" w:author="Edward Lee" w:date="2017-10-16T16:40:00Z">
              <w:r>
                <w:rPr>
                  <w:rFonts w:hint="eastAsia" w:ascii="宋体" w:hAnsi="宋体" w:eastAsia="宋体"/>
                </w:rPr>
                <w:t>30</w:t>
              </w:r>
            </w:ins>
          </w:p>
        </w:tc>
        <w:tc>
          <w:tcPr>
            <w:tcW w:w="1092" w:type="dxa"/>
            <w:vAlign w:val="center"/>
          </w:tcPr>
          <w:p>
            <w:pPr>
              <w:jc w:val="center"/>
              <w:rPr>
                <w:ins w:id="9266" w:author="Edward Lee" w:date="2017-10-16T16:40:00Z"/>
                <w:rFonts w:ascii="宋体" w:hAnsi="宋体" w:eastAsia="宋体"/>
              </w:rPr>
            </w:pPr>
            <w:ins w:id="9267" w:author="Edward Lee" w:date="2017-10-16T16:40:00Z">
              <w:r>
                <w:rPr>
                  <w:rFonts w:hint="eastAsia" w:ascii="宋体" w:hAnsi="宋体" w:eastAsia="宋体"/>
                </w:rPr>
                <w:t>33</w:t>
              </w:r>
            </w:ins>
          </w:p>
        </w:tc>
        <w:tc>
          <w:tcPr>
            <w:tcW w:w="1092" w:type="dxa"/>
            <w:vAlign w:val="center"/>
          </w:tcPr>
          <w:p>
            <w:pPr>
              <w:jc w:val="center"/>
              <w:rPr>
                <w:ins w:id="9268" w:author="Edward Lee" w:date="2017-10-16T16:40:00Z"/>
                <w:rFonts w:ascii="宋体" w:hAnsi="宋体" w:eastAsia="宋体"/>
              </w:rPr>
            </w:pPr>
            <w:ins w:id="9269" w:author="Edward Lee" w:date="2017-10-16T16:40:00Z">
              <w:r>
                <w:rPr>
                  <w:rFonts w:hint="eastAsia" w:ascii="宋体" w:hAnsi="宋体" w:eastAsia="宋体"/>
                </w:rPr>
                <w:t>34</w:t>
              </w:r>
            </w:ins>
          </w:p>
        </w:tc>
        <w:tc>
          <w:tcPr>
            <w:tcW w:w="1054" w:type="dxa"/>
            <w:vAlign w:val="center"/>
          </w:tcPr>
          <w:p>
            <w:pPr>
              <w:jc w:val="center"/>
              <w:rPr>
                <w:ins w:id="9270" w:author="Edward Lee" w:date="2017-10-16T16:40:00Z"/>
                <w:rFonts w:ascii="宋体" w:hAnsi="宋体" w:eastAsia="宋体"/>
              </w:rPr>
            </w:pPr>
            <w:ins w:id="9271" w:author="Edward Lee" w:date="2017-10-16T16:40:00Z">
              <w:r>
                <w:rPr>
                  <w:rFonts w:hint="eastAsia" w:ascii="宋体" w:hAnsi="宋体" w:eastAsia="宋体"/>
                </w:rPr>
                <w:t>32</w:t>
              </w:r>
            </w:ins>
          </w:p>
        </w:tc>
        <w:tc>
          <w:tcPr>
            <w:tcW w:w="992" w:type="dxa"/>
            <w:vAlign w:val="center"/>
          </w:tcPr>
          <w:p>
            <w:pPr>
              <w:jc w:val="center"/>
              <w:rPr>
                <w:ins w:id="9272" w:author="Edward Lee" w:date="2017-10-16T16:40:00Z"/>
                <w:rFonts w:ascii="宋体" w:hAnsi="宋体" w:eastAsia="宋体"/>
              </w:rPr>
            </w:pPr>
            <w:ins w:id="9273" w:author="Edward Lee" w:date="2017-10-16T16:40:00Z">
              <w:r>
                <w:rPr>
                  <w:rFonts w:hint="eastAsia" w:ascii="宋体" w:hAnsi="宋体" w:eastAsia="宋体"/>
                </w:rPr>
                <w:t>33</w:t>
              </w:r>
            </w:ins>
          </w:p>
        </w:tc>
        <w:tc>
          <w:tcPr>
            <w:tcW w:w="992" w:type="dxa"/>
            <w:vAlign w:val="center"/>
          </w:tcPr>
          <w:p>
            <w:pPr>
              <w:jc w:val="center"/>
              <w:rPr>
                <w:ins w:id="9274" w:author="Edward Lee" w:date="2017-10-16T16:40:00Z"/>
                <w:rFonts w:ascii="宋体" w:hAnsi="宋体" w:eastAsia="宋体"/>
              </w:rPr>
            </w:pPr>
            <w:ins w:id="9275" w:author="Edward Lee" w:date="2017-10-16T16:40:00Z">
              <w:r>
                <w:rPr>
                  <w:rFonts w:hint="eastAsia" w:ascii="宋体" w:hAnsi="宋体" w:eastAsia="宋体"/>
                </w:rPr>
                <w:t>35</w:t>
              </w:r>
            </w:ins>
          </w:p>
        </w:tc>
        <w:tc>
          <w:tcPr>
            <w:tcW w:w="995" w:type="dxa"/>
            <w:vAlign w:val="center"/>
          </w:tcPr>
          <w:p>
            <w:pPr>
              <w:jc w:val="center"/>
              <w:rPr>
                <w:ins w:id="9276" w:author="Edward Lee" w:date="2017-10-16T16:40:00Z"/>
                <w:rFonts w:ascii="宋体" w:hAnsi="宋体" w:eastAsia="宋体"/>
              </w:rPr>
            </w:pPr>
            <w:ins w:id="9277" w:author="Edward Lee" w:date="2017-10-16T16:40:00Z">
              <w:r>
                <w:rPr>
                  <w:rFonts w:hint="eastAsia" w:ascii="宋体" w:hAnsi="宋体" w:eastAsia="宋体"/>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9278" w:author="Edward Lee" w:date="2017-10-16T16:40:00Z"/>
        </w:trPr>
        <w:tc>
          <w:tcPr>
            <w:tcW w:w="958" w:type="dxa"/>
            <w:shd w:val="clear" w:color="auto" w:fill="D8D8D8" w:themeFill="background1" w:themeFillShade="D9"/>
            <w:vAlign w:val="center"/>
          </w:tcPr>
          <w:p>
            <w:pPr>
              <w:jc w:val="center"/>
              <w:rPr>
                <w:ins w:id="9279" w:author="Edward Lee" w:date="2017-10-16T16:40:00Z"/>
                <w:rFonts w:ascii="宋体" w:hAnsi="宋体" w:eastAsia="宋体"/>
              </w:rPr>
            </w:pPr>
          </w:p>
        </w:tc>
        <w:tc>
          <w:tcPr>
            <w:tcW w:w="991" w:type="dxa"/>
            <w:shd w:val="clear" w:color="auto" w:fill="D8D8D8" w:themeFill="background1" w:themeFillShade="D9"/>
            <w:vAlign w:val="center"/>
          </w:tcPr>
          <w:p>
            <w:pPr>
              <w:jc w:val="center"/>
              <w:rPr>
                <w:ins w:id="9280" w:author="Edward Lee" w:date="2017-10-16T16:40:00Z"/>
                <w:rFonts w:ascii="宋体" w:hAnsi="宋体" w:eastAsia="宋体"/>
              </w:rPr>
            </w:pPr>
          </w:p>
        </w:tc>
        <w:tc>
          <w:tcPr>
            <w:tcW w:w="994" w:type="dxa"/>
            <w:shd w:val="clear" w:color="auto" w:fill="D8D8D8" w:themeFill="background1" w:themeFillShade="D9"/>
            <w:vAlign w:val="center"/>
          </w:tcPr>
          <w:p>
            <w:pPr>
              <w:jc w:val="center"/>
              <w:rPr>
                <w:ins w:id="9281" w:author="Edward Lee" w:date="2017-10-16T16:40:00Z"/>
                <w:rFonts w:ascii="宋体" w:hAnsi="宋体" w:eastAsia="宋体"/>
                <w:b/>
              </w:rPr>
            </w:pPr>
            <w:ins w:id="9282" w:author="Edward Lee" w:date="2017-10-16T16:40:00Z">
              <w:r>
                <w:rPr>
                  <w:rFonts w:hint="eastAsia" w:ascii="宋体" w:hAnsi="宋体" w:eastAsia="宋体"/>
                  <w:b/>
                </w:rPr>
                <w:t>dev_id</w:t>
              </w:r>
            </w:ins>
            <w:ins w:id="9283" w:author="Edward Lee" w:date="2017-10-16T16:40:00Z">
              <w:r>
                <w:rPr>
                  <w:rFonts w:ascii="宋体" w:hAnsi="宋体" w:eastAsia="宋体"/>
                  <w:b/>
                </w:rPr>
                <w:br w:type="textWrapping"/>
              </w:r>
            </w:ins>
            <w:ins w:id="9284" w:author="Edward Lee" w:date="2017-10-16T16:40:00Z">
              <w:r>
                <w:rPr>
                  <w:rFonts w:hint="eastAsia" w:ascii="宋体" w:hAnsi="宋体" w:eastAsia="宋体"/>
                  <w:b/>
                </w:rPr>
                <w:t>(LSB)</w:t>
              </w:r>
            </w:ins>
          </w:p>
        </w:tc>
        <w:tc>
          <w:tcPr>
            <w:tcW w:w="1092" w:type="dxa"/>
            <w:shd w:val="clear" w:color="auto" w:fill="D6E3BC" w:themeFill="accent3" w:themeFillTint="66"/>
            <w:vAlign w:val="center"/>
          </w:tcPr>
          <w:p>
            <w:pPr>
              <w:jc w:val="center"/>
              <w:rPr>
                <w:ins w:id="9285" w:author="Edward Lee" w:date="2017-10-16T16:40:00Z"/>
                <w:rFonts w:ascii="宋体" w:hAnsi="宋体" w:eastAsia="宋体"/>
                <w:b/>
              </w:rPr>
            </w:pPr>
            <w:ins w:id="9286" w:author="Edward Lee" w:date="2017-10-16T16:40:00Z">
              <w:r>
                <w:rPr>
                  <w:rFonts w:hint="eastAsia" w:ascii="宋体" w:hAnsi="宋体" w:eastAsia="宋体"/>
                  <w:b/>
                </w:rPr>
                <w:t>param_type</w:t>
              </w:r>
            </w:ins>
          </w:p>
        </w:tc>
        <w:tc>
          <w:tcPr>
            <w:tcW w:w="1092" w:type="dxa"/>
            <w:shd w:val="clear" w:color="auto" w:fill="D6E3BC" w:themeFill="accent3" w:themeFillTint="66"/>
            <w:vAlign w:val="center"/>
          </w:tcPr>
          <w:p>
            <w:pPr>
              <w:jc w:val="center"/>
              <w:rPr>
                <w:ins w:id="9287" w:author="Edward Lee" w:date="2017-10-16T16:40:00Z"/>
                <w:rFonts w:ascii="宋体" w:hAnsi="宋体" w:eastAsia="宋体"/>
                <w:b/>
              </w:rPr>
            </w:pPr>
            <w:ins w:id="9288" w:author="Edward Lee" w:date="2017-10-16T16:40:00Z">
              <w:r>
                <w:rPr>
                  <w:rFonts w:hint="eastAsia" w:ascii="宋体" w:hAnsi="宋体" w:eastAsia="宋体"/>
                  <w:b/>
                </w:rPr>
                <w:t>data</w:t>
              </w:r>
            </w:ins>
          </w:p>
          <w:p>
            <w:pPr>
              <w:jc w:val="center"/>
              <w:rPr>
                <w:ins w:id="9289" w:author="Edward Lee" w:date="2017-10-16T16:40:00Z"/>
                <w:rFonts w:ascii="宋体" w:hAnsi="宋体" w:eastAsia="宋体"/>
                <w:b/>
              </w:rPr>
            </w:pPr>
            <w:ins w:id="9290" w:author="Edward Lee" w:date="2017-10-16T16:40:00Z">
              <w:r>
                <w:rPr>
                  <w:rFonts w:ascii="宋体" w:hAnsi="宋体" w:eastAsia="宋体"/>
                  <w:b/>
                </w:rPr>
                <w:t>…</w:t>
              </w:r>
            </w:ins>
          </w:p>
        </w:tc>
        <w:tc>
          <w:tcPr>
            <w:tcW w:w="1054" w:type="dxa"/>
            <w:shd w:val="clear" w:color="auto" w:fill="D8D8D8" w:themeFill="background1" w:themeFillShade="D9"/>
            <w:vAlign w:val="center"/>
          </w:tcPr>
          <w:p>
            <w:pPr>
              <w:jc w:val="center"/>
              <w:rPr>
                <w:ins w:id="9291" w:author="Edward Lee" w:date="2017-10-16T16:40:00Z"/>
                <w:rFonts w:ascii="宋体" w:hAnsi="宋体" w:eastAsia="宋体"/>
                <w:b/>
              </w:rPr>
            </w:pPr>
            <w:ins w:id="9292" w:author="Edward Lee" w:date="2017-10-16T16:40:00Z">
              <w:r>
                <w:rPr>
                  <w:rFonts w:hint="eastAsia" w:ascii="宋体" w:hAnsi="宋体" w:eastAsia="宋体"/>
                  <w:b/>
                </w:rPr>
                <w:t>crc16</w:t>
              </w:r>
            </w:ins>
            <w:ins w:id="9293" w:author="Edward Lee" w:date="2017-10-16T16:40:00Z">
              <w:r>
                <w:rPr>
                  <w:rFonts w:ascii="宋体" w:hAnsi="宋体" w:eastAsia="宋体"/>
                  <w:b/>
                </w:rPr>
                <w:br w:type="textWrapping"/>
              </w:r>
            </w:ins>
            <w:ins w:id="9294" w:author="Edward Lee" w:date="2017-10-16T16:40:00Z">
              <w:r>
                <w:rPr>
                  <w:rFonts w:hint="eastAsia" w:ascii="宋体" w:hAnsi="宋体" w:eastAsia="宋体"/>
                  <w:b/>
                </w:rPr>
                <w:t>(H)</w:t>
              </w:r>
            </w:ins>
          </w:p>
        </w:tc>
        <w:tc>
          <w:tcPr>
            <w:tcW w:w="992" w:type="dxa"/>
            <w:shd w:val="clear" w:color="auto" w:fill="D8D8D8" w:themeFill="background1" w:themeFillShade="D9"/>
            <w:vAlign w:val="center"/>
          </w:tcPr>
          <w:p>
            <w:pPr>
              <w:jc w:val="center"/>
              <w:rPr>
                <w:ins w:id="9295" w:author="Edward Lee" w:date="2017-10-16T16:40:00Z"/>
                <w:rFonts w:ascii="宋体" w:hAnsi="宋体" w:eastAsia="宋体"/>
                <w:b/>
              </w:rPr>
            </w:pPr>
            <w:ins w:id="9296" w:author="Edward Lee" w:date="2017-10-16T16:40:00Z">
              <w:r>
                <w:rPr>
                  <w:rFonts w:hint="eastAsia" w:ascii="宋体" w:hAnsi="宋体" w:eastAsia="宋体"/>
                  <w:b/>
                </w:rPr>
                <w:t>crc16</w:t>
              </w:r>
            </w:ins>
            <w:ins w:id="9297" w:author="Edward Lee" w:date="2017-10-16T16:40:00Z">
              <w:r>
                <w:rPr>
                  <w:rFonts w:ascii="宋体" w:hAnsi="宋体" w:eastAsia="宋体"/>
                  <w:b/>
                </w:rPr>
                <w:br w:type="textWrapping"/>
              </w:r>
            </w:ins>
            <w:ins w:id="9298" w:author="Edward Lee" w:date="2017-10-16T16:40:00Z">
              <w:r>
                <w:rPr>
                  <w:rFonts w:hint="eastAsia" w:ascii="宋体" w:hAnsi="宋体" w:eastAsia="宋体"/>
                  <w:b/>
                </w:rPr>
                <w:t>(L)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9299" w:author="Edward Lee" w:date="2017-10-16T16:40:00Z"/>
        </w:trPr>
        <w:tc>
          <w:tcPr>
            <w:tcW w:w="958" w:type="dxa"/>
            <w:vAlign w:val="center"/>
          </w:tcPr>
          <w:p>
            <w:pPr>
              <w:jc w:val="center"/>
              <w:rPr>
                <w:ins w:id="9300" w:author="Edward Lee" w:date="2017-10-16T16:40:00Z"/>
                <w:rFonts w:ascii="宋体" w:hAnsi="宋体" w:eastAsia="宋体"/>
              </w:rPr>
            </w:pPr>
            <w:ins w:id="9301" w:author="Edward Lee" w:date="2017-10-16T16:40:00Z">
              <w:r>
                <w:rPr>
                  <w:rFonts w:hint="eastAsia" w:ascii="宋体" w:hAnsi="宋体" w:eastAsia="宋体"/>
                </w:rPr>
                <w:t>39</w:t>
              </w:r>
            </w:ins>
          </w:p>
        </w:tc>
        <w:tc>
          <w:tcPr>
            <w:tcW w:w="991" w:type="dxa"/>
            <w:vAlign w:val="center"/>
          </w:tcPr>
          <w:p>
            <w:pPr>
              <w:jc w:val="center"/>
              <w:rPr>
                <w:ins w:id="9302" w:author="Edward Lee" w:date="2017-10-16T16:40:00Z"/>
                <w:rFonts w:ascii="宋体" w:hAnsi="宋体" w:eastAsia="宋体"/>
              </w:rPr>
            </w:pPr>
            <w:ins w:id="9303" w:author="Edward Lee" w:date="2017-10-16T16:40:00Z">
              <w:r>
                <w:rPr>
                  <w:rFonts w:hint="eastAsia" w:ascii="宋体" w:hAnsi="宋体" w:eastAsia="宋体"/>
                </w:rPr>
                <w:t>36</w:t>
              </w:r>
            </w:ins>
          </w:p>
        </w:tc>
        <w:tc>
          <w:tcPr>
            <w:tcW w:w="994" w:type="dxa"/>
            <w:vAlign w:val="center"/>
          </w:tcPr>
          <w:p>
            <w:pPr>
              <w:jc w:val="center"/>
              <w:rPr>
                <w:ins w:id="9304" w:author="Edward Lee" w:date="2017-10-16T16:40:00Z"/>
                <w:rFonts w:ascii="宋体" w:hAnsi="宋体" w:eastAsia="宋体"/>
              </w:rPr>
            </w:pPr>
            <w:ins w:id="9305" w:author="Edward Lee" w:date="2017-10-16T16:40:00Z">
              <w:r>
                <w:rPr>
                  <w:rFonts w:hint="eastAsia" w:ascii="宋体" w:hAnsi="宋体" w:eastAsia="宋体"/>
                </w:rPr>
                <w:t>00</w:t>
              </w:r>
            </w:ins>
          </w:p>
        </w:tc>
        <w:tc>
          <w:tcPr>
            <w:tcW w:w="1092" w:type="dxa"/>
            <w:vAlign w:val="center"/>
          </w:tcPr>
          <w:p>
            <w:pPr>
              <w:jc w:val="center"/>
              <w:rPr>
                <w:ins w:id="9306" w:author="Edward Lee" w:date="2017-10-16T16:40:00Z"/>
                <w:rFonts w:ascii="宋体" w:hAnsi="宋体" w:eastAsia="宋体" w:cs="Times New Roman"/>
                <w:color w:val="FF33CC"/>
                <w:kern w:val="0"/>
                <w:szCs w:val="20"/>
              </w:rPr>
            </w:pPr>
            <w:ins w:id="9307" w:author="Edward Lee" w:date="2017-10-16T16:40:00Z">
              <w:r>
                <w:rPr>
                  <w:rFonts w:hint="eastAsia" w:ascii="宋体" w:hAnsi="宋体" w:eastAsia="宋体" w:cs="Times New Roman"/>
                  <w:color w:val="FF33CC"/>
                  <w:kern w:val="0"/>
                  <w:szCs w:val="20"/>
                </w:rPr>
                <w:t>10</w:t>
              </w:r>
            </w:ins>
          </w:p>
        </w:tc>
        <w:tc>
          <w:tcPr>
            <w:tcW w:w="1092" w:type="dxa"/>
            <w:vAlign w:val="center"/>
          </w:tcPr>
          <w:p>
            <w:pPr>
              <w:jc w:val="center"/>
              <w:rPr>
                <w:ins w:id="9308" w:author="Edward Lee" w:date="2017-10-16T16:40:00Z"/>
                <w:rFonts w:ascii="宋体" w:hAnsi="宋体" w:eastAsia="宋体" w:cs="Times New Roman"/>
                <w:color w:val="FF33CC"/>
                <w:kern w:val="0"/>
                <w:szCs w:val="20"/>
              </w:rPr>
            </w:pPr>
            <w:ins w:id="9309" w:author="Edward Lee" w:date="2017-10-16T16:40:00Z">
              <w:r>
                <w:rPr>
                  <w:rFonts w:ascii="宋体" w:hAnsi="宋体" w:eastAsia="宋体" w:cs="Times New Roman"/>
                  <w:color w:val="3333FF"/>
                  <w:kern w:val="0"/>
                  <w:szCs w:val="20"/>
                </w:rPr>
                <w:t>…</w:t>
              </w:r>
            </w:ins>
          </w:p>
        </w:tc>
        <w:tc>
          <w:tcPr>
            <w:tcW w:w="1054" w:type="dxa"/>
          </w:tcPr>
          <w:p>
            <w:pPr>
              <w:jc w:val="center"/>
              <w:rPr>
                <w:ins w:id="9310" w:author="Edward Lee" w:date="2017-10-16T16:40:00Z"/>
                <w:color w:val="C00000"/>
              </w:rPr>
            </w:pPr>
            <w:ins w:id="9311" w:author="Edward Lee" w:date="2017-10-16T16:40:00Z">
              <w:r>
                <w:rPr>
                  <w:rFonts w:hint="eastAsia"/>
                  <w:color w:val="C00000"/>
                </w:rPr>
                <w:t>30</w:t>
              </w:r>
            </w:ins>
          </w:p>
        </w:tc>
        <w:tc>
          <w:tcPr>
            <w:tcW w:w="992" w:type="dxa"/>
          </w:tcPr>
          <w:p>
            <w:pPr>
              <w:jc w:val="center"/>
              <w:rPr>
                <w:ins w:id="9312" w:author="Edward Lee" w:date="2017-10-16T16:40:00Z"/>
                <w:color w:val="C00000"/>
              </w:rPr>
            </w:pPr>
            <w:ins w:id="9313" w:author="Edward Lee" w:date="2017-10-16T16:40:00Z">
              <w:r>
                <w:rPr>
                  <w:rFonts w:hint="eastAsia"/>
                  <w:color w:val="C00000"/>
                </w:rPr>
                <w:t>47</w:t>
              </w:r>
            </w:ins>
          </w:p>
        </w:tc>
      </w:tr>
    </w:tbl>
    <w:p>
      <w:pPr>
        <w:pStyle w:val="36"/>
        <w:ind w:firstLine="422"/>
        <w:rPr>
          <w:ins w:id="9314" w:author="Edward Lee" w:date="2017-10-16T16:40:00Z"/>
          <w:rFonts w:hAnsi="宋体"/>
        </w:rPr>
      </w:pPr>
      <w:ins w:id="9315" w:author="Edward Lee" w:date="2017-10-16T16:40:00Z">
        <w:r>
          <w:rPr>
            <w:rFonts w:hint="eastAsia" w:hAnsi="宋体"/>
            <w:b/>
            <w:bCs/>
            <w:color w:val="000000" w:themeColor="text1"/>
          </w:rPr>
          <w:t xml:space="preserve">Starting logo </w:t>
        </w:r>
      </w:ins>
      <w:ins w:id="9316" w:author="Edward Lee" w:date="2017-10-16T16:40:00Z">
        <w:r>
          <w:rPr>
            <w:rFonts w:hAnsi="宋体"/>
            <w:b/>
            <w:bCs/>
            <w:color w:val="000000" w:themeColor="text1"/>
          </w:rPr>
          <w:t>Starting logo</w:t>
        </w:r>
      </w:ins>
    </w:p>
    <w:p>
      <w:pPr>
        <w:pStyle w:val="36"/>
        <w:rPr>
          <w:ins w:id="9317" w:author="Edward Lee" w:date="2017-10-16T16:40:00Z"/>
          <w:rFonts w:hAnsi="宋体"/>
        </w:rPr>
      </w:pPr>
      <w:ins w:id="9318" w:author="Edward Lee" w:date="2017-10-16T16:40:00Z">
        <w:r>
          <w:rPr>
            <w:rFonts w:hint="eastAsia" w:hAnsi="宋体"/>
          </w:rPr>
          <w:t>Starting logosof     ： 0x55AA</w:t>
        </w:r>
      </w:ins>
    </w:p>
    <w:p>
      <w:pPr>
        <w:pStyle w:val="36"/>
        <w:ind w:firstLine="422"/>
        <w:rPr>
          <w:ins w:id="9319" w:author="Edward Lee" w:date="2017-10-16T16:40:00Z"/>
          <w:rFonts w:hAnsi="宋体"/>
          <w:b/>
        </w:rPr>
      </w:pPr>
      <w:ins w:id="9320" w:author="Edward Lee" w:date="2017-10-16T16:40:00Z">
        <w:r>
          <w:rPr>
            <w:rFonts w:hint="eastAsia" w:hAnsi="宋体"/>
            <w:b/>
          </w:rPr>
          <w:t xml:space="preserve">Message header </w:t>
        </w:r>
      </w:ins>
      <w:ins w:id="9321" w:author="Edward Lee" w:date="2017-10-16T16:40:00Z">
        <w:r>
          <w:rPr>
            <w:rFonts w:hAnsi="宋体"/>
            <w:b/>
          </w:rPr>
          <w:t>Message header</w:t>
        </w:r>
      </w:ins>
    </w:p>
    <w:p>
      <w:pPr>
        <w:pStyle w:val="36"/>
        <w:rPr>
          <w:ins w:id="9322" w:author="Edward Lee" w:date="2017-10-16T16:40:00Z"/>
          <w:rFonts w:hAnsi="宋体"/>
        </w:rPr>
      </w:pPr>
      <w:ins w:id="9323" w:author="Edward Lee" w:date="2017-10-16T16:40:00Z">
        <w:r>
          <w:rPr>
            <w:rFonts w:hint="eastAsia" w:hAnsi="宋体"/>
          </w:rPr>
          <w:t>len     ： 0x</w:t>
        </w:r>
      </w:ins>
      <w:ins w:id="9324" w:author="Edward Lee" w:date="2017-10-16T16:40:00Z">
        <w:r>
          <w:rPr>
            <w:rFonts w:hint="eastAsia" w:hAnsi="宋体"/>
            <w:color w:val="FF0000"/>
          </w:rPr>
          <w:t>00D3</w:t>
        </w:r>
      </w:ins>
    </w:p>
    <w:p>
      <w:pPr>
        <w:pStyle w:val="36"/>
        <w:rPr>
          <w:ins w:id="9325" w:author="Edward Lee" w:date="2017-10-16T16:40:00Z"/>
          <w:rFonts w:hAnsi="宋体"/>
        </w:rPr>
      </w:pPr>
      <w:ins w:id="9326" w:author="Edward Lee" w:date="2017-10-16T16:40:00Z">
        <w:r>
          <w:rPr>
            <w:rFonts w:hint="eastAsia" w:hAnsi="宋体"/>
          </w:rPr>
          <w:t>cmd      ： 0x</w:t>
        </w:r>
      </w:ins>
      <w:ins w:id="9327" w:author="Edward Lee" w:date="2017-10-16T16:40:00Z">
        <w:r>
          <w:rPr>
            <w:rFonts w:hint="eastAsia" w:hAnsi="宋体"/>
            <w:color w:val="FFC000"/>
          </w:rPr>
          <w:t>000A</w:t>
        </w:r>
      </w:ins>
    </w:p>
    <w:p>
      <w:pPr>
        <w:pStyle w:val="36"/>
        <w:rPr>
          <w:ins w:id="9328" w:author="Edward Lee" w:date="2017-10-16T16:40:00Z"/>
          <w:rFonts w:hAnsi="宋体"/>
        </w:rPr>
      </w:pPr>
      <w:ins w:id="9329" w:author="Edward Lee" w:date="2017-10-16T16:40:00Z">
        <w:r>
          <w:rPr>
            <w:rFonts w:hint="eastAsia" w:hAnsi="宋体"/>
          </w:rPr>
          <w:t>seq   ： 0x00000002</w:t>
        </w:r>
      </w:ins>
    </w:p>
    <w:p>
      <w:pPr>
        <w:pStyle w:val="36"/>
        <w:rPr>
          <w:ins w:id="9330" w:author="Edward Lee" w:date="2017-10-16T16:40:00Z"/>
          <w:rFonts w:hAnsi="宋体"/>
        </w:rPr>
      </w:pPr>
      <w:ins w:id="9331" w:author="Edward Lee" w:date="2017-10-16T16:40:00Z">
        <w:r>
          <w:rPr>
            <w:rFonts w:hint="eastAsia" w:hAnsi="宋体"/>
          </w:rPr>
          <w:t>pro_ver ： 0x0001 (V0.1)</w:t>
        </w:r>
      </w:ins>
    </w:p>
    <w:p>
      <w:pPr>
        <w:pStyle w:val="36"/>
        <w:rPr>
          <w:ins w:id="9332" w:author="Edward Lee" w:date="2017-10-16T16:40:00Z"/>
          <w:rFonts w:hAnsi="宋体"/>
        </w:rPr>
      </w:pPr>
      <w:ins w:id="9333" w:author="Edward Lee" w:date="2017-10-16T16:40:00Z">
        <w:r>
          <w:rPr>
            <w:rFonts w:hint="eastAsia" w:hAnsi="宋体"/>
          </w:rPr>
          <w:t>seq_flag： 0x0000</w:t>
        </w:r>
      </w:ins>
    </w:p>
    <w:p>
      <w:pPr>
        <w:pStyle w:val="36"/>
        <w:rPr>
          <w:ins w:id="9334" w:author="Edward Lee" w:date="2017-10-16T16:40:00Z"/>
          <w:rFonts w:hAnsi="宋体"/>
        </w:rPr>
      </w:pPr>
      <w:ins w:id="9335" w:author="Edward Lee" w:date="2017-10-16T16:40:00Z">
        <w:r>
          <w:rPr>
            <w:rFonts w:hint="eastAsia" w:hAnsi="宋体"/>
          </w:rPr>
          <w:t xml:space="preserve">ID dev_id   ： </w:t>
        </w:r>
      </w:ins>
    </w:p>
    <w:p>
      <w:pPr>
        <w:pStyle w:val="36"/>
        <w:ind w:left="2297" w:leftChars="1044" w:hanging="105" w:hangingChars="50"/>
        <w:rPr>
          <w:ins w:id="9336" w:author="Edward Lee" w:date="2017-10-16T16:40:00Z"/>
          <w:rFonts w:hAnsi="宋体"/>
        </w:rPr>
      </w:pPr>
      <w:ins w:id="9337" w:author="Edward Lee" w:date="2017-10-16T16:40:00Z">
        <w:r>
          <w:rPr>
            <w:rFonts w:hAnsi="宋体"/>
          </w:rPr>
          <w:t>38 36 31 36 39 34 30 33 34 32 30 35 38 39 36 00</w:t>
        </w:r>
      </w:ins>
      <w:ins w:id="9338" w:author="Edward Lee" w:date="2017-10-16T16:40:00Z">
        <w:r>
          <w:rPr>
            <w:rFonts w:hint="eastAsia" w:hAnsi="宋体"/>
          </w:rPr>
          <w:t xml:space="preserve"> （</w:t>
        </w:r>
      </w:ins>
      <w:ins w:id="9339" w:author="Edward Lee" w:date="2017-10-16T16:40:00Z">
        <w:r>
          <w:rPr>
            <w:rFonts w:hAnsi="宋体"/>
          </w:rPr>
          <w:t>Convert to string</w:t>
        </w:r>
      </w:ins>
      <w:ins w:id="9340" w:author="Edward Lee" w:date="2017-10-16T16:40:00Z">
        <w:r>
          <w:rPr>
            <w:rFonts w:hint="eastAsia" w:hAnsi="宋体"/>
          </w:rPr>
          <w:t>：“</w:t>
        </w:r>
      </w:ins>
      <w:ins w:id="9341" w:author="Edward Lee" w:date="2017-10-16T16:40:00Z">
        <w:r>
          <w:rPr>
            <w:rFonts w:hAnsi="宋体" w:cs="Calibri"/>
            <w:szCs w:val="21"/>
            <w:u w:val="single"/>
          </w:rPr>
          <w:t>861694034205896</w:t>
        </w:r>
      </w:ins>
      <w:ins w:id="9342" w:author="Edward Lee" w:date="2017-10-16T16:40:00Z">
        <w:r>
          <w:rPr>
            <w:rFonts w:hint="eastAsia" w:hAnsi="宋体" w:cs="Calibri"/>
            <w:szCs w:val="21"/>
          </w:rPr>
          <w:t>”</w:t>
        </w:r>
      </w:ins>
      <w:ins w:id="9343" w:author="Edward Lee" w:date="2017-10-16T16:40:00Z">
        <w:r>
          <w:rPr>
            <w:rFonts w:hint="eastAsia" w:hAnsi="宋体"/>
          </w:rPr>
          <w:t>）</w:t>
        </w:r>
      </w:ins>
    </w:p>
    <w:p>
      <w:pPr>
        <w:pStyle w:val="36"/>
        <w:ind w:firstLine="422"/>
        <w:rPr>
          <w:ins w:id="9344" w:author="Edward Lee" w:date="2017-10-16T16:40:00Z"/>
          <w:rFonts w:hAnsi="宋体"/>
          <w:b/>
        </w:rPr>
      </w:pPr>
      <w:ins w:id="9345" w:author="Edward Lee" w:date="2017-10-16T16:40:00Z">
        <w:r>
          <w:rPr>
            <w:rFonts w:hAnsi="宋体"/>
            <w:b/>
          </w:rPr>
          <w:t>Service Content</w:t>
        </w:r>
      </w:ins>
    </w:p>
    <w:p>
      <w:pPr>
        <w:pStyle w:val="36"/>
        <w:rPr>
          <w:ins w:id="9346" w:author="Edward Lee" w:date="2017-10-16T16:40:00Z"/>
          <w:rFonts w:hAnsi="宋体"/>
        </w:rPr>
      </w:pPr>
      <w:ins w:id="9347" w:author="Edward Lee" w:date="2017-10-16T16:40:00Z">
        <w:r>
          <w:rPr>
            <w:rFonts w:hint="eastAsia" w:hAnsi="宋体" w:cstheme="minorBidi"/>
            <w:kern w:val="2"/>
            <w:szCs w:val="22"/>
            <w:shd w:val="clear" w:color="auto" w:fill="C2D69B" w:themeFill="accent3" w:themeFillTint="99"/>
          </w:rPr>
          <w:t xml:space="preserve">param_type    </w:t>
        </w:r>
      </w:ins>
      <w:ins w:id="9348" w:author="Edward Lee" w:date="2017-10-16T16:40:00Z">
        <w:r>
          <w:rPr>
            <w:rFonts w:hint="eastAsia" w:hAnsi="宋体"/>
          </w:rPr>
          <w:t xml:space="preserve">: </w:t>
        </w:r>
      </w:ins>
      <w:ins w:id="9349" w:author="Edward Lee" w:date="2017-10-16T16:40:00Z">
        <w:r>
          <w:rPr>
            <w:rFonts w:hint="eastAsia" w:hAnsi="宋体"/>
            <w:color w:val="FF33CC"/>
          </w:rPr>
          <w:t>10</w:t>
        </w:r>
      </w:ins>
      <w:ins w:id="9350" w:author="Edward Lee" w:date="2017-10-16T16:40:00Z">
        <w:r>
          <w:rPr>
            <w:rFonts w:hint="eastAsia" w:hAnsi="宋体"/>
          </w:rPr>
          <w:t xml:space="preserve"> (</w:t>
        </w:r>
      </w:ins>
      <w:ins w:id="9351" w:author="Edward Lee" w:date="2017-10-16T16:40:00Z">
        <w:r>
          <w:rPr>
            <w:rFonts w:hAnsi="宋体"/>
          </w:rPr>
          <w:t>User configuration parameters</w:t>
        </w:r>
      </w:ins>
      <w:ins w:id="9352" w:author="Edward Lee" w:date="2017-10-16T16:40:00Z">
        <w:r>
          <w:rPr>
            <w:rFonts w:hint="eastAsia" w:hAnsi="宋体"/>
          </w:rPr>
          <w:t>)</w:t>
        </w:r>
      </w:ins>
    </w:p>
    <w:p>
      <w:pPr>
        <w:ind w:left="2977" w:leftChars="200" w:hanging="2557"/>
        <w:rPr>
          <w:ins w:id="9353" w:author="Edward Lee" w:date="2017-10-16T16:40:00Z"/>
        </w:rPr>
      </w:pPr>
      <w:ins w:id="9354" w:author="Edward Lee" w:date="2017-10-16T16:40:00Z">
        <w:r>
          <w:rPr>
            <w:rFonts w:hint="eastAsia" w:ascii="宋体" w:hAnsi="宋体" w:eastAsia="宋体"/>
            <w:shd w:val="clear" w:color="auto" w:fill="C2D69B" w:themeFill="accent3" w:themeFillTint="99"/>
          </w:rPr>
          <w:t xml:space="preserve">data                  </w:t>
        </w:r>
      </w:ins>
      <w:ins w:id="9355" w:author="Edward Lee" w:date="2017-10-16T16:40:00Z">
        <w:r>
          <w:rPr>
            <w:rFonts w:hint="eastAsia" w:ascii="宋体" w:hAnsi="宋体" w:eastAsia="宋体"/>
          </w:rPr>
          <w:t>：</w:t>
        </w:r>
      </w:ins>
      <w:ins w:id="9356" w:author="Edward Lee" w:date="2017-10-16T16:40:00Z">
        <w:r>
          <w:rPr>
            <w:rFonts w:hint="eastAsia"/>
          </w:rPr>
          <w:t>（</w:t>
        </w:r>
      </w:ins>
      <w:ins w:id="9357" w:author="Edward Lee" w:date="2017-10-16T16:40:00Z">
        <w:r>
          <w:rPr/>
          <w:t>For a specific format, see chapter 8 for configuration parameters</w:t>
        </w:r>
      </w:ins>
      <w:ins w:id="9358" w:author="Edward Lee" w:date="2017-10-16T16:40:00Z">
        <w:r>
          <w:rPr>
            <w:rFonts w:hint="eastAsia"/>
          </w:rPr>
          <w:t>）</w:t>
        </w:r>
      </w:ins>
    </w:p>
    <w:p>
      <w:pPr>
        <w:ind w:left="2835" w:leftChars="878" w:hanging="991" w:hangingChars="472"/>
        <w:rPr>
          <w:ins w:id="9359" w:author="Edward Lee" w:date="2017-10-16T16:40:00Z"/>
        </w:rPr>
      </w:pPr>
      <w:ins w:id="9360" w:author="Edward Lee" w:date="2017-10-16T16:40:00Z">
        <w:r>
          <w:rPr>
            <w:i/>
            <w:color w:val="E36C09" w:themeColor="accent6" w:themeShade="BF"/>
          </w:rPr>
          <w:t>55</w:t>
        </w:r>
      </w:ins>
      <w:ins w:id="9361" w:author="Edward Lee" w:date="2017-10-16T16:40:00Z">
        <w:r>
          <w:rPr>
            <w:rFonts w:hint="eastAsia"/>
            <w:i/>
            <w:color w:val="E36C09" w:themeColor="accent6" w:themeShade="BF"/>
          </w:rPr>
          <w:t xml:space="preserve">　　 </w:t>
        </w:r>
      </w:ins>
      <w:ins w:id="9362" w:author="Edward Lee" w:date="2017-10-16T16:40:00Z">
        <w:r>
          <w:rPr>
            <w:rFonts w:hint="eastAsia"/>
          </w:rPr>
          <w:t xml:space="preserve">:  1. </w:t>
        </w:r>
      </w:ins>
      <w:ins w:id="9363" w:author="Edward Lee" w:date="2017-10-16T16:40:00Z">
        <w:r>
          <w:rPr/>
          <w:t>The 32 bytes in the frame, the parameter eigenvalues, read the configuration parameters, fixed to 0x55</w:t>
        </w:r>
      </w:ins>
    </w:p>
    <w:p>
      <w:pPr>
        <w:ind w:left="2835" w:leftChars="878" w:hanging="991" w:hangingChars="472"/>
        <w:rPr>
          <w:ins w:id="9364" w:author="Edward Lee" w:date="2017-10-16T16:40:00Z"/>
        </w:rPr>
      </w:pPr>
      <w:ins w:id="9365" w:author="Edward Lee" w:date="2017-10-16T16:40:00Z">
        <w:r>
          <w:rPr>
            <w:i/>
            <w:color w:val="548DD4" w:themeColor="text2" w:themeTint="99"/>
          </w:rPr>
          <w:t>01</w:t>
        </w:r>
      </w:ins>
      <w:ins w:id="9366" w:author="Edward Lee" w:date="2017-10-16T16:40:00Z">
        <w:r>
          <w:rPr>
            <w:rFonts w:hint="eastAsia"/>
          </w:rPr>
          <w:t xml:space="preserve">     :  2. </w:t>
        </w:r>
      </w:ins>
      <w:ins w:id="9367" w:author="Edward Lee" w:date="2017-10-16T16:40:00Z">
        <w:r>
          <w:rPr/>
          <w:t>The 33rd byte in the frame, the working mode is: GPRS transmission, and the label record is transmitted to the platform</w:t>
        </w:r>
      </w:ins>
      <w:ins w:id="9368" w:author="Edward Lee" w:date="2017-10-16T16:40:00Z">
        <w:r>
          <w:rPr>
            <w:rFonts w:hint="eastAsia"/>
          </w:rPr>
          <w:t>（</w:t>
        </w:r>
      </w:ins>
      <w:ins w:id="9369" w:author="Edward Lee" w:date="2017-10-16T16:40:00Z">
        <w:r>
          <w:rPr/>
          <w:t>Four definitions</w:t>
        </w:r>
      </w:ins>
      <w:ins w:id="9370" w:author="Edward Lee" w:date="2017-10-16T16:40:00Z">
        <w:r>
          <w:rPr>
            <w:rFonts w:hint="eastAsia"/>
          </w:rPr>
          <w:t>：</w:t>
        </w:r>
      </w:ins>
      <w:ins w:id="9371" w:author="Edward Lee" w:date="2017-10-16T16:40:00Z">
        <w:r>
          <w:rPr/>
          <w:t xml:space="preserve"> 0x01: GPRS 0x02: LAN</w:t>
        </w:r>
      </w:ins>
      <w:ins w:id="9372" w:author="Edward Lee" w:date="2017-10-16T16:40:00Z">
        <w:r>
          <w:rPr>
            <w:rFonts w:hint="eastAsia"/>
          </w:rPr>
          <w:t>）</w:t>
        </w:r>
      </w:ins>
    </w:p>
    <w:p>
      <w:pPr>
        <w:ind w:left="2835" w:leftChars="878" w:hanging="991" w:hangingChars="472"/>
        <w:rPr>
          <w:ins w:id="9373" w:author="Edward Lee" w:date="2017-10-16T16:40:00Z"/>
        </w:rPr>
      </w:pPr>
      <w:ins w:id="9374" w:author="Edward Lee" w:date="2017-10-16T16:40:00Z">
        <w:r>
          <w:rPr>
            <w:i/>
            <w:color w:val="92D050"/>
          </w:rPr>
          <w:t>02 0</w:t>
        </w:r>
      </w:ins>
      <w:ins w:id="9375" w:author="Edward Lee" w:date="2017-10-16T16:40:00Z">
        <w:r>
          <w:rPr>
            <w:rFonts w:hint="eastAsia"/>
            <w:i/>
            <w:color w:val="92D050"/>
          </w:rPr>
          <w:t>9</w:t>
        </w:r>
      </w:ins>
      <w:ins w:id="9376" w:author="Edward Lee" w:date="2017-10-16T16:40:00Z">
        <w:r>
          <w:rPr>
            <w:rFonts w:hint="eastAsia"/>
          </w:rPr>
          <w:t xml:space="preserve">   :  3. </w:t>
        </w:r>
      </w:ins>
      <w:ins w:id="9377" w:author="Edward Lee" w:date="2017-10-16T16:40:00Z">
        <w:r>
          <w:rPr/>
          <w:t>The 34th byte of the frame starts, firmware version V2.9</w:t>
        </w:r>
      </w:ins>
      <w:ins w:id="9378" w:author="Edward Lee" w:date="2017-10-16T16:40:00Z">
        <w:r>
          <w:rPr>
            <w:rFonts w:hint="eastAsia"/>
          </w:rPr>
          <w:t xml:space="preserve"> (</w:t>
        </w:r>
      </w:ins>
      <w:ins w:id="9379" w:author="Edward Lee" w:date="2017-10-16T16:40:00Z">
        <w:r>
          <w:rPr/>
          <w:t>The major version number</w:t>
        </w:r>
      </w:ins>
      <w:ins w:id="9380" w:author="Edward Lee" w:date="2017-10-16T16:40:00Z">
        <w:r>
          <w:rPr>
            <w:rFonts w:hint="eastAsia"/>
          </w:rPr>
          <w:t xml:space="preserve"> 2， ubversion9)</w:t>
        </w:r>
      </w:ins>
    </w:p>
    <w:p>
      <w:pPr>
        <w:ind w:left="2835" w:leftChars="878" w:hanging="991" w:hangingChars="472"/>
        <w:rPr>
          <w:ins w:id="9381" w:author="Edward Lee" w:date="2017-10-16T16:40:00Z"/>
        </w:rPr>
      </w:pPr>
      <w:ins w:id="9382" w:author="Edward Lee" w:date="2017-10-16T16:40:00Z">
        <w:r>
          <w:rPr>
            <w:i/>
            <w:color w:val="948A54" w:themeColor="background2" w:themeShade="80"/>
          </w:rPr>
          <w:t>01</w:t>
        </w:r>
      </w:ins>
      <w:ins w:id="9383" w:author="Edward Lee" w:date="2017-10-16T16:40:00Z">
        <w:r>
          <w:rPr>
            <w:rFonts w:hint="eastAsia"/>
          </w:rPr>
          <w:t xml:space="preserve">     :  4. </w:t>
        </w:r>
      </w:ins>
      <w:ins w:id="9384" w:author="Edward Lee" w:date="2017-10-16T16:40:00Z">
        <w:r>
          <w:rPr/>
          <w:t>The 36th byte of the frame, the buzzer logo, opens the buzzer</w:t>
        </w:r>
      </w:ins>
      <w:ins w:id="9385" w:author="Edward Lee" w:date="2017-10-16T16:40:00Z">
        <w:r>
          <w:rPr>
            <w:rFonts w:hint="eastAsia"/>
          </w:rPr>
          <w:t>（0x00: close， 0x01： open）</w:t>
        </w:r>
      </w:ins>
    </w:p>
    <w:p>
      <w:pPr>
        <w:ind w:left="2835" w:leftChars="878" w:hanging="991" w:hangingChars="472"/>
        <w:rPr>
          <w:ins w:id="9386" w:author="Edward Lee" w:date="2017-10-16T16:40:00Z"/>
        </w:rPr>
      </w:pPr>
      <w:ins w:id="9387" w:author="Edward Lee" w:date="2017-10-16T16:40:00Z">
        <w:r>
          <w:rPr>
            <w:rFonts w:asciiTheme="minorEastAsia" w:hAnsiTheme="minorEastAsia"/>
            <w:color w:val="31849B" w:themeColor="accent5" w:themeShade="BF"/>
          </w:rPr>
          <w:t>00</w:t>
        </w:r>
      </w:ins>
      <w:ins w:id="9388" w:author="Edward Lee" w:date="2017-10-16T16:40:00Z">
        <w:r>
          <w:rPr>
            <w:rFonts w:hint="eastAsia"/>
          </w:rPr>
          <w:t xml:space="preserve">      :  5. </w:t>
        </w:r>
      </w:ins>
      <w:ins w:id="9389" w:author="Edward Lee" w:date="2017-10-16T16:40:00Z">
        <w:r>
          <w:rPr/>
          <w:t>The 37th byte in the frame, reserved 1</w:t>
        </w:r>
      </w:ins>
    </w:p>
    <w:p>
      <w:pPr>
        <w:ind w:left="2835" w:leftChars="878" w:hanging="991" w:hangingChars="472"/>
        <w:rPr>
          <w:ins w:id="9390" w:author="Edward Lee" w:date="2017-10-16T16:40:00Z"/>
        </w:rPr>
      </w:pPr>
      <w:ins w:id="9391" w:author="Edward Lee" w:date="2017-10-16T16:40:00Z">
        <w:r>
          <w:rPr>
            <w:i/>
            <w:color w:val="E36C09" w:themeColor="accent6" w:themeShade="BF"/>
          </w:rPr>
          <w:t>B4 00</w:t>
        </w:r>
      </w:ins>
      <w:ins w:id="9392" w:author="Edward Lee" w:date="2017-10-16T16:40:00Z">
        <w:r>
          <w:rPr>
            <w:rFonts w:hint="eastAsia"/>
          </w:rPr>
          <w:t xml:space="preserve">   :  6. </w:t>
        </w:r>
      </w:ins>
      <w:ins w:id="9393" w:author="Edward Lee" w:date="2017-10-16T16:40:00Z">
        <w:r>
          <w:rPr/>
          <w:t>At the beginning of the 38th byte in the frame, the label is to refilter time 0x00B4, which is 180 seconds</w:t>
        </w:r>
      </w:ins>
      <w:ins w:id="9394" w:author="Edward Lee" w:date="2017-10-16T16:40:00Z">
        <w:r>
          <w:rPr>
            <w:rFonts w:hint="eastAsia"/>
          </w:rPr>
          <w:t>（</w:t>
        </w:r>
      </w:ins>
      <w:ins w:id="9395" w:author="Edward Lee" w:date="2017-10-16T16:40:00Z">
        <w:r>
          <w:rPr>
            <w:rFonts w:hint="eastAsia"/>
            <w:color w:val="FF0000"/>
          </w:rPr>
          <w:t>Low byte ahead，</w:t>
        </w:r>
      </w:ins>
      <w:ins w:id="9396" w:author="Edward Lee" w:date="2017-10-16T16:40:00Z">
        <w:r>
          <w:rPr>
            <w:color w:val="FF0000"/>
          </w:rPr>
          <w:t>, high byte after</w:t>
        </w:r>
      </w:ins>
      <w:ins w:id="9397" w:author="Edward Lee" w:date="2017-10-16T16:40:00Z">
        <w:r>
          <w:rPr>
            <w:rFonts w:hint="eastAsia"/>
          </w:rPr>
          <w:t>），</w:t>
        </w:r>
      </w:ins>
      <w:ins w:id="9398" w:author="Edward Lee" w:date="2017-10-16T16:40:00Z">
        <w:r>
          <w:rPr/>
          <w:t>To determine the time to leave the base station above V3.0</w:t>
        </w:r>
      </w:ins>
    </w:p>
    <w:p>
      <w:pPr>
        <w:ind w:left="2835" w:leftChars="878" w:hanging="991" w:hangingChars="472"/>
        <w:rPr>
          <w:ins w:id="9399" w:author="Edward Lee" w:date="2017-10-16T16:40:00Z"/>
        </w:rPr>
      </w:pPr>
      <w:ins w:id="9400" w:author="Edward Lee" w:date="2017-10-16T16:40:00Z">
        <w:r>
          <w:rPr>
            <w:rFonts w:asciiTheme="minorEastAsia" w:hAnsiTheme="minorEastAsia"/>
            <w:color w:val="366091" w:themeColor="accent1" w:themeShade="BF"/>
            <w:u w:val="single"/>
          </w:rPr>
          <w:t>38 36 31 36 39 34 30 33 34 32 30 35 38 39 36 00</w:t>
        </w:r>
      </w:ins>
      <w:ins w:id="9401" w:author="Edward Lee" w:date="2017-10-16T16:40:00Z">
        <w:r>
          <w:rPr>
            <w:rFonts w:hint="eastAsia"/>
          </w:rPr>
          <w:t xml:space="preserve">  : 7. </w:t>
        </w:r>
      </w:ins>
      <w:ins w:id="9402" w:author="Edward Lee" w:date="2017-10-16T16:40:00Z">
        <w:r>
          <w:rPr/>
          <w:t>The 40 bytes in the frame start, the device</w:t>
        </w:r>
      </w:ins>
      <w:ins w:id="9403" w:author="Edward Lee" w:date="2017-10-16T16:40:00Z">
        <w:r>
          <w:rPr>
            <w:rFonts w:hint="eastAsia"/>
          </w:rPr>
          <w:t xml:space="preserve"> ID,</w:t>
        </w:r>
      </w:ins>
      <w:ins w:id="9404" w:author="Edward Lee" w:date="2017-10-16T16:40:00Z">
        <w:r>
          <w:rPr/>
          <w:t>”</w:t>
        </w:r>
      </w:ins>
      <w:ins w:id="9405" w:author="Edward Lee" w:date="2017-10-16T16:40:00Z">
        <w:r>
          <w:rPr>
            <w:rFonts w:ascii="宋体" w:eastAsia="宋体" w:cs="宋体"/>
            <w:color w:val="365F91"/>
            <w:kern w:val="0"/>
            <w:szCs w:val="21"/>
            <w:u w:val="single"/>
          </w:rPr>
          <w:t>861694034205896</w:t>
        </w:r>
      </w:ins>
      <w:ins w:id="9406" w:author="Edward Lee" w:date="2017-10-16T16:40:00Z">
        <w:r>
          <w:rPr/>
          <w:t>”</w:t>
        </w:r>
      </w:ins>
    </w:p>
    <w:p>
      <w:pPr>
        <w:ind w:left="2835" w:leftChars="878" w:hanging="991" w:hangingChars="472"/>
        <w:rPr>
          <w:ins w:id="9407" w:author="Edward Lee" w:date="2017-10-16T16:40:00Z"/>
        </w:rPr>
      </w:pPr>
      <w:ins w:id="9408" w:author="Edward Lee" w:date="2017-10-16T16:40:00Z">
        <w:r>
          <w:rPr>
            <w:color w:val="FABF8F" w:themeColor="accent6" w:themeTint="99"/>
          </w:rPr>
          <w:t>00 00</w:t>
        </w:r>
      </w:ins>
      <w:ins w:id="9409" w:author="Edward Lee" w:date="2017-10-16T16:40:00Z">
        <w:r>
          <w:rPr>
            <w:rFonts w:hint="eastAsia"/>
          </w:rPr>
          <w:t xml:space="preserve">:  8. </w:t>
        </w:r>
      </w:ins>
      <w:ins w:id="9410" w:author="Edward Lee" w:date="2017-10-16T16:40:00Z">
        <w:r>
          <w:rPr/>
          <w:t>At the beginning of the 56th byte in the frame, the base station stops periodically to report the function shutdown</w:t>
        </w:r>
      </w:ins>
      <w:ins w:id="9411" w:author="Edward Lee" w:date="2017-10-16T16:40:00Z">
        <w:r>
          <w:rPr>
            <w:rFonts w:hint="eastAsia"/>
          </w:rPr>
          <w:t>（V3.3 version）</w:t>
        </w:r>
      </w:ins>
    </w:p>
    <w:p>
      <w:pPr>
        <w:ind w:left="2835" w:leftChars="878" w:hanging="991" w:hangingChars="472"/>
        <w:rPr>
          <w:ins w:id="9412" w:author="Edward Lee" w:date="2017-10-16T16:40:00Z"/>
        </w:rPr>
      </w:pPr>
      <w:ins w:id="9413" w:author="Edward Lee" w:date="2017-10-16T16:40:00Z">
        <w:r>
          <w:rPr>
            <w:i/>
            <w:color w:val="92D050"/>
          </w:rPr>
          <w:t>01</w:t>
        </w:r>
      </w:ins>
      <w:ins w:id="9414" w:author="Edward Lee" w:date="2017-10-16T16:40:00Z">
        <w:r>
          <w:rPr>
            <w:rFonts w:hint="eastAsia"/>
          </w:rPr>
          <w:t xml:space="preserve">     :  9. </w:t>
        </w:r>
      </w:ins>
      <w:ins w:id="9415" w:author="Edward Lee" w:date="2017-10-16T16:40:00Z">
        <w:r>
          <w:rPr/>
          <w:t>The 58th byte of the frame, DHCP enabled</w:t>
        </w:r>
      </w:ins>
      <w:ins w:id="9416" w:author="Edward Lee" w:date="2017-10-16T16:40:00Z">
        <w:r>
          <w:rPr>
            <w:rFonts w:hint="eastAsia"/>
          </w:rPr>
          <w:t xml:space="preserve"> （0x00: close， 0x01： open, for LAN）</w:t>
        </w:r>
      </w:ins>
    </w:p>
    <w:p>
      <w:pPr>
        <w:ind w:left="2835" w:leftChars="878" w:hanging="991" w:hangingChars="472"/>
        <w:rPr>
          <w:ins w:id="9417" w:author="Edward Lee" w:date="2017-10-16T16:40:00Z"/>
        </w:rPr>
      </w:pPr>
      <w:ins w:id="9418" w:author="Edward Lee" w:date="2017-10-16T16:40:00Z">
        <w:r>
          <w:rPr>
            <w:i/>
            <w:color w:val="C00000"/>
          </w:rPr>
          <w:t>C0 A8 01 C7</w:t>
        </w:r>
      </w:ins>
      <w:ins w:id="9419" w:author="Edward Lee" w:date="2017-10-16T16:40:00Z">
        <w:r>
          <w:rPr>
            <w:rFonts w:hint="eastAsia"/>
          </w:rPr>
          <w:t xml:space="preserve"> :  10. </w:t>
        </w:r>
      </w:ins>
      <w:ins w:id="9420" w:author="Edward Lee" w:date="2017-10-16T16:40:00Z">
        <w:r>
          <w:rPr/>
          <w:t>At the 59th byte of the frame, LAN local IP</w:t>
        </w:r>
      </w:ins>
      <w:ins w:id="9421" w:author="Edward Lee" w:date="2017-10-16T16:40:00Z">
        <w:r>
          <w:rPr>
            <w:rFonts w:hint="eastAsia"/>
          </w:rPr>
          <w:t>，192.168.1.199</w:t>
        </w:r>
      </w:ins>
    </w:p>
    <w:p>
      <w:pPr>
        <w:ind w:left="2835" w:leftChars="878" w:hanging="991" w:hangingChars="472"/>
        <w:rPr>
          <w:ins w:id="9422" w:author="Edward Lee" w:date="2017-10-16T16:40:00Z"/>
        </w:rPr>
      </w:pPr>
      <w:ins w:id="9423" w:author="Edward Lee" w:date="2017-10-16T16:40:00Z">
        <w:r>
          <w:rPr>
            <w:i/>
            <w:color w:val="548DD4" w:themeColor="text2" w:themeTint="99"/>
          </w:rPr>
          <w:t>FF FF FF 00</w:t>
        </w:r>
      </w:ins>
      <w:ins w:id="9424" w:author="Edward Lee" w:date="2017-10-16T16:40:00Z">
        <w:r>
          <w:rPr>
            <w:rFonts w:hint="eastAsia"/>
          </w:rPr>
          <w:t xml:space="preserve">   :  11. </w:t>
        </w:r>
      </w:ins>
      <w:ins w:id="9425" w:author="Edward Lee" w:date="2017-10-16T16:40:00Z">
        <w:r>
          <w:rPr/>
          <w:t>The 63rd byte of the frame begins, the LAN subnet mask</w:t>
        </w:r>
      </w:ins>
      <w:ins w:id="9426" w:author="Edward Lee" w:date="2017-10-16T16:40:00Z">
        <w:r>
          <w:rPr>
            <w:rFonts w:hint="eastAsia"/>
          </w:rPr>
          <w:t xml:space="preserve"> 255.255.255.0</w:t>
        </w:r>
      </w:ins>
    </w:p>
    <w:p>
      <w:pPr>
        <w:ind w:left="2835" w:leftChars="878" w:hanging="991" w:hangingChars="472"/>
        <w:rPr>
          <w:ins w:id="9427" w:author="Edward Lee" w:date="2017-10-16T16:40:00Z"/>
        </w:rPr>
      </w:pPr>
      <w:ins w:id="9428" w:author="Edward Lee" w:date="2017-10-16T16:40:00Z">
        <w:r>
          <w:rPr>
            <w:i/>
            <w:color w:val="E955C2"/>
          </w:rPr>
          <w:t>C0 A8 01 0</w:t>
        </w:r>
      </w:ins>
      <w:ins w:id="9429" w:author="Edward Lee" w:date="2017-10-16T16:40:00Z">
        <w:r>
          <w:rPr>
            <w:rFonts w:hint="eastAsia"/>
            <w:i/>
            <w:color w:val="E955C2"/>
          </w:rPr>
          <w:t>1</w:t>
        </w:r>
      </w:ins>
      <w:ins w:id="9430" w:author="Edward Lee" w:date="2017-10-16T16:40:00Z">
        <w:r>
          <w:rPr>
            <w:rFonts w:hint="eastAsia"/>
          </w:rPr>
          <w:t xml:space="preserve"> :  12. </w:t>
        </w:r>
      </w:ins>
      <w:ins w:id="9431" w:author="Edward Lee" w:date="2017-10-16T16:40:00Z">
        <w:r>
          <w:rPr/>
          <w:t>The 67 bytes in the frame start, the LAN gateway</w:t>
        </w:r>
      </w:ins>
      <w:ins w:id="9432" w:author="Edward Lee" w:date="2017-10-16T16:40:00Z">
        <w:r>
          <w:rPr>
            <w:rFonts w:hint="eastAsia"/>
          </w:rPr>
          <w:t xml:space="preserve"> 192.168.1.1</w:t>
        </w:r>
      </w:ins>
    </w:p>
    <w:p>
      <w:pPr>
        <w:ind w:left="2835" w:leftChars="878" w:hanging="991" w:hangingChars="472"/>
        <w:rPr>
          <w:ins w:id="9433" w:author="Edward Lee" w:date="2017-10-16T16:40:00Z"/>
        </w:rPr>
      </w:pPr>
      <w:ins w:id="9434" w:author="Edward Lee" w:date="2017-10-16T16:40:00Z">
        <w:r>
          <w:rPr>
            <w:i/>
            <w:color w:val="76923C" w:themeColor="accent3" w:themeShade="BF"/>
          </w:rPr>
          <w:t>64 00</w:t>
        </w:r>
      </w:ins>
      <w:ins w:id="9435" w:author="Edward Lee" w:date="2017-10-16T16:40:00Z">
        <w:r>
          <w:rPr>
            <w:rFonts w:hint="eastAsia"/>
          </w:rPr>
          <w:t xml:space="preserve">       :  13. </w:t>
        </w:r>
      </w:ins>
      <w:ins w:id="9436" w:author="Edward Lee" w:date="2017-10-16T16:40:00Z">
        <w:r>
          <w:rPr/>
          <w:t>The 71st byte of the frame begins, LAN local IP port</w:t>
        </w:r>
      </w:ins>
      <w:ins w:id="9437" w:author="Edward Lee" w:date="2017-10-16T16:40:00Z">
        <w:r>
          <w:rPr>
            <w:rFonts w:hint="eastAsia"/>
          </w:rPr>
          <w:t xml:space="preserve"> 0x0064，is 100（</w:t>
        </w:r>
      </w:ins>
      <w:ins w:id="9438" w:author="Edward Lee" w:date="2017-10-16T16:40:00Z">
        <w:r>
          <w:rPr>
            <w:rFonts w:hint="eastAsia"/>
            <w:color w:val="FF0000"/>
          </w:rPr>
          <w:t>Low byte ahead</w:t>
        </w:r>
      </w:ins>
      <w:ins w:id="9439" w:author="Edward Lee" w:date="2017-10-16T16:40:00Z">
        <w:r>
          <w:rPr>
            <w:color w:val="FF0000"/>
          </w:rPr>
          <w:t>, high byte after</w:t>
        </w:r>
      </w:ins>
      <w:ins w:id="9440" w:author="Edward Lee" w:date="2017-10-16T16:40:00Z">
        <w:r>
          <w:rPr>
            <w:rFonts w:hint="eastAsia"/>
          </w:rPr>
          <w:t>）</w:t>
        </w:r>
      </w:ins>
    </w:p>
    <w:p>
      <w:pPr>
        <w:ind w:left="2835" w:leftChars="878" w:hanging="991" w:hangingChars="472"/>
        <w:rPr>
          <w:ins w:id="9441" w:author="Edward Lee" w:date="2017-10-16T16:40:00Z"/>
        </w:rPr>
      </w:pPr>
      <w:ins w:id="9442" w:author="Edward Lee" w:date="2017-10-16T16:40:00Z">
        <w:r>
          <w:rPr>
            <w:i/>
            <w:color w:val="5850EE"/>
            <w:u w:val="single"/>
          </w:rPr>
          <w:t>32 31 38 2E 31 37 2E 31 35 37 2E 32 31 34 00 00 00 00 00 00 00 00 00 00 00 00 00 00 00 00 00 00</w:t>
        </w:r>
      </w:ins>
      <w:ins w:id="9443" w:author="Edward Lee" w:date="2017-10-16T16:40:00Z">
        <w:r>
          <w:rPr>
            <w:rFonts w:hint="eastAsia"/>
          </w:rPr>
          <w:t xml:space="preserve"> : 14. </w:t>
        </w:r>
      </w:ins>
      <w:ins w:id="9444" w:author="Edward Lee" w:date="2017-10-16T16:40:00Z">
        <w:r>
          <w:rPr/>
          <w:t>At 73 bytes in frame, the IP of GPRS server 1</w:t>
        </w:r>
      </w:ins>
      <w:ins w:id="9445" w:author="Edward Lee" w:date="2017-10-16T16:40:00Z">
        <w:r>
          <w:rPr>
            <w:rFonts w:hint="eastAsia"/>
          </w:rPr>
          <w:t>，“</w:t>
        </w:r>
      </w:ins>
      <w:ins w:id="9446" w:author="Edward Lee" w:date="2017-10-16T16:40:00Z">
        <w:r>
          <w:rPr/>
          <w:t>218.17.157.214</w:t>
        </w:r>
      </w:ins>
      <w:ins w:id="9447" w:author="Edward Lee" w:date="2017-10-16T16:40:00Z">
        <w:r>
          <w:rPr>
            <w:rFonts w:hint="eastAsia"/>
          </w:rPr>
          <w:t>”， Platform IP（</w:t>
        </w:r>
      </w:ins>
      <w:ins w:id="9448" w:author="Edward Lee" w:date="2017-10-16T16:40:00Z">
        <w:r>
          <w:rPr/>
          <w:t>Balance server address</w:t>
        </w:r>
      </w:ins>
      <w:ins w:id="9449" w:author="Edward Lee" w:date="2017-10-16T16:40:00Z">
        <w:r>
          <w:rPr>
            <w:rFonts w:hint="eastAsia"/>
          </w:rPr>
          <w:t>）</w:t>
        </w:r>
      </w:ins>
    </w:p>
    <w:p>
      <w:pPr>
        <w:ind w:left="2835" w:leftChars="878" w:hanging="991" w:hangingChars="472"/>
        <w:rPr>
          <w:ins w:id="9450" w:author="Edward Lee" w:date="2017-10-16T16:40:00Z"/>
        </w:rPr>
      </w:pPr>
      <w:ins w:id="9451" w:author="Edward Lee" w:date="2017-10-16T16:40:00Z">
        <w:r>
          <w:rPr>
            <w:i/>
            <w:color w:val="00B050"/>
          </w:rPr>
          <w:t>F8 11</w:t>
        </w:r>
      </w:ins>
      <w:ins w:id="9452" w:author="Edward Lee" w:date="2017-10-16T16:40:00Z">
        <w:r>
          <w:rPr>
            <w:rFonts w:hint="eastAsia"/>
          </w:rPr>
          <w:t xml:space="preserve">       : 15. </w:t>
        </w:r>
      </w:ins>
      <w:ins w:id="9453" w:author="Edward Lee" w:date="2017-10-16T16:40:00Z">
        <w:r>
          <w:rPr/>
          <w:t>The 105th byte of the frame begins with the port of GPRS server 1</w:t>
        </w:r>
      </w:ins>
      <w:ins w:id="9454" w:author="Edward Lee" w:date="2017-10-16T16:40:00Z">
        <w:r>
          <w:rPr>
            <w:rFonts w:hint="eastAsia"/>
          </w:rPr>
          <w:t xml:space="preserve">, 0x11F8 is </w:t>
        </w:r>
      </w:ins>
      <w:ins w:id="9455" w:author="Edward Lee" w:date="2017-10-16T16:40:00Z">
        <w:r>
          <w:rPr/>
          <w:t>4</w:t>
        </w:r>
      </w:ins>
      <w:ins w:id="9456" w:author="Edward Lee" w:date="2017-10-16T16:40:00Z">
        <w:r>
          <w:rPr>
            <w:rFonts w:hint="eastAsia"/>
          </w:rPr>
          <w:t>6</w:t>
        </w:r>
      </w:ins>
      <w:ins w:id="9457" w:author="Edward Lee" w:date="2017-10-16T16:40:00Z">
        <w:r>
          <w:rPr/>
          <w:t>00</w:t>
        </w:r>
      </w:ins>
      <w:ins w:id="9458" w:author="Edward Lee" w:date="2017-10-16T16:40:00Z">
        <w:r>
          <w:rPr>
            <w:rFonts w:hint="eastAsia"/>
          </w:rPr>
          <w:t xml:space="preserve"> （</w:t>
        </w:r>
      </w:ins>
      <w:ins w:id="9459" w:author="Edward Lee" w:date="2017-10-16T16:40:00Z">
        <w:r>
          <w:rPr>
            <w:rFonts w:hint="eastAsia"/>
            <w:color w:val="FF0000"/>
          </w:rPr>
          <w:t>Low byte ahead</w:t>
        </w:r>
      </w:ins>
      <w:ins w:id="9460" w:author="Edward Lee" w:date="2017-10-16T16:40:00Z">
        <w:r>
          <w:rPr>
            <w:color w:val="FF0000"/>
          </w:rPr>
          <w:t>, high byte after</w:t>
        </w:r>
      </w:ins>
      <w:ins w:id="9461" w:author="Edward Lee" w:date="2017-10-16T16:40:00Z">
        <w:r>
          <w:rPr>
            <w:rFonts w:hint="eastAsia"/>
          </w:rPr>
          <w:t>），</w:t>
        </w:r>
      </w:ins>
      <w:ins w:id="9462" w:author="Edward Lee" w:date="2017-10-16T16:40:00Z">
        <w:r>
          <w:rPr/>
          <w:t>Platform port</w:t>
        </w:r>
      </w:ins>
    </w:p>
    <w:p>
      <w:pPr>
        <w:ind w:left="2835" w:leftChars="878" w:hanging="991" w:hangingChars="472"/>
        <w:rPr>
          <w:ins w:id="9463" w:author="Edward Lee" w:date="2017-10-16T16:40:00Z"/>
        </w:rPr>
      </w:pPr>
      <w:ins w:id="9464" w:author="Edward Lee" w:date="2017-10-16T16:40:00Z">
        <w:r>
          <w:rPr>
            <w:i/>
            <w:color w:val="E36C09" w:themeColor="accent6" w:themeShade="BF"/>
            <w:u w:val="single"/>
          </w:rPr>
          <w:t>32 31 38 2E 31 37 2E 31 35 37 2E 32 31 34 00 00 00 00 00 00 00 00 00 00 00 00 00 00 00 00 00 00</w:t>
        </w:r>
      </w:ins>
      <w:ins w:id="9465" w:author="Edward Lee" w:date="2017-10-16T16:40:00Z">
        <w:r>
          <w:rPr>
            <w:rFonts w:hint="eastAsia"/>
          </w:rPr>
          <w:t xml:space="preserve">：16. </w:t>
        </w:r>
      </w:ins>
      <w:ins w:id="9466" w:author="Edward Lee" w:date="2017-10-16T16:40:00Z">
        <w:r>
          <w:rPr/>
          <w:t>The 107th byte in the frame starts, LAN server 1's IP</w:t>
        </w:r>
      </w:ins>
      <w:ins w:id="9467" w:author="Edward Lee" w:date="2017-10-16T16:40:00Z">
        <w:r>
          <w:rPr>
            <w:rFonts w:hint="eastAsia"/>
          </w:rPr>
          <w:t>, “</w:t>
        </w:r>
      </w:ins>
      <w:ins w:id="9468" w:author="Edward Lee" w:date="2017-10-16T16:40:00Z">
        <w:r>
          <w:rPr/>
          <w:t>218.17.157.214</w:t>
        </w:r>
      </w:ins>
      <w:ins w:id="9469" w:author="Edward Lee" w:date="2017-10-16T16:40:00Z">
        <w:r>
          <w:rPr>
            <w:rFonts w:hint="eastAsia"/>
          </w:rPr>
          <w:t>”， Platform IP（</w:t>
        </w:r>
      </w:ins>
      <w:ins w:id="9470" w:author="Edward Lee" w:date="2017-10-16T16:40:00Z">
        <w:r>
          <w:rPr/>
          <w:t>Balance server address</w:t>
        </w:r>
      </w:ins>
    </w:p>
    <w:p>
      <w:pPr>
        <w:ind w:left="2835" w:leftChars="878" w:hanging="991" w:hangingChars="472"/>
        <w:rPr>
          <w:ins w:id="9471" w:author="Edward Lee" w:date="2017-10-16T16:40:00Z"/>
        </w:rPr>
      </w:pPr>
      <w:ins w:id="9472" w:author="Edward Lee" w:date="2017-10-16T16:40:00Z">
        <w:r>
          <w:rPr>
            <w:i/>
            <w:color w:val="00B050"/>
          </w:rPr>
          <w:t>F8 11</w:t>
        </w:r>
      </w:ins>
      <w:ins w:id="9473" w:author="Edward Lee" w:date="2017-10-16T16:40:00Z">
        <w:r>
          <w:rPr>
            <w:rFonts w:hint="eastAsia"/>
          </w:rPr>
          <w:t xml:space="preserve">      : 17. </w:t>
        </w:r>
      </w:ins>
      <w:ins w:id="9474" w:author="Edward Lee" w:date="2017-10-16T16:40:00Z">
        <w:r>
          <w:rPr/>
          <w:t>At the beginning of the 139 bytes in the frame, the port of LAN server 1</w:t>
        </w:r>
      </w:ins>
      <w:ins w:id="9475" w:author="Edward Lee" w:date="2017-10-16T16:40:00Z">
        <w:r>
          <w:rPr>
            <w:rFonts w:hint="eastAsia"/>
          </w:rPr>
          <w:t>, 0x11F8, is 4600（</w:t>
        </w:r>
      </w:ins>
      <w:ins w:id="9476" w:author="Edward Lee" w:date="2017-10-16T16:40:00Z">
        <w:r>
          <w:rPr>
            <w:rFonts w:hint="eastAsia"/>
            <w:color w:val="FF0000"/>
          </w:rPr>
          <w:t>Low byte ahead</w:t>
        </w:r>
      </w:ins>
      <w:ins w:id="9477" w:author="Edward Lee" w:date="2017-10-16T16:40:00Z">
        <w:r>
          <w:rPr>
            <w:color w:val="FF0000"/>
          </w:rPr>
          <w:t>, high byte after</w:t>
        </w:r>
      </w:ins>
      <w:ins w:id="9478" w:author="Edward Lee" w:date="2017-10-16T16:40:00Z">
        <w:r>
          <w:rPr>
            <w:rFonts w:hint="eastAsia"/>
          </w:rPr>
          <w:t>）</w:t>
        </w:r>
      </w:ins>
    </w:p>
    <w:p>
      <w:pPr>
        <w:ind w:left="2835" w:leftChars="878" w:hanging="991" w:hangingChars="472"/>
        <w:rPr>
          <w:ins w:id="9479" w:author="Edward Lee" w:date="2017-10-16T16:40:00Z"/>
        </w:rPr>
      </w:pPr>
      <w:ins w:id="9480" w:author="Edward Lee" w:date="2017-10-16T16:40:00Z">
        <w:r>
          <w:rPr>
            <w:i/>
            <w:color w:val="948A54" w:themeColor="background2" w:themeShade="80"/>
            <w:u w:val="single"/>
          </w:rPr>
          <w:t>00 2E 12 3C 00 25</w:t>
        </w:r>
      </w:ins>
      <w:ins w:id="9481" w:author="Edward Lee" w:date="2017-10-16T16:40:00Z">
        <w:r>
          <w:rPr>
            <w:rFonts w:hint="eastAsia"/>
          </w:rPr>
          <w:t xml:space="preserve">: 18. </w:t>
        </w:r>
      </w:ins>
      <w:ins w:id="9482" w:author="Edward Lee" w:date="2017-10-16T16:40:00Z">
        <w:r>
          <w:rPr/>
          <w:t>The 141st byte of the frame begins, LAN local MAC address 00-</w:t>
        </w:r>
      </w:ins>
      <w:ins w:id="9483" w:author="Edward Lee" w:date="2017-10-16T16:40:00Z">
        <w:r>
          <w:rPr>
            <w:rFonts w:hint="eastAsia"/>
          </w:rPr>
          <w:t>2E</w:t>
        </w:r>
      </w:ins>
      <w:ins w:id="9484" w:author="Edward Lee" w:date="2017-10-16T16:40:00Z">
        <w:r>
          <w:rPr/>
          <w:t>-</w:t>
        </w:r>
      </w:ins>
      <w:ins w:id="9485" w:author="Edward Lee" w:date="2017-10-16T16:40:00Z">
        <w:r>
          <w:rPr>
            <w:rFonts w:hint="eastAsia"/>
          </w:rPr>
          <w:t>12</w:t>
        </w:r>
      </w:ins>
      <w:ins w:id="9486" w:author="Edward Lee" w:date="2017-10-16T16:40:00Z">
        <w:r>
          <w:rPr/>
          <w:t>-</w:t>
        </w:r>
      </w:ins>
      <w:ins w:id="9487" w:author="Edward Lee" w:date="2017-10-16T16:40:00Z">
        <w:r>
          <w:rPr>
            <w:rFonts w:hint="eastAsia"/>
          </w:rPr>
          <w:t>3C</w:t>
        </w:r>
      </w:ins>
      <w:ins w:id="9488" w:author="Edward Lee" w:date="2017-10-16T16:40:00Z">
        <w:r>
          <w:rPr/>
          <w:t>-00-</w:t>
        </w:r>
      </w:ins>
      <w:ins w:id="9489" w:author="Edward Lee" w:date="2017-10-16T16:40:00Z">
        <w:r>
          <w:rPr>
            <w:rFonts w:hint="eastAsia"/>
          </w:rPr>
          <w:t>25</w:t>
        </w:r>
      </w:ins>
    </w:p>
    <w:p>
      <w:pPr>
        <w:ind w:left="2835" w:leftChars="878" w:hanging="991" w:hangingChars="472"/>
        <w:rPr>
          <w:ins w:id="9490" w:author="Edward Lee" w:date="2017-10-16T16:40:00Z"/>
        </w:rPr>
      </w:pPr>
      <w:ins w:id="9491" w:author="Edward Lee" w:date="2017-10-16T16:40:00Z">
        <w:r>
          <w:rPr>
            <w:i/>
            <w:color w:val="00B0F0"/>
            <w:u w:val="single"/>
          </w:rPr>
          <w:t>00 00 00 00 00 00 00 00 00 00 00 00 00 00 00 00 00 00 00 00 00 00 00 00 00 00 00 00</w:t>
        </w:r>
      </w:ins>
      <w:ins w:id="9492" w:author="Edward Lee" w:date="2017-10-16T16:40:00Z">
        <w:r>
          <w:rPr>
            <w:rFonts w:hint="eastAsia"/>
          </w:rPr>
          <w:t xml:space="preserve"> :  19. </w:t>
        </w:r>
      </w:ins>
      <w:ins w:id="9493" w:author="Edward Lee" w:date="2017-10-16T16:40:00Z">
        <w:r>
          <w:rPr/>
          <w:t>The 147 bytes in the frame start and remain</w:t>
        </w:r>
      </w:ins>
      <w:ins w:id="9494" w:author="Edward Lee" w:date="2017-10-16T16:40:00Z">
        <w:r>
          <w:rPr>
            <w:rFonts w:hint="eastAsia"/>
          </w:rPr>
          <w:t xml:space="preserve">  3</w:t>
        </w:r>
      </w:ins>
    </w:p>
    <w:p>
      <w:pPr>
        <w:ind w:left="2835" w:leftChars="878" w:hanging="991" w:hangingChars="472"/>
        <w:rPr>
          <w:ins w:id="9495" w:author="Edward Lee" w:date="2017-10-16T16:40:00Z"/>
        </w:rPr>
      </w:pPr>
      <w:ins w:id="9496" w:author="Edward Lee" w:date="2017-10-16T16:40:00Z">
        <w:r>
          <w:rPr>
            <w:i/>
            <w:color w:val="548DD4" w:themeColor="text2" w:themeTint="99"/>
          </w:rPr>
          <w:t>01 06 01 06 01 06 FF FF</w:t>
        </w:r>
      </w:ins>
      <w:ins w:id="9497" w:author="Edward Lee" w:date="2017-10-16T16:40:00Z">
        <w:r>
          <w:rPr>
            <w:rFonts w:hint="eastAsia"/>
          </w:rPr>
          <w:t xml:space="preserve">  : 20. </w:t>
        </w:r>
      </w:ins>
      <w:ins w:id="9498" w:author="Edward Lee" w:date="2017-10-16T16:40:00Z">
        <w:r>
          <w:rPr/>
          <w:t>The 175th byte of the frame begins with the firmware version of the antenna, which corresponds to the firmware version of the antenna 1 ~ 4. Each antenna version occupies 2 bytes</w:t>
        </w:r>
      </w:ins>
      <w:ins w:id="9499" w:author="Edward Lee" w:date="2017-10-16T16:40:00Z">
        <w:r>
          <w:rPr>
            <w:rFonts w:hint="eastAsia"/>
          </w:rPr>
          <w:t>, if it is FF FF,</w:t>
        </w:r>
      </w:ins>
      <w:ins w:id="9500" w:author="Edward Lee" w:date="2017-10-16T16:40:00Z">
        <w:r>
          <w:rPr/>
          <w:t xml:space="preserve"> Indicates failure to read the modified antenna version</w:t>
        </w:r>
      </w:ins>
      <w:ins w:id="9501" w:author="Edward Lee" w:date="2017-10-16T16:40:00Z">
        <w:r>
          <w:rPr>
            <w:rFonts w:hint="eastAsia"/>
          </w:rPr>
          <w:t>. t</w:t>
        </w:r>
      </w:ins>
      <w:ins w:id="9502" w:author="Edward Lee" w:date="2017-10-16T16:40:00Z">
        <w:r>
          <w:rPr/>
          <w:t>he firmware version 1 ~ 4 is the firmware version</w:t>
        </w:r>
      </w:ins>
      <w:ins w:id="9503" w:author="Edward Lee" w:date="2017-10-16T16:40:00Z">
        <w:r>
          <w:rPr>
            <w:rFonts w:hint="eastAsia"/>
          </w:rPr>
          <w:t>：V1.6, V1.6, V1.6,（</w:t>
        </w:r>
      </w:ins>
      <w:ins w:id="9504" w:author="Edward Lee" w:date="2017-10-16T16:40:00Z">
        <w:r>
          <w:rPr/>
          <w:t>The no. 4 antenna reading failed, probably no. 4 channel with no antenna</w:t>
        </w:r>
      </w:ins>
      <w:ins w:id="9505" w:author="Edward Lee" w:date="2017-10-16T16:40:00Z">
        <w:r>
          <w:rPr>
            <w:rFonts w:hint="eastAsia"/>
          </w:rPr>
          <w:t>）</w:t>
        </w:r>
      </w:ins>
    </w:p>
    <w:p>
      <w:pPr>
        <w:ind w:left="2835" w:leftChars="878" w:hanging="991" w:hangingChars="472"/>
        <w:rPr>
          <w:ins w:id="9506" w:author="Edward Lee" w:date="2017-10-16T16:40:00Z"/>
        </w:rPr>
      </w:pPr>
      <w:ins w:id="9507" w:author="Edward Lee" w:date="2017-10-16T16:40:00Z">
        <w:r>
          <w:rPr>
            <w:rFonts w:hint="eastAsia"/>
            <w:i/>
            <w:color w:val="00CC00"/>
          </w:rPr>
          <w:t>10</w:t>
        </w:r>
      </w:ins>
      <w:ins w:id="9508" w:author="Edward Lee" w:date="2017-10-16T16:40:00Z">
        <w:r>
          <w:rPr>
            <w:rFonts w:hint="eastAsia"/>
          </w:rPr>
          <w:t xml:space="preserve">       : 21. </w:t>
        </w:r>
      </w:ins>
      <w:ins w:id="9509" w:author="Edward Lee" w:date="2017-10-16T16:40:00Z">
        <w:r>
          <w:rPr/>
          <w:t>In frame 183 bytes, GPRS signal strength</w:t>
        </w:r>
      </w:ins>
      <w:ins w:id="9510" w:author="Edward Lee" w:date="2017-10-16T16:40:00Z">
        <w:r>
          <w:rPr>
            <w:rFonts w:hint="eastAsia"/>
          </w:rPr>
          <w:t xml:space="preserve">  0x10(16)</w:t>
        </w:r>
      </w:ins>
    </w:p>
    <w:p>
      <w:pPr>
        <w:ind w:left="2835" w:leftChars="878" w:hanging="991" w:hangingChars="472"/>
        <w:rPr>
          <w:ins w:id="9511" w:author="Edward Lee" w:date="2017-10-16T16:40:00Z"/>
        </w:rPr>
      </w:pPr>
      <w:ins w:id="9512" w:author="Edward Lee" w:date="2017-10-16T16:40:00Z">
        <w:r>
          <w:rPr>
            <w:i/>
            <w:color w:val="E955C2"/>
            <w:u w:val="single"/>
          </w:rPr>
          <w:t>4D 52 37 39 30 31 2D 30 30 33 43 30 30 32 35 00</w:t>
        </w:r>
      </w:ins>
      <w:ins w:id="9513" w:author="Edward Lee" w:date="2017-10-16T16:40:00Z">
        <w:r>
          <w:rPr>
            <w:rFonts w:hint="eastAsia"/>
          </w:rPr>
          <w:t xml:space="preserve">: 22. </w:t>
        </w:r>
      </w:ins>
      <w:ins w:id="9514" w:author="Edward Lee" w:date="2017-10-16T16:40:00Z">
        <w:r>
          <w:rPr/>
          <w:t>The 184th byte at the beginning of the frame, the device number</w:t>
        </w:r>
      </w:ins>
      <w:ins w:id="9515" w:author="Edward Lee" w:date="2017-10-16T16:40:00Z">
        <w:r>
          <w:rPr>
            <w:rFonts w:hint="eastAsia"/>
          </w:rPr>
          <w:t xml:space="preserve"> “</w:t>
        </w:r>
      </w:ins>
      <w:ins w:id="9516" w:author="Edward Lee" w:date="2017-10-16T16:40:00Z">
        <w:r>
          <w:rPr>
            <w:rFonts w:ascii="Calibri" w:hAnsi="Calibri" w:cs="Calibri"/>
            <w:i/>
            <w:iCs/>
            <w:color w:val="E955C2"/>
            <w:kern w:val="0"/>
            <w:szCs w:val="21"/>
            <w:u w:val="single"/>
          </w:rPr>
          <w:t>MR7901-003C0025</w:t>
        </w:r>
      </w:ins>
      <w:ins w:id="9517" w:author="Edward Lee" w:date="2017-10-16T16:40:00Z">
        <w:r>
          <w:rPr>
            <w:rFonts w:hint="eastAsia"/>
          </w:rPr>
          <w:t>”</w:t>
        </w:r>
      </w:ins>
    </w:p>
    <w:p>
      <w:pPr>
        <w:ind w:left="2835" w:leftChars="878" w:hanging="991" w:hangingChars="472"/>
        <w:rPr>
          <w:ins w:id="9518" w:author="Edward Lee" w:date="2017-10-16T16:40:00Z"/>
        </w:rPr>
      </w:pPr>
      <w:ins w:id="9519" w:author="Edward Lee" w:date="2017-10-16T16:40:00Z">
        <w:r>
          <w:rPr>
            <w:i/>
            <w:color w:val="76923C" w:themeColor="accent3" w:themeShade="BF"/>
          </w:rPr>
          <w:t>A8 A8 A8 A8</w:t>
        </w:r>
      </w:ins>
      <w:ins w:id="9520" w:author="Edward Lee" w:date="2017-10-16T16:40:00Z">
        <w:r>
          <w:rPr>
            <w:rFonts w:hint="eastAsia"/>
          </w:rPr>
          <w:t xml:space="preserve"> : 23. </w:t>
        </w:r>
      </w:ins>
      <w:ins w:id="9521" w:author="Edward Lee" w:date="2017-10-16T16:40:00Z">
        <w:r>
          <w:rPr/>
          <w:t>The 200 bytes of the frame start, the antenna 1,2,3,4 rssi filter threshold</w:t>
        </w:r>
      </w:ins>
      <w:ins w:id="9522" w:author="Edward Lee" w:date="2017-10-16T16:40:00Z">
        <w:r>
          <w:rPr>
            <w:rFonts w:hint="eastAsia"/>
          </w:rPr>
          <w:t>，</w:t>
        </w:r>
      </w:ins>
      <w:ins w:id="9523" w:author="Edward Lee" w:date="2017-10-16T16:40:00Z">
        <w:r>
          <w:rPr/>
          <w:t xml:space="preserve"> Namely, respectively,</w:t>
        </w:r>
      </w:ins>
      <w:ins w:id="9524" w:author="Edward Lee" w:date="2017-10-16T16:40:00Z">
        <w:r>
          <w:rPr>
            <w:rFonts w:hint="eastAsia"/>
          </w:rPr>
          <w:t xml:space="preserve">  -88dBm, -88dBm, -88dBm, -88dBm</w:t>
        </w:r>
      </w:ins>
    </w:p>
    <w:p>
      <w:pPr>
        <w:ind w:left="2835" w:leftChars="878" w:hanging="991" w:hangingChars="472"/>
        <w:rPr>
          <w:ins w:id="9525" w:author="Edward Lee" w:date="2017-10-16T16:40:00Z"/>
        </w:rPr>
      </w:pPr>
      <w:ins w:id="9526" w:author="Edward Lee" w:date="2017-10-16T16:40:00Z">
        <w:r>
          <w:rPr>
            <w:i/>
            <w:color w:val="5850EE"/>
          </w:rPr>
          <w:t>1F 1F 1F 1F</w:t>
        </w:r>
      </w:ins>
      <w:ins w:id="9527" w:author="Edward Lee" w:date="2017-10-16T16:40:00Z">
        <w:r>
          <w:rPr>
            <w:rFonts w:hint="eastAsia"/>
          </w:rPr>
          <w:t xml:space="preserve"> : 24. </w:t>
        </w:r>
      </w:ins>
      <w:ins w:id="9528" w:author="Edward Lee" w:date="2017-10-16T16:40:00Z">
        <w:r>
          <w:rPr/>
          <w:t>The 204 bytes of the frame start, the antenna 1,2,3,4 gain, that is, respectively</w:t>
        </w:r>
      </w:ins>
      <w:ins w:id="9529" w:author="Edward Lee" w:date="2017-10-16T16:40:00Z">
        <w:r>
          <w:rPr>
            <w:rFonts w:hint="eastAsia"/>
          </w:rPr>
          <w:t xml:space="preserve">  31dBm, 31dBm,31dBm,31dBm</w:t>
        </w:r>
      </w:ins>
    </w:p>
    <w:p>
      <w:pPr>
        <w:ind w:left="2835" w:leftChars="878" w:hanging="991" w:hangingChars="472"/>
        <w:rPr>
          <w:ins w:id="9530" w:author="Edward Lee" w:date="2017-10-16T16:40:00Z"/>
        </w:rPr>
      </w:pPr>
      <w:ins w:id="9531" w:author="Edward Lee" w:date="2017-10-16T16:40:00Z">
        <w:r>
          <w:rPr>
            <w:i/>
            <w:color w:val="FF0000"/>
          </w:rPr>
          <w:t>00</w:t>
        </w:r>
      </w:ins>
      <w:ins w:id="9532" w:author="Edward Lee" w:date="2017-10-16T16:40:00Z">
        <w:r>
          <w:rPr>
            <w:rFonts w:hint="eastAsia"/>
          </w:rPr>
          <w:t xml:space="preserve">        : 25. </w:t>
        </w:r>
      </w:ins>
      <w:ins w:id="9533" w:author="Edward Lee" w:date="2017-10-16T16:40:00Z">
        <w:r>
          <w:rPr/>
          <w:t>The 208th byte of the frame, the bluetooth output tag identifier, 0x00 not output the label, 0x01 output label</w:t>
        </w:r>
      </w:ins>
    </w:p>
    <w:p>
      <w:pPr>
        <w:ind w:left="2835" w:leftChars="878" w:hanging="991" w:hangingChars="472"/>
        <w:rPr>
          <w:ins w:id="9534" w:author="Edward Lee" w:date="2017-10-16T16:40:00Z"/>
        </w:rPr>
      </w:pPr>
      <w:ins w:id="9535" w:author="Edward Lee" w:date="2017-10-16T16:40:00Z">
        <w:r>
          <w:rPr>
            <w:i/>
            <w:color w:val="00B050"/>
          </w:rPr>
          <w:t>A1</w:t>
        </w:r>
      </w:ins>
      <w:ins w:id="9536" w:author="Edward Lee" w:date="2017-10-16T16:40:00Z">
        <w:r>
          <w:rPr>
            <w:rFonts w:hint="eastAsia"/>
          </w:rPr>
          <w:tab/>
        </w:r>
      </w:ins>
      <w:ins w:id="9537" w:author="Edward Lee" w:date="2017-10-16T16:40:00Z">
        <w:r>
          <w:rPr>
            <w:rFonts w:hint="eastAsia"/>
          </w:rPr>
          <w:t xml:space="preserve">: 26. </w:t>
        </w:r>
      </w:ins>
      <w:ins w:id="9538" w:author="Edward Lee" w:date="2017-10-16T16:40:00Z">
        <w:r>
          <w:rPr/>
          <w:t>209 bytes of the frame, the communication connection status, 0 xa1: device platform has been established through GPRS communication connection (if it is 0 xa2: equipment and the platform through the LAN communication connections, 0 xa3: equipment and platform through GPRS, LAN the two communication connection)</w:t>
        </w:r>
      </w:ins>
    </w:p>
    <w:p>
      <w:pPr>
        <w:ind w:left="2835" w:leftChars="878" w:hanging="991" w:hangingChars="472"/>
        <w:rPr>
          <w:ins w:id="9539" w:author="Edward Lee" w:date="2017-10-16T16:40:00Z"/>
        </w:rPr>
      </w:pPr>
      <w:ins w:id="9540" w:author="Edward Lee" w:date="2017-10-16T16:40:00Z">
        <w:r>
          <w:rPr>
            <w:i/>
            <w:color w:val="548DD4" w:themeColor="text2" w:themeTint="99"/>
          </w:rPr>
          <w:t>00 00 00</w:t>
        </w:r>
      </w:ins>
      <w:ins w:id="9541" w:author="Edward Lee" w:date="2017-10-16T16:40:00Z">
        <w:r>
          <w:rPr>
            <w:rFonts w:hint="eastAsia"/>
            <w:i/>
            <w:color w:val="548DD4" w:themeColor="text2" w:themeTint="99"/>
          </w:rPr>
          <w:t xml:space="preserve"> 00</w:t>
        </w:r>
      </w:ins>
      <w:ins w:id="9542" w:author="Edward Lee" w:date="2017-10-16T16:40:00Z">
        <w:r>
          <w:rPr>
            <w:rFonts w:hint="eastAsia"/>
            <w:i/>
            <w:color w:val="76923C" w:themeColor="accent3" w:themeShade="BF"/>
          </w:rPr>
          <w:t xml:space="preserve">: </w:t>
        </w:r>
      </w:ins>
      <w:ins w:id="9543" w:author="Edward Lee" w:date="2017-10-16T16:40:00Z">
        <w:r>
          <w:rPr>
            <w:rFonts w:hint="eastAsia"/>
          </w:rPr>
          <w:t xml:space="preserve">27. </w:t>
        </w:r>
      </w:ins>
      <w:ins w:id="9544" w:author="Edward Lee" w:date="2017-10-16T16:40:00Z">
        <w:r>
          <w:rPr/>
          <w:t>The 210 bytes in the frame start</w:t>
        </w:r>
      </w:ins>
      <w:ins w:id="9545" w:author="Edward Lee" w:date="2017-10-16T16:40:00Z">
        <w:r>
          <w:rPr>
            <w:rFonts w:hint="eastAsia"/>
          </w:rPr>
          <w:t>, reserved 4</w:t>
        </w:r>
      </w:ins>
    </w:p>
    <w:p>
      <w:pPr>
        <w:ind w:left="2977" w:leftChars="200" w:hanging="2557"/>
        <w:rPr>
          <w:ins w:id="9546" w:author="Edward Lee" w:date="2017-10-16T16:40:00Z"/>
          <w:rFonts w:ascii="宋体" w:hAnsi="宋体" w:eastAsia="宋体"/>
          <w:b/>
          <w:shd w:val="clear" w:color="auto" w:fill="C2D69B" w:themeFill="accent3" w:themeFillTint="99"/>
        </w:rPr>
      </w:pPr>
      <w:ins w:id="9547" w:author="Edward Lee" w:date="2017-10-16T16:40:00Z">
        <w:r>
          <w:rPr>
            <w:rFonts w:hint="eastAsia" w:ascii="宋体" w:hAnsi="宋体" w:eastAsia="宋体"/>
            <w:b/>
            <w:shd w:val="clear" w:color="auto" w:fill="FFFFFF" w:themeFill="background1"/>
          </w:rPr>
          <w:t>Checksum</w:t>
        </w:r>
      </w:ins>
    </w:p>
    <w:p>
      <w:pPr>
        <w:ind w:firstLine="420"/>
        <w:rPr>
          <w:ins w:id="9548" w:author="Edward Lee" w:date="2017-10-16T16:40:00Z"/>
          <w:rFonts w:ascii="宋体" w:hAnsi="宋体" w:eastAsia="宋体"/>
        </w:rPr>
      </w:pPr>
      <w:ins w:id="9549" w:author="Edward Lee" w:date="2017-10-16T16:40:00Z">
        <w:r>
          <w:rPr>
            <w:rFonts w:hint="eastAsia" w:ascii="宋体" w:hAnsi="宋体" w:eastAsia="宋体"/>
          </w:rPr>
          <w:t>crc16</w:t>
        </w:r>
      </w:ins>
      <w:ins w:id="9550" w:author="Edward Lee" w:date="2017-10-16T16:40:00Z">
        <w:r>
          <w:rPr>
            <w:rFonts w:hint="eastAsia" w:ascii="宋体" w:hAnsi="宋体" w:eastAsia="宋体"/>
          </w:rPr>
          <w:tab/>
        </w:r>
      </w:ins>
      <w:ins w:id="9551" w:author="Edward Lee" w:date="2017-10-16T16:40:00Z">
        <w:r>
          <w:rPr>
            <w:rFonts w:hint="eastAsia" w:ascii="宋体" w:hAnsi="宋体" w:eastAsia="宋体"/>
          </w:rPr>
          <w:tab/>
        </w:r>
      </w:ins>
      <w:ins w:id="9552" w:author="Edward Lee" w:date="2017-10-16T16:40:00Z">
        <w:r>
          <w:rPr>
            <w:rFonts w:hint="eastAsia" w:ascii="宋体" w:hAnsi="宋体" w:eastAsia="宋体"/>
          </w:rPr>
          <w:t xml:space="preserve">      :  0</w:t>
        </w:r>
      </w:ins>
      <w:ins w:id="9553" w:author="Edward Lee" w:date="2017-10-16T16:40:00Z">
        <w:r>
          <w:rPr>
            <w:rFonts w:hint="eastAsia"/>
          </w:rPr>
          <w:t>x5C66</w:t>
        </w:r>
      </w:ins>
    </w:p>
    <w:p>
      <w:pPr>
        <w:pStyle w:val="36"/>
        <w:numPr>
          <w:ilvl w:val="0"/>
          <w:numId w:val="9"/>
        </w:numPr>
        <w:spacing w:beforeLines="100" w:line="360" w:lineRule="auto"/>
        <w:ind w:firstLineChars="0"/>
        <w:outlineLvl w:val="3"/>
        <w:rPr>
          <w:ins w:id="9554" w:author="Edward Lee" w:date="2017-10-16T16:40:00Z"/>
          <w:rFonts w:hAnsi="宋体"/>
          <w:b/>
        </w:rPr>
      </w:pPr>
      <w:ins w:id="9555" w:author="Edward Lee" w:date="2017-10-16T16:40:00Z">
        <w:r>
          <w:rPr>
            <w:rFonts w:hAnsi="宋体"/>
            <w:b/>
          </w:rPr>
          <w:t>Report equipment status</w:t>
        </w:r>
      </w:ins>
      <w:ins w:id="9556" w:author="Edward Lee" w:date="2017-10-16T16:40:00Z">
        <w:r>
          <w:rPr>
            <w:rFonts w:hint="eastAsia" w:hAnsi="宋体"/>
            <w:b/>
          </w:rPr>
          <w:t xml:space="preserve">  </w:t>
        </w:r>
      </w:ins>
      <w:ins w:id="9557" w:author="Edward Lee" w:date="2017-10-16T16:40:00Z">
        <w:r>
          <w:rPr>
            <w:rFonts w:hint="eastAsia"/>
            <w:b/>
            <w:szCs w:val="18"/>
          </w:rPr>
          <w:t>0x11</w:t>
        </w:r>
      </w:ins>
    </w:p>
    <w:p>
      <w:pPr>
        <w:ind w:firstLine="360"/>
        <w:rPr>
          <w:ins w:id="9558" w:author="Edward Lee" w:date="2017-10-16T16:40:00Z"/>
          <w:szCs w:val="18"/>
        </w:rPr>
      </w:pPr>
      <w:ins w:id="9559" w:author="Edward Lee" w:date="2017-10-16T16:40:00Z">
        <w:r>
          <w:rPr>
            <w:szCs w:val="18"/>
          </w:rPr>
          <w:t>Used to obtain the current state of the device</w:t>
        </w:r>
      </w:ins>
    </w:p>
    <w:p>
      <w:pPr>
        <w:pStyle w:val="36"/>
        <w:spacing w:line="360" w:lineRule="auto"/>
        <w:ind w:firstLine="422"/>
        <w:rPr>
          <w:ins w:id="9560" w:author="Edward Lee" w:date="2017-10-16T16:40:00Z"/>
          <w:rFonts w:hAnsi="宋体"/>
        </w:rPr>
      </w:pPr>
      <w:ins w:id="9561" w:author="Edward Lee" w:date="2017-10-16T16:40:00Z">
        <w:r>
          <w:rPr>
            <w:rFonts w:hAnsi="宋体"/>
            <w:b/>
          </w:rPr>
          <w:t>The style</w:t>
        </w:r>
      </w:ins>
      <w:ins w:id="9562" w:author="Edward Lee" w:date="2017-10-16T16:40:00Z">
        <w:r>
          <w:rPr>
            <w:rFonts w:hint="eastAsia" w:hAnsi="宋体"/>
          </w:rPr>
          <w:t>：</w:t>
        </w:r>
      </w:ins>
      <w:ins w:id="9563" w:author="Edward Lee" w:date="2017-10-16T16:40:00Z">
        <w:r>
          <w:rPr>
            <w:rFonts w:hAnsi="宋体"/>
          </w:rPr>
          <w:t xml:space="preserve"> as shown in the table below</w:t>
        </w:r>
      </w:ins>
    </w:p>
    <w:tbl>
      <w:tblPr>
        <w:tblStyle w:val="21"/>
        <w:tblW w:w="8561"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2385"/>
        <w:gridCol w:w="1015"/>
        <w:gridCol w:w="44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564" w:author="Edward Lee" w:date="2017-10-16T16:40:00Z"/>
        </w:trPr>
        <w:tc>
          <w:tcPr>
            <w:tcW w:w="712" w:type="dxa"/>
            <w:shd w:val="clear" w:color="auto" w:fill="D6E3BC" w:themeFill="accent3" w:themeFillTint="66"/>
          </w:tcPr>
          <w:p>
            <w:pPr>
              <w:pStyle w:val="36"/>
              <w:ind w:firstLine="0" w:firstLineChars="0"/>
              <w:jc w:val="center"/>
              <w:rPr>
                <w:ins w:id="9565" w:author="Edward Lee" w:date="2017-10-16T16:40:00Z"/>
                <w:b/>
                <w:szCs w:val="18"/>
              </w:rPr>
            </w:pPr>
            <w:ins w:id="9566" w:author="Edward Lee" w:date="2017-10-16T16:40:00Z">
              <w:r>
                <w:rPr>
                  <w:rFonts w:hint="eastAsia"/>
                  <w:b/>
                  <w:szCs w:val="18"/>
                </w:rPr>
                <w:t>Item</w:t>
              </w:r>
            </w:ins>
          </w:p>
        </w:tc>
        <w:tc>
          <w:tcPr>
            <w:tcW w:w="2385" w:type="dxa"/>
            <w:shd w:val="clear" w:color="auto" w:fill="D6E3BC" w:themeFill="accent3" w:themeFillTint="66"/>
          </w:tcPr>
          <w:p>
            <w:pPr>
              <w:pStyle w:val="36"/>
              <w:ind w:firstLine="0" w:firstLineChars="0"/>
              <w:jc w:val="center"/>
              <w:rPr>
                <w:ins w:id="9567" w:author="Edward Lee" w:date="2017-10-16T16:40:00Z"/>
                <w:b/>
                <w:szCs w:val="18"/>
              </w:rPr>
            </w:pPr>
            <w:ins w:id="9568" w:author="Edward Lee" w:date="2017-10-16T16:40:00Z">
              <w:r>
                <w:rPr>
                  <w:b/>
                  <w:szCs w:val="18"/>
                </w:rPr>
                <w:t>Data segment</w:t>
              </w:r>
            </w:ins>
          </w:p>
        </w:tc>
        <w:tc>
          <w:tcPr>
            <w:tcW w:w="1015" w:type="dxa"/>
            <w:shd w:val="clear" w:color="auto" w:fill="D6E3BC" w:themeFill="accent3" w:themeFillTint="66"/>
          </w:tcPr>
          <w:p>
            <w:pPr>
              <w:pStyle w:val="36"/>
              <w:ind w:firstLine="0" w:firstLineChars="0"/>
              <w:jc w:val="center"/>
              <w:rPr>
                <w:ins w:id="9569" w:author="Edward Lee" w:date="2017-10-16T16:40:00Z"/>
                <w:b/>
                <w:szCs w:val="18"/>
              </w:rPr>
            </w:pPr>
            <w:ins w:id="9570" w:author="Edward Lee" w:date="2017-10-16T16:40:00Z">
              <w:r>
                <w:rPr>
                  <w:rFonts w:hint="eastAsia"/>
                  <w:b/>
                  <w:szCs w:val="18"/>
                </w:rPr>
                <w:t>Byte</w:t>
              </w:r>
            </w:ins>
          </w:p>
        </w:tc>
        <w:tc>
          <w:tcPr>
            <w:tcW w:w="4449" w:type="dxa"/>
            <w:shd w:val="clear" w:color="auto" w:fill="D6E3BC" w:themeFill="accent3" w:themeFillTint="66"/>
          </w:tcPr>
          <w:p>
            <w:pPr>
              <w:pStyle w:val="36"/>
              <w:ind w:firstLine="0" w:firstLineChars="0"/>
              <w:jc w:val="center"/>
              <w:rPr>
                <w:ins w:id="9571" w:author="Edward Lee" w:date="2017-10-16T16:40:00Z"/>
                <w:b/>
                <w:szCs w:val="18"/>
              </w:rPr>
            </w:pPr>
            <w:ins w:id="9572" w:author="Edward Lee" w:date="2017-10-16T16:40: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573" w:author="Edward Lee" w:date="2017-10-16T16:40:00Z"/>
        </w:trPr>
        <w:tc>
          <w:tcPr>
            <w:tcW w:w="712" w:type="dxa"/>
            <w:vAlign w:val="center"/>
          </w:tcPr>
          <w:p>
            <w:pPr>
              <w:pStyle w:val="36"/>
              <w:ind w:firstLine="0" w:firstLineChars="0"/>
              <w:jc w:val="center"/>
              <w:rPr>
                <w:ins w:id="9574" w:author="Edward Lee" w:date="2017-10-16T16:40:00Z"/>
                <w:szCs w:val="18"/>
              </w:rPr>
            </w:pPr>
            <w:ins w:id="9575" w:author="Edward Lee" w:date="2017-10-16T16:40:00Z">
              <w:r>
                <w:rPr>
                  <w:rFonts w:hint="eastAsia"/>
                  <w:szCs w:val="18"/>
                </w:rPr>
                <w:t>1</w:t>
              </w:r>
            </w:ins>
          </w:p>
        </w:tc>
        <w:tc>
          <w:tcPr>
            <w:tcW w:w="2385" w:type="dxa"/>
            <w:shd w:val="clear" w:color="auto" w:fill="auto"/>
            <w:vAlign w:val="center"/>
          </w:tcPr>
          <w:p>
            <w:pPr>
              <w:pStyle w:val="36"/>
              <w:ind w:firstLine="0" w:firstLineChars="0"/>
              <w:rPr>
                <w:ins w:id="9576" w:author="Edward Lee" w:date="2017-10-16T16:40:00Z"/>
                <w:szCs w:val="18"/>
              </w:rPr>
            </w:pPr>
            <w:ins w:id="9577" w:author="Edward Lee" w:date="2017-10-16T16:40:00Z">
              <w:r>
                <w:rPr>
                  <w:rFonts w:hint="eastAsia"/>
                  <w:szCs w:val="18"/>
                </w:rPr>
                <w:t>param_type</w:t>
              </w:r>
            </w:ins>
          </w:p>
        </w:tc>
        <w:tc>
          <w:tcPr>
            <w:tcW w:w="1015" w:type="dxa"/>
            <w:shd w:val="clear" w:color="auto" w:fill="auto"/>
            <w:vAlign w:val="center"/>
          </w:tcPr>
          <w:p>
            <w:pPr>
              <w:pStyle w:val="36"/>
              <w:ind w:firstLine="0" w:firstLineChars="0"/>
              <w:jc w:val="center"/>
              <w:rPr>
                <w:ins w:id="9578" w:author="Edward Lee" w:date="2017-10-16T16:40:00Z"/>
                <w:szCs w:val="18"/>
              </w:rPr>
            </w:pPr>
            <w:ins w:id="9579" w:author="Edward Lee" w:date="2017-10-16T16:40:00Z">
              <w:r>
                <w:rPr>
                  <w:rFonts w:hint="eastAsia"/>
                  <w:szCs w:val="18"/>
                </w:rPr>
                <w:t>1</w:t>
              </w:r>
            </w:ins>
          </w:p>
        </w:tc>
        <w:tc>
          <w:tcPr>
            <w:tcW w:w="4449" w:type="dxa"/>
            <w:shd w:val="clear" w:color="auto" w:fill="auto"/>
            <w:vAlign w:val="center"/>
          </w:tcPr>
          <w:p>
            <w:pPr>
              <w:pStyle w:val="36"/>
              <w:ind w:firstLine="0" w:firstLineChars="0"/>
              <w:rPr>
                <w:ins w:id="9580" w:author="Edward Lee" w:date="2017-10-16T16:40:00Z"/>
                <w:szCs w:val="18"/>
              </w:rPr>
            </w:pPr>
            <w:ins w:id="9581" w:author="Edward Lee" w:date="2017-10-16T16:40:00Z">
              <w:r>
                <w:rPr>
                  <w:rFonts w:hint="eastAsia"/>
                  <w:b/>
                  <w:szCs w:val="18"/>
                </w:rPr>
                <w:t>0x11</w:t>
              </w:r>
            </w:ins>
            <w:ins w:id="9582" w:author="Edward Lee" w:date="2017-10-16T16:40:00Z">
              <w:r>
                <w:rPr>
                  <w:rFonts w:hint="eastAsia"/>
                  <w:szCs w:val="18"/>
                </w:rPr>
                <w:t xml:space="preserve"> —— </w:t>
              </w:r>
            </w:ins>
            <w:ins w:id="9583" w:author="Edward Lee" w:date="2017-10-16T16:40:00Z">
              <w:r>
                <w:rPr>
                  <w:szCs w:val="18"/>
                </w:rPr>
                <w:t>eport equipment status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584" w:author="Edward Lee" w:date="2017-10-16T16:40:00Z"/>
        </w:trPr>
        <w:tc>
          <w:tcPr>
            <w:tcW w:w="712" w:type="dxa"/>
            <w:vAlign w:val="center"/>
          </w:tcPr>
          <w:p>
            <w:pPr>
              <w:pStyle w:val="36"/>
              <w:ind w:firstLine="0" w:firstLineChars="0"/>
              <w:jc w:val="center"/>
              <w:rPr>
                <w:ins w:id="9585" w:author="Edward Lee" w:date="2017-10-16T16:40:00Z"/>
                <w:szCs w:val="18"/>
              </w:rPr>
            </w:pPr>
            <w:ins w:id="9586" w:author="Edward Lee" w:date="2017-10-16T16:40:00Z">
              <w:r>
                <w:rPr>
                  <w:rFonts w:hint="eastAsia"/>
                  <w:szCs w:val="18"/>
                </w:rPr>
                <w:t>2</w:t>
              </w:r>
            </w:ins>
          </w:p>
        </w:tc>
        <w:tc>
          <w:tcPr>
            <w:tcW w:w="2385" w:type="dxa"/>
            <w:shd w:val="clear" w:color="auto" w:fill="auto"/>
            <w:vAlign w:val="center"/>
          </w:tcPr>
          <w:p>
            <w:pPr>
              <w:pStyle w:val="36"/>
              <w:ind w:firstLine="0" w:firstLineChars="0"/>
              <w:rPr>
                <w:ins w:id="9587" w:author="Edward Lee" w:date="2017-10-16T16:40:00Z"/>
                <w:szCs w:val="18"/>
              </w:rPr>
            </w:pPr>
            <w:ins w:id="9588" w:author="Edward Lee" w:date="2017-10-16T16:40:00Z">
              <w:r>
                <w:rPr>
                  <w:rFonts w:hint="eastAsia"/>
                  <w:szCs w:val="18"/>
                </w:rPr>
                <w:t>fw_version</w:t>
              </w:r>
            </w:ins>
          </w:p>
        </w:tc>
        <w:tc>
          <w:tcPr>
            <w:tcW w:w="1015" w:type="dxa"/>
            <w:shd w:val="clear" w:color="auto" w:fill="auto"/>
            <w:vAlign w:val="center"/>
          </w:tcPr>
          <w:p>
            <w:pPr>
              <w:pStyle w:val="36"/>
              <w:ind w:firstLine="0" w:firstLineChars="0"/>
              <w:jc w:val="center"/>
              <w:rPr>
                <w:ins w:id="9589" w:author="Edward Lee" w:date="2017-10-16T16:40:00Z"/>
                <w:szCs w:val="18"/>
              </w:rPr>
            </w:pPr>
            <w:ins w:id="9590" w:author="Edward Lee" w:date="2017-10-16T16:40:00Z">
              <w:r>
                <w:rPr>
                  <w:rFonts w:hint="eastAsia"/>
                  <w:szCs w:val="18"/>
                </w:rPr>
                <w:t>2</w:t>
              </w:r>
            </w:ins>
          </w:p>
        </w:tc>
        <w:tc>
          <w:tcPr>
            <w:tcW w:w="4449" w:type="dxa"/>
            <w:shd w:val="clear" w:color="auto" w:fill="auto"/>
            <w:vAlign w:val="center"/>
          </w:tcPr>
          <w:p>
            <w:pPr>
              <w:pStyle w:val="36"/>
              <w:ind w:firstLine="0" w:firstLineChars="0"/>
              <w:rPr>
                <w:ins w:id="9591" w:author="Edward Lee" w:date="2017-10-16T16:40:00Z"/>
                <w:szCs w:val="18"/>
              </w:rPr>
            </w:pPr>
            <w:ins w:id="9592" w:author="Edward Lee" w:date="2017-10-16T16:40:00Z">
              <w:r>
                <w:rPr>
                  <w:rFonts w:hint="eastAsia"/>
                  <w:szCs w:val="18"/>
                </w:rPr>
                <w:t xml:space="preserve">eg： </w:t>
              </w:r>
            </w:ins>
          </w:p>
          <w:p>
            <w:pPr>
              <w:pStyle w:val="36"/>
              <w:ind w:firstLine="0" w:firstLineChars="0"/>
              <w:rPr>
                <w:ins w:id="9593" w:author="Edward Lee" w:date="2017-10-16T16:40:00Z"/>
                <w:szCs w:val="18"/>
              </w:rPr>
            </w:pPr>
            <w:ins w:id="9594" w:author="Edward Lee" w:date="2017-10-16T16:40:00Z">
              <w:r>
                <w:rPr>
                  <w:rFonts w:hint="eastAsia"/>
                  <w:szCs w:val="18"/>
                </w:rPr>
                <w:t xml:space="preserve">03 00 —— </w:t>
              </w:r>
            </w:ins>
            <w:ins w:id="9595" w:author="Edward Lee" w:date="2017-10-16T16:40:00Z">
              <w:r>
                <w:rPr>
                  <w:szCs w:val="18"/>
                </w:rPr>
                <w:t>Host firmware version</w:t>
              </w:r>
            </w:ins>
            <w:ins w:id="9596" w:author="Edward Lee" w:date="2017-10-16T16:40:00Z">
              <w:r>
                <w:rPr>
                  <w:rFonts w:hint="eastAsia"/>
                  <w:szCs w:val="18"/>
                </w:rPr>
                <w:t xml:space="preserve"> V3.0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597" w:author="Edward Lee" w:date="2017-10-16T16:40:00Z"/>
        </w:trPr>
        <w:tc>
          <w:tcPr>
            <w:tcW w:w="712" w:type="dxa"/>
            <w:vAlign w:val="center"/>
          </w:tcPr>
          <w:p>
            <w:pPr>
              <w:pStyle w:val="36"/>
              <w:ind w:firstLine="0" w:firstLineChars="0"/>
              <w:jc w:val="center"/>
              <w:rPr>
                <w:ins w:id="9598" w:author="Edward Lee" w:date="2017-10-16T16:40:00Z"/>
                <w:szCs w:val="18"/>
              </w:rPr>
            </w:pPr>
            <w:ins w:id="9599" w:author="Edward Lee" w:date="2017-10-16T16:40:00Z">
              <w:r>
                <w:rPr>
                  <w:rFonts w:hint="eastAsia"/>
                  <w:szCs w:val="18"/>
                </w:rPr>
                <w:t>3</w:t>
              </w:r>
            </w:ins>
          </w:p>
        </w:tc>
        <w:tc>
          <w:tcPr>
            <w:tcW w:w="2385" w:type="dxa"/>
            <w:shd w:val="clear" w:color="auto" w:fill="auto"/>
            <w:vAlign w:val="center"/>
          </w:tcPr>
          <w:p>
            <w:pPr>
              <w:pStyle w:val="36"/>
              <w:ind w:firstLine="0" w:firstLineChars="0"/>
              <w:rPr>
                <w:ins w:id="9600" w:author="Edward Lee" w:date="2017-10-16T16:40:00Z"/>
                <w:szCs w:val="18"/>
              </w:rPr>
            </w:pPr>
            <w:ins w:id="9601" w:author="Edward Lee" w:date="2017-10-16T16:40:00Z">
              <w:r>
                <w:rPr>
                  <w:rFonts w:hint="eastAsia"/>
                  <w:szCs w:val="18"/>
                </w:rPr>
                <w:t>gprs_ip</w:t>
              </w:r>
            </w:ins>
          </w:p>
        </w:tc>
        <w:tc>
          <w:tcPr>
            <w:tcW w:w="1015" w:type="dxa"/>
            <w:shd w:val="clear" w:color="auto" w:fill="auto"/>
            <w:vAlign w:val="center"/>
          </w:tcPr>
          <w:p>
            <w:pPr>
              <w:pStyle w:val="36"/>
              <w:ind w:firstLine="0" w:firstLineChars="0"/>
              <w:jc w:val="center"/>
              <w:rPr>
                <w:ins w:id="9602" w:author="Edward Lee" w:date="2017-10-16T16:40:00Z"/>
                <w:szCs w:val="18"/>
              </w:rPr>
            </w:pPr>
            <w:ins w:id="9603" w:author="Edward Lee" w:date="2017-10-16T16:40:00Z">
              <w:r>
                <w:rPr>
                  <w:rFonts w:hint="eastAsia"/>
                  <w:szCs w:val="18"/>
                </w:rPr>
                <w:t>32</w:t>
              </w:r>
            </w:ins>
          </w:p>
        </w:tc>
        <w:tc>
          <w:tcPr>
            <w:tcW w:w="4449" w:type="dxa"/>
            <w:shd w:val="clear" w:color="auto" w:fill="auto"/>
            <w:vAlign w:val="center"/>
          </w:tcPr>
          <w:p>
            <w:pPr>
              <w:pStyle w:val="36"/>
              <w:ind w:firstLine="0" w:firstLineChars="0"/>
              <w:rPr>
                <w:ins w:id="9604" w:author="Edward Lee" w:date="2017-10-16T16:40:00Z"/>
                <w:b/>
                <w:szCs w:val="18"/>
              </w:rPr>
            </w:pPr>
            <w:ins w:id="9605" w:author="Edward Lee" w:date="2017-10-16T16:40:00Z">
              <w:r>
                <w:rPr>
                  <w:b/>
                  <w:szCs w:val="18"/>
                </w:rPr>
                <w:t>String type</w:t>
              </w:r>
            </w:ins>
          </w:p>
          <w:p>
            <w:pPr>
              <w:pStyle w:val="36"/>
              <w:ind w:firstLine="0" w:firstLineChars="0"/>
              <w:rPr>
                <w:ins w:id="9606" w:author="Edward Lee" w:date="2017-10-16T16:40:00Z"/>
                <w:szCs w:val="18"/>
              </w:rPr>
            </w:pPr>
            <w:ins w:id="9607" w:author="Edward Lee" w:date="2017-10-16T16:40:00Z">
              <w:r>
                <w:rPr>
                  <w:rFonts w:hint="eastAsia"/>
                  <w:szCs w:val="18"/>
                </w:rPr>
                <w:t>eg：</w:t>
              </w:r>
            </w:ins>
          </w:p>
          <w:p>
            <w:pPr>
              <w:pStyle w:val="36"/>
              <w:ind w:firstLine="0" w:firstLineChars="0"/>
              <w:rPr>
                <w:ins w:id="9608" w:author="Edward Lee" w:date="2017-10-16T16:40:00Z"/>
                <w:szCs w:val="18"/>
              </w:rPr>
            </w:pPr>
            <w:ins w:id="9609" w:author="Edward Lee" w:date="2017-10-16T16:40:00Z">
              <w:r>
                <w:rPr>
                  <w:rFonts w:hint="eastAsia"/>
                  <w:szCs w:val="18"/>
                </w:rPr>
                <w:t>“218.17.157.214”</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610" w:author="Edward Lee" w:date="2017-10-16T16:40:00Z"/>
        </w:trPr>
        <w:tc>
          <w:tcPr>
            <w:tcW w:w="712" w:type="dxa"/>
            <w:vAlign w:val="center"/>
          </w:tcPr>
          <w:p>
            <w:pPr>
              <w:pStyle w:val="36"/>
              <w:ind w:firstLine="0" w:firstLineChars="0"/>
              <w:jc w:val="center"/>
              <w:rPr>
                <w:ins w:id="9611" w:author="Edward Lee" w:date="2017-10-16T16:40:00Z"/>
                <w:szCs w:val="18"/>
              </w:rPr>
            </w:pPr>
            <w:ins w:id="9612" w:author="Edward Lee" w:date="2017-10-16T16:40:00Z">
              <w:r>
                <w:rPr>
                  <w:rFonts w:hint="eastAsia"/>
                  <w:szCs w:val="18"/>
                </w:rPr>
                <w:t>4</w:t>
              </w:r>
            </w:ins>
          </w:p>
        </w:tc>
        <w:tc>
          <w:tcPr>
            <w:tcW w:w="2385" w:type="dxa"/>
            <w:shd w:val="clear" w:color="auto" w:fill="auto"/>
            <w:vAlign w:val="center"/>
          </w:tcPr>
          <w:p>
            <w:pPr>
              <w:pStyle w:val="36"/>
              <w:ind w:firstLine="0" w:firstLineChars="0"/>
              <w:rPr>
                <w:ins w:id="9613" w:author="Edward Lee" w:date="2017-10-16T16:40:00Z"/>
                <w:szCs w:val="18"/>
              </w:rPr>
            </w:pPr>
            <w:ins w:id="9614" w:author="Edward Lee" w:date="2017-10-16T16:40:00Z">
              <w:r>
                <w:rPr>
                  <w:rFonts w:hint="eastAsia"/>
                  <w:szCs w:val="18"/>
                </w:rPr>
                <w:t>gprs_port</w:t>
              </w:r>
            </w:ins>
          </w:p>
        </w:tc>
        <w:tc>
          <w:tcPr>
            <w:tcW w:w="1015" w:type="dxa"/>
            <w:shd w:val="clear" w:color="auto" w:fill="auto"/>
            <w:vAlign w:val="center"/>
          </w:tcPr>
          <w:p>
            <w:pPr>
              <w:pStyle w:val="36"/>
              <w:ind w:firstLine="0" w:firstLineChars="0"/>
              <w:jc w:val="center"/>
              <w:rPr>
                <w:ins w:id="9615" w:author="Edward Lee" w:date="2017-10-16T16:40:00Z"/>
                <w:szCs w:val="18"/>
              </w:rPr>
            </w:pPr>
            <w:ins w:id="9616" w:author="Edward Lee" w:date="2017-10-16T16:40:00Z">
              <w:r>
                <w:rPr>
                  <w:rFonts w:hint="eastAsia"/>
                  <w:szCs w:val="18"/>
                </w:rPr>
                <w:t>2</w:t>
              </w:r>
            </w:ins>
          </w:p>
        </w:tc>
        <w:tc>
          <w:tcPr>
            <w:tcW w:w="4449" w:type="dxa"/>
            <w:shd w:val="clear" w:color="auto" w:fill="auto"/>
            <w:vAlign w:val="center"/>
          </w:tcPr>
          <w:p>
            <w:pPr>
              <w:pStyle w:val="36"/>
              <w:ind w:firstLine="0" w:firstLineChars="0"/>
              <w:rPr>
                <w:ins w:id="9617" w:author="Edward Lee" w:date="2017-10-16T16:40:00Z"/>
                <w:szCs w:val="18"/>
              </w:rPr>
            </w:pPr>
            <w:ins w:id="9618" w:author="Edward Lee" w:date="2017-10-16T16:40:00Z">
              <w:r>
                <w:rPr>
                  <w:rFonts w:hint="eastAsia"/>
                  <w:color w:val="FF0000"/>
                  <w:szCs w:val="18"/>
                </w:rPr>
                <w:t>Low byte ahead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619" w:author="Edward Lee" w:date="2017-10-16T16:40:00Z"/>
        </w:trPr>
        <w:tc>
          <w:tcPr>
            <w:tcW w:w="712" w:type="dxa"/>
            <w:vAlign w:val="center"/>
          </w:tcPr>
          <w:p>
            <w:pPr>
              <w:pStyle w:val="36"/>
              <w:ind w:firstLine="0" w:firstLineChars="0"/>
              <w:jc w:val="center"/>
              <w:rPr>
                <w:ins w:id="9620" w:author="Edward Lee" w:date="2017-10-16T16:40:00Z"/>
                <w:szCs w:val="18"/>
              </w:rPr>
            </w:pPr>
            <w:ins w:id="9621" w:author="Edward Lee" w:date="2017-10-16T16:40:00Z">
              <w:r>
                <w:rPr>
                  <w:rFonts w:hint="eastAsia"/>
                  <w:szCs w:val="18"/>
                </w:rPr>
                <w:t>5</w:t>
              </w:r>
            </w:ins>
          </w:p>
        </w:tc>
        <w:tc>
          <w:tcPr>
            <w:tcW w:w="2385" w:type="dxa"/>
            <w:shd w:val="clear" w:color="auto" w:fill="auto"/>
            <w:vAlign w:val="center"/>
          </w:tcPr>
          <w:p>
            <w:pPr>
              <w:pStyle w:val="36"/>
              <w:ind w:firstLine="0" w:firstLineChars="0"/>
              <w:rPr>
                <w:ins w:id="9622" w:author="Edward Lee" w:date="2017-10-16T16:40:00Z"/>
                <w:szCs w:val="18"/>
              </w:rPr>
            </w:pPr>
            <w:ins w:id="9623" w:author="Edward Lee" w:date="2017-10-16T16:40:00Z">
              <w:r>
                <w:rPr>
                  <w:rFonts w:hint="eastAsia"/>
                  <w:szCs w:val="18"/>
                </w:rPr>
                <w:t>gprs_link_status</w:t>
              </w:r>
            </w:ins>
          </w:p>
        </w:tc>
        <w:tc>
          <w:tcPr>
            <w:tcW w:w="1015" w:type="dxa"/>
            <w:shd w:val="clear" w:color="auto" w:fill="auto"/>
            <w:vAlign w:val="center"/>
          </w:tcPr>
          <w:p>
            <w:pPr>
              <w:pStyle w:val="36"/>
              <w:ind w:firstLine="0" w:firstLineChars="0"/>
              <w:jc w:val="center"/>
              <w:rPr>
                <w:ins w:id="9624" w:author="Edward Lee" w:date="2017-10-16T16:40:00Z"/>
                <w:szCs w:val="18"/>
              </w:rPr>
            </w:pPr>
            <w:ins w:id="9625" w:author="Edward Lee" w:date="2017-10-16T16:40:00Z">
              <w:r>
                <w:rPr>
                  <w:rFonts w:hint="eastAsia"/>
                  <w:szCs w:val="18"/>
                </w:rPr>
                <w:t>1</w:t>
              </w:r>
            </w:ins>
          </w:p>
        </w:tc>
        <w:tc>
          <w:tcPr>
            <w:tcW w:w="4449" w:type="dxa"/>
            <w:shd w:val="clear" w:color="auto" w:fill="auto"/>
            <w:vAlign w:val="center"/>
          </w:tcPr>
          <w:p>
            <w:pPr>
              <w:pStyle w:val="36"/>
              <w:ind w:firstLine="0" w:firstLineChars="0"/>
              <w:rPr>
                <w:ins w:id="9626" w:author="Edward Lee" w:date="2017-10-16T16:40:00Z"/>
                <w:szCs w:val="18"/>
              </w:rPr>
            </w:pPr>
            <w:ins w:id="9627" w:author="Edward Lee" w:date="2017-10-16T16:40:00Z">
              <w:r>
                <w:rPr>
                  <w:rFonts w:hint="eastAsia"/>
                  <w:b/>
                  <w:szCs w:val="18"/>
                </w:rPr>
                <w:t>0x00</w:t>
              </w:r>
            </w:ins>
            <w:ins w:id="9628" w:author="Edward Lee" w:date="2017-10-16T16:40:00Z">
              <w:r>
                <w:rPr>
                  <w:rFonts w:hint="eastAsia"/>
                  <w:szCs w:val="18"/>
                </w:rPr>
                <w:t xml:space="preserve"> —— </w:t>
              </w:r>
            </w:ins>
            <w:ins w:id="9629" w:author="Edward Lee" w:date="2017-10-16T16:40:00Z">
              <w:r>
                <w:rPr>
                  <w:szCs w:val="18"/>
                </w:rPr>
                <w:t>No connection to the platform</w:t>
              </w:r>
            </w:ins>
          </w:p>
          <w:p>
            <w:pPr>
              <w:pStyle w:val="36"/>
              <w:ind w:firstLine="0" w:firstLineChars="0"/>
              <w:rPr>
                <w:ins w:id="9630" w:author="Edward Lee" w:date="2017-10-16T16:40:00Z"/>
                <w:b/>
                <w:szCs w:val="18"/>
              </w:rPr>
            </w:pPr>
            <w:ins w:id="9631" w:author="Edward Lee" w:date="2017-10-16T16:40:00Z">
              <w:r>
                <w:rPr>
                  <w:rFonts w:hint="eastAsia"/>
                  <w:b/>
                  <w:szCs w:val="18"/>
                </w:rPr>
                <w:t>0x01</w:t>
              </w:r>
            </w:ins>
            <w:ins w:id="9632" w:author="Edward Lee" w:date="2017-10-16T16:40:00Z">
              <w:r>
                <w:rPr>
                  <w:rFonts w:hint="eastAsia"/>
                  <w:szCs w:val="18"/>
                </w:rPr>
                <w:t xml:space="preserve"> —— </w:t>
              </w:r>
            </w:ins>
            <w:ins w:id="9633" w:author="Edward Lee" w:date="2017-10-16T16:40:00Z">
              <w:r>
                <w:rPr>
                  <w:szCs w:val="18"/>
                </w:rPr>
                <w:t>The platform has connections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634" w:author="Edward Lee" w:date="2017-10-16T16:40:00Z"/>
        </w:trPr>
        <w:tc>
          <w:tcPr>
            <w:tcW w:w="712" w:type="dxa"/>
            <w:vAlign w:val="center"/>
          </w:tcPr>
          <w:p>
            <w:pPr>
              <w:pStyle w:val="36"/>
              <w:ind w:firstLine="0" w:firstLineChars="0"/>
              <w:jc w:val="center"/>
              <w:rPr>
                <w:ins w:id="9635" w:author="Edward Lee" w:date="2017-10-16T16:40:00Z"/>
                <w:szCs w:val="18"/>
              </w:rPr>
            </w:pPr>
            <w:ins w:id="9636" w:author="Edward Lee" w:date="2017-10-16T16:40:00Z">
              <w:r>
                <w:rPr>
                  <w:rFonts w:hint="eastAsia"/>
                  <w:szCs w:val="18"/>
                </w:rPr>
                <w:t>6</w:t>
              </w:r>
            </w:ins>
          </w:p>
        </w:tc>
        <w:tc>
          <w:tcPr>
            <w:tcW w:w="2385" w:type="dxa"/>
            <w:shd w:val="clear" w:color="auto" w:fill="auto"/>
            <w:vAlign w:val="center"/>
          </w:tcPr>
          <w:p>
            <w:pPr>
              <w:pStyle w:val="36"/>
              <w:ind w:firstLine="0" w:firstLineChars="0"/>
              <w:rPr>
                <w:ins w:id="9637" w:author="Edward Lee" w:date="2017-10-16T16:40:00Z"/>
                <w:szCs w:val="18"/>
              </w:rPr>
            </w:pPr>
            <w:ins w:id="9638" w:author="Edward Lee" w:date="2017-10-16T16:40:00Z">
              <w:r>
                <w:rPr>
                  <w:rFonts w:hint="eastAsia"/>
                  <w:szCs w:val="18"/>
                </w:rPr>
                <w:t>lan_ip</w:t>
              </w:r>
            </w:ins>
          </w:p>
        </w:tc>
        <w:tc>
          <w:tcPr>
            <w:tcW w:w="1015" w:type="dxa"/>
            <w:shd w:val="clear" w:color="auto" w:fill="auto"/>
            <w:vAlign w:val="center"/>
          </w:tcPr>
          <w:p>
            <w:pPr>
              <w:pStyle w:val="36"/>
              <w:ind w:firstLine="0" w:firstLineChars="0"/>
              <w:jc w:val="center"/>
              <w:rPr>
                <w:ins w:id="9639" w:author="Edward Lee" w:date="2017-10-16T16:40:00Z"/>
                <w:szCs w:val="18"/>
              </w:rPr>
            </w:pPr>
            <w:ins w:id="9640" w:author="Edward Lee" w:date="2017-10-16T16:40:00Z">
              <w:r>
                <w:rPr>
                  <w:rFonts w:hint="eastAsia"/>
                  <w:szCs w:val="18"/>
                </w:rPr>
                <w:t>32</w:t>
              </w:r>
            </w:ins>
          </w:p>
        </w:tc>
        <w:tc>
          <w:tcPr>
            <w:tcW w:w="4449" w:type="dxa"/>
            <w:shd w:val="clear" w:color="auto" w:fill="auto"/>
            <w:vAlign w:val="center"/>
          </w:tcPr>
          <w:p>
            <w:pPr>
              <w:pStyle w:val="36"/>
              <w:ind w:firstLine="0" w:firstLineChars="0"/>
              <w:rPr>
                <w:ins w:id="9641" w:author="Edward Lee" w:date="2017-10-16T16:40:00Z"/>
                <w:b/>
                <w:szCs w:val="18"/>
              </w:rPr>
            </w:pPr>
            <w:ins w:id="9642" w:author="Edward Lee" w:date="2017-10-16T16:40:00Z">
              <w:r>
                <w:rPr>
                  <w:b/>
                  <w:szCs w:val="18"/>
                </w:rPr>
                <w:t>String type</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643" w:author="Edward Lee" w:date="2017-10-16T16:40:00Z"/>
        </w:trPr>
        <w:tc>
          <w:tcPr>
            <w:tcW w:w="712" w:type="dxa"/>
            <w:vAlign w:val="center"/>
          </w:tcPr>
          <w:p>
            <w:pPr>
              <w:pStyle w:val="36"/>
              <w:ind w:firstLine="0" w:firstLineChars="0"/>
              <w:jc w:val="center"/>
              <w:rPr>
                <w:ins w:id="9644" w:author="Edward Lee" w:date="2017-10-16T16:40:00Z"/>
                <w:szCs w:val="18"/>
              </w:rPr>
            </w:pPr>
            <w:ins w:id="9645" w:author="Edward Lee" w:date="2017-10-16T16:40:00Z">
              <w:r>
                <w:rPr>
                  <w:rFonts w:hint="eastAsia"/>
                  <w:szCs w:val="18"/>
                </w:rPr>
                <w:t>7</w:t>
              </w:r>
            </w:ins>
          </w:p>
        </w:tc>
        <w:tc>
          <w:tcPr>
            <w:tcW w:w="2385" w:type="dxa"/>
            <w:shd w:val="clear" w:color="auto" w:fill="auto"/>
            <w:vAlign w:val="center"/>
          </w:tcPr>
          <w:p>
            <w:pPr>
              <w:pStyle w:val="36"/>
              <w:ind w:firstLine="0" w:firstLineChars="0"/>
              <w:rPr>
                <w:ins w:id="9646" w:author="Edward Lee" w:date="2017-10-16T16:40:00Z"/>
                <w:szCs w:val="18"/>
              </w:rPr>
            </w:pPr>
            <w:ins w:id="9647" w:author="Edward Lee" w:date="2017-10-16T16:40:00Z">
              <w:r>
                <w:rPr>
                  <w:rFonts w:hint="eastAsia"/>
                  <w:szCs w:val="18"/>
                </w:rPr>
                <w:t>lan_port</w:t>
              </w:r>
            </w:ins>
          </w:p>
        </w:tc>
        <w:tc>
          <w:tcPr>
            <w:tcW w:w="1015" w:type="dxa"/>
            <w:shd w:val="clear" w:color="auto" w:fill="auto"/>
            <w:vAlign w:val="center"/>
          </w:tcPr>
          <w:p>
            <w:pPr>
              <w:pStyle w:val="36"/>
              <w:ind w:firstLine="0" w:firstLineChars="0"/>
              <w:jc w:val="center"/>
              <w:rPr>
                <w:ins w:id="9648" w:author="Edward Lee" w:date="2017-10-16T16:40:00Z"/>
                <w:szCs w:val="18"/>
              </w:rPr>
            </w:pPr>
            <w:ins w:id="9649" w:author="Edward Lee" w:date="2017-10-16T16:40:00Z">
              <w:r>
                <w:rPr>
                  <w:rFonts w:hint="eastAsia"/>
                  <w:szCs w:val="18"/>
                </w:rPr>
                <w:t>2</w:t>
              </w:r>
            </w:ins>
          </w:p>
        </w:tc>
        <w:tc>
          <w:tcPr>
            <w:tcW w:w="4449" w:type="dxa"/>
            <w:shd w:val="clear" w:color="auto" w:fill="auto"/>
            <w:vAlign w:val="center"/>
          </w:tcPr>
          <w:p>
            <w:pPr>
              <w:pStyle w:val="36"/>
              <w:ind w:firstLine="0" w:firstLineChars="0"/>
              <w:rPr>
                <w:ins w:id="9650" w:author="Edward Lee" w:date="2017-10-16T16:40:00Z"/>
                <w:b/>
                <w:szCs w:val="18"/>
              </w:rPr>
            </w:pPr>
            <w:ins w:id="9651" w:author="Edward Lee" w:date="2017-10-16T16:40:00Z">
              <w:r>
                <w:rPr>
                  <w:color w:val="FF0000"/>
                  <w:szCs w:val="18"/>
                </w:rPr>
                <w:t>Low byte</w:t>
              </w:r>
            </w:ins>
            <w:ins w:id="9652" w:author="Edward Lee" w:date="2017-10-16T16:40:00Z">
              <w:r>
                <w:rPr>
                  <w:rFonts w:hint="eastAsia"/>
                  <w:color w:val="FF0000"/>
                  <w:szCs w:val="18"/>
                </w:rPr>
                <w:t xml:space="preserve"> ahead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653" w:author="Edward Lee" w:date="2017-10-16T16:40:00Z"/>
        </w:trPr>
        <w:tc>
          <w:tcPr>
            <w:tcW w:w="712" w:type="dxa"/>
            <w:vAlign w:val="center"/>
          </w:tcPr>
          <w:p>
            <w:pPr>
              <w:pStyle w:val="36"/>
              <w:ind w:firstLine="0" w:firstLineChars="0"/>
              <w:jc w:val="center"/>
              <w:rPr>
                <w:ins w:id="9654" w:author="Edward Lee" w:date="2017-10-16T16:40:00Z"/>
                <w:szCs w:val="18"/>
              </w:rPr>
            </w:pPr>
            <w:ins w:id="9655" w:author="Edward Lee" w:date="2017-10-16T16:40:00Z">
              <w:r>
                <w:rPr>
                  <w:rFonts w:hint="eastAsia"/>
                  <w:szCs w:val="18"/>
                </w:rPr>
                <w:t>8</w:t>
              </w:r>
            </w:ins>
          </w:p>
        </w:tc>
        <w:tc>
          <w:tcPr>
            <w:tcW w:w="2385" w:type="dxa"/>
            <w:shd w:val="clear" w:color="auto" w:fill="auto"/>
            <w:vAlign w:val="center"/>
          </w:tcPr>
          <w:p>
            <w:pPr>
              <w:pStyle w:val="36"/>
              <w:ind w:firstLine="0" w:firstLineChars="0"/>
              <w:rPr>
                <w:ins w:id="9656" w:author="Edward Lee" w:date="2017-10-16T16:40:00Z"/>
                <w:szCs w:val="18"/>
              </w:rPr>
            </w:pPr>
            <w:ins w:id="9657" w:author="Edward Lee" w:date="2017-10-16T16:40:00Z">
              <w:r>
                <w:rPr>
                  <w:rFonts w:hint="eastAsia"/>
                  <w:szCs w:val="18"/>
                </w:rPr>
                <w:t>lan_link_status</w:t>
              </w:r>
            </w:ins>
          </w:p>
        </w:tc>
        <w:tc>
          <w:tcPr>
            <w:tcW w:w="1015" w:type="dxa"/>
            <w:shd w:val="clear" w:color="auto" w:fill="auto"/>
            <w:vAlign w:val="center"/>
          </w:tcPr>
          <w:p>
            <w:pPr>
              <w:pStyle w:val="36"/>
              <w:ind w:firstLine="0" w:firstLineChars="0"/>
              <w:jc w:val="center"/>
              <w:rPr>
                <w:ins w:id="9658" w:author="Edward Lee" w:date="2017-10-16T16:40:00Z"/>
                <w:szCs w:val="18"/>
              </w:rPr>
            </w:pPr>
            <w:ins w:id="9659" w:author="Edward Lee" w:date="2017-10-16T16:40:00Z">
              <w:r>
                <w:rPr>
                  <w:rFonts w:hint="eastAsia"/>
                  <w:szCs w:val="18"/>
                </w:rPr>
                <w:t>1</w:t>
              </w:r>
            </w:ins>
          </w:p>
        </w:tc>
        <w:tc>
          <w:tcPr>
            <w:tcW w:w="4449" w:type="dxa"/>
            <w:shd w:val="clear" w:color="auto" w:fill="auto"/>
            <w:vAlign w:val="center"/>
          </w:tcPr>
          <w:p>
            <w:pPr>
              <w:pStyle w:val="36"/>
              <w:ind w:firstLine="0" w:firstLineChars="0"/>
              <w:rPr>
                <w:ins w:id="9660" w:author="Edward Lee" w:date="2017-10-16T16:40:00Z"/>
                <w:szCs w:val="18"/>
              </w:rPr>
            </w:pPr>
            <w:ins w:id="9661" w:author="Edward Lee" w:date="2017-10-16T16:40:00Z">
              <w:r>
                <w:rPr>
                  <w:rFonts w:hint="eastAsia"/>
                  <w:b/>
                  <w:szCs w:val="18"/>
                </w:rPr>
                <w:t>0x00</w:t>
              </w:r>
            </w:ins>
            <w:ins w:id="9662" w:author="Edward Lee" w:date="2017-10-16T16:40:00Z">
              <w:r>
                <w:rPr>
                  <w:rFonts w:hint="eastAsia"/>
                  <w:szCs w:val="18"/>
                </w:rPr>
                <w:t xml:space="preserve"> —— </w:t>
              </w:r>
            </w:ins>
            <w:ins w:id="9663" w:author="Edward Lee" w:date="2017-10-16T16:40:00Z">
              <w:r>
                <w:rPr>
                  <w:szCs w:val="18"/>
                </w:rPr>
                <w:t>No connection to the platform</w:t>
              </w:r>
            </w:ins>
          </w:p>
          <w:p>
            <w:pPr>
              <w:pStyle w:val="36"/>
              <w:ind w:firstLine="0" w:firstLineChars="0"/>
              <w:rPr>
                <w:ins w:id="9664" w:author="Edward Lee" w:date="2017-10-16T16:40:00Z"/>
                <w:b/>
                <w:szCs w:val="18"/>
              </w:rPr>
            </w:pPr>
            <w:ins w:id="9665" w:author="Edward Lee" w:date="2017-10-16T16:40:00Z">
              <w:r>
                <w:rPr>
                  <w:rFonts w:hint="eastAsia"/>
                  <w:b/>
                  <w:szCs w:val="18"/>
                </w:rPr>
                <w:t>0x01</w:t>
              </w:r>
            </w:ins>
            <w:ins w:id="9666" w:author="Edward Lee" w:date="2017-10-16T16:40:00Z">
              <w:r>
                <w:rPr>
                  <w:rFonts w:hint="eastAsia"/>
                  <w:szCs w:val="18"/>
                </w:rPr>
                <w:t xml:space="preserve"> —— </w:t>
              </w:r>
            </w:ins>
            <w:ins w:id="9667" w:author="Edward Lee" w:date="2017-10-16T16:40:00Z">
              <w:r>
                <w:rPr>
                  <w:szCs w:val="18"/>
                </w:rPr>
                <w:t>The platform has connections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668" w:author="Edward Lee" w:date="2017-10-16T16:40:00Z"/>
        </w:trPr>
        <w:tc>
          <w:tcPr>
            <w:tcW w:w="712" w:type="dxa"/>
            <w:vAlign w:val="center"/>
          </w:tcPr>
          <w:p>
            <w:pPr>
              <w:pStyle w:val="36"/>
              <w:ind w:firstLine="0" w:firstLineChars="0"/>
              <w:jc w:val="center"/>
              <w:rPr>
                <w:ins w:id="9669" w:author="Edward Lee" w:date="2017-10-16T16:40:00Z"/>
                <w:szCs w:val="18"/>
              </w:rPr>
            </w:pPr>
            <w:ins w:id="9670" w:author="Edward Lee" w:date="2017-10-16T16:40:00Z">
              <w:r>
                <w:rPr>
                  <w:rFonts w:hint="eastAsia"/>
                  <w:szCs w:val="18"/>
                </w:rPr>
                <w:t>9</w:t>
              </w:r>
            </w:ins>
          </w:p>
        </w:tc>
        <w:tc>
          <w:tcPr>
            <w:tcW w:w="2385" w:type="dxa"/>
            <w:shd w:val="clear" w:color="auto" w:fill="auto"/>
            <w:vAlign w:val="center"/>
          </w:tcPr>
          <w:p>
            <w:pPr>
              <w:pStyle w:val="36"/>
              <w:ind w:firstLine="0" w:firstLineChars="0"/>
              <w:jc w:val="center"/>
              <w:rPr>
                <w:ins w:id="9671" w:author="Edward Lee" w:date="2017-10-16T16:40:00Z"/>
                <w:szCs w:val="18"/>
              </w:rPr>
            </w:pPr>
            <w:ins w:id="9672" w:author="Edward Lee" w:date="2017-10-16T16:40:00Z">
              <w:r>
                <w:rPr>
                  <w:rFonts w:hint="eastAsia"/>
                  <w:szCs w:val="18"/>
                </w:rPr>
                <w:t>gprs_bffer_cnt</w:t>
              </w:r>
            </w:ins>
          </w:p>
        </w:tc>
        <w:tc>
          <w:tcPr>
            <w:tcW w:w="1015" w:type="dxa"/>
            <w:shd w:val="clear" w:color="auto" w:fill="auto"/>
            <w:vAlign w:val="center"/>
          </w:tcPr>
          <w:p>
            <w:pPr>
              <w:pStyle w:val="36"/>
              <w:ind w:firstLine="0" w:firstLineChars="0"/>
              <w:jc w:val="center"/>
              <w:rPr>
                <w:ins w:id="9673" w:author="Edward Lee" w:date="2017-10-16T16:40:00Z"/>
                <w:szCs w:val="18"/>
              </w:rPr>
            </w:pPr>
            <w:ins w:id="9674" w:author="Edward Lee" w:date="2017-10-16T16:40:00Z">
              <w:r>
                <w:rPr>
                  <w:rFonts w:hint="eastAsia"/>
                  <w:szCs w:val="18"/>
                </w:rPr>
                <w:t>2</w:t>
              </w:r>
            </w:ins>
          </w:p>
        </w:tc>
        <w:tc>
          <w:tcPr>
            <w:tcW w:w="4449" w:type="dxa"/>
            <w:shd w:val="clear" w:color="auto" w:fill="auto"/>
            <w:vAlign w:val="center"/>
          </w:tcPr>
          <w:p>
            <w:pPr>
              <w:pStyle w:val="36"/>
              <w:ind w:firstLine="0" w:firstLineChars="0"/>
              <w:rPr>
                <w:ins w:id="9675" w:author="Edward Lee" w:date="2017-10-16T16:40:00Z"/>
                <w:szCs w:val="18"/>
              </w:rPr>
            </w:pPr>
            <w:ins w:id="9676" w:author="Edward Lee" w:date="2017-10-16T16:40:00Z">
              <w:r>
                <w:rPr>
                  <w:szCs w:val="18"/>
                </w:rPr>
                <w:t>The number of tags sent to the platform via GPRS</w:t>
              </w:r>
            </w:ins>
          </w:p>
          <w:p>
            <w:pPr>
              <w:pStyle w:val="36"/>
              <w:ind w:firstLine="0" w:firstLineChars="0"/>
              <w:rPr>
                <w:ins w:id="9677" w:author="Edward Lee" w:date="2017-10-16T16:40:00Z"/>
                <w:szCs w:val="18"/>
              </w:rPr>
            </w:pPr>
            <w:ins w:id="9678" w:author="Edward Lee" w:date="2017-10-16T16:40:00Z">
              <w:r>
                <w:rPr>
                  <w:color w:val="FF0000"/>
                  <w:szCs w:val="18"/>
                </w:rPr>
                <w:t>Low byte</w:t>
              </w:r>
            </w:ins>
            <w:ins w:id="9679" w:author="Edward Lee" w:date="2017-10-16T16:40:00Z">
              <w:r>
                <w:rPr>
                  <w:rFonts w:hint="eastAsia"/>
                  <w:color w:val="FF0000"/>
                  <w:szCs w:val="18"/>
                </w:rPr>
                <w:t xml:space="preserve"> ahead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680" w:author="Edward Lee" w:date="2017-10-16T16:40:00Z"/>
        </w:trPr>
        <w:tc>
          <w:tcPr>
            <w:tcW w:w="712" w:type="dxa"/>
            <w:vAlign w:val="center"/>
          </w:tcPr>
          <w:p>
            <w:pPr>
              <w:pStyle w:val="36"/>
              <w:ind w:firstLine="0" w:firstLineChars="0"/>
              <w:jc w:val="center"/>
              <w:rPr>
                <w:ins w:id="9681" w:author="Edward Lee" w:date="2017-10-16T16:40:00Z"/>
                <w:szCs w:val="18"/>
              </w:rPr>
            </w:pPr>
            <w:ins w:id="9682" w:author="Edward Lee" w:date="2017-10-16T16:40:00Z">
              <w:r>
                <w:rPr>
                  <w:rFonts w:hint="eastAsia"/>
                  <w:szCs w:val="18"/>
                </w:rPr>
                <w:t>10</w:t>
              </w:r>
            </w:ins>
          </w:p>
        </w:tc>
        <w:tc>
          <w:tcPr>
            <w:tcW w:w="2385" w:type="dxa"/>
            <w:shd w:val="clear" w:color="auto" w:fill="auto"/>
            <w:vAlign w:val="center"/>
          </w:tcPr>
          <w:p>
            <w:pPr>
              <w:pStyle w:val="36"/>
              <w:ind w:firstLine="0" w:firstLineChars="0"/>
              <w:jc w:val="center"/>
              <w:rPr>
                <w:ins w:id="9683" w:author="Edward Lee" w:date="2017-10-16T16:40:00Z"/>
                <w:szCs w:val="18"/>
              </w:rPr>
            </w:pPr>
            <w:ins w:id="9684" w:author="Edward Lee" w:date="2017-10-16T16:40:00Z">
              <w:r>
                <w:rPr>
                  <w:rFonts w:hint="eastAsia"/>
                  <w:szCs w:val="18"/>
                </w:rPr>
                <w:t>lan_bffer_cnt</w:t>
              </w:r>
            </w:ins>
          </w:p>
        </w:tc>
        <w:tc>
          <w:tcPr>
            <w:tcW w:w="1015" w:type="dxa"/>
            <w:shd w:val="clear" w:color="auto" w:fill="auto"/>
            <w:vAlign w:val="center"/>
          </w:tcPr>
          <w:p>
            <w:pPr>
              <w:pStyle w:val="36"/>
              <w:ind w:firstLine="0" w:firstLineChars="0"/>
              <w:jc w:val="center"/>
              <w:rPr>
                <w:ins w:id="9685" w:author="Edward Lee" w:date="2017-10-16T16:40:00Z"/>
                <w:szCs w:val="18"/>
              </w:rPr>
            </w:pPr>
            <w:ins w:id="9686" w:author="Edward Lee" w:date="2017-10-16T16:40:00Z">
              <w:r>
                <w:rPr>
                  <w:rFonts w:hint="eastAsia"/>
                  <w:szCs w:val="18"/>
                </w:rPr>
                <w:t>2</w:t>
              </w:r>
            </w:ins>
          </w:p>
        </w:tc>
        <w:tc>
          <w:tcPr>
            <w:tcW w:w="4449" w:type="dxa"/>
            <w:shd w:val="clear" w:color="auto" w:fill="auto"/>
            <w:vAlign w:val="center"/>
          </w:tcPr>
          <w:p>
            <w:pPr>
              <w:pStyle w:val="36"/>
              <w:ind w:firstLine="0" w:firstLineChars="0"/>
              <w:rPr>
                <w:ins w:id="9687" w:author="Edward Lee" w:date="2017-10-16T16:40:00Z"/>
                <w:szCs w:val="18"/>
              </w:rPr>
            </w:pPr>
            <w:ins w:id="9688" w:author="Edward Lee" w:date="2017-10-16T16:40:00Z">
              <w:r>
                <w:rPr>
                  <w:szCs w:val="18"/>
                </w:rPr>
                <w:t>Number of tags sent to the platform via wire</w:t>
              </w:r>
            </w:ins>
          </w:p>
          <w:p>
            <w:pPr>
              <w:pStyle w:val="36"/>
              <w:ind w:firstLine="0" w:firstLineChars="0"/>
              <w:rPr>
                <w:ins w:id="9689" w:author="Edward Lee" w:date="2017-10-16T16:40:00Z"/>
                <w:szCs w:val="18"/>
              </w:rPr>
            </w:pPr>
            <w:ins w:id="9690" w:author="Edward Lee" w:date="2017-10-16T16:40:00Z">
              <w:r>
                <w:rPr>
                  <w:color w:val="FF0000"/>
                  <w:szCs w:val="18"/>
                </w:rPr>
                <w:t>Low byte</w:t>
              </w:r>
            </w:ins>
            <w:ins w:id="9691" w:author="Edward Lee" w:date="2017-10-16T16:40:00Z">
              <w:r>
                <w:rPr>
                  <w:rFonts w:hint="eastAsia"/>
                  <w:color w:val="FF0000"/>
                  <w:szCs w:val="18"/>
                </w:rPr>
                <w:t xml:space="preserve"> ahead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692" w:author="Edward Lee" w:date="2017-10-16T16:40:00Z"/>
        </w:trPr>
        <w:tc>
          <w:tcPr>
            <w:tcW w:w="712" w:type="dxa"/>
            <w:vAlign w:val="center"/>
          </w:tcPr>
          <w:p>
            <w:pPr>
              <w:pStyle w:val="36"/>
              <w:ind w:firstLine="0" w:firstLineChars="0"/>
              <w:jc w:val="center"/>
              <w:rPr>
                <w:ins w:id="9693" w:author="Edward Lee" w:date="2017-10-16T16:40:00Z"/>
                <w:szCs w:val="18"/>
              </w:rPr>
            </w:pPr>
            <w:ins w:id="9694" w:author="Edward Lee" w:date="2017-10-16T16:40:00Z">
              <w:r>
                <w:rPr>
                  <w:rFonts w:hint="eastAsia"/>
                  <w:szCs w:val="18"/>
                </w:rPr>
                <w:t>11</w:t>
              </w:r>
            </w:ins>
          </w:p>
        </w:tc>
        <w:tc>
          <w:tcPr>
            <w:tcW w:w="2385" w:type="dxa"/>
            <w:shd w:val="clear" w:color="auto" w:fill="auto"/>
            <w:vAlign w:val="center"/>
          </w:tcPr>
          <w:p>
            <w:pPr>
              <w:pStyle w:val="36"/>
              <w:ind w:firstLine="0" w:firstLineChars="0"/>
              <w:jc w:val="center"/>
              <w:rPr>
                <w:ins w:id="9695" w:author="Edward Lee" w:date="2017-10-16T16:40:00Z"/>
                <w:szCs w:val="18"/>
              </w:rPr>
            </w:pPr>
            <w:ins w:id="9696" w:author="Edward Lee" w:date="2017-10-16T16:40:00Z">
              <w:r>
                <w:rPr>
                  <w:rFonts w:hint="eastAsia"/>
                  <w:szCs w:val="18"/>
                </w:rPr>
                <w:t>tag_filt_cnt</w:t>
              </w:r>
            </w:ins>
          </w:p>
        </w:tc>
        <w:tc>
          <w:tcPr>
            <w:tcW w:w="1015" w:type="dxa"/>
            <w:shd w:val="clear" w:color="auto" w:fill="auto"/>
            <w:vAlign w:val="center"/>
          </w:tcPr>
          <w:p>
            <w:pPr>
              <w:pStyle w:val="36"/>
              <w:ind w:firstLine="0" w:firstLineChars="0"/>
              <w:jc w:val="center"/>
              <w:rPr>
                <w:ins w:id="9697" w:author="Edward Lee" w:date="2017-10-16T16:40:00Z"/>
                <w:szCs w:val="18"/>
              </w:rPr>
            </w:pPr>
            <w:ins w:id="9698" w:author="Edward Lee" w:date="2017-10-16T16:40:00Z">
              <w:r>
                <w:rPr>
                  <w:rFonts w:hint="eastAsia"/>
                  <w:szCs w:val="18"/>
                </w:rPr>
                <w:t>2</w:t>
              </w:r>
            </w:ins>
          </w:p>
        </w:tc>
        <w:tc>
          <w:tcPr>
            <w:tcW w:w="4449" w:type="dxa"/>
            <w:shd w:val="clear" w:color="auto" w:fill="auto"/>
            <w:vAlign w:val="center"/>
          </w:tcPr>
          <w:p>
            <w:pPr>
              <w:pStyle w:val="36"/>
              <w:ind w:firstLine="0" w:firstLineChars="0"/>
              <w:rPr>
                <w:ins w:id="9699" w:author="Edward Lee" w:date="2017-10-16T16:40:00Z"/>
                <w:szCs w:val="18"/>
              </w:rPr>
            </w:pPr>
            <w:ins w:id="9700" w:author="Edward Lee" w:date="2017-10-16T16:40:00Z">
              <w:r>
                <w:rPr>
                  <w:szCs w:val="18"/>
                </w:rPr>
                <w:t>The number of labels used to filter or pre-judge</w:t>
              </w:r>
            </w:ins>
          </w:p>
          <w:p>
            <w:pPr>
              <w:pStyle w:val="36"/>
              <w:ind w:firstLine="0" w:firstLineChars="0"/>
              <w:rPr>
                <w:ins w:id="9701" w:author="Edward Lee" w:date="2017-10-16T16:40:00Z"/>
                <w:szCs w:val="18"/>
              </w:rPr>
            </w:pPr>
            <w:ins w:id="9702" w:author="Edward Lee" w:date="2017-10-16T16:40:00Z">
              <w:r>
                <w:rPr>
                  <w:color w:val="FF0000"/>
                  <w:szCs w:val="18"/>
                </w:rPr>
                <w:t>Low byte</w:t>
              </w:r>
            </w:ins>
            <w:ins w:id="9703" w:author="Edward Lee" w:date="2017-10-16T16:40:00Z">
              <w:r>
                <w:rPr>
                  <w:rFonts w:hint="eastAsia"/>
                  <w:color w:val="FF0000"/>
                  <w:szCs w:val="18"/>
                </w:rPr>
                <w:t xml:space="preserve"> ahead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704" w:author="Edward Lee" w:date="2017-10-16T16:40:00Z"/>
        </w:trPr>
        <w:tc>
          <w:tcPr>
            <w:tcW w:w="712" w:type="dxa"/>
            <w:vAlign w:val="center"/>
          </w:tcPr>
          <w:p>
            <w:pPr>
              <w:pStyle w:val="36"/>
              <w:ind w:firstLine="0" w:firstLineChars="0"/>
              <w:jc w:val="center"/>
              <w:rPr>
                <w:ins w:id="9705" w:author="Edward Lee" w:date="2017-10-16T16:40:00Z"/>
                <w:szCs w:val="18"/>
              </w:rPr>
            </w:pPr>
            <w:ins w:id="9706" w:author="Edward Lee" w:date="2017-10-16T16:40:00Z">
              <w:r>
                <w:rPr>
                  <w:rFonts w:hint="eastAsia"/>
                  <w:szCs w:val="18"/>
                </w:rPr>
                <w:t>12</w:t>
              </w:r>
            </w:ins>
          </w:p>
        </w:tc>
        <w:tc>
          <w:tcPr>
            <w:tcW w:w="2385" w:type="dxa"/>
            <w:shd w:val="clear" w:color="auto" w:fill="auto"/>
            <w:vAlign w:val="center"/>
          </w:tcPr>
          <w:p>
            <w:pPr>
              <w:pStyle w:val="36"/>
              <w:ind w:firstLine="0" w:firstLineChars="0"/>
              <w:jc w:val="center"/>
              <w:rPr>
                <w:ins w:id="9707" w:author="Edward Lee" w:date="2017-10-16T16:40:00Z"/>
                <w:szCs w:val="18"/>
              </w:rPr>
            </w:pPr>
            <w:ins w:id="9708" w:author="Edward Lee" w:date="2017-10-16T16:40:00Z">
              <w:r>
                <w:rPr>
                  <w:rFonts w:hint="eastAsia"/>
                  <w:szCs w:val="18"/>
                </w:rPr>
                <w:t>ant_fw_version</w:t>
              </w:r>
            </w:ins>
          </w:p>
        </w:tc>
        <w:tc>
          <w:tcPr>
            <w:tcW w:w="1015" w:type="dxa"/>
            <w:shd w:val="clear" w:color="auto" w:fill="auto"/>
            <w:vAlign w:val="center"/>
          </w:tcPr>
          <w:p>
            <w:pPr>
              <w:pStyle w:val="36"/>
              <w:ind w:firstLine="0" w:firstLineChars="0"/>
              <w:jc w:val="center"/>
              <w:rPr>
                <w:ins w:id="9709" w:author="Edward Lee" w:date="2017-10-16T16:40:00Z"/>
                <w:szCs w:val="18"/>
              </w:rPr>
            </w:pPr>
            <w:ins w:id="9710" w:author="Edward Lee" w:date="2017-10-16T16:40:00Z">
              <w:r>
                <w:rPr>
                  <w:rFonts w:hint="eastAsia"/>
                  <w:szCs w:val="18"/>
                </w:rPr>
                <w:t>8</w:t>
              </w:r>
            </w:ins>
          </w:p>
        </w:tc>
        <w:tc>
          <w:tcPr>
            <w:tcW w:w="4449" w:type="dxa"/>
            <w:shd w:val="clear" w:color="auto" w:fill="auto"/>
            <w:vAlign w:val="center"/>
          </w:tcPr>
          <w:p>
            <w:pPr>
              <w:pStyle w:val="36"/>
              <w:ind w:firstLine="0" w:firstLineChars="0"/>
              <w:rPr>
                <w:ins w:id="9711" w:author="Edward Lee" w:date="2017-10-16T16:40:00Z"/>
                <w:szCs w:val="18"/>
              </w:rPr>
            </w:pPr>
            <w:ins w:id="9712" w:author="Edward Lee" w:date="2017-10-16T16:40:00Z">
              <w:r>
                <w:rPr>
                  <w:szCs w:val="18"/>
                </w:rPr>
                <w:t>The version information of 1 ~ 4 antenna, the version information of each antenna occupies 2 bytes</w:t>
              </w:r>
            </w:ins>
          </w:p>
          <w:p>
            <w:pPr>
              <w:pStyle w:val="36"/>
              <w:ind w:firstLine="0" w:firstLineChars="0"/>
              <w:rPr>
                <w:ins w:id="9713" w:author="Edward Lee" w:date="2017-10-16T16:40:00Z"/>
                <w:szCs w:val="18"/>
              </w:rPr>
            </w:pPr>
            <w:ins w:id="9714" w:author="Edward Lee" w:date="2017-10-16T16:40:00Z">
              <w:r>
                <w:rPr>
                  <w:szCs w:val="18"/>
                </w:rPr>
                <w:t>The version information that is not read to the antenna is not read for FF FF</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715" w:author="Edward Lee" w:date="2017-10-16T16:40:00Z"/>
        </w:trPr>
        <w:tc>
          <w:tcPr>
            <w:tcW w:w="712" w:type="dxa"/>
            <w:vAlign w:val="center"/>
          </w:tcPr>
          <w:p>
            <w:pPr>
              <w:pStyle w:val="36"/>
              <w:ind w:firstLine="0" w:firstLineChars="0"/>
              <w:jc w:val="center"/>
              <w:rPr>
                <w:ins w:id="9716" w:author="Edward Lee" w:date="2017-10-16T16:40:00Z"/>
                <w:szCs w:val="18"/>
              </w:rPr>
            </w:pPr>
            <w:ins w:id="9717" w:author="Edward Lee" w:date="2017-10-16T16:40:00Z">
              <w:r>
                <w:rPr>
                  <w:rFonts w:hint="eastAsia"/>
                  <w:szCs w:val="18"/>
                </w:rPr>
                <w:t>13</w:t>
              </w:r>
            </w:ins>
          </w:p>
        </w:tc>
        <w:tc>
          <w:tcPr>
            <w:tcW w:w="2385" w:type="dxa"/>
            <w:shd w:val="clear" w:color="auto" w:fill="auto"/>
            <w:vAlign w:val="center"/>
          </w:tcPr>
          <w:p>
            <w:pPr>
              <w:pStyle w:val="36"/>
              <w:ind w:firstLine="0" w:firstLineChars="0"/>
              <w:jc w:val="center"/>
              <w:rPr>
                <w:ins w:id="9718" w:author="Edward Lee" w:date="2017-10-16T16:40:00Z"/>
                <w:szCs w:val="18"/>
              </w:rPr>
            </w:pPr>
            <w:ins w:id="9719" w:author="Edward Lee" w:date="2017-10-16T16:40:00Z">
              <w:r>
                <w:rPr>
                  <w:rFonts w:hint="eastAsia"/>
                  <w:szCs w:val="18"/>
                </w:rPr>
                <w:t>ant_gain</w:t>
              </w:r>
            </w:ins>
          </w:p>
        </w:tc>
        <w:tc>
          <w:tcPr>
            <w:tcW w:w="1015" w:type="dxa"/>
            <w:shd w:val="clear" w:color="auto" w:fill="auto"/>
            <w:vAlign w:val="center"/>
          </w:tcPr>
          <w:p>
            <w:pPr>
              <w:pStyle w:val="36"/>
              <w:ind w:firstLine="0" w:firstLineChars="0"/>
              <w:jc w:val="center"/>
              <w:rPr>
                <w:ins w:id="9720" w:author="Edward Lee" w:date="2017-10-16T16:40:00Z"/>
                <w:szCs w:val="18"/>
              </w:rPr>
            </w:pPr>
            <w:ins w:id="9721" w:author="Edward Lee" w:date="2017-10-16T16:40:00Z">
              <w:r>
                <w:rPr>
                  <w:rFonts w:hint="eastAsia"/>
                  <w:szCs w:val="18"/>
                </w:rPr>
                <w:t>4</w:t>
              </w:r>
            </w:ins>
          </w:p>
        </w:tc>
        <w:tc>
          <w:tcPr>
            <w:tcW w:w="4449" w:type="dxa"/>
            <w:shd w:val="clear" w:color="auto" w:fill="auto"/>
            <w:vAlign w:val="center"/>
          </w:tcPr>
          <w:p>
            <w:pPr>
              <w:pStyle w:val="36"/>
              <w:ind w:firstLine="0" w:firstLineChars="0"/>
              <w:rPr>
                <w:ins w:id="9722" w:author="Edward Lee" w:date="2017-10-16T16:40:00Z"/>
                <w:szCs w:val="18"/>
              </w:rPr>
            </w:pPr>
            <w:ins w:id="9723" w:author="Edward Lee" w:date="2017-10-16T16:40:00Z">
              <w:r>
                <w:rPr>
                  <w:szCs w:val="18"/>
                </w:rPr>
                <w:t>1 ~ 4 antenna gain Settings</w:t>
              </w:r>
            </w:ins>
          </w:p>
          <w:p>
            <w:pPr>
              <w:pStyle w:val="36"/>
              <w:ind w:firstLine="0" w:firstLineChars="0"/>
              <w:rPr>
                <w:ins w:id="9724" w:author="Edward Lee" w:date="2017-10-16T16:40:00Z"/>
                <w:szCs w:val="18"/>
              </w:rPr>
            </w:pPr>
            <w:ins w:id="9725" w:author="Edward Lee" w:date="2017-10-16T16:40:00Z">
              <w:r>
                <w:rPr>
                  <w:szCs w:val="18"/>
                </w:rPr>
                <w:t>Value range</w:t>
              </w:r>
            </w:ins>
            <w:ins w:id="9726" w:author="Edward Lee" w:date="2017-10-16T16:40:00Z">
              <w:r>
                <w:rPr>
                  <w:rFonts w:hint="eastAsia"/>
                  <w:szCs w:val="18"/>
                </w:rPr>
                <w:t>: 0～31</w:t>
              </w:r>
            </w:ins>
          </w:p>
          <w:p>
            <w:pPr>
              <w:pStyle w:val="36"/>
              <w:ind w:firstLine="0" w:firstLineChars="0"/>
              <w:rPr>
                <w:ins w:id="9727" w:author="Edward Lee" w:date="2017-10-16T16:40:00Z"/>
                <w:szCs w:val="18"/>
              </w:rPr>
            </w:pPr>
            <w:ins w:id="9728" w:author="Edward Lee" w:date="2017-10-16T16:40:00Z">
              <w:r>
                <w:rPr>
                  <w:szCs w:val="18"/>
                </w:rPr>
                <w:t>In the case of FF, the antenna gain is not obtained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729" w:author="Edward Lee" w:date="2017-10-16T16:40:00Z"/>
        </w:trPr>
        <w:tc>
          <w:tcPr>
            <w:tcW w:w="712" w:type="dxa"/>
            <w:vAlign w:val="center"/>
          </w:tcPr>
          <w:p>
            <w:pPr>
              <w:pStyle w:val="36"/>
              <w:ind w:firstLine="0" w:firstLineChars="0"/>
              <w:jc w:val="center"/>
              <w:rPr>
                <w:ins w:id="9730" w:author="Edward Lee" w:date="2017-10-16T16:40:00Z"/>
                <w:szCs w:val="18"/>
              </w:rPr>
            </w:pPr>
            <w:ins w:id="9731" w:author="Edward Lee" w:date="2017-10-16T16:40:00Z">
              <w:r>
                <w:rPr>
                  <w:rFonts w:hint="eastAsia"/>
                  <w:szCs w:val="18"/>
                </w:rPr>
                <w:t>14</w:t>
              </w:r>
            </w:ins>
          </w:p>
        </w:tc>
        <w:tc>
          <w:tcPr>
            <w:tcW w:w="2385" w:type="dxa"/>
            <w:shd w:val="clear" w:color="auto" w:fill="auto"/>
            <w:vAlign w:val="center"/>
          </w:tcPr>
          <w:p>
            <w:pPr>
              <w:pStyle w:val="36"/>
              <w:ind w:firstLine="0" w:firstLineChars="0"/>
              <w:jc w:val="center"/>
              <w:rPr>
                <w:ins w:id="9732" w:author="Edward Lee" w:date="2017-10-16T16:40:00Z"/>
                <w:szCs w:val="18"/>
              </w:rPr>
            </w:pPr>
            <w:ins w:id="9733" w:author="Edward Lee" w:date="2017-10-16T16:40:00Z">
              <w:r>
                <w:rPr>
                  <w:rFonts w:hint="eastAsia"/>
                  <w:szCs w:val="18"/>
                </w:rPr>
                <w:t>ant_rssi</w:t>
              </w:r>
            </w:ins>
          </w:p>
        </w:tc>
        <w:tc>
          <w:tcPr>
            <w:tcW w:w="1015" w:type="dxa"/>
            <w:shd w:val="clear" w:color="auto" w:fill="auto"/>
            <w:vAlign w:val="center"/>
          </w:tcPr>
          <w:p>
            <w:pPr>
              <w:pStyle w:val="36"/>
              <w:ind w:firstLine="0" w:firstLineChars="0"/>
              <w:jc w:val="center"/>
              <w:rPr>
                <w:ins w:id="9734" w:author="Edward Lee" w:date="2017-10-16T16:40:00Z"/>
                <w:szCs w:val="18"/>
              </w:rPr>
            </w:pPr>
            <w:ins w:id="9735" w:author="Edward Lee" w:date="2017-10-16T16:40:00Z">
              <w:r>
                <w:rPr>
                  <w:rFonts w:hint="eastAsia"/>
                  <w:szCs w:val="18"/>
                </w:rPr>
                <w:t>4</w:t>
              </w:r>
            </w:ins>
          </w:p>
        </w:tc>
        <w:tc>
          <w:tcPr>
            <w:tcW w:w="4449" w:type="dxa"/>
            <w:shd w:val="clear" w:color="auto" w:fill="auto"/>
            <w:vAlign w:val="center"/>
          </w:tcPr>
          <w:p>
            <w:pPr>
              <w:pStyle w:val="36"/>
              <w:ind w:firstLine="0" w:firstLineChars="0"/>
              <w:rPr>
                <w:ins w:id="9736" w:author="Edward Lee" w:date="2017-10-16T16:40:00Z"/>
                <w:szCs w:val="18"/>
              </w:rPr>
            </w:pPr>
            <w:ins w:id="9737" w:author="Edward Lee" w:date="2017-10-16T16:40:00Z">
              <w:r>
                <w:rPr>
                  <w:szCs w:val="18"/>
                </w:rPr>
                <w:t>Rssi threshold setting for antenna 1 ~ 4 antenna</w:t>
              </w:r>
            </w:ins>
          </w:p>
          <w:p>
            <w:pPr>
              <w:pStyle w:val="36"/>
              <w:ind w:firstLine="0" w:firstLineChars="0"/>
              <w:rPr>
                <w:ins w:id="9738" w:author="Edward Lee" w:date="2017-10-16T16:40:00Z"/>
                <w:szCs w:val="18"/>
              </w:rPr>
            </w:pPr>
            <w:ins w:id="9739" w:author="Edward Lee" w:date="2017-10-16T16:40:00Z">
              <w:r>
                <w:rPr>
                  <w:szCs w:val="18"/>
                </w:rPr>
                <w:t>Range of values: -1 ~ 128 (band symbol single-byte, singed char)</w:t>
              </w:r>
            </w:ins>
          </w:p>
          <w:p>
            <w:pPr>
              <w:pStyle w:val="36"/>
              <w:ind w:firstLine="0" w:firstLineChars="0"/>
              <w:rPr>
                <w:ins w:id="9740" w:author="Edward Lee" w:date="2017-10-16T16:40:00Z"/>
                <w:szCs w:val="18"/>
              </w:rPr>
            </w:pPr>
            <w:ins w:id="9741" w:author="Edward Lee" w:date="2017-10-16T16:40:00Z">
              <w:r>
                <w:rPr>
                  <w:szCs w:val="18"/>
                </w:rPr>
                <w:t>At 1, the rssi is not obtained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742" w:author="Edward Lee" w:date="2017-10-16T16:40:00Z"/>
        </w:trPr>
        <w:tc>
          <w:tcPr>
            <w:tcW w:w="712" w:type="dxa"/>
            <w:vAlign w:val="center"/>
          </w:tcPr>
          <w:p>
            <w:pPr>
              <w:pStyle w:val="36"/>
              <w:ind w:firstLine="0" w:firstLineChars="0"/>
              <w:jc w:val="center"/>
              <w:rPr>
                <w:ins w:id="9743" w:author="Edward Lee" w:date="2017-10-16T16:40:00Z"/>
                <w:szCs w:val="18"/>
              </w:rPr>
            </w:pPr>
            <w:ins w:id="9744" w:author="Edward Lee" w:date="2017-10-16T16:40:00Z">
              <w:r>
                <w:rPr>
                  <w:rFonts w:hint="eastAsia"/>
                  <w:szCs w:val="18"/>
                </w:rPr>
                <w:t>15</w:t>
              </w:r>
            </w:ins>
          </w:p>
        </w:tc>
        <w:tc>
          <w:tcPr>
            <w:tcW w:w="2385" w:type="dxa"/>
            <w:shd w:val="clear" w:color="auto" w:fill="auto"/>
            <w:vAlign w:val="center"/>
          </w:tcPr>
          <w:p>
            <w:pPr>
              <w:pStyle w:val="36"/>
              <w:ind w:firstLine="0" w:firstLineChars="0"/>
              <w:jc w:val="center"/>
              <w:rPr>
                <w:ins w:id="9745" w:author="Edward Lee" w:date="2017-10-16T16:40:00Z"/>
                <w:szCs w:val="18"/>
              </w:rPr>
            </w:pPr>
            <w:ins w:id="9746" w:author="Edward Lee" w:date="2017-10-16T16:40:00Z">
              <w:r>
                <w:rPr>
                  <w:rFonts w:hint="eastAsia"/>
                  <w:szCs w:val="18"/>
                </w:rPr>
                <w:t>gprs_flash_tag_cnt</w:t>
              </w:r>
            </w:ins>
          </w:p>
        </w:tc>
        <w:tc>
          <w:tcPr>
            <w:tcW w:w="1015" w:type="dxa"/>
            <w:shd w:val="clear" w:color="auto" w:fill="auto"/>
            <w:vAlign w:val="center"/>
          </w:tcPr>
          <w:p>
            <w:pPr>
              <w:pStyle w:val="36"/>
              <w:ind w:firstLine="0" w:firstLineChars="0"/>
              <w:jc w:val="center"/>
              <w:rPr>
                <w:ins w:id="9747" w:author="Edward Lee" w:date="2017-10-16T16:40:00Z"/>
                <w:szCs w:val="18"/>
              </w:rPr>
            </w:pPr>
            <w:ins w:id="9748" w:author="Edward Lee" w:date="2017-10-16T16:40:00Z">
              <w:r>
                <w:rPr>
                  <w:rFonts w:hint="eastAsia"/>
                  <w:szCs w:val="18"/>
                </w:rPr>
                <w:t>4</w:t>
              </w:r>
            </w:ins>
          </w:p>
        </w:tc>
        <w:tc>
          <w:tcPr>
            <w:tcW w:w="4449" w:type="dxa"/>
            <w:shd w:val="clear" w:color="auto" w:fill="auto"/>
            <w:vAlign w:val="center"/>
          </w:tcPr>
          <w:p>
            <w:pPr>
              <w:pStyle w:val="36"/>
              <w:ind w:firstLine="0" w:firstLineChars="0"/>
              <w:rPr>
                <w:ins w:id="9749" w:author="Edward Lee" w:date="2017-10-16T16:40:00Z"/>
                <w:szCs w:val="18"/>
              </w:rPr>
            </w:pPr>
            <w:ins w:id="9750" w:author="Edward Lee" w:date="2017-10-16T16:40:00Z">
              <w:r>
                <w:rPr>
                  <w:szCs w:val="18"/>
                </w:rPr>
                <w:t>Stored in flash, the number of tags to be sent to the platform via GPRS</w:t>
              </w:r>
            </w:ins>
          </w:p>
          <w:p>
            <w:pPr>
              <w:pStyle w:val="36"/>
              <w:ind w:firstLine="0" w:firstLineChars="0"/>
              <w:rPr>
                <w:ins w:id="9751" w:author="Edward Lee" w:date="2017-10-16T16:40:00Z"/>
                <w:szCs w:val="18"/>
              </w:rPr>
            </w:pPr>
            <w:ins w:id="9752" w:author="Edward Lee" w:date="2017-10-16T16:40:00Z">
              <w:r>
                <w:rPr>
                  <w:color w:val="FF0000"/>
                  <w:szCs w:val="18"/>
                </w:rPr>
                <w:t>Low byte</w:t>
              </w:r>
            </w:ins>
            <w:ins w:id="9753" w:author="Edward Lee" w:date="2017-10-16T16:40:00Z">
              <w:r>
                <w:rPr>
                  <w:rFonts w:hint="eastAsia"/>
                  <w:color w:val="FF0000"/>
                  <w:szCs w:val="18"/>
                </w:rPr>
                <w:t xml:space="preserve"> ahead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754" w:author="Edward Lee" w:date="2017-10-16T16:40:00Z"/>
        </w:trPr>
        <w:tc>
          <w:tcPr>
            <w:tcW w:w="712" w:type="dxa"/>
            <w:vAlign w:val="center"/>
          </w:tcPr>
          <w:p>
            <w:pPr>
              <w:pStyle w:val="36"/>
              <w:ind w:firstLine="0" w:firstLineChars="0"/>
              <w:jc w:val="center"/>
              <w:rPr>
                <w:ins w:id="9755" w:author="Edward Lee" w:date="2017-10-16T16:40:00Z"/>
                <w:szCs w:val="18"/>
              </w:rPr>
            </w:pPr>
            <w:ins w:id="9756" w:author="Edward Lee" w:date="2017-10-16T16:40:00Z">
              <w:r>
                <w:rPr>
                  <w:rFonts w:hint="eastAsia"/>
                  <w:szCs w:val="18"/>
                </w:rPr>
                <w:t>16</w:t>
              </w:r>
            </w:ins>
          </w:p>
        </w:tc>
        <w:tc>
          <w:tcPr>
            <w:tcW w:w="2385" w:type="dxa"/>
            <w:shd w:val="clear" w:color="auto" w:fill="auto"/>
            <w:vAlign w:val="center"/>
          </w:tcPr>
          <w:p>
            <w:pPr>
              <w:pStyle w:val="36"/>
              <w:ind w:firstLine="0" w:firstLineChars="0"/>
              <w:jc w:val="center"/>
              <w:rPr>
                <w:ins w:id="9757" w:author="Edward Lee" w:date="2017-10-16T16:40:00Z"/>
                <w:szCs w:val="18"/>
              </w:rPr>
            </w:pPr>
            <w:ins w:id="9758" w:author="Edward Lee" w:date="2017-10-16T16:40:00Z">
              <w:r>
                <w:rPr>
                  <w:rFonts w:hint="eastAsia"/>
                  <w:szCs w:val="18"/>
                </w:rPr>
                <w:t>lan_flash_tag_cnt</w:t>
              </w:r>
            </w:ins>
          </w:p>
        </w:tc>
        <w:tc>
          <w:tcPr>
            <w:tcW w:w="1015" w:type="dxa"/>
            <w:shd w:val="clear" w:color="auto" w:fill="auto"/>
            <w:vAlign w:val="center"/>
          </w:tcPr>
          <w:p>
            <w:pPr>
              <w:pStyle w:val="36"/>
              <w:ind w:firstLine="0" w:firstLineChars="0"/>
              <w:jc w:val="center"/>
              <w:rPr>
                <w:ins w:id="9759" w:author="Edward Lee" w:date="2017-10-16T16:40:00Z"/>
                <w:szCs w:val="18"/>
              </w:rPr>
            </w:pPr>
            <w:ins w:id="9760" w:author="Edward Lee" w:date="2017-10-16T16:40:00Z">
              <w:r>
                <w:rPr>
                  <w:rFonts w:hint="eastAsia"/>
                  <w:szCs w:val="18"/>
                </w:rPr>
                <w:t>4</w:t>
              </w:r>
            </w:ins>
          </w:p>
        </w:tc>
        <w:tc>
          <w:tcPr>
            <w:tcW w:w="4449" w:type="dxa"/>
            <w:shd w:val="clear" w:color="auto" w:fill="auto"/>
            <w:vAlign w:val="center"/>
          </w:tcPr>
          <w:p>
            <w:pPr>
              <w:pStyle w:val="36"/>
              <w:ind w:firstLine="0" w:firstLineChars="0"/>
              <w:rPr>
                <w:ins w:id="9761" w:author="Edward Lee" w:date="2017-10-16T16:40:00Z"/>
                <w:szCs w:val="18"/>
              </w:rPr>
            </w:pPr>
            <w:ins w:id="9762" w:author="Edward Lee" w:date="2017-10-16T16:40:00Z">
              <w:r>
                <w:rPr>
                  <w:szCs w:val="18"/>
                </w:rPr>
                <w:t>Stored in flash, ready to be sent to the platform by wire.</w:t>
              </w:r>
            </w:ins>
          </w:p>
          <w:p>
            <w:pPr>
              <w:pStyle w:val="36"/>
              <w:ind w:firstLine="0" w:firstLineChars="0"/>
              <w:rPr>
                <w:ins w:id="9763" w:author="Edward Lee" w:date="2017-10-16T16:40:00Z"/>
                <w:szCs w:val="18"/>
              </w:rPr>
            </w:pPr>
            <w:ins w:id="9764" w:author="Edward Lee" w:date="2017-10-16T16:40:00Z">
              <w:r>
                <w:rPr>
                  <w:color w:val="FF0000"/>
                  <w:szCs w:val="18"/>
                </w:rPr>
                <w:t>Low byte</w:t>
              </w:r>
            </w:ins>
            <w:ins w:id="9765" w:author="Edward Lee" w:date="2017-10-16T16:40:00Z">
              <w:r>
                <w:rPr>
                  <w:rFonts w:hint="eastAsia"/>
                  <w:color w:val="FF0000"/>
                  <w:szCs w:val="18"/>
                </w:rPr>
                <w:t xml:space="preserve"> ahead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9766" w:author="Edward Lee" w:date="2017-10-16T16:40:00Z"/>
        </w:trPr>
        <w:tc>
          <w:tcPr>
            <w:tcW w:w="712" w:type="dxa"/>
            <w:vAlign w:val="center"/>
          </w:tcPr>
          <w:p>
            <w:pPr>
              <w:pStyle w:val="36"/>
              <w:ind w:firstLine="0" w:firstLineChars="0"/>
              <w:jc w:val="center"/>
              <w:rPr>
                <w:ins w:id="9767" w:author="Edward Lee" w:date="2017-10-16T16:40:00Z"/>
                <w:szCs w:val="18"/>
              </w:rPr>
            </w:pPr>
            <w:ins w:id="9768" w:author="Edward Lee" w:date="2017-10-16T16:40:00Z">
              <w:r>
                <w:rPr>
                  <w:rFonts w:hint="eastAsia"/>
                  <w:szCs w:val="18"/>
                </w:rPr>
                <w:t>17</w:t>
              </w:r>
            </w:ins>
          </w:p>
        </w:tc>
        <w:tc>
          <w:tcPr>
            <w:tcW w:w="2385" w:type="dxa"/>
            <w:shd w:val="clear" w:color="auto" w:fill="auto"/>
            <w:vAlign w:val="center"/>
          </w:tcPr>
          <w:p>
            <w:pPr>
              <w:pStyle w:val="36"/>
              <w:ind w:firstLine="0" w:firstLineChars="0"/>
              <w:jc w:val="center"/>
              <w:rPr>
                <w:ins w:id="9769" w:author="Edward Lee" w:date="2017-10-16T16:40:00Z"/>
                <w:szCs w:val="18"/>
              </w:rPr>
            </w:pPr>
            <w:ins w:id="9770" w:author="Edward Lee" w:date="2017-10-16T16:40:00Z">
              <w:r>
                <w:rPr>
                  <w:rFonts w:hint="eastAsia"/>
                  <w:szCs w:val="18"/>
                </w:rPr>
                <w:t>flash_log_cnt</w:t>
              </w:r>
            </w:ins>
          </w:p>
        </w:tc>
        <w:tc>
          <w:tcPr>
            <w:tcW w:w="1015" w:type="dxa"/>
            <w:shd w:val="clear" w:color="auto" w:fill="auto"/>
            <w:vAlign w:val="center"/>
          </w:tcPr>
          <w:p>
            <w:pPr>
              <w:pStyle w:val="36"/>
              <w:ind w:firstLine="0" w:firstLineChars="0"/>
              <w:jc w:val="center"/>
              <w:rPr>
                <w:ins w:id="9771" w:author="Edward Lee" w:date="2017-10-16T16:40:00Z"/>
                <w:szCs w:val="18"/>
              </w:rPr>
            </w:pPr>
            <w:ins w:id="9772" w:author="Edward Lee" w:date="2017-10-16T16:40:00Z">
              <w:r>
                <w:rPr>
                  <w:rFonts w:hint="eastAsia"/>
                  <w:szCs w:val="18"/>
                </w:rPr>
                <w:t>4</w:t>
              </w:r>
            </w:ins>
          </w:p>
        </w:tc>
        <w:tc>
          <w:tcPr>
            <w:tcW w:w="4449" w:type="dxa"/>
            <w:shd w:val="clear" w:color="auto" w:fill="auto"/>
            <w:vAlign w:val="center"/>
          </w:tcPr>
          <w:p>
            <w:pPr>
              <w:pStyle w:val="36"/>
              <w:ind w:firstLine="0" w:firstLineChars="0"/>
              <w:rPr>
                <w:ins w:id="9773" w:author="Edward Lee" w:date="2017-10-16T16:40:00Z"/>
                <w:szCs w:val="18"/>
              </w:rPr>
            </w:pPr>
            <w:ins w:id="9774" w:author="Edward Lee" w:date="2017-10-16T16:40:00Z">
              <w:r>
                <w:rPr>
                  <w:color w:val="FF0000"/>
                  <w:szCs w:val="18"/>
                </w:rPr>
                <w:t>Low byte</w:t>
              </w:r>
            </w:ins>
            <w:ins w:id="9775" w:author="Edward Lee" w:date="2017-10-16T16:40:00Z">
              <w:r>
                <w:rPr>
                  <w:rFonts w:hint="eastAsia"/>
                  <w:color w:val="FF0000"/>
                  <w:szCs w:val="18"/>
                </w:rPr>
                <w:t xml:space="preserve"> ahead</w:t>
              </w:r>
            </w:ins>
          </w:p>
        </w:tc>
      </w:tr>
    </w:tbl>
    <w:p>
      <w:pPr>
        <w:ind w:firstLine="360"/>
        <w:rPr>
          <w:ins w:id="9776" w:author="Edward Lee" w:date="2017-10-16T16:40:00Z"/>
          <w:rFonts w:ascii="宋体" w:eastAsia="宋体" w:cs="宋体"/>
          <w:kern w:val="0"/>
          <w:szCs w:val="21"/>
        </w:rPr>
      </w:pPr>
    </w:p>
    <w:p>
      <w:pPr>
        <w:rPr>
          <w:ins w:id="9777" w:author="Edward Lee" w:date="2017-10-16T16:40:00Z"/>
          <w:rFonts w:asciiTheme="minorEastAsia" w:hAnsiTheme="minorEastAsia"/>
        </w:rPr>
      </w:pPr>
      <w:ins w:id="9778" w:author="Edward Lee" w:date="2017-10-16T16:40:00Z">
        <w:r>
          <w:rPr>
            <w:rFonts w:asciiTheme="minorEastAsia" w:hAnsiTheme="minorEastAsia"/>
          </w:rPr>
          <w:t xml:space="preserve">eg6:   55 AA </w:t>
        </w:r>
      </w:ins>
      <w:ins w:id="9779" w:author="Edward Lee" w:date="2017-10-16T16:40:00Z">
        <w:r>
          <w:rPr>
            <w:rFonts w:ascii="宋体" w:eastAsia="宋体" w:cs="宋体"/>
            <w:color w:val="FF0000"/>
            <w:kern w:val="0"/>
            <w:szCs w:val="21"/>
            <w:u w:val="single"/>
          </w:rPr>
          <w:t>00 87</w:t>
        </w:r>
      </w:ins>
      <w:ins w:id="9780" w:author="Edward Lee" w:date="2017-10-16T16:40:00Z">
        <w:r>
          <w:rPr>
            <w:rFonts w:ascii="宋体" w:eastAsia="宋体" w:cs="宋体"/>
            <w:color w:val="FFC000"/>
            <w:kern w:val="0"/>
            <w:szCs w:val="21"/>
            <w:u w:val="single"/>
          </w:rPr>
          <w:t>00 0A</w:t>
        </w:r>
      </w:ins>
      <w:ins w:id="9781" w:author="Edward Lee" w:date="2017-10-16T16:40:00Z">
        <w:r>
          <w:rPr>
            <w:rFonts w:asciiTheme="minorEastAsia" w:hAnsiTheme="minorEastAsia"/>
            <w:u w:val="single"/>
          </w:rPr>
          <w:t xml:space="preserve"> 00 00 00 03 00 01 00 00 38 36 31 36 39 34 30 33 34 32 30 35 38 39 36 00</w:t>
        </w:r>
      </w:ins>
      <w:ins w:id="9782" w:author="Edward Lee" w:date="2017-10-16T16:40:00Z">
        <w:r>
          <w:rPr>
            <w:rFonts w:ascii="宋体" w:hAnsi="宋体" w:eastAsia="宋体" w:cs="Times New Roman"/>
            <w:color w:val="FF33CC"/>
            <w:kern w:val="0"/>
            <w:szCs w:val="20"/>
          </w:rPr>
          <w:t>11</w:t>
        </w:r>
      </w:ins>
      <w:ins w:id="9783" w:author="Edward Lee" w:date="2017-10-16T16:40:00Z">
        <w:r>
          <w:rPr>
            <w:rFonts w:ascii="宋体" w:hAnsi="宋体" w:eastAsia="宋体" w:cs="Times New Roman"/>
            <w:color w:val="3333FF"/>
            <w:kern w:val="0"/>
            <w:szCs w:val="20"/>
            <w:u w:val="single"/>
          </w:rPr>
          <w:t>03 00</w:t>
        </w:r>
      </w:ins>
      <w:ins w:id="9784" w:author="Edward Lee" w:date="2017-10-16T16:40:00Z">
        <w:r>
          <w:rPr>
            <w:rFonts w:asciiTheme="minorEastAsia" w:hAnsiTheme="minorEastAsia"/>
            <w:color w:val="E36C09" w:themeColor="accent6" w:themeShade="BF"/>
            <w:u w:val="single"/>
          </w:rPr>
          <w:t>32 31 38 2E 31 37 2E 31 35 37 2E 32 31 34 00 00 00 00 00 00 00 00 00 00 00 00 00 00 00 00 00 00</w:t>
        </w:r>
      </w:ins>
      <w:ins w:id="9785" w:author="Edward Lee" w:date="2017-10-16T16:40:00Z">
        <w:r>
          <w:rPr>
            <w:rFonts w:asciiTheme="minorEastAsia" w:hAnsiTheme="minorEastAsia"/>
            <w:color w:val="00B0F0"/>
            <w:u w:val="single"/>
          </w:rPr>
          <w:t>24 13</w:t>
        </w:r>
      </w:ins>
      <w:ins w:id="9786" w:author="Edward Lee" w:date="2017-10-16T16:40:00Z">
        <w:r>
          <w:rPr>
            <w:rFonts w:asciiTheme="minorEastAsia" w:hAnsiTheme="minorEastAsia"/>
            <w:color w:val="FFC000"/>
          </w:rPr>
          <w:t>01</w:t>
        </w:r>
      </w:ins>
      <w:ins w:id="9787" w:author="Edward Lee" w:date="2017-10-16T16:40:00Z">
        <w:r>
          <w:rPr>
            <w:rFonts w:asciiTheme="minorEastAsia" w:hAnsiTheme="minorEastAsia"/>
            <w:color w:val="31849B" w:themeColor="accent5" w:themeShade="BF"/>
            <w:u w:val="single"/>
          </w:rPr>
          <w:t>32 31 38 2E 31 37 2E 31 35 37 2E 32 31 34 00 00 00 00 00 00 00 00 00 00 00 00 00 00 00 00 00 00</w:t>
        </w:r>
      </w:ins>
      <w:ins w:id="9788" w:author="Edward Lee" w:date="2017-10-16T16:40:00Z">
        <w:r>
          <w:rPr>
            <w:rFonts w:asciiTheme="minorEastAsia" w:hAnsiTheme="minorEastAsia"/>
            <w:color w:val="E36C09" w:themeColor="accent6" w:themeShade="BF"/>
            <w:u w:val="single"/>
          </w:rPr>
          <w:t>25 13</w:t>
        </w:r>
      </w:ins>
      <w:ins w:id="9789" w:author="Edward Lee" w:date="2017-10-16T16:40:00Z">
        <w:r>
          <w:rPr>
            <w:rFonts w:asciiTheme="minorEastAsia" w:hAnsiTheme="minorEastAsia"/>
            <w:color w:val="FF0000"/>
          </w:rPr>
          <w:t>00</w:t>
        </w:r>
      </w:ins>
      <w:ins w:id="9790" w:author="Edward Lee" w:date="2017-10-16T16:40:00Z">
        <w:r>
          <w:rPr>
            <w:rFonts w:asciiTheme="minorEastAsia" w:hAnsiTheme="minorEastAsia"/>
            <w:color w:val="00B050"/>
            <w:u w:val="single"/>
          </w:rPr>
          <w:t>18 00</w:t>
        </w:r>
      </w:ins>
      <w:ins w:id="9791" w:author="Edward Lee" w:date="2017-10-16T16:40:00Z">
        <w:r>
          <w:rPr>
            <w:rFonts w:asciiTheme="minorEastAsia" w:hAnsiTheme="minorEastAsia"/>
            <w:color w:val="00B0F0"/>
            <w:u w:val="single"/>
          </w:rPr>
          <w:t>18 00</w:t>
        </w:r>
      </w:ins>
      <w:ins w:id="9792" w:author="Edward Lee" w:date="2017-10-16T16:40:00Z">
        <w:r>
          <w:rPr>
            <w:rFonts w:asciiTheme="minorEastAsia" w:hAnsiTheme="minorEastAsia"/>
            <w:color w:val="7030A0"/>
            <w:u w:val="single"/>
          </w:rPr>
          <w:t>08 00</w:t>
        </w:r>
      </w:ins>
      <w:ins w:id="9793" w:author="Edward Lee" w:date="2017-10-16T16:40:00Z">
        <w:r>
          <w:rPr>
            <w:rFonts w:asciiTheme="minorEastAsia" w:hAnsiTheme="minorEastAsia"/>
            <w:color w:val="FFC000"/>
            <w:u w:val="single"/>
          </w:rPr>
          <w:t>FF FF FF FF 01 06 FF FF</w:t>
        </w:r>
      </w:ins>
      <w:ins w:id="9794" w:author="Edward Lee" w:date="2017-10-16T16:40:00Z">
        <w:r>
          <w:rPr>
            <w:rFonts w:asciiTheme="minorEastAsia" w:hAnsiTheme="minorEastAsia"/>
            <w:color w:val="0070C0"/>
            <w:u w:val="single"/>
          </w:rPr>
          <w:t>FF FF 01 FF</w:t>
        </w:r>
      </w:ins>
      <w:ins w:id="9795" w:author="Edward Lee" w:date="2017-10-16T16:40:00Z">
        <w:r>
          <w:rPr>
            <w:rFonts w:asciiTheme="minorEastAsia" w:hAnsiTheme="minorEastAsia"/>
            <w:color w:val="C00000"/>
            <w:u w:val="single"/>
          </w:rPr>
          <w:t>01 01 D8 01</w:t>
        </w:r>
      </w:ins>
      <w:ins w:id="9796" w:author="Edward Lee" w:date="2017-10-16T16:40:00Z">
        <w:r>
          <w:rPr>
            <w:rFonts w:asciiTheme="minorEastAsia" w:hAnsiTheme="minorEastAsia"/>
            <w:u w:val="single"/>
          </w:rPr>
          <w:t>00 00 00 00</w:t>
        </w:r>
      </w:ins>
      <w:ins w:id="9797" w:author="Edward Lee" w:date="2017-10-16T16:40:00Z">
        <w:r>
          <w:rPr>
            <w:rFonts w:asciiTheme="minorEastAsia" w:hAnsiTheme="minorEastAsia"/>
            <w:color w:val="7030A0"/>
            <w:u w:val="single"/>
          </w:rPr>
          <w:t>00 00 00 00</w:t>
        </w:r>
      </w:ins>
      <w:ins w:id="9798" w:author="Edward Lee" w:date="2017-10-16T16:40:00Z">
        <w:r>
          <w:rPr>
            <w:rFonts w:asciiTheme="minorEastAsia" w:hAnsiTheme="minorEastAsia"/>
            <w:color w:val="76923C" w:themeColor="accent3" w:themeShade="BF"/>
            <w:u w:val="single"/>
          </w:rPr>
          <w:t>74 00 00 00</w:t>
        </w:r>
      </w:ins>
      <w:ins w:id="9799" w:author="Edward Lee" w:date="2017-10-16T16:40:00Z">
        <w:r>
          <w:rPr>
            <w:rFonts w:asciiTheme="minorEastAsia" w:hAnsiTheme="minorEastAsia"/>
          </w:rPr>
          <w:t xml:space="preserve"> D9 AA</w:t>
        </w:r>
      </w:ins>
    </w:p>
    <w:p>
      <w:pPr>
        <w:rPr>
          <w:ins w:id="9800" w:author="Edward Lee" w:date="2017-10-16T16:40:00Z"/>
          <w:rFonts w:cs="Times New Roman" w:asciiTheme="minorEastAsia" w:hAnsiTheme="minorEastAsia"/>
          <w:color w:val="C00000"/>
          <w:kern w:val="0"/>
          <w:szCs w:val="20"/>
        </w:rPr>
      </w:pPr>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801" w:author="Edward Lee" w:date="2017-10-16T16:40:00Z"/>
        </w:trPr>
        <w:tc>
          <w:tcPr>
            <w:tcW w:w="958" w:type="dxa"/>
            <w:shd w:val="clear" w:color="auto" w:fill="D8D8D8" w:themeFill="background1" w:themeFillShade="D9"/>
            <w:vAlign w:val="center"/>
          </w:tcPr>
          <w:p>
            <w:pPr>
              <w:jc w:val="center"/>
              <w:rPr>
                <w:ins w:id="9802" w:author="Edward Lee" w:date="2017-10-16T16:40:00Z"/>
                <w:rFonts w:ascii="宋体" w:hAnsi="宋体" w:eastAsia="宋体"/>
                <w:b/>
              </w:rPr>
            </w:pPr>
            <w:ins w:id="9803" w:author="Edward Lee" w:date="2017-10-16T16:40:00Z">
              <w:r>
                <w:rPr>
                  <w:rFonts w:hint="eastAsia" w:ascii="宋体" w:hAnsi="宋体" w:eastAsia="宋体"/>
                  <w:b/>
                </w:rPr>
                <w:t>sof(H)</w:t>
              </w:r>
            </w:ins>
          </w:p>
        </w:tc>
        <w:tc>
          <w:tcPr>
            <w:tcW w:w="991" w:type="dxa"/>
            <w:shd w:val="clear" w:color="auto" w:fill="D8D8D8" w:themeFill="background1" w:themeFillShade="D9"/>
            <w:vAlign w:val="center"/>
          </w:tcPr>
          <w:p>
            <w:pPr>
              <w:jc w:val="center"/>
              <w:rPr>
                <w:ins w:id="9804" w:author="Edward Lee" w:date="2017-10-16T16:40:00Z"/>
                <w:rFonts w:ascii="宋体" w:hAnsi="宋体" w:eastAsia="宋体"/>
                <w:b/>
              </w:rPr>
            </w:pPr>
            <w:ins w:id="9805" w:author="Edward Lee" w:date="2017-10-16T16:40:00Z">
              <w:r>
                <w:rPr>
                  <w:rFonts w:hint="eastAsia" w:ascii="宋体" w:hAnsi="宋体" w:eastAsia="宋体"/>
                  <w:b/>
                </w:rPr>
                <w:t>sof(L)</w:t>
              </w:r>
            </w:ins>
          </w:p>
        </w:tc>
        <w:tc>
          <w:tcPr>
            <w:tcW w:w="994" w:type="dxa"/>
            <w:shd w:val="clear" w:color="auto" w:fill="D8D8D8" w:themeFill="background1" w:themeFillShade="D9"/>
            <w:vAlign w:val="center"/>
          </w:tcPr>
          <w:p>
            <w:pPr>
              <w:jc w:val="center"/>
              <w:rPr>
                <w:ins w:id="9806" w:author="Edward Lee" w:date="2017-10-16T16:40:00Z"/>
                <w:rFonts w:ascii="宋体" w:hAnsi="宋体" w:eastAsia="宋体"/>
                <w:b/>
              </w:rPr>
            </w:pPr>
            <w:ins w:id="9807" w:author="Edward Lee" w:date="2017-10-16T16:40:00Z">
              <w:r>
                <w:rPr>
                  <w:rFonts w:hint="eastAsia" w:ascii="宋体" w:hAnsi="宋体" w:eastAsia="宋体"/>
                  <w:b/>
                </w:rPr>
                <w:t>len(H)</w:t>
              </w:r>
            </w:ins>
          </w:p>
        </w:tc>
        <w:tc>
          <w:tcPr>
            <w:tcW w:w="1092" w:type="dxa"/>
            <w:shd w:val="clear" w:color="auto" w:fill="D8D8D8" w:themeFill="background1" w:themeFillShade="D9"/>
            <w:vAlign w:val="center"/>
          </w:tcPr>
          <w:p>
            <w:pPr>
              <w:jc w:val="center"/>
              <w:rPr>
                <w:ins w:id="9808" w:author="Edward Lee" w:date="2017-10-16T16:40:00Z"/>
                <w:rFonts w:ascii="宋体" w:hAnsi="宋体" w:eastAsia="宋体"/>
                <w:b/>
              </w:rPr>
            </w:pPr>
            <w:ins w:id="9809" w:author="Edward Lee" w:date="2017-10-16T16:40:00Z">
              <w:r>
                <w:rPr>
                  <w:rFonts w:hint="eastAsia" w:ascii="宋体" w:hAnsi="宋体" w:eastAsia="宋体"/>
                  <w:b/>
                </w:rPr>
                <w:t>len(L)</w:t>
              </w:r>
            </w:ins>
          </w:p>
        </w:tc>
        <w:tc>
          <w:tcPr>
            <w:tcW w:w="1092" w:type="dxa"/>
            <w:shd w:val="clear" w:color="auto" w:fill="D8D8D8" w:themeFill="background1" w:themeFillShade="D9"/>
            <w:vAlign w:val="center"/>
          </w:tcPr>
          <w:p>
            <w:pPr>
              <w:jc w:val="center"/>
              <w:rPr>
                <w:ins w:id="9810" w:author="Edward Lee" w:date="2017-10-16T16:40:00Z"/>
                <w:rFonts w:ascii="宋体" w:hAnsi="宋体" w:eastAsia="宋体"/>
                <w:b/>
              </w:rPr>
            </w:pPr>
            <w:ins w:id="9811" w:author="Edward Lee" w:date="2017-10-16T16:40:00Z">
              <w:r>
                <w:rPr>
                  <w:rFonts w:hint="eastAsia" w:ascii="宋体" w:hAnsi="宋体" w:eastAsia="宋体"/>
                  <w:b/>
                </w:rPr>
                <w:t>cmd(H)</w:t>
              </w:r>
            </w:ins>
          </w:p>
        </w:tc>
        <w:tc>
          <w:tcPr>
            <w:tcW w:w="1054" w:type="dxa"/>
            <w:shd w:val="clear" w:color="auto" w:fill="D8D8D8" w:themeFill="background1" w:themeFillShade="D9"/>
            <w:vAlign w:val="center"/>
          </w:tcPr>
          <w:p>
            <w:pPr>
              <w:jc w:val="center"/>
              <w:rPr>
                <w:ins w:id="9812" w:author="Edward Lee" w:date="2017-10-16T16:40:00Z"/>
                <w:rFonts w:ascii="宋体" w:hAnsi="宋体" w:eastAsia="宋体"/>
                <w:b/>
              </w:rPr>
            </w:pPr>
            <w:ins w:id="9813" w:author="Edward Lee" w:date="2017-10-16T16:40:00Z">
              <w:r>
                <w:rPr>
                  <w:rFonts w:hint="eastAsia" w:ascii="宋体" w:hAnsi="宋体" w:eastAsia="宋体"/>
                  <w:b/>
                </w:rPr>
                <w:t>cmd(L)</w:t>
              </w:r>
            </w:ins>
          </w:p>
        </w:tc>
        <w:tc>
          <w:tcPr>
            <w:tcW w:w="992" w:type="dxa"/>
            <w:shd w:val="clear" w:color="auto" w:fill="D8D8D8" w:themeFill="background1" w:themeFillShade="D9"/>
            <w:vAlign w:val="center"/>
          </w:tcPr>
          <w:p>
            <w:pPr>
              <w:jc w:val="center"/>
              <w:rPr>
                <w:ins w:id="9814" w:author="Edward Lee" w:date="2017-10-16T16:40:00Z"/>
                <w:rFonts w:ascii="宋体" w:hAnsi="宋体" w:eastAsia="宋体"/>
                <w:b/>
              </w:rPr>
            </w:pPr>
            <w:ins w:id="9815" w:author="Edward Lee" w:date="2017-10-16T16:40:00Z">
              <w:r>
                <w:rPr>
                  <w:rFonts w:hint="eastAsia" w:ascii="宋体" w:hAnsi="宋体" w:eastAsia="宋体"/>
                  <w:b/>
                </w:rPr>
                <w:t>seq</w:t>
              </w:r>
            </w:ins>
            <w:ins w:id="9816" w:author="Edward Lee" w:date="2017-10-16T16:40:00Z">
              <w:r>
                <w:rPr>
                  <w:rFonts w:ascii="宋体" w:hAnsi="宋体" w:eastAsia="宋体"/>
                  <w:b/>
                </w:rPr>
                <w:br w:type="textWrapping"/>
              </w:r>
            </w:ins>
            <w:ins w:id="9817"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9818"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9819"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820" w:author="Edward Lee" w:date="2017-10-16T16:40:00Z"/>
        </w:trPr>
        <w:tc>
          <w:tcPr>
            <w:tcW w:w="958" w:type="dxa"/>
            <w:vAlign w:val="center"/>
          </w:tcPr>
          <w:p>
            <w:pPr>
              <w:jc w:val="center"/>
              <w:rPr>
                <w:ins w:id="9821" w:author="Edward Lee" w:date="2017-10-16T16:40:00Z"/>
                <w:rFonts w:ascii="宋体" w:hAnsi="宋体" w:eastAsia="宋体"/>
              </w:rPr>
            </w:pPr>
            <w:ins w:id="9822" w:author="Edward Lee" w:date="2017-10-16T16:40:00Z">
              <w:r>
                <w:rPr>
                  <w:rFonts w:hint="eastAsia" w:ascii="宋体" w:hAnsi="宋体" w:eastAsia="宋体"/>
                </w:rPr>
                <w:t>55</w:t>
              </w:r>
            </w:ins>
          </w:p>
        </w:tc>
        <w:tc>
          <w:tcPr>
            <w:tcW w:w="991" w:type="dxa"/>
            <w:vAlign w:val="center"/>
          </w:tcPr>
          <w:p>
            <w:pPr>
              <w:jc w:val="center"/>
              <w:rPr>
                <w:ins w:id="9823" w:author="Edward Lee" w:date="2017-10-16T16:40:00Z"/>
                <w:rFonts w:ascii="宋体" w:hAnsi="宋体" w:eastAsia="宋体"/>
              </w:rPr>
            </w:pPr>
            <w:ins w:id="9824" w:author="Edward Lee" w:date="2017-10-16T16:40:00Z">
              <w:r>
                <w:rPr>
                  <w:rFonts w:hint="eastAsia" w:ascii="宋体" w:hAnsi="宋体" w:eastAsia="宋体"/>
                </w:rPr>
                <w:t>AA</w:t>
              </w:r>
            </w:ins>
          </w:p>
        </w:tc>
        <w:tc>
          <w:tcPr>
            <w:tcW w:w="994" w:type="dxa"/>
            <w:vAlign w:val="center"/>
          </w:tcPr>
          <w:p>
            <w:pPr>
              <w:jc w:val="center"/>
              <w:rPr>
                <w:ins w:id="9825" w:author="Edward Lee" w:date="2017-10-16T16:40:00Z"/>
                <w:rFonts w:ascii="宋体" w:hAnsi="宋体" w:eastAsia="宋体"/>
                <w:color w:val="FF0000"/>
              </w:rPr>
            </w:pPr>
            <w:ins w:id="9826" w:author="Edward Lee" w:date="2017-10-16T16:40:00Z">
              <w:r>
                <w:rPr>
                  <w:rFonts w:hint="eastAsia" w:ascii="宋体" w:hAnsi="宋体" w:eastAsia="宋体"/>
                  <w:color w:val="FF0000"/>
                </w:rPr>
                <w:t>00</w:t>
              </w:r>
            </w:ins>
          </w:p>
        </w:tc>
        <w:tc>
          <w:tcPr>
            <w:tcW w:w="1092" w:type="dxa"/>
            <w:vAlign w:val="center"/>
          </w:tcPr>
          <w:p>
            <w:pPr>
              <w:jc w:val="center"/>
              <w:rPr>
                <w:ins w:id="9827" w:author="Edward Lee" w:date="2017-10-16T16:40:00Z"/>
                <w:rFonts w:ascii="宋体" w:hAnsi="宋体" w:eastAsia="宋体"/>
                <w:color w:val="FF0000"/>
              </w:rPr>
            </w:pPr>
            <w:ins w:id="9828" w:author="Edward Lee" w:date="2017-10-16T16:40:00Z">
              <w:r>
                <w:rPr>
                  <w:rFonts w:hint="eastAsia" w:ascii="宋体" w:hAnsi="宋体" w:eastAsia="宋体"/>
                  <w:color w:val="FF0000"/>
                </w:rPr>
                <w:t>1E</w:t>
              </w:r>
            </w:ins>
          </w:p>
        </w:tc>
        <w:tc>
          <w:tcPr>
            <w:tcW w:w="1092" w:type="dxa"/>
            <w:vAlign w:val="center"/>
          </w:tcPr>
          <w:p>
            <w:pPr>
              <w:jc w:val="center"/>
              <w:rPr>
                <w:ins w:id="9829" w:author="Edward Lee" w:date="2017-10-16T16:40:00Z"/>
                <w:rFonts w:ascii="宋体" w:hAnsi="宋体" w:eastAsia="宋体"/>
                <w:color w:val="FFC000"/>
              </w:rPr>
            </w:pPr>
            <w:ins w:id="9830" w:author="Edward Lee" w:date="2017-10-16T16:40:00Z">
              <w:r>
                <w:rPr>
                  <w:rFonts w:hint="eastAsia" w:ascii="宋体" w:hAnsi="宋体" w:eastAsia="宋体"/>
                  <w:color w:val="FFC000"/>
                </w:rPr>
                <w:t>00</w:t>
              </w:r>
            </w:ins>
          </w:p>
        </w:tc>
        <w:tc>
          <w:tcPr>
            <w:tcW w:w="1054" w:type="dxa"/>
            <w:vAlign w:val="center"/>
          </w:tcPr>
          <w:p>
            <w:pPr>
              <w:jc w:val="center"/>
              <w:rPr>
                <w:ins w:id="9831" w:author="Edward Lee" w:date="2017-10-16T16:40:00Z"/>
                <w:rFonts w:ascii="宋体" w:hAnsi="宋体" w:eastAsia="宋体"/>
                <w:color w:val="FFC000"/>
              </w:rPr>
            </w:pPr>
            <w:ins w:id="9832" w:author="Edward Lee" w:date="2017-10-16T16:40:00Z">
              <w:r>
                <w:rPr>
                  <w:rFonts w:hint="eastAsia" w:ascii="宋体" w:hAnsi="宋体" w:eastAsia="宋体"/>
                  <w:color w:val="FFC000"/>
                </w:rPr>
                <w:t>0A</w:t>
              </w:r>
            </w:ins>
          </w:p>
        </w:tc>
        <w:tc>
          <w:tcPr>
            <w:tcW w:w="992" w:type="dxa"/>
            <w:vAlign w:val="center"/>
          </w:tcPr>
          <w:p>
            <w:pPr>
              <w:jc w:val="center"/>
              <w:rPr>
                <w:ins w:id="9833" w:author="Edward Lee" w:date="2017-10-16T16:40:00Z"/>
                <w:rFonts w:ascii="宋体" w:hAnsi="宋体" w:eastAsia="宋体"/>
              </w:rPr>
            </w:pPr>
            <w:ins w:id="9834" w:author="Edward Lee" w:date="2017-10-16T16:40:00Z">
              <w:r>
                <w:rPr>
                  <w:rFonts w:hint="eastAsia" w:ascii="宋体" w:hAnsi="宋体" w:eastAsia="宋体"/>
                </w:rPr>
                <w:t>00</w:t>
              </w:r>
            </w:ins>
          </w:p>
        </w:tc>
        <w:tc>
          <w:tcPr>
            <w:tcW w:w="992" w:type="dxa"/>
            <w:vAlign w:val="center"/>
          </w:tcPr>
          <w:p>
            <w:pPr>
              <w:jc w:val="center"/>
              <w:rPr>
                <w:ins w:id="9835" w:author="Edward Lee" w:date="2017-10-16T16:40:00Z"/>
                <w:rFonts w:ascii="宋体" w:hAnsi="宋体" w:eastAsia="宋体"/>
              </w:rPr>
            </w:pPr>
            <w:ins w:id="9836" w:author="Edward Lee" w:date="2017-10-16T16:40:00Z">
              <w:r>
                <w:rPr>
                  <w:rFonts w:hint="eastAsia" w:ascii="宋体" w:hAnsi="宋体" w:eastAsia="宋体"/>
                </w:rPr>
                <w:t>00</w:t>
              </w:r>
            </w:ins>
          </w:p>
        </w:tc>
        <w:tc>
          <w:tcPr>
            <w:tcW w:w="995" w:type="dxa"/>
            <w:vAlign w:val="center"/>
          </w:tcPr>
          <w:p>
            <w:pPr>
              <w:jc w:val="center"/>
              <w:rPr>
                <w:ins w:id="9837" w:author="Edward Lee" w:date="2017-10-16T16:40:00Z"/>
                <w:rFonts w:ascii="宋体" w:hAnsi="宋体" w:eastAsia="宋体"/>
              </w:rPr>
            </w:pPr>
            <w:ins w:id="9838" w:author="Edward Lee" w:date="2017-10-16T16:40:00Z">
              <w:r>
                <w:rPr>
                  <w:rFonts w:hint="eastAsia" w:ascii="宋体" w:hAnsi="宋体" w:eastAsia="宋体"/>
                </w:rPr>
                <w:t>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839" w:author="Edward Lee" w:date="2017-10-16T16:40:00Z"/>
        </w:trPr>
        <w:tc>
          <w:tcPr>
            <w:tcW w:w="958" w:type="dxa"/>
            <w:shd w:val="clear" w:color="auto" w:fill="D8D8D8" w:themeFill="background1" w:themeFillShade="D9"/>
            <w:vAlign w:val="center"/>
          </w:tcPr>
          <w:p>
            <w:pPr>
              <w:jc w:val="center"/>
              <w:rPr>
                <w:ins w:id="9840" w:author="Edward Lee" w:date="2017-10-16T16:40:00Z"/>
                <w:rFonts w:ascii="宋体" w:hAnsi="宋体" w:eastAsia="宋体"/>
                <w:b/>
              </w:rPr>
            </w:pPr>
            <w:ins w:id="9841" w:author="Edward Lee" w:date="2017-10-16T16:40:00Z">
              <w:r>
                <w:rPr>
                  <w:rFonts w:hint="eastAsia" w:ascii="宋体" w:hAnsi="宋体" w:eastAsia="宋体"/>
                  <w:b/>
                </w:rPr>
                <w:t>seq</w:t>
              </w:r>
            </w:ins>
            <w:ins w:id="9842" w:author="Edward Lee" w:date="2017-10-16T16:40:00Z">
              <w:r>
                <w:rPr>
                  <w:rFonts w:ascii="宋体" w:hAnsi="宋体" w:eastAsia="宋体"/>
                  <w:b/>
                </w:rPr>
                <w:br w:type="textWrapping"/>
              </w:r>
            </w:ins>
            <w:ins w:id="9843" w:author="Edward Lee" w:date="2017-10-16T16:40:00Z">
              <w:r>
                <w:rPr>
                  <w:rFonts w:hint="eastAsia" w:ascii="宋体" w:hAnsi="宋体" w:eastAsia="宋体"/>
                  <w:b/>
                </w:rPr>
                <w:t>(LSB)</w:t>
              </w:r>
            </w:ins>
          </w:p>
        </w:tc>
        <w:tc>
          <w:tcPr>
            <w:tcW w:w="991" w:type="dxa"/>
            <w:shd w:val="clear" w:color="auto" w:fill="D8D8D8" w:themeFill="background1" w:themeFillShade="D9"/>
            <w:vAlign w:val="center"/>
          </w:tcPr>
          <w:p>
            <w:pPr>
              <w:jc w:val="center"/>
              <w:rPr>
                <w:ins w:id="9844" w:author="Edward Lee" w:date="2017-10-16T16:40:00Z"/>
                <w:rFonts w:ascii="宋体" w:hAnsi="宋体" w:eastAsia="宋体"/>
                <w:b/>
              </w:rPr>
            </w:pPr>
            <w:ins w:id="9845" w:author="Edward Lee" w:date="2017-10-16T16:40:00Z">
              <w:r>
                <w:rPr>
                  <w:rFonts w:hint="eastAsia" w:ascii="宋体" w:hAnsi="宋体" w:eastAsia="宋体"/>
                  <w:b/>
                </w:rPr>
                <w:t>pro_ver</w:t>
              </w:r>
            </w:ins>
            <w:ins w:id="9846" w:author="Edward Lee" w:date="2017-10-16T16:40:00Z">
              <w:r>
                <w:rPr>
                  <w:rFonts w:ascii="宋体" w:hAnsi="宋体" w:eastAsia="宋体"/>
                  <w:b/>
                </w:rPr>
                <w:br w:type="textWrapping"/>
              </w:r>
            </w:ins>
            <w:ins w:id="9847" w:author="Edward Lee" w:date="2017-10-16T16:40:00Z">
              <w:r>
                <w:rPr>
                  <w:rFonts w:hint="eastAsia" w:ascii="宋体" w:hAnsi="宋体" w:eastAsia="宋体"/>
                  <w:b/>
                </w:rPr>
                <w:t>(H)</w:t>
              </w:r>
            </w:ins>
          </w:p>
        </w:tc>
        <w:tc>
          <w:tcPr>
            <w:tcW w:w="994" w:type="dxa"/>
            <w:shd w:val="clear" w:color="auto" w:fill="D8D8D8" w:themeFill="background1" w:themeFillShade="D9"/>
            <w:vAlign w:val="center"/>
          </w:tcPr>
          <w:p>
            <w:pPr>
              <w:jc w:val="center"/>
              <w:rPr>
                <w:ins w:id="9848" w:author="Edward Lee" w:date="2017-10-16T16:40:00Z"/>
                <w:rFonts w:ascii="宋体" w:hAnsi="宋体" w:eastAsia="宋体"/>
                <w:b/>
              </w:rPr>
            </w:pPr>
            <w:ins w:id="9849" w:author="Edward Lee" w:date="2017-10-16T16:40:00Z">
              <w:r>
                <w:rPr>
                  <w:rFonts w:hint="eastAsia" w:ascii="宋体" w:hAnsi="宋体" w:eastAsia="宋体"/>
                  <w:b/>
                </w:rPr>
                <w:t>pro_ver</w:t>
              </w:r>
            </w:ins>
            <w:ins w:id="9850" w:author="Edward Lee" w:date="2017-10-16T16:40:00Z">
              <w:r>
                <w:rPr>
                  <w:rFonts w:ascii="宋体" w:hAnsi="宋体" w:eastAsia="宋体"/>
                  <w:b/>
                </w:rPr>
                <w:br w:type="textWrapping"/>
              </w:r>
            </w:ins>
            <w:ins w:id="9851" w:author="Edward Lee" w:date="2017-10-16T16:40:00Z">
              <w:r>
                <w:rPr>
                  <w:rFonts w:hint="eastAsia" w:ascii="宋体" w:hAnsi="宋体" w:eastAsia="宋体"/>
                  <w:b/>
                </w:rPr>
                <w:t>(L)</w:t>
              </w:r>
            </w:ins>
          </w:p>
        </w:tc>
        <w:tc>
          <w:tcPr>
            <w:tcW w:w="1092" w:type="dxa"/>
            <w:shd w:val="clear" w:color="auto" w:fill="D8D8D8" w:themeFill="background1" w:themeFillShade="D9"/>
            <w:vAlign w:val="center"/>
          </w:tcPr>
          <w:p>
            <w:pPr>
              <w:jc w:val="center"/>
              <w:rPr>
                <w:ins w:id="9852" w:author="Edward Lee" w:date="2017-10-16T16:40:00Z"/>
                <w:rFonts w:ascii="宋体" w:hAnsi="宋体" w:eastAsia="宋体"/>
                <w:b/>
              </w:rPr>
            </w:pPr>
            <w:ins w:id="9853" w:author="Edward Lee" w:date="2017-10-16T16:40:00Z">
              <w:r>
                <w:rPr>
                  <w:rFonts w:hint="eastAsia" w:ascii="宋体" w:hAnsi="宋体" w:eastAsia="宋体"/>
                  <w:b/>
                </w:rPr>
                <w:t>sec_flag</w:t>
              </w:r>
            </w:ins>
            <w:ins w:id="9854" w:author="Edward Lee" w:date="2017-10-16T16:40:00Z">
              <w:r>
                <w:rPr>
                  <w:rFonts w:ascii="宋体" w:hAnsi="宋体" w:eastAsia="宋体"/>
                  <w:b/>
                </w:rPr>
                <w:br w:type="textWrapping"/>
              </w:r>
            </w:ins>
            <w:ins w:id="9855" w:author="Edward Lee" w:date="2017-10-16T16:40:00Z">
              <w:r>
                <w:rPr>
                  <w:rFonts w:hint="eastAsia" w:ascii="宋体" w:hAnsi="宋体" w:eastAsia="宋体"/>
                  <w:b/>
                </w:rPr>
                <w:t>(H)</w:t>
              </w:r>
            </w:ins>
          </w:p>
        </w:tc>
        <w:tc>
          <w:tcPr>
            <w:tcW w:w="1092" w:type="dxa"/>
            <w:shd w:val="clear" w:color="auto" w:fill="D8D8D8" w:themeFill="background1" w:themeFillShade="D9"/>
            <w:vAlign w:val="center"/>
          </w:tcPr>
          <w:p>
            <w:pPr>
              <w:jc w:val="center"/>
              <w:rPr>
                <w:ins w:id="9856" w:author="Edward Lee" w:date="2017-10-16T16:40:00Z"/>
                <w:rFonts w:ascii="宋体" w:hAnsi="宋体" w:eastAsia="宋体"/>
                <w:b/>
              </w:rPr>
            </w:pPr>
            <w:ins w:id="9857" w:author="Edward Lee" w:date="2017-10-16T16:40:00Z">
              <w:r>
                <w:rPr>
                  <w:rFonts w:hint="eastAsia" w:ascii="宋体" w:hAnsi="宋体" w:eastAsia="宋体"/>
                  <w:b/>
                </w:rPr>
                <w:t>sec_flag</w:t>
              </w:r>
            </w:ins>
            <w:ins w:id="9858" w:author="Edward Lee" w:date="2017-10-16T16:40:00Z">
              <w:r>
                <w:rPr>
                  <w:rFonts w:ascii="宋体" w:hAnsi="宋体" w:eastAsia="宋体"/>
                  <w:b/>
                </w:rPr>
                <w:br w:type="textWrapping"/>
              </w:r>
            </w:ins>
            <w:ins w:id="9859" w:author="Edward Lee" w:date="2017-10-16T16:40:00Z">
              <w:r>
                <w:rPr>
                  <w:rFonts w:hint="eastAsia" w:ascii="宋体" w:hAnsi="宋体" w:eastAsia="宋体"/>
                  <w:b/>
                </w:rPr>
                <w:t>(L)</w:t>
              </w:r>
            </w:ins>
          </w:p>
        </w:tc>
        <w:tc>
          <w:tcPr>
            <w:tcW w:w="1054" w:type="dxa"/>
            <w:shd w:val="clear" w:color="auto" w:fill="D8D8D8" w:themeFill="background1" w:themeFillShade="D9"/>
            <w:vAlign w:val="center"/>
          </w:tcPr>
          <w:p>
            <w:pPr>
              <w:jc w:val="center"/>
              <w:rPr>
                <w:ins w:id="9860" w:author="Edward Lee" w:date="2017-10-16T16:40:00Z"/>
                <w:rFonts w:ascii="宋体" w:hAnsi="宋体" w:eastAsia="宋体"/>
                <w:b/>
              </w:rPr>
            </w:pPr>
            <w:ins w:id="9861" w:author="Edward Lee" w:date="2017-10-16T16:40:00Z">
              <w:r>
                <w:rPr>
                  <w:rFonts w:hint="eastAsia" w:ascii="宋体" w:hAnsi="宋体" w:eastAsia="宋体"/>
                  <w:b/>
                </w:rPr>
                <w:t>dev_id</w:t>
              </w:r>
            </w:ins>
            <w:ins w:id="9862" w:author="Edward Lee" w:date="2017-10-16T16:40:00Z">
              <w:r>
                <w:rPr>
                  <w:rFonts w:ascii="宋体" w:hAnsi="宋体" w:eastAsia="宋体"/>
                  <w:b/>
                </w:rPr>
                <w:br w:type="textWrapping"/>
              </w:r>
            </w:ins>
            <w:ins w:id="9863"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9864"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9865"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9866"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867" w:author="Edward Lee" w:date="2017-10-16T16:40:00Z"/>
        </w:trPr>
        <w:tc>
          <w:tcPr>
            <w:tcW w:w="958" w:type="dxa"/>
            <w:vAlign w:val="center"/>
          </w:tcPr>
          <w:p>
            <w:pPr>
              <w:jc w:val="center"/>
              <w:rPr>
                <w:ins w:id="9868" w:author="Edward Lee" w:date="2017-10-16T16:40:00Z"/>
                <w:rFonts w:ascii="宋体" w:hAnsi="宋体" w:eastAsia="宋体"/>
              </w:rPr>
            </w:pPr>
            <w:ins w:id="9869" w:author="Edward Lee" w:date="2017-10-16T16:40:00Z">
              <w:r>
                <w:rPr>
                  <w:rFonts w:hint="eastAsia" w:ascii="宋体" w:hAnsi="宋体" w:eastAsia="宋体"/>
                </w:rPr>
                <w:t>03</w:t>
              </w:r>
            </w:ins>
          </w:p>
        </w:tc>
        <w:tc>
          <w:tcPr>
            <w:tcW w:w="991" w:type="dxa"/>
            <w:vAlign w:val="center"/>
          </w:tcPr>
          <w:p>
            <w:pPr>
              <w:jc w:val="center"/>
              <w:rPr>
                <w:ins w:id="9870" w:author="Edward Lee" w:date="2017-10-16T16:40:00Z"/>
                <w:rFonts w:ascii="宋体" w:hAnsi="宋体" w:eastAsia="宋体"/>
              </w:rPr>
            </w:pPr>
            <w:ins w:id="9871" w:author="Edward Lee" w:date="2017-10-16T16:40:00Z">
              <w:r>
                <w:rPr>
                  <w:rFonts w:hint="eastAsia" w:ascii="宋体" w:hAnsi="宋体" w:eastAsia="宋体"/>
                </w:rPr>
                <w:t>00</w:t>
              </w:r>
            </w:ins>
          </w:p>
        </w:tc>
        <w:tc>
          <w:tcPr>
            <w:tcW w:w="994" w:type="dxa"/>
            <w:vAlign w:val="center"/>
          </w:tcPr>
          <w:p>
            <w:pPr>
              <w:jc w:val="center"/>
              <w:rPr>
                <w:ins w:id="9872" w:author="Edward Lee" w:date="2017-10-16T16:40:00Z"/>
                <w:rFonts w:ascii="宋体" w:hAnsi="宋体" w:eastAsia="宋体"/>
              </w:rPr>
            </w:pPr>
            <w:ins w:id="9873" w:author="Edward Lee" w:date="2017-10-16T16:40:00Z">
              <w:r>
                <w:rPr>
                  <w:rFonts w:hint="eastAsia" w:ascii="宋体" w:hAnsi="宋体" w:eastAsia="宋体"/>
                </w:rPr>
                <w:t>01</w:t>
              </w:r>
            </w:ins>
          </w:p>
        </w:tc>
        <w:tc>
          <w:tcPr>
            <w:tcW w:w="1092" w:type="dxa"/>
            <w:vAlign w:val="center"/>
          </w:tcPr>
          <w:p>
            <w:pPr>
              <w:jc w:val="center"/>
              <w:rPr>
                <w:ins w:id="9874" w:author="Edward Lee" w:date="2017-10-16T16:40:00Z"/>
                <w:rFonts w:ascii="宋体" w:hAnsi="宋体" w:eastAsia="宋体"/>
              </w:rPr>
            </w:pPr>
            <w:ins w:id="9875" w:author="Edward Lee" w:date="2017-10-16T16:40:00Z">
              <w:r>
                <w:rPr>
                  <w:rFonts w:hint="eastAsia" w:ascii="宋体" w:hAnsi="宋体" w:eastAsia="宋体"/>
                </w:rPr>
                <w:t>00</w:t>
              </w:r>
            </w:ins>
          </w:p>
        </w:tc>
        <w:tc>
          <w:tcPr>
            <w:tcW w:w="1092" w:type="dxa"/>
            <w:vAlign w:val="center"/>
          </w:tcPr>
          <w:p>
            <w:pPr>
              <w:jc w:val="center"/>
              <w:rPr>
                <w:ins w:id="9876" w:author="Edward Lee" w:date="2017-10-16T16:40:00Z"/>
                <w:rFonts w:ascii="宋体" w:hAnsi="宋体" w:eastAsia="宋体"/>
              </w:rPr>
            </w:pPr>
            <w:ins w:id="9877" w:author="Edward Lee" w:date="2017-10-16T16:40:00Z">
              <w:r>
                <w:rPr>
                  <w:rFonts w:hint="eastAsia" w:ascii="宋体" w:hAnsi="宋体" w:eastAsia="宋体"/>
                </w:rPr>
                <w:t>00</w:t>
              </w:r>
            </w:ins>
          </w:p>
        </w:tc>
        <w:tc>
          <w:tcPr>
            <w:tcW w:w="1054" w:type="dxa"/>
            <w:vAlign w:val="center"/>
          </w:tcPr>
          <w:p>
            <w:pPr>
              <w:jc w:val="center"/>
              <w:rPr>
                <w:ins w:id="9878" w:author="Edward Lee" w:date="2017-10-16T16:40:00Z"/>
                <w:rFonts w:ascii="宋体" w:hAnsi="宋体" w:eastAsia="宋体"/>
              </w:rPr>
            </w:pPr>
            <w:ins w:id="9879" w:author="Edward Lee" w:date="2017-10-16T16:40:00Z">
              <w:r>
                <w:rPr>
                  <w:rFonts w:hint="eastAsia" w:ascii="宋体" w:hAnsi="宋体" w:eastAsia="宋体"/>
                </w:rPr>
                <w:t>38</w:t>
              </w:r>
            </w:ins>
          </w:p>
        </w:tc>
        <w:tc>
          <w:tcPr>
            <w:tcW w:w="992" w:type="dxa"/>
            <w:vAlign w:val="center"/>
          </w:tcPr>
          <w:p>
            <w:pPr>
              <w:jc w:val="center"/>
              <w:rPr>
                <w:ins w:id="9880" w:author="Edward Lee" w:date="2017-10-16T16:40:00Z"/>
                <w:rFonts w:ascii="宋体" w:hAnsi="宋体" w:eastAsia="宋体"/>
              </w:rPr>
            </w:pPr>
            <w:ins w:id="9881" w:author="Edward Lee" w:date="2017-10-16T16:40:00Z">
              <w:r>
                <w:rPr>
                  <w:rFonts w:hint="eastAsia" w:ascii="宋体" w:hAnsi="宋体" w:eastAsia="宋体"/>
                </w:rPr>
                <w:t>36</w:t>
              </w:r>
            </w:ins>
          </w:p>
        </w:tc>
        <w:tc>
          <w:tcPr>
            <w:tcW w:w="992" w:type="dxa"/>
            <w:vAlign w:val="center"/>
          </w:tcPr>
          <w:p>
            <w:pPr>
              <w:jc w:val="center"/>
              <w:rPr>
                <w:ins w:id="9882" w:author="Edward Lee" w:date="2017-10-16T16:40:00Z"/>
                <w:rFonts w:ascii="宋体" w:hAnsi="宋体" w:eastAsia="宋体"/>
              </w:rPr>
            </w:pPr>
            <w:ins w:id="9883" w:author="Edward Lee" w:date="2017-10-16T16:40:00Z">
              <w:r>
                <w:rPr>
                  <w:rFonts w:hint="eastAsia" w:ascii="宋体" w:hAnsi="宋体" w:eastAsia="宋体"/>
                </w:rPr>
                <w:t>31</w:t>
              </w:r>
            </w:ins>
          </w:p>
        </w:tc>
        <w:tc>
          <w:tcPr>
            <w:tcW w:w="995" w:type="dxa"/>
            <w:vAlign w:val="center"/>
          </w:tcPr>
          <w:p>
            <w:pPr>
              <w:jc w:val="center"/>
              <w:rPr>
                <w:ins w:id="9884" w:author="Edward Lee" w:date="2017-10-16T16:40:00Z"/>
                <w:rFonts w:ascii="宋体" w:hAnsi="宋体" w:eastAsia="宋体"/>
              </w:rPr>
            </w:pPr>
            <w:ins w:id="9885" w:author="Edward Lee" w:date="2017-10-16T16:40:00Z">
              <w:r>
                <w:rPr>
                  <w:rFonts w:hint="eastAsia" w:ascii="宋体" w:hAnsi="宋体" w:eastAsia="宋体"/>
                </w:rPr>
                <w:t>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886" w:author="Edward Lee" w:date="2017-10-16T16:40:00Z"/>
        </w:trPr>
        <w:tc>
          <w:tcPr>
            <w:tcW w:w="958" w:type="dxa"/>
            <w:shd w:val="clear" w:color="auto" w:fill="D8D8D8" w:themeFill="background1" w:themeFillShade="D9"/>
            <w:vAlign w:val="center"/>
          </w:tcPr>
          <w:p>
            <w:pPr>
              <w:jc w:val="center"/>
              <w:rPr>
                <w:ins w:id="9887" w:author="Edward Lee" w:date="2017-10-16T16:40:00Z"/>
                <w:rFonts w:ascii="宋体" w:hAnsi="宋体" w:eastAsia="宋体"/>
                <w:b/>
              </w:rPr>
            </w:pPr>
          </w:p>
        </w:tc>
        <w:tc>
          <w:tcPr>
            <w:tcW w:w="991" w:type="dxa"/>
            <w:shd w:val="clear" w:color="auto" w:fill="D8D8D8" w:themeFill="background1" w:themeFillShade="D9"/>
            <w:vAlign w:val="center"/>
          </w:tcPr>
          <w:p>
            <w:pPr>
              <w:jc w:val="center"/>
              <w:rPr>
                <w:ins w:id="9888" w:author="Edward Lee" w:date="2017-10-16T16:40:00Z"/>
                <w:rFonts w:ascii="宋体" w:hAnsi="宋体" w:eastAsia="宋体"/>
                <w:b/>
              </w:rPr>
            </w:pPr>
          </w:p>
        </w:tc>
        <w:tc>
          <w:tcPr>
            <w:tcW w:w="994" w:type="dxa"/>
            <w:shd w:val="clear" w:color="auto" w:fill="D8D8D8" w:themeFill="background1" w:themeFillShade="D9"/>
            <w:vAlign w:val="center"/>
          </w:tcPr>
          <w:p>
            <w:pPr>
              <w:jc w:val="center"/>
              <w:rPr>
                <w:ins w:id="9889"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9890"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9891" w:author="Edward Lee" w:date="2017-10-16T16:40:00Z"/>
                <w:rFonts w:ascii="宋体" w:hAnsi="宋体" w:eastAsia="宋体"/>
                <w:b/>
              </w:rPr>
            </w:pPr>
          </w:p>
        </w:tc>
        <w:tc>
          <w:tcPr>
            <w:tcW w:w="1054" w:type="dxa"/>
            <w:shd w:val="clear" w:color="auto" w:fill="D8D8D8" w:themeFill="background1" w:themeFillShade="D9"/>
            <w:vAlign w:val="center"/>
          </w:tcPr>
          <w:p>
            <w:pPr>
              <w:jc w:val="center"/>
              <w:rPr>
                <w:ins w:id="9892"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9893"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9894"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9895"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896" w:author="Edward Lee" w:date="2017-10-16T16:40:00Z"/>
        </w:trPr>
        <w:tc>
          <w:tcPr>
            <w:tcW w:w="958" w:type="dxa"/>
            <w:vAlign w:val="center"/>
          </w:tcPr>
          <w:p>
            <w:pPr>
              <w:jc w:val="center"/>
              <w:rPr>
                <w:ins w:id="9897" w:author="Edward Lee" w:date="2017-10-16T16:40:00Z"/>
                <w:rFonts w:ascii="宋体" w:hAnsi="宋体" w:eastAsia="宋体"/>
              </w:rPr>
            </w:pPr>
            <w:ins w:id="9898" w:author="Edward Lee" w:date="2017-10-16T16:40:00Z">
              <w:r>
                <w:rPr>
                  <w:rFonts w:hint="eastAsia" w:ascii="宋体" w:hAnsi="宋体" w:eastAsia="宋体"/>
                </w:rPr>
                <w:t>39</w:t>
              </w:r>
            </w:ins>
          </w:p>
        </w:tc>
        <w:tc>
          <w:tcPr>
            <w:tcW w:w="991" w:type="dxa"/>
            <w:vAlign w:val="center"/>
          </w:tcPr>
          <w:p>
            <w:pPr>
              <w:jc w:val="center"/>
              <w:rPr>
                <w:ins w:id="9899" w:author="Edward Lee" w:date="2017-10-16T16:40:00Z"/>
                <w:rFonts w:ascii="宋体" w:hAnsi="宋体" w:eastAsia="宋体"/>
              </w:rPr>
            </w:pPr>
            <w:ins w:id="9900" w:author="Edward Lee" w:date="2017-10-16T16:40:00Z">
              <w:r>
                <w:rPr>
                  <w:rFonts w:hint="eastAsia" w:ascii="宋体" w:hAnsi="宋体" w:eastAsia="宋体"/>
                </w:rPr>
                <w:t>34</w:t>
              </w:r>
            </w:ins>
          </w:p>
        </w:tc>
        <w:tc>
          <w:tcPr>
            <w:tcW w:w="994" w:type="dxa"/>
            <w:vAlign w:val="center"/>
          </w:tcPr>
          <w:p>
            <w:pPr>
              <w:jc w:val="center"/>
              <w:rPr>
                <w:ins w:id="9901" w:author="Edward Lee" w:date="2017-10-16T16:40:00Z"/>
                <w:rFonts w:ascii="宋体" w:hAnsi="宋体" w:eastAsia="宋体"/>
              </w:rPr>
            </w:pPr>
            <w:ins w:id="9902" w:author="Edward Lee" w:date="2017-10-16T16:40:00Z">
              <w:r>
                <w:rPr>
                  <w:rFonts w:hint="eastAsia" w:ascii="宋体" w:hAnsi="宋体" w:eastAsia="宋体"/>
                </w:rPr>
                <w:t>30</w:t>
              </w:r>
            </w:ins>
          </w:p>
        </w:tc>
        <w:tc>
          <w:tcPr>
            <w:tcW w:w="1092" w:type="dxa"/>
            <w:vAlign w:val="center"/>
          </w:tcPr>
          <w:p>
            <w:pPr>
              <w:jc w:val="center"/>
              <w:rPr>
                <w:ins w:id="9903" w:author="Edward Lee" w:date="2017-10-16T16:40:00Z"/>
                <w:rFonts w:ascii="宋体" w:hAnsi="宋体" w:eastAsia="宋体"/>
              </w:rPr>
            </w:pPr>
            <w:ins w:id="9904" w:author="Edward Lee" w:date="2017-10-16T16:40:00Z">
              <w:r>
                <w:rPr>
                  <w:rFonts w:hint="eastAsia" w:ascii="宋体" w:hAnsi="宋体" w:eastAsia="宋体"/>
                </w:rPr>
                <w:t>33</w:t>
              </w:r>
            </w:ins>
          </w:p>
        </w:tc>
        <w:tc>
          <w:tcPr>
            <w:tcW w:w="1092" w:type="dxa"/>
            <w:vAlign w:val="center"/>
          </w:tcPr>
          <w:p>
            <w:pPr>
              <w:jc w:val="center"/>
              <w:rPr>
                <w:ins w:id="9905" w:author="Edward Lee" w:date="2017-10-16T16:40:00Z"/>
                <w:rFonts w:ascii="宋体" w:hAnsi="宋体" w:eastAsia="宋体"/>
              </w:rPr>
            </w:pPr>
            <w:ins w:id="9906" w:author="Edward Lee" w:date="2017-10-16T16:40:00Z">
              <w:r>
                <w:rPr>
                  <w:rFonts w:hint="eastAsia" w:ascii="宋体" w:hAnsi="宋体" w:eastAsia="宋体"/>
                </w:rPr>
                <w:t>34</w:t>
              </w:r>
            </w:ins>
          </w:p>
        </w:tc>
        <w:tc>
          <w:tcPr>
            <w:tcW w:w="1054" w:type="dxa"/>
            <w:vAlign w:val="center"/>
          </w:tcPr>
          <w:p>
            <w:pPr>
              <w:jc w:val="center"/>
              <w:rPr>
                <w:ins w:id="9907" w:author="Edward Lee" w:date="2017-10-16T16:40:00Z"/>
                <w:rFonts w:ascii="宋体" w:hAnsi="宋体" w:eastAsia="宋体"/>
              </w:rPr>
            </w:pPr>
            <w:ins w:id="9908" w:author="Edward Lee" w:date="2017-10-16T16:40:00Z">
              <w:r>
                <w:rPr>
                  <w:rFonts w:hint="eastAsia" w:ascii="宋体" w:hAnsi="宋体" w:eastAsia="宋体"/>
                </w:rPr>
                <w:t>32</w:t>
              </w:r>
            </w:ins>
          </w:p>
        </w:tc>
        <w:tc>
          <w:tcPr>
            <w:tcW w:w="992" w:type="dxa"/>
            <w:vAlign w:val="center"/>
          </w:tcPr>
          <w:p>
            <w:pPr>
              <w:jc w:val="center"/>
              <w:rPr>
                <w:ins w:id="9909" w:author="Edward Lee" w:date="2017-10-16T16:40:00Z"/>
                <w:rFonts w:ascii="宋体" w:hAnsi="宋体" w:eastAsia="宋体"/>
              </w:rPr>
            </w:pPr>
            <w:ins w:id="9910" w:author="Edward Lee" w:date="2017-10-16T16:40:00Z">
              <w:r>
                <w:rPr>
                  <w:rFonts w:hint="eastAsia" w:ascii="宋体" w:hAnsi="宋体" w:eastAsia="宋体"/>
                </w:rPr>
                <w:t>33</w:t>
              </w:r>
            </w:ins>
          </w:p>
        </w:tc>
        <w:tc>
          <w:tcPr>
            <w:tcW w:w="992" w:type="dxa"/>
            <w:vAlign w:val="center"/>
          </w:tcPr>
          <w:p>
            <w:pPr>
              <w:jc w:val="center"/>
              <w:rPr>
                <w:ins w:id="9911" w:author="Edward Lee" w:date="2017-10-16T16:40:00Z"/>
                <w:rFonts w:ascii="宋体" w:hAnsi="宋体" w:eastAsia="宋体"/>
              </w:rPr>
            </w:pPr>
            <w:ins w:id="9912" w:author="Edward Lee" w:date="2017-10-16T16:40:00Z">
              <w:r>
                <w:rPr>
                  <w:rFonts w:hint="eastAsia" w:ascii="宋体" w:hAnsi="宋体" w:eastAsia="宋体"/>
                </w:rPr>
                <w:t>35</w:t>
              </w:r>
            </w:ins>
          </w:p>
        </w:tc>
        <w:tc>
          <w:tcPr>
            <w:tcW w:w="995" w:type="dxa"/>
            <w:vAlign w:val="center"/>
          </w:tcPr>
          <w:p>
            <w:pPr>
              <w:jc w:val="center"/>
              <w:rPr>
                <w:ins w:id="9913" w:author="Edward Lee" w:date="2017-10-16T16:40:00Z"/>
                <w:rFonts w:ascii="宋体" w:hAnsi="宋体" w:eastAsia="宋体"/>
              </w:rPr>
            </w:pPr>
            <w:ins w:id="9914" w:author="Edward Lee" w:date="2017-10-16T16:40:00Z">
              <w:r>
                <w:rPr>
                  <w:rFonts w:hint="eastAsia" w:ascii="宋体" w:hAnsi="宋体" w:eastAsia="宋体"/>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9915" w:author="Edward Lee" w:date="2017-10-16T16:40:00Z"/>
        </w:trPr>
        <w:tc>
          <w:tcPr>
            <w:tcW w:w="958" w:type="dxa"/>
            <w:shd w:val="clear" w:color="auto" w:fill="D8D8D8" w:themeFill="background1" w:themeFillShade="D9"/>
            <w:vAlign w:val="center"/>
          </w:tcPr>
          <w:p>
            <w:pPr>
              <w:jc w:val="center"/>
              <w:rPr>
                <w:ins w:id="9916" w:author="Edward Lee" w:date="2017-10-16T16:40:00Z"/>
                <w:rFonts w:ascii="宋体" w:hAnsi="宋体" w:eastAsia="宋体"/>
              </w:rPr>
            </w:pPr>
          </w:p>
        </w:tc>
        <w:tc>
          <w:tcPr>
            <w:tcW w:w="991" w:type="dxa"/>
            <w:shd w:val="clear" w:color="auto" w:fill="D8D8D8" w:themeFill="background1" w:themeFillShade="D9"/>
            <w:vAlign w:val="center"/>
          </w:tcPr>
          <w:p>
            <w:pPr>
              <w:jc w:val="center"/>
              <w:rPr>
                <w:ins w:id="9917" w:author="Edward Lee" w:date="2017-10-16T16:40:00Z"/>
                <w:rFonts w:ascii="宋体" w:hAnsi="宋体" w:eastAsia="宋体"/>
              </w:rPr>
            </w:pPr>
          </w:p>
        </w:tc>
        <w:tc>
          <w:tcPr>
            <w:tcW w:w="994" w:type="dxa"/>
            <w:shd w:val="clear" w:color="auto" w:fill="D8D8D8" w:themeFill="background1" w:themeFillShade="D9"/>
            <w:vAlign w:val="center"/>
          </w:tcPr>
          <w:p>
            <w:pPr>
              <w:jc w:val="center"/>
              <w:rPr>
                <w:ins w:id="9918" w:author="Edward Lee" w:date="2017-10-16T16:40:00Z"/>
                <w:rFonts w:ascii="宋体" w:hAnsi="宋体" w:eastAsia="宋体"/>
                <w:b/>
              </w:rPr>
            </w:pPr>
            <w:ins w:id="9919" w:author="Edward Lee" w:date="2017-10-16T16:40:00Z">
              <w:r>
                <w:rPr>
                  <w:rFonts w:hint="eastAsia" w:ascii="宋体" w:hAnsi="宋体" w:eastAsia="宋体"/>
                  <w:b/>
                </w:rPr>
                <w:t>dev_id</w:t>
              </w:r>
            </w:ins>
            <w:ins w:id="9920" w:author="Edward Lee" w:date="2017-10-16T16:40:00Z">
              <w:r>
                <w:rPr>
                  <w:rFonts w:ascii="宋体" w:hAnsi="宋体" w:eastAsia="宋体"/>
                  <w:b/>
                </w:rPr>
                <w:br w:type="textWrapping"/>
              </w:r>
            </w:ins>
            <w:ins w:id="9921" w:author="Edward Lee" w:date="2017-10-16T16:40:00Z">
              <w:r>
                <w:rPr>
                  <w:rFonts w:hint="eastAsia" w:ascii="宋体" w:hAnsi="宋体" w:eastAsia="宋体"/>
                  <w:b/>
                </w:rPr>
                <w:t>(LSB)</w:t>
              </w:r>
            </w:ins>
          </w:p>
        </w:tc>
        <w:tc>
          <w:tcPr>
            <w:tcW w:w="1092" w:type="dxa"/>
            <w:shd w:val="clear" w:color="auto" w:fill="D6E3BC" w:themeFill="accent3" w:themeFillTint="66"/>
            <w:vAlign w:val="center"/>
          </w:tcPr>
          <w:p>
            <w:pPr>
              <w:jc w:val="center"/>
              <w:rPr>
                <w:ins w:id="9922" w:author="Edward Lee" w:date="2017-10-16T16:40:00Z"/>
                <w:rFonts w:ascii="宋体" w:hAnsi="宋体" w:eastAsia="宋体"/>
                <w:b/>
              </w:rPr>
            </w:pPr>
            <w:ins w:id="9923" w:author="Edward Lee" w:date="2017-10-16T16:40:00Z">
              <w:r>
                <w:rPr>
                  <w:rFonts w:hint="eastAsia" w:ascii="宋体" w:hAnsi="宋体" w:eastAsia="宋体"/>
                  <w:b/>
                </w:rPr>
                <w:t>param_type</w:t>
              </w:r>
            </w:ins>
          </w:p>
        </w:tc>
        <w:tc>
          <w:tcPr>
            <w:tcW w:w="1092" w:type="dxa"/>
            <w:shd w:val="clear" w:color="auto" w:fill="D6E3BC" w:themeFill="accent3" w:themeFillTint="66"/>
            <w:vAlign w:val="center"/>
          </w:tcPr>
          <w:p>
            <w:pPr>
              <w:jc w:val="center"/>
              <w:rPr>
                <w:ins w:id="9924" w:author="Edward Lee" w:date="2017-10-16T16:40:00Z"/>
                <w:rFonts w:ascii="宋体" w:hAnsi="宋体" w:eastAsia="宋体"/>
                <w:b/>
              </w:rPr>
            </w:pPr>
            <w:ins w:id="9925" w:author="Edward Lee" w:date="2017-10-16T16:40:00Z">
              <w:r>
                <w:rPr>
                  <w:rFonts w:hint="eastAsia" w:ascii="宋体" w:hAnsi="宋体" w:eastAsia="宋体"/>
                  <w:b/>
                </w:rPr>
                <w:t>data</w:t>
              </w:r>
            </w:ins>
          </w:p>
        </w:tc>
        <w:tc>
          <w:tcPr>
            <w:tcW w:w="1054" w:type="dxa"/>
            <w:shd w:val="clear" w:color="auto" w:fill="D8D8D8" w:themeFill="background1" w:themeFillShade="D9"/>
            <w:vAlign w:val="center"/>
          </w:tcPr>
          <w:p>
            <w:pPr>
              <w:jc w:val="center"/>
              <w:rPr>
                <w:ins w:id="9926" w:author="Edward Lee" w:date="2017-10-16T16:40:00Z"/>
                <w:rFonts w:ascii="宋体" w:hAnsi="宋体" w:eastAsia="宋体"/>
                <w:b/>
              </w:rPr>
            </w:pPr>
            <w:ins w:id="9927" w:author="Edward Lee" w:date="2017-10-16T16:40:00Z">
              <w:r>
                <w:rPr>
                  <w:rFonts w:hint="eastAsia" w:ascii="宋体" w:hAnsi="宋体" w:eastAsia="宋体"/>
                  <w:b/>
                </w:rPr>
                <w:t>crc16</w:t>
              </w:r>
            </w:ins>
            <w:ins w:id="9928" w:author="Edward Lee" w:date="2017-10-16T16:40:00Z">
              <w:r>
                <w:rPr>
                  <w:rFonts w:ascii="宋体" w:hAnsi="宋体" w:eastAsia="宋体"/>
                  <w:b/>
                </w:rPr>
                <w:br w:type="textWrapping"/>
              </w:r>
            </w:ins>
            <w:ins w:id="9929" w:author="Edward Lee" w:date="2017-10-16T16:40:00Z">
              <w:r>
                <w:rPr>
                  <w:rFonts w:hint="eastAsia" w:ascii="宋体" w:hAnsi="宋体" w:eastAsia="宋体"/>
                  <w:b/>
                </w:rPr>
                <w:t>(H)</w:t>
              </w:r>
            </w:ins>
          </w:p>
        </w:tc>
        <w:tc>
          <w:tcPr>
            <w:tcW w:w="992" w:type="dxa"/>
            <w:shd w:val="clear" w:color="auto" w:fill="D8D8D8" w:themeFill="background1" w:themeFillShade="D9"/>
            <w:vAlign w:val="center"/>
          </w:tcPr>
          <w:p>
            <w:pPr>
              <w:jc w:val="center"/>
              <w:rPr>
                <w:ins w:id="9930" w:author="Edward Lee" w:date="2017-10-16T16:40:00Z"/>
                <w:rFonts w:ascii="宋体" w:hAnsi="宋体" w:eastAsia="宋体"/>
                <w:b/>
              </w:rPr>
            </w:pPr>
            <w:ins w:id="9931" w:author="Edward Lee" w:date="2017-10-16T16:40:00Z">
              <w:r>
                <w:rPr>
                  <w:rFonts w:hint="eastAsia" w:ascii="宋体" w:hAnsi="宋体" w:eastAsia="宋体"/>
                  <w:b/>
                </w:rPr>
                <w:t>crc16</w:t>
              </w:r>
            </w:ins>
            <w:ins w:id="9932" w:author="Edward Lee" w:date="2017-10-16T16:40:00Z">
              <w:r>
                <w:rPr>
                  <w:rFonts w:ascii="宋体" w:hAnsi="宋体" w:eastAsia="宋体"/>
                  <w:b/>
                </w:rPr>
                <w:br w:type="textWrapping"/>
              </w:r>
            </w:ins>
            <w:ins w:id="9933" w:author="Edward Lee" w:date="2017-10-16T16:40:00Z">
              <w:r>
                <w:rPr>
                  <w:rFonts w:hint="eastAsia" w:ascii="宋体" w:hAnsi="宋体" w:eastAsia="宋体"/>
                  <w:b/>
                </w:rPr>
                <w:t>(L)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9934" w:author="Edward Lee" w:date="2017-10-16T16:40:00Z"/>
        </w:trPr>
        <w:tc>
          <w:tcPr>
            <w:tcW w:w="958" w:type="dxa"/>
            <w:vAlign w:val="center"/>
          </w:tcPr>
          <w:p>
            <w:pPr>
              <w:jc w:val="center"/>
              <w:rPr>
                <w:ins w:id="9935" w:author="Edward Lee" w:date="2017-10-16T16:40:00Z"/>
                <w:rFonts w:ascii="宋体" w:hAnsi="宋体" w:eastAsia="宋体"/>
              </w:rPr>
            </w:pPr>
            <w:ins w:id="9936" w:author="Edward Lee" w:date="2017-10-16T16:40:00Z">
              <w:r>
                <w:rPr>
                  <w:rFonts w:hint="eastAsia" w:ascii="宋体" w:hAnsi="宋体" w:eastAsia="宋体"/>
                </w:rPr>
                <w:t>39</w:t>
              </w:r>
            </w:ins>
          </w:p>
        </w:tc>
        <w:tc>
          <w:tcPr>
            <w:tcW w:w="991" w:type="dxa"/>
            <w:vAlign w:val="center"/>
          </w:tcPr>
          <w:p>
            <w:pPr>
              <w:jc w:val="center"/>
              <w:rPr>
                <w:ins w:id="9937" w:author="Edward Lee" w:date="2017-10-16T16:40:00Z"/>
                <w:rFonts w:ascii="宋体" w:hAnsi="宋体" w:eastAsia="宋体"/>
              </w:rPr>
            </w:pPr>
            <w:ins w:id="9938" w:author="Edward Lee" w:date="2017-10-16T16:40:00Z">
              <w:r>
                <w:rPr>
                  <w:rFonts w:hint="eastAsia" w:ascii="宋体" w:hAnsi="宋体" w:eastAsia="宋体"/>
                </w:rPr>
                <w:t>36</w:t>
              </w:r>
            </w:ins>
          </w:p>
        </w:tc>
        <w:tc>
          <w:tcPr>
            <w:tcW w:w="994" w:type="dxa"/>
            <w:vAlign w:val="center"/>
          </w:tcPr>
          <w:p>
            <w:pPr>
              <w:jc w:val="center"/>
              <w:rPr>
                <w:ins w:id="9939" w:author="Edward Lee" w:date="2017-10-16T16:40:00Z"/>
                <w:rFonts w:ascii="宋体" w:hAnsi="宋体" w:eastAsia="宋体"/>
              </w:rPr>
            </w:pPr>
            <w:ins w:id="9940" w:author="Edward Lee" w:date="2017-10-16T16:40:00Z">
              <w:r>
                <w:rPr>
                  <w:rFonts w:hint="eastAsia" w:ascii="宋体" w:hAnsi="宋体" w:eastAsia="宋体"/>
                </w:rPr>
                <w:t>00</w:t>
              </w:r>
            </w:ins>
          </w:p>
        </w:tc>
        <w:tc>
          <w:tcPr>
            <w:tcW w:w="1092" w:type="dxa"/>
            <w:vAlign w:val="center"/>
          </w:tcPr>
          <w:p>
            <w:pPr>
              <w:jc w:val="center"/>
              <w:rPr>
                <w:ins w:id="9941" w:author="Edward Lee" w:date="2017-10-16T16:40:00Z"/>
                <w:rFonts w:ascii="宋体" w:hAnsi="宋体" w:eastAsia="宋体" w:cs="Times New Roman"/>
                <w:color w:val="FF33CC"/>
                <w:kern w:val="0"/>
                <w:szCs w:val="20"/>
              </w:rPr>
            </w:pPr>
            <w:ins w:id="9942" w:author="Edward Lee" w:date="2017-10-16T16:40:00Z">
              <w:r>
                <w:rPr>
                  <w:rFonts w:hint="eastAsia" w:ascii="宋体" w:hAnsi="宋体" w:eastAsia="宋体" w:cs="Times New Roman"/>
                  <w:color w:val="FF33CC"/>
                  <w:kern w:val="0"/>
                  <w:szCs w:val="20"/>
                </w:rPr>
                <w:t>11</w:t>
              </w:r>
            </w:ins>
          </w:p>
        </w:tc>
        <w:tc>
          <w:tcPr>
            <w:tcW w:w="1092" w:type="dxa"/>
            <w:vAlign w:val="center"/>
          </w:tcPr>
          <w:p>
            <w:pPr>
              <w:jc w:val="center"/>
              <w:rPr>
                <w:ins w:id="9943" w:author="Edward Lee" w:date="2017-10-16T16:40:00Z"/>
                <w:rFonts w:ascii="宋体" w:hAnsi="宋体" w:eastAsia="宋体" w:cs="Times New Roman"/>
                <w:color w:val="FF33CC"/>
                <w:kern w:val="0"/>
                <w:szCs w:val="20"/>
              </w:rPr>
            </w:pPr>
            <w:ins w:id="9944" w:author="Edward Lee" w:date="2017-10-16T16:40:00Z">
              <w:r>
                <w:rPr>
                  <w:rFonts w:ascii="宋体" w:hAnsi="宋体" w:eastAsia="宋体" w:cs="Times New Roman"/>
                  <w:color w:val="3333FF"/>
                  <w:kern w:val="0"/>
                  <w:szCs w:val="20"/>
                </w:rPr>
                <w:t>…</w:t>
              </w:r>
            </w:ins>
          </w:p>
        </w:tc>
        <w:tc>
          <w:tcPr>
            <w:tcW w:w="1054" w:type="dxa"/>
          </w:tcPr>
          <w:p>
            <w:pPr>
              <w:jc w:val="center"/>
              <w:rPr>
                <w:ins w:id="9945" w:author="Edward Lee" w:date="2017-10-16T16:40:00Z"/>
                <w:color w:val="C00000"/>
              </w:rPr>
            </w:pPr>
            <w:ins w:id="9946" w:author="Edward Lee" w:date="2017-10-16T16:40:00Z">
              <w:r>
                <w:rPr>
                  <w:rFonts w:asciiTheme="minorEastAsia" w:hAnsiTheme="minorEastAsia"/>
                </w:rPr>
                <w:t>D9</w:t>
              </w:r>
            </w:ins>
          </w:p>
        </w:tc>
        <w:tc>
          <w:tcPr>
            <w:tcW w:w="992" w:type="dxa"/>
          </w:tcPr>
          <w:p>
            <w:pPr>
              <w:jc w:val="center"/>
              <w:rPr>
                <w:ins w:id="9947" w:author="Edward Lee" w:date="2017-10-16T16:40:00Z"/>
                <w:color w:val="C00000"/>
              </w:rPr>
            </w:pPr>
            <w:ins w:id="9948" w:author="Edward Lee" w:date="2017-10-16T16:40:00Z">
              <w:r>
                <w:rPr>
                  <w:rFonts w:asciiTheme="minorEastAsia" w:hAnsiTheme="minorEastAsia"/>
                </w:rPr>
                <w:t>AA</w:t>
              </w:r>
            </w:ins>
          </w:p>
        </w:tc>
      </w:tr>
    </w:tbl>
    <w:p>
      <w:pPr>
        <w:pStyle w:val="36"/>
        <w:ind w:firstLine="422"/>
        <w:rPr>
          <w:ins w:id="9949" w:author="Edward Lee" w:date="2017-10-16T16:40:00Z"/>
          <w:rFonts w:hAnsi="宋体"/>
        </w:rPr>
      </w:pPr>
      <w:ins w:id="9950" w:author="Edward Lee" w:date="2017-10-16T16:40:00Z">
        <w:r>
          <w:rPr>
            <w:rFonts w:hint="eastAsia" w:hAnsi="宋体"/>
            <w:b/>
            <w:bCs/>
            <w:color w:val="000000" w:themeColor="text1"/>
          </w:rPr>
          <w:t>Starting logo</w:t>
        </w:r>
      </w:ins>
      <w:ins w:id="9951" w:author="Edward Lee" w:date="2017-10-16T16:40:00Z">
        <w:r>
          <w:rPr>
            <w:rFonts w:hAnsi="宋体"/>
            <w:b/>
            <w:bCs/>
            <w:color w:val="000000" w:themeColor="text1"/>
          </w:rPr>
          <w:t>Starting logo</w:t>
        </w:r>
      </w:ins>
    </w:p>
    <w:p>
      <w:pPr>
        <w:pStyle w:val="36"/>
        <w:rPr>
          <w:ins w:id="9952" w:author="Edward Lee" w:date="2017-10-16T16:40:00Z"/>
          <w:rFonts w:hAnsi="宋体"/>
        </w:rPr>
      </w:pPr>
      <w:ins w:id="9953" w:author="Edward Lee" w:date="2017-10-16T16:40:00Z">
        <w:r>
          <w:rPr>
            <w:rFonts w:hint="eastAsia" w:hAnsi="宋体"/>
          </w:rPr>
          <w:t>Starting logo</w:t>
        </w:r>
      </w:ins>
      <w:ins w:id="9954" w:author="Edward Lee" w:date="2017-10-16T16:40:00Z">
        <w:r>
          <w:rPr>
            <w:rFonts w:hAnsi="宋体"/>
          </w:rPr>
          <w:t>Starting logo</w:t>
        </w:r>
      </w:ins>
      <w:ins w:id="9955" w:author="Edward Lee" w:date="2017-10-16T16:40:00Z">
        <w:r>
          <w:rPr>
            <w:rFonts w:hint="eastAsia" w:hAnsi="宋体"/>
          </w:rPr>
          <w:t xml:space="preserve"> sof     ： 0x55AA</w:t>
        </w:r>
      </w:ins>
    </w:p>
    <w:p>
      <w:pPr>
        <w:pStyle w:val="36"/>
        <w:ind w:firstLine="422"/>
        <w:rPr>
          <w:ins w:id="9956" w:author="Edward Lee" w:date="2017-10-16T16:40:00Z"/>
          <w:rFonts w:hAnsi="宋体"/>
          <w:b/>
        </w:rPr>
      </w:pPr>
      <w:ins w:id="9957" w:author="Edward Lee" w:date="2017-10-16T16:40:00Z">
        <w:r>
          <w:rPr>
            <w:rFonts w:hint="eastAsia" w:hAnsi="宋体"/>
            <w:b/>
          </w:rPr>
          <w:t>Message header</w:t>
        </w:r>
      </w:ins>
      <w:ins w:id="9958" w:author="Edward Lee" w:date="2017-10-16T16:40:00Z">
        <w:r>
          <w:rPr>
            <w:rFonts w:hAnsi="宋体"/>
            <w:b/>
          </w:rPr>
          <w:t>Message header</w:t>
        </w:r>
      </w:ins>
    </w:p>
    <w:p>
      <w:pPr>
        <w:pStyle w:val="36"/>
        <w:rPr>
          <w:ins w:id="9959" w:author="Edward Lee" w:date="2017-10-16T16:40:00Z"/>
          <w:rFonts w:hAnsi="宋体"/>
        </w:rPr>
      </w:pPr>
      <w:ins w:id="9960" w:author="Edward Lee" w:date="2017-10-16T16:40:00Z">
        <w:r>
          <w:rPr>
            <w:rFonts w:hint="eastAsia" w:hAnsi="宋体"/>
          </w:rPr>
          <w:t>len     ： 0x</w:t>
        </w:r>
      </w:ins>
      <w:ins w:id="9961" w:author="Edward Lee" w:date="2017-10-16T16:40:00Z">
        <w:r>
          <w:rPr>
            <w:rFonts w:hint="eastAsia" w:hAnsi="宋体"/>
            <w:color w:val="FF0000"/>
          </w:rPr>
          <w:t>001E</w:t>
        </w:r>
      </w:ins>
    </w:p>
    <w:p>
      <w:pPr>
        <w:pStyle w:val="36"/>
        <w:rPr>
          <w:ins w:id="9962" w:author="Edward Lee" w:date="2017-10-16T16:40:00Z"/>
          <w:rFonts w:hAnsi="宋体"/>
        </w:rPr>
      </w:pPr>
      <w:ins w:id="9963" w:author="Edward Lee" w:date="2017-10-16T16:40:00Z">
        <w:r>
          <w:rPr>
            <w:rFonts w:hint="eastAsia" w:hAnsi="宋体"/>
          </w:rPr>
          <w:t>cmd      ： 0x</w:t>
        </w:r>
      </w:ins>
      <w:ins w:id="9964" w:author="Edward Lee" w:date="2017-10-16T16:40:00Z">
        <w:r>
          <w:rPr>
            <w:rFonts w:hint="eastAsia" w:hAnsi="宋体"/>
            <w:color w:val="FFC000"/>
          </w:rPr>
          <w:t>000A</w:t>
        </w:r>
      </w:ins>
    </w:p>
    <w:p>
      <w:pPr>
        <w:pStyle w:val="36"/>
        <w:rPr>
          <w:ins w:id="9965" w:author="Edward Lee" w:date="2017-10-16T16:40:00Z"/>
          <w:rFonts w:hAnsi="宋体"/>
        </w:rPr>
      </w:pPr>
      <w:ins w:id="9966" w:author="Edward Lee" w:date="2017-10-16T16:40:00Z">
        <w:r>
          <w:rPr>
            <w:rFonts w:hint="eastAsia" w:hAnsi="宋体"/>
          </w:rPr>
          <w:t>seq      ： 0x00000003</w:t>
        </w:r>
      </w:ins>
    </w:p>
    <w:p>
      <w:pPr>
        <w:pStyle w:val="36"/>
        <w:rPr>
          <w:ins w:id="9967" w:author="Edward Lee" w:date="2017-10-16T16:40:00Z"/>
          <w:rFonts w:hAnsi="宋体"/>
        </w:rPr>
      </w:pPr>
      <w:ins w:id="9968" w:author="Edward Lee" w:date="2017-10-16T16:40:00Z">
        <w:r>
          <w:rPr>
            <w:rFonts w:hint="eastAsia" w:hAnsi="宋体"/>
          </w:rPr>
          <w:t>pro_ver  ： 0x0001 (V0.1)</w:t>
        </w:r>
      </w:ins>
    </w:p>
    <w:p>
      <w:pPr>
        <w:pStyle w:val="36"/>
        <w:rPr>
          <w:ins w:id="9969" w:author="Edward Lee" w:date="2017-10-16T16:40:00Z"/>
          <w:rFonts w:hAnsi="宋体"/>
        </w:rPr>
      </w:pPr>
      <w:ins w:id="9970" w:author="Edward Lee" w:date="2017-10-16T16:40:00Z">
        <w:r>
          <w:rPr>
            <w:rFonts w:hint="eastAsia" w:hAnsi="宋体"/>
          </w:rPr>
          <w:t>seq_flag ： 0x0000</w:t>
        </w:r>
      </w:ins>
    </w:p>
    <w:p>
      <w:pPr>
        <w:pStyle w:val="36"/>
        <w:rPr>
          <w:ins w:id="9971" w:author="Edward Lee" w:date="2017-10-16T16:40:00Z"/>
          <w:rFonts w:hAnsi="宋体"/>
        </w:rPr>
      </w:pPr>
      <w:ins w:id="9972" w:author="Edward Lee" w:date="2017-10-16T16:40:00Z">
        <w:r>
          <w:rPr>
            <w:rFonts w:hint="eastAsia" w:hAnsi="宋体"/>
          </w:rPr>
          <w:t xml:space="preserve">ID dev_id   ： </w:t>
        </w:r>
      </w:ins>
    </w:p>
    <w:p>
      <w:pPr>
        <w:pStyle w:val="36"/>
        <w:ind w:left="2297" w:leftChars="1044" w:hanging="105" w:hangingChars="50"/>
        <w:rPr>
          <w:ins w:id="9973" w:author="Edward Lee" w:date="2017-10-16T16:40:00Z"/>
          <w:rFonts w:hAnsi="宋体"/>
        </w:rPr>
      </w:pPr>
      <w:ins w:id="9974" w:author="Edward Lee" w:date="2017-10-16T16:40:00Z">
        <w:r>
          <w:rPr>
            <w:rFonts w:hAnsi="宋体"/>
          </w:rPr>
          <w:t>38 36 31 36 39 34 30 33 34 32 30 35 38 39 36 00</w:t>
        </w:r>
      </w:ins>
      <w:ins w:id="9975" w:author="Edward Lee" w:date="2017-10-16T16:40:00Z">
        <w:r>
          <w:rPr>
            <w:rFonts w:hint="eastAsia" w:hAnsi="宋体"/>
          </w:rPr>
          <w:t xml:space="preserve"> （string：“</w:t>
        </w:r>
      </w:ins>
      <w:ins w:id="9976" w:author="Edward Lee" w:date="2017-10-16T16:40:00Z">
        <w:r>
          <w:rPr>
            <w:rFonts w:hAnsi="宋体" w:cs="Calibri"/>
            <w:szCs w:val="21"/>
            <w:u w:val="single"/>
          </w:rPr>
          <w:t>861694034205896</w:t>
        </w:r>
      </w:ins>
      <w:ins w:id="9977" w:author="Edward Lee" w:date="2017-10-16T16:40:00Z">
        <w:r>
          <w:rPr>
            <w:rFonts w:hint="eastAsia" w:hAnsi="宋体" w:cs="Calibri"/>
            <w:szCs w:val="21"/>
          </w:rPr>
          <w:t>”</w:t>
        </w:r>
      </w:ins>
      <w:ins w:id="9978" w:author="Edward Lee" w:date="2017-10-16T16:40:00Z">
        <w:r>
          <w:rPr>
            <w:rFonts w:hint="eastAsia" w:hAnsi="宋体"/>
          </w:rPr>
          <w:t>）</w:t>
        </w:r>
      </w:ins>
    </w:p>
    <w:p>
      <w:pPr>
        <w:pStyle w:val="36"/>
        <w:ind w:firstLine="422"/>
        <w:rPr>
          <w:ins w:id="9979" w:author="Edward Lee" w:date="2017-10-16T16:40:00Z"/>
          <w:rFonts w:hAnsi="宋体"/>
          <w:b/>
        </w:rPr>
      </w:pPr>
      <w:ins w:id="9980" w:author="Edward Lee" w:date="2017-10-16T16:40:00Z">
        <w:r>
          <w:rPr>
            <w:rFonts w:hAnsi="宋体"/>
            <w:b/>
          </w:rPr>
          <w:t>Service Content</w:t>
        </w:r>
      </w:ins>
    </w:p>
    <w:p>
      <w:pPr>
        <w:pStyle w:val="36"/>
        <w:rPr>
          <w:ins w:id="9981" w:author="Edward Lee" w:date="2017-10-16T16:40:00Z"/>
          <w:rFonts w:hAnsi="宋体"/>
        </w:rPr>
      </w:pPr>
      <w:ins w:id="9982" w:author="Edward Lee" w:date="2017-10-16T16:40:00Z">
        <w:r>
          <w:rPr>
            <w:rFonts w:hint="eastAsia" w:hAnsi="宋体" w:cstheme="minorBidi"/>
            <w:kern w:val="2"/>
            <w:szCs w:val="22"/>
            <w:shd w:val="clear" w:color="auto" w:fill="C2D69B" w:themeFill="accent3" w:themeFillTint="99"/>
          </w:rPr>
          <w:t xml:space="preserve">param_type    </w:t>
        </w:r>
      </w:ins>
      <w:ins w:id="9983" w:author="Edward Lee" w:date="2017-10-16T16:40:00Z">
        <w:r>
          <w:rPr>
            <w:rFonts w:hint="eastAsia" w:hAnsi="宋体"/>
          </w:rPr>
          <w:t xml:space="preserve">: </w:t>
        </w:r>
      </w:ins>
      <w:ins w:id="9984" w:author="Edward Lee" w:date="2017-10-16T16:40:00Z">
        <w:r>
          <w:rPr>
            <w:rFonts w:hint="eastAsia" w:hAnsi="宋体"/>
            <w:color w:val="FF33CC"/>
          </w:rPr>
          <w:t xml:space="preserve">11     </w:t>
        </w:r>
      </w:ins>
      <w:ins w:id="9985" w:author="Edward Lee" w:date="2017-10-16T16:40:00Z">
        <w:r>
          <w:rPr>
            <w:rFonts w:hint="eastAsia"/>
          </w:rPr>
          <w:t xml:space="preserve">1. </w:t>
        </w:r>
      </w:ins>
      <w:ins w:id="9986" w:author="Edward Lee" w:date="2017-10-16T16:40:00Z">
        <w:r>
          <w:rPr>
            <w:rFonts w:hint="eastAsia" w:hAnsi="宋体"/>
          </w:rPr>
          <w:t>(</w:t>
        </w:r>
      </w:ins>
      <w:ins w:id="9987" w:author="Edward Lee" w:date="2017-10-16T16:40:00Z">
        <w:r>
          <w:rPr>
            <w:rFonts w:hAnsi="宋体"/>
            <w:b/>
          </w:rPr>
          <w:t>Report equipment status</w:t>
        </w:r>
      </w:ins>
      <w:ins w:id="9988" w:author="Edward Lee" w:date="2017-10-16T16:40:00Z">
        <w:r>
          <w:rPr>
            <w:rFonts w:hint="eastAsia" w:hAnsi="宋体"/>
          </w:rPr>
          <w:t>)</w:t>
        </w:r>
      </w:ins>
    </w:p>
    <w:p>
      <w:pPr>
        <w:ind w:left="2977" w:leftChars="200" w:hanging="2557"/>
        <w:rPr>
          <w:ins w:id="9989" w:author="Edward Lee" w:date="2017-10-16T16:40:00Z"/>
        </w:rPr>
      </w:pPr>
      <w:ins w:id="9990" w:author="Edward Lee" w:date="2017-10-16T16:40:00Z">
        <w:r>
          <w:rPr>
            <w:rFonts w:hint="eastAsia" w:ascii="宋体" w:hAnsi="宋体" w:eastAsia="宋体"/>
            <w:shd w:val="clear" w:color="auto" w:fill="C2D69B" w:themeFill="accent3" w:themeFillTint="99"/>
          </w:rPr>
          <w:t xml:space="preserve">firmware  </w:t>
        </w:r>
      </w:ins>
      <w:ins w:id="9991" w:author="Edward Lee" w:date="2017-10-16T16:40:00Z">
        <w:r>
          <w:rPr>
            <w:rFonts w:hint="eastAsia" w:ascii="宋体" w:hAnsi="宋体" w:eastAsia="宋体"/>
          </w:rPr>
          <w:t xml:space="preserve">: </w:t>
        </w:r>
      </w:ins>
      <w:ins w:id="9992" w:author="Edward Lee" w:date="2017-10-16T16:40:00Z">
        <w:r>
          <w:rPr>
            <w:rFonts w:ascii="宋体" w:hAnsi="宋体" w:eastAsia="宋体" w:cs="Times New Roman"/>
            <w:color w:val="3333FF"/>
            <w:kern w:val="0"/>
            <w:szCs w:val="20"/>
            <w:u w:val="single"/>
          </w:rPr>
          <w:t>03 00</w:t>
        </w:r>
      </w:ins>
      <w:ins w:id="9993" w:author="Edward Lee" w:date="2017-10-16T16:40:00Z">
        <w:r>
          <w:rPr>
            <w:rFonts w:hint="eastAsia"/>
          </w:rPr>
          <w:t xml:space="preserve">  2.  (</w:t>
        </w:r>
      </w:ins>
      <w:ins w:id="9994" w:author="Edward Lee" w:date="2017-10-16T16:40:00Z">
        <w:r>
          <w:rPr/>
          <w:t>Host firmware version</w:t>
        </w:r>
      </w:ins>
      <w:ins w:id="9995" w:author="Edward Lee" w:date="2017-10-16T16:40:00Z">
        <w:r>
          <w:rPr>
            <w:rFonts w:hint="eastAsia"/>
          </w:rPr>
          <w:t xml:space="preserve"> V3.0)</w:t>
        </w:r>
      </w:ins>
    </w:p>
    <w:p>
      <w:pPr>
        <w:ind w:left="2977" w:leftChars="200" w:hanging="2557"/>
        <w:rPr>
          <w:ins w:id="9996" w:author="Edward Lee" w:date="2017-10-16T16:40:00Z"/>
        </w:rPr>
      </w:pPr>
      <w:ins w:id="9997" w:author="Edward Lee" w:date="2017-10-16T16:40:00Z">
        <w:r>
          <w:rPr>
            <w:rFonts w:hint="eastAsia" w:ascii="宋体" w:hAnsi="宋体" w:eastAsia="宋体"/>
            <w:shd w:val="clear" w:color="auto" w:fill="C2D69B" w:themeFill="accent3" w:themeFillTint="99"/>
          </w:rPr>
          <w:t xml:space="preserve">IP       </w:t>
        </w:r>
      </w:ins>
      <w:ins w:id="9998" w:author="Edward Lee" w:date="2017-10-16T16:40:00Z">
        <w:r>
          <w:rPr>
            <w:rFonts w:hint="eastAsia" w:ascii="宋体" w:hAnsi="宋体" w:eastAsia="宋体"/>
          </w:rPr>
          <w:t xml:space="preserve">: </w:t>
        </w:r>
      </w:ins>
      <w:ins w:id="9999" w:author="Edward Lee" w:date="2017-10-16T16:40:00Z">
        <w:r>
          <w:rPr>
            <w:rFonts w:asciiTheme="minorEastAsia" w:hAnsiTheme="minorEastAsia"/>
            <w:color w:val="E36C09" w:themeColor="accent6" w:themeShade="BF"/>
            <w:u w:val="single"/>
          </w:rPr>
          <w:t>32 31 38 2E 31 37 2E 31 35 37 2E 32 31 34 00 00 00 00 00 00 00 00 00 00 00 00 00 00 00 00 00 00</w:t>
        </w:r>
      </w:ins>
      <w:ins w:id="10000" w:author="Edward Lee" w:date="2017-10-16T16:40:00Z">
        <w:r>
          <w:rPr>
            <w:rFonts w:hint="eastAsia"/>
          </w:rPr>
          <w:t xml:space="preserve">  3. (</w:t>
        </w:r>
      </w:ins>
      <w:ins w:id="10001" w:author="Edward Lee" w:date="2017-10-16T16:40:00Z">
        <w:r>
          <w:rPr/>
          <w:t>Current device GPRS connection</w:t>
        </w:r>
      </w:ins>
      <w:ins w:id="10002" w:author="Edward Lee" w:date="2017-10-16T16:40:00Z">
        <w:r>
          <w:rPr>
            <w:rFonts w:hint="eastAsia"/>
          </w:rPr>
          <w:t xml:space="preserve"> ip，“218.17.157.214”)</w:t>
        </w:r>
      </w:ins>
    </w:p>
    <w:p>
      <w:pPr>
        <w:ind w:left="2977" w:leftChars="200" w:hanging="2557"/>
        <w:rPr>
          <w:ins w:id="10003" w:author="Edward Lee" w:date="2017-10-16T16:40:00Z"/>
        </w:rPr>
      </w:pPr>
      <w:ins w:id="10004" w:author="Edward Lee" w:date="2017-10-16T16:40:00Z">
        <w:r>
          <w:rPr>
            <w:rFonts w:hint="eastAsia" w:ascii="宋体" w:hAnsi="宋体" w:eastAsia="宋体"/>
            <w:shd w:val="clear" w:color="auto" w:fill="C2D69B" w:themeFill="accent3" w:themeFillTint="99"/>
          </w:rPr>
          <w:t xml:space="preserve">IP port  </w:t>
        </w:r>
      </w:ins>
      <w:ins w:id="10005" w:author="Edward Lee" w:date="2017-10-16T16:40:00Z">
        <w:r>
          <w:rPr>
            <w:rFonts w:hint="eastAsia" w:ascii="宋体" w:hAnsi="宋体" w:eastAsia="宋体"/>
          </w:rPr>
          <w:t xml:space="preserve">: </w:t>
        </w:r>
      </w:ins>
      <w:ins w:id="10006" w:author="Edward Lee" w:date="2017-10-16T16:40:00Z">
        <w:r>
          <w:rPr>
            <w:rFonts w:asciiTheme="minorEastAsia" w:hAnsiTheme="minorEastAsia"/>
            <w:color w:val="00B0F0"/>
            <w:u w:val="single"/>
          </w:rPr>
          <w:t>24 13</w:t>
        </w:r>
      </w:ins>
      <w:ins w:id="10007" w:author="Edward Lee" w:date="2017-10-16T16:40:00Z">
        <w:r>
          <w:rPr>
            <w:rFonts w:hint="eastAsia"/>
          </w:rPr>
          <w:t xml:space="preserve">  4. (</w:t>
        </w:r>
      </w:ins>
      <w:ins w:id="10008" w:author="Edward Lee" w:date="2017-10-16T16:40:00Z">
        <w:r>
          <w:rPr/>
          <w:t>IP ports currently connected to GPRS</w:t>
        </w:r>
      </w:ins>
      <w:ins w:id="10009" w:author="Edward Lee" w:date="2017-10-16T16:40:00Z">
        <w:r>
          <w:rPr>
            <w:rFonts w:hint="eastAsia"/>
          </w:rPr>
          <w:t xml:space="preserve">，0x1324, Is </w:t>
        </w:r>
      </w:ins>
      <w:ins w:id="10010" w:author="Edward Lee" w:date="2017-10-16T16:40:00Z">
        <w:r>
          <w:rPr/>
          <w:t>4900</w:t>
        </w:r>
      </w:ins>
      <w:ins w:id="10011" w:author="Edward Lee" w:date="2017-10-16T16:40:00Z">
        <w:r>
          <w:rPr>
            <w:rFonts w:hint="eastAsia"/>
          </w:rPr>
          <w:t>,</w:t>
        </w:r>
      </w:ins>
      <w:ins w:id="10012" w:author="Edward Lee" w:date="2017-10-16T16:40:00Z">
        <w:r>
          <w:rPr/>
          <w:t xml:space="preserve"> Low byte ahead</w:t>
        </w:r>
      </w:ins>
      <w:ins w:id="10013" w:author="Edward Lee" w:date="2017-10-16T16:40:00Z">
        <w:r>
          <w:rPr>
            <w:rFonts w:hint="eastAsia"/>
          </w:rPr>
          <w:t>)</w:t>
        </w:r>
      </w:ins>
    </w:p>
    <w:p>
      <w:pPr>
        <w:ind w:left="2977" w:leftChars="200" w:hanging="2557"/>
        <w:rPr>
          <w:ins w:id="10014" w:author="Edward Lee" w:date="2017-10-16T16:40:00Z"/>
        </w:rPr>
      </w:pPr>
      <w:ins w:id="10015" w:author="Edward Lee" w:date="2017-10-16T16:40:00Z">
        <w:r>
          <w:rPr>
            <w:rFonts w:hint="eastAsia" w:ascii="宋体" w:hAnsi="宋体" w:eastAsia="宋体"/>
            <w:shd w:val="clear" w:color="auto" w:fill="C2D69B" w:themeFill="accent3" w:themeFillTint="99"/>
          </w:rPr>
          <w:t xml:space="preserve">gprs connection status     </w:t>
        </w:r>
      </w:ins>
      <w:ins w:id="10016" w:author="Edward Lee" w:date="2017-10-16T16:40:00Z">
        <w:r>
          <w:rPr>
            <w:rFonts w:hint="eastAsia" w:ascii="宋体" w:hAnsi="宋体" w:eastAsia="宋体"/>
          </w:rPr>
          <w:t xml:space="preserve">: </w:t>
        </w:r>
      </w:ins>
      <w:ins w:id="10017" w:author="Edward Lee" w:date="2017-10-16T16:40:00Z">
        <w:r>
          <w:rPr>
            <w:rFonts w:asciiTheme="minorEastAsia" w:hAnsiTheme="minorEastAsia"/>
            <w:color w:val="FFC000"/>
          </w:rPr>
          <w:t>01</w:t>
        </w:r>
      </w:ins>
      <w:ins w:id="10018" w:author="Edward Lee" w:date="2017-10-16T16:40:00Z">
        <w:r>
          <w:rPr>
            <w:rFonts w:hint="eastAsia"/>
          </w:rPr>
          <w:t xml:space="preserve">     5. (</w:t>
        </w:r>
      </w:ins>
      <w:ins w:id="10019" w:author="Edward Lee" w:date="2017-10-16T16:40:00Z">
        <w:r>
          <w:rPr/>
          <w:t>The current device is connected to the platform through GPRS</w:t>
        </w:r>
      </w:ins>
      <w:ins w:id="10020" w:author="Edward Lee" w:date="2017-10-16T16:40:00Z">
        <w:r>
          <w:rPr>
            <w:rFonts w:hint="eastAsia"/>
          </w:rPr>
          <w:t>)</w:t>
        </w:r>
      </w:ins>
    </w:p>
    <w:p>
      <w:pPr>
        <w:ind w:left="2977" w:leftChars="200" w:hanging="2557"/>
        <w:rPr>
          <w:ins w:id="10021" w:author="Edward Lee" w:date="2017-10-16T16:40:00Z"/>
        </w:rPr>
      </w:pPr>
      <w:ins w:id="10022" w:author="Edward Lee" w:date="2017-10-16T16:40:00Z">
        <w:r>
          <w:rPr>
            <w:rFonts w:hint="eastAsia" w:ascii="宋体" w:hAnsi="宋体" w:eastAsia="宋体"/>
            <w:shd w:val="clear" w:color="auto" w:fill="C2D69B" w:themeFill="accent3" w:themeFillTint="99"/>
          </w:rPr>
          <w:t xml:space="preserve">Cable connectionIP        </w:t>
        </w:r>
      </w:ins>
      <w:ins w:id="10023" w:author="Edward Lee" w:date="2017-10-16T16:40:00Z">
        <w:r>
          <w:rPr>
            <w:rFonts w:hint="eastAsia" w:ascii="宋体" w:hAnsi="宋体" w:eastAsia="宋体"/>
          </w:rPr>
          <w:t xml:space="preserve">: </w:t>
        </w:r>
      </w:ins>
      <w:ins w:id="10024" w:author="Edward Lee" w:date="2017-10-16T16:40:00Z">
        <w:r>
          <w:rPr>
            <w:rFonts w:asciiTheme="minorEastAsia" w:hAnsiTheme="minorEastAsia"/>
            <w:color w:val="31849B" w:themeColor="accent5" w:themeShade="BF"/>
            <w:u w:val="single"/>
          </w:rPr>
          <w:t>32 31 38 2E 31 37 2E 31 35 37 2E 32 31 34 00 00 00 00 00 00 00 00 00 00 00 00 00 00 00 00 00 00</w:t>
        </w:r>
      </w:ins>
      <w:ins w:id="10025" w:author="Edward Lee" w:date="2017-10-16T16:40:00Z">
        <w:r>
          <w:rPr>
            <w:rFonts w:hint="eastAsia"/>
          </w:rPr>
          <w:t xml:space="preserve">  6. (</w:t>
        </w:r>
      </w:ins>
      <w:ins w:id="10026" w:author="Edward Lee" w:date="2017-10-16T16:40:00Z">
        <w:r>
          <w:rPr/>
          <w:t>Current device wired IP</w:t>
        </w:r>
      </w:ins>
      <w:ins w:id="10027" w:author="Edward Lee" w:date="2017-10-16T16:40:00Z">
        <w:r>
          <w:rPr>
            <w:rFonts w:hint="eastAsia"/>
          </w:rPr>
          <w:t>，“218.17.157.214”)</w:t>
        </w:r>
      </w:ins>
    </w:p>
    <w:p>
      <w:pPr>
        <w:ind w:left="2977" w:leftChars="200" w:hanging="2557"/>
        <w:rPr>
          <w:ins w:id="10028" w:author="Edward Lee" w:date="2017-10-16T16:40:00Z"/>
        </w:rPr>
      </w:pPr>
      <w:ins w:id="10029" w:author="Edward Lee" w:date="2017-10-16T16:40:00Z">
        <w:r>
          <w:rPr>
            <w:rFonts w:hint="eastAsia" w:ascii="宋体" w:hAnsi="宋体" w:eastAsia="宋体"/>
            <w:shd w:val="clear" w:color="auto" w:fill="C2D69B" w:themeFill="accent3" w:themeFillTint="99"/>
          </w:rPr>
          <w:t xml:space="preserve">IP port   </w:t>
        </w:r>
      </w:ins>
      <w:ins w:id="10030" w:author="Edward Lee" w:date="2017-10-16T16:40:00Z">
        <w:r>
          <w:rPr>
            <w:rFonts w:hint="eastAsia" w:ascii="宋体" w:hAnsi="宋体" w:eastAsia="宋体"/>
          </w:rPr>
          <w:t xml:space="preserve">: </w:t>
        </w:r>
      </w:ins>
      <w:ins w:id="10031" w:author="Edward Lee" w:date="2017-10-16T16:40:00Z">
        <w:r>
          <w:rPr>
            <w:rFonts w:asciiTheme="minorEastAsia" w:hAnsiTheme="minorEastAsia"/>
            <w:color w:val="E36C09" w:themeColor="accent6" w:themeShade="BF"/>
            <w:u w:val="single"/>
          </w:rPr>
          <w:t>25 13</w:t>
        </w:r>
      </w:ins>
      <w:ins w:id="10032" w:author="Edward Lee" w:date="2017-10-16T16:40:00Z">
        <w:r>
          <w:rPr>
            <w:rFonts w:hint="eastAsia"/>
          </w:rPr>
          <w:t xml:space="preserve">  7. (</w:t>
        </w:r>
      </w:ins>
      <w:ins w:id="10033" w:author="Edward Lee" w:date="2017-10-16T16:40:00Z">
        <w:r>
          <w:rPr/>
          <w:t>The current wired IP port</w:t>
        </w:r>
      </w:ins>
      <w:ins w:id="10034" w:author="Edward Lee" w:date="2017-10-16T16:40:00Z">
        <w:r>
          <w:rPr>
            <w:rFonts w:hint="eastAsia"/>
          </w:rPr>
          <w:t xml:space="preserve">，0x1325, is </w:t>
        </w:r>
      </w:ins>
      <w:ins w:id="10035" w:author="Edward Lee" w:date="2017-10-16T16:40:00Z">
        <w:r>
          <w:rPr/>
          <w:t>490</w:t>
        </w:r>
      </w:ins>
      <w:ins w:id="10036" w:author="Edward Lee" w:date="2017-10-16T16:40:00Z">
        <w:r>
          <w:rPr>
            <w:rFonts w:hint="eastAsia"/>
          </w:rPr>
          <w:t>1,</w:t>
        </w:r>
      </w:ins>
      <w:ins w:id="10037" w:author="Edward Lee" w:date="2017-10-16T16:40:00Z">
        <w:r>
          <w:rPr/>
          <w:t xml:space="preserve"> Low byte ahead</w:t>
        </w:r>
      </w:ins>
      <w:ins w:id="10038" w:author="Edward Lee" w:date="2017-10-16T16:40:00Z">
        <w:r>
          <w:rPr>
            <w:rFonts w:hint="eastAsia"/>
          </w:rPr>
          <w:t>)</w:t>
        </w:r>
      </w:ins>
    </w:p>
    <w:p>
      <w:pPr>
        <w:ind w:left="2977" w:leftChars="200" w:hanging="2557"/>
        <w:rPr>
          <w:ins w:id="10039" w:author="Edward Lee" w:date="2017-10-16T16:40:00Z"/>
        </w:rPr>
      </w:pPr>
      <w:ins w:id="10040" w:author="Edward Lee" w:date="2017-10-16T16:40:00Z">
        <w:r>
          <w:rPr>
            <w:rFonts w:ascii="宋体" w:hAnsi="宋体" w:eastAsia="宋体"/>
            <w:shd w:val="clear" w:color="auto" w:fill="C2D69B" w:themeFill="accent3" w:themeFillTint="99"/>
          </w:rPr>
          <w:t>C</w:t>
        </w:r>
      </w:ins>
      <w:ins w:id="10041" w:author="Edward Lee" w:date="2017-10-16T16:40:00Z">
        <w:r>
          <w:rPr>
            <w:rFonts w:hint="eastAsia" w:ascii="宋体" w:hAnsi="宋体" w:eastAsia="宋体"/>
            <w:shd w:val="clear" w:color="auto" w:fill="C2D69B" w:themeFill="accent3" w:themeFillTint="99"/>
          </w:rPr>
          <w:t xml:space="preserve">onnection status      </w:t>
        </w:r>
      </w:ins>
      <w:ins w:id="10042" w:author="Edward Lee" w:date="2017-10-16T16:40:00Z">
        <w:r>
          <w:rPr>
            <w:rFonts w:hint="eastAsia" w:ascii="宋体" w:hAnsi="宋体" w:eastAsia="宋体"/>
          </w:rPr>
          <w:t xml:space="preserve">: </w:t>
        </w:r>
      </w:ins>
      <w:ins w:id="10043" w:author="Edward Lee" w:date="2017-10-16T16:40:00Z">
        <w:r>
          <w:rPr>
            <w:rFonts w:asciiTheme="minorEastAsia" w:hAnsiTheme="minorEastAsia"/>
            <w:color w:val="FF0000"/>
          </w:rPr>
          <w:t>00</w:t>
        </w:r>
      </w:ins>
      <w:ins w:id="10044" w:author="Edward Lee" w:date="2017-10-16T16:40:00Z">
        <w:r>
          <w:rPr>
            <w:rFonts w:hint="eastAsia"/>
          </w:rPr>
          <w:t xml:space="preserve">     8. (</w:t>
        </w:r>
      </w:ins>
      <w:ins w:id="10045" w:author="Edward Lee" w:date="2017-10-16T16:40:00Z">
        <w:r>
          <w:rPr/>
          <w:t>The current device has no connection through cable and platform</w:t>
        </w:r>
      </w:ins>
      <w:ins w:id="10046" w:author="Edward Lee" w:date="2017-10-16T16:40:00Z">
        <w:r>
          <w:rPr>
            <w:rFonts w:hint="eastAsia"/>
          </w:rPr>
          <w:t>)</w:t>
        </w:r>
      </w:ins>
    </w:p>
    <w:p>
      <w:pPr>
        <w:ind w:left="2977" w:leftChars="200" w:hanging="2557"/>
        <w:rPr>
          <w:ins w:id="10047" w:author="Edward Lee" w:date="2017-10-16T16:40:00Z"/>
        </w:rPr>
      </w:pPr>
      <w:ins w:id="10048" w:author="Edward Lee" w:date="2017-10-16T16:40:00Z">
        <w:r>
          <w:rPr>
            <w:rFonts w:ascii="宋体" w:hAnsi="宋体" w:eastAsia="宋体"/>
            <w:shd w:val="clear" w:color="auto" w:fill="C2D69B" w:themeFill="accent3" w:themeFillTint="99"/>
          </w:rPr>
          <w:t>G</w:t>
        </w:r>
      </w:ins>
      <w:ins w:id="10049" w:author="Edward Lee" w:date="2017-10-16T16:40:00Z">
        <w:r>
          <w:rPr>
            <w:rFonts w:hint="eastAsia" w:ascii="宋体" w:hAnsi="宋体" w:eastAsia="宋体"/>
            <w:shd w:val="clear" w:color="auto" w:fill="C2D69B" w:themeFill="accent3" w:themeFillTint="99"/>
          </w:rPr>
          <w:t xml:space="preserve">prs tag number </w:t>
        </w:r>
      </w:ins>
      <w:ins w:id="10050" w:author="Edward Lee" w:date="2017-10-16T16:40:00Z">
        <w:r>
          <w:rPr>
            <w:rFonts w:hint="eastAsia" w:ascii="宋体" w:hAnsi="宋体" w:eastAsia="宋体"/>
          </w:rPr>
          <w:t xml:space="preserve">: </w:t>
        </w:r>
      </w:ins>
      <w:ins w:id="10051" w:author="Edward Lee" w:date="2017-10-16T16:40:00Z">
        <w:r>
          <w:rPr>
            <w:rFonts w:asciiTheme="minorEastAsia" w:hAnsiTheme="minorEastAsia"/>
            <w:color w:val="00B050"/>
            <w:u w:val="single"/>
          </w:rPr>
          <w:t>18 00</w:t>
        </w:r>
      </w:ins>
      <w:ins w:id="10052" w:author="Edward Lee" w:date="2017-10-16T16:40:00Z">
        <w:r>
          <w:rPr>
            <w:rFonts w:hint="eastAsia"/>
          </w:rPr>
          <w:t xml:space="preserve">  9. (</w:t>
        </w:r>
      </w:ins>
      <w:ins w:id="10053" w:author="Edward Lee" w:date="2017-10-16T16:40:00Z">
        <w:r>
          <w:rPr/>
          <w:t>The number of tags sent to the platform via GPRS in the cache</w:t>
        </w:r>
      </w:ins>
      <w:ins w:id="10054" w:author="Edward Lee" w:date="2017-10-16T16:40:00Z">
        <w:r>
          <w:rPr>
            <w:rFonts w:hint="eastAsia"/>
          </w:rPr>
          <w:t xml:space="preserve"> 0x0018, </w:t>
        </w:r>
      </w:ins>
      <w:ins w:id="10055" w:author="Edward Lee" w:date="2017-10-16T16:40:00Z">
        <w:r>
          <w:rPr/>
          <w:t>Low byte ahead</w:t>
        </w:r>
      </w:ins>
      <w:ins w:id="10056" w:author="Edward Lee" w:date="2017-10-16T16:40:00Z">
        <w:r>
          <w:rPr>
            <w:rFonts w:hint="eastAsia"/>
          </w:rPr>
          <w:t>)</w:t>
        </w:r>
      </w:ins>
    </w:p>
    <w:p>
      <w:pPr>
        <w:ind w:left="2977" w:leftChars="200" w:hanging="2557"/>
        <w:rPr>
          <w:ins w:id="10057" w:author="Edward Lee" w:date="2017-10-16T16:40:00Z"/>
        </w:rPr>
      </w:pPr>
      <w:ins w:id="10058" w:author="Edward Lee" w:date="2017-10-16T16:40:00Z">
        <w:r>
          <w:rPr>
            <w:rFonts w:ascii="宋体" w:hAnsi="宋体" w:eastAsia="宋体"/>
            <w:shd w:val="clear" w:color="auto" w:fill="C2D69B" w:themeFill="accent3" w:themeFillTint="99"/>
          </w:rPr>
          <w:t>C</w:t>
        </w:r>
      </w:ins>
      <w:ins w:id="10059" w:author="Edward Lee" w:date="2017-10-16T16:40:00Z">
        <w:r>
          <w:rPr>
            <w:rFonts w:hint="eastAsia" w:ascii="宋体" w:hAnsi="宋体" w:eastAsia="宋体"/>
            <w:shd w:val="clear" w:color="auto" w:fill="C2D69B" w:themeFill="accent3" w:themeFillTint="99"/>
          </w:rPr>
          <w:t xml:space="preserve">able connection tag No.  </w:t>
        </w:r>
      </w:ins>
      <w:ins w:id="10060" w:author="Edward Lee" w:date="2017-10-16T16:40:00Z">
        <w:r>
          <w:rPr>
            <w:rFonts w:hint="eastAsia" w:ascii="宋体" w:hAnsi="宋体" w:eastAsia="宋体"/>
          </w:rPr>
          <w:t xml:space="preserve">: </w:t>
        </w:r>
      </w:ins>
      <w:ins w:id="10061" w:author="Edward Lee" w:date="2017-10-16T16:40:00Z">
        <w:r>
          <w:rPr>
            <w:rFonts w:asciiTheme="minorEastAsia" w:hAnsiTheme="minorEastAsia"/>
            <w:color w:val="00B0F0"/>
            <w:u w:val="single"/>
          </w:rPr>
          <w:t>18 00</w:t>
        </w:r>
      </w:ins>
      <w:ins w:id="10062" w:author="Edward Lee" w:date="2017-10-16T16:40:00Z">
        <w:r>
          <w:rPr>
            <w:rFonts w:hint="eastAsia"/>
          </w:rPr>
          <w:t xml:space="preserve">  10. (</w:t>
        </w:r>
      </w:ins>
      <w:ins w:id="10063" w:author="Edward Lee" w:date="2017-10-16T16:40:00Z">
        <w:r>
          <w:rPr/>
          <w:t>The number of tags sent to the platform by wire in the cache</w:t>
        </w:r>
      </w:ins>
      <w:ins w:id="10064" w:author="Edward Lee" w:date="2017-10-16T16:40:00Z">
        <w:r>
          <w:rPr>
            <w:rFonts w:hint="eastAsia"/>
          </w:rPr>
          <w:t xml:space="preserve"> 0x0018, </w:t>
        </w:r>
      </w:ins>
      <w:ins w:id="10065" w:author="Edward Lee" w:date="2017-10-16T16:40:00Z">
        <w:r>
          <w:rPr/>
          <w:t>Low byte ahead</w:t>
        </w:r>
      </w:ins>
      <w:ins w:id="10066" w:author="Edward Lee" w:date="2017-10-16T16:40:00Z">
        <w:r>
          <w:rPr>
            <w:rFonts w:hint="eastAsia"/>
          </w:rPr>
          <w:t>)</w:t>
        </w:r>
      </w:ins>
    </w:p>
    <w:p>
      <w:pPr>
        <w:ind w:left="2977" w:leftChars="200" w:hanging="2557"/>
        <w:rPr>
          <w:ins w:id="10067" w:author="Edward Lee" w:date="2017-10-16T16:40:00Z"/>
        </w:rPr>
      </w:pPr>
      <w:ins w:id="10068" w:author="Edward Lee" w:date="2017-10-16T16:40:00Z">
        <w:r>
          <w:rPr>
            <w:rFonts w:ascii="宋体" w:hAnsi="宋体" w:eastAsia="宋体"/>
            <w:shd w:val="clear" w:color="auto" w:fill="C2D69B" w:themeFill="accent3" w:themeFillTint="99"/>
          </w:rPr>
          <w:t>T</w:t>
        </w:r>
      </w:ins>
      <w:ins w:id="10069" w:author="Edward Lee" w:date="2017-10-16T16:40:00Z">
        <w:r>
          <w:rPr>
            <w:rFonts w:hint="eastAsia" w:ascii="宋体" w:hAnsi="宋体" w:eastAsia="宋体"/>
            <w:shd w:val="clear" w:color="auto" w:fill="C2D69B" w:themeFill="accent3" w:themeFillTint="99"/>
          </w:rPr>
          <w:t xml:space="preserve">ag filter  </w:t>
        </w:r>
      </w:ins>
      <w:ins w:id="10070" w:author="Edward Lee" w:date="2017-10-16T16:40:00Z">
        <w:r>
          <w:rPr>
            <w:rFonts w:hint="eastAsia" w:ascii="宋体" w:hAnsi="宋体" w:eastAsia="宋体"/>
          </w:rPr>
          <w:t xml:space="preserve">: </w:t>
        </w:r>
      </w:ins>
      <w:ins w:id="10071" w:author="Edward Lee" w:date="2017-10-16T16:40:00Z">
        <w:r>
          <w:rPr>
            <w:rFonts w:asciiTheme="minorEastAsia" w:hAnsiTheme="minorEastAsia"/>
            <w:color w:val="7030A0"/>
            <w:u w:val="single"/>
          </w:rPr>
          <w:t>08 00</w:t>
        </w:r>
      </w:ins>
      <w:ins w:id="10072" w:author="Edward Lee" w:date="2017-10-16T16:40:00Z">
        <w:r>
          <w:rPr>
            <w:rFonts w:hint="eastAsia"/>
          </w:rPr>
          <w:t xml:space="preserve">  11. (</w:t>
        </w:r>
      </w:ins>
      <w:ins w:id="10073" w:author="Edward Lee" w:date="2017-10-16T16:40:00Z">
        <w:r>
          <w:rPr/>
          <w:t>The number of tags sent to the platform by wire in the cache</w:t>
        </w:r>
      </w:ins>
      <w:ins w:id="10074" w:author="Edward Lee" w:date="2017-10-16T16:40:00Z">
        <w:r>
          <w:rPr>
            <w:rFonts w:hint="eastAsia"/>
          </w:rPr>
          <w:t xml:space="preserve"> 0x0018, </w:t>
        </w:r>
      </w:ins>
      <w:ins w:id="10075" w:author="Edward Lee" w:date="2017-10-16T16:40:00Z">
        <w:r>
          <w:rPr/>
          <w:t>Low byte ahead</w:t>
        </w:r>
      </w:ins>
      <w:ins w:id="10076" w:author="Edward Lee" w:date="2017-10-16T16:40:00Z">
        <w:r>
          <w:rPr>
            <w:rFonts w:hint="eastAsia"/>
          </w:rPr>
          <w:t>)</w:t>
        </w:r>
      </w:ins>
    </w:p>
    <w:p>
      <w:pPr>
        <w:ind w:left="2977" w:leftChars="200" w:hanging="2557"/>
        <w:rPr>
          <w:ins w:id="10077" w:author="Edward Lee" w:date="2017-10-16T16:40:00Z"/>
          <w:szCs w:val="18"/>
        </w:rPr>
      </w:pPr>
      <w:ins w:id="10078" w:author="Edward Lee" w:date="2017-10-16T16:40:00Z">
        <w:r>
          <w:rPr>
            <w:rFonts w:ascii="宋体" w:hAnsi="宋体" w:eastAsia="宋体"/>
            <w:shd w:val="clear" w:color="auto" w:fill="C2D69B" w:themeFill="accent3" w:themeFillTint="99"/>
          </w:rPr>
          <w:t>A</w:t>
        </w:r>
      </w:ins>
      <w:ins w:id="10079" w:author="Edward Lee" w:date="2017-10-16T16:40:00Z">
        <w:r>
          <w:rPr>
            <w:rFonts w:hint="eastAsia" w:ascii="宋体" w:hAnsi="宋体" w:eastAsia="宋体"/>
            <w:shd w:val="clear" w:color="auto" w:fill="C2D69B" w:themeFill="accent3" w:themeFillTint="99"/>
          </w:rPr>
          <w:t xml:space="preserve">nt firmware     </w:t>
        </w:r>
      </w:ins>
      <w:ins w:id="10080" w:author="Edward Lee" w:date="2017-10-16T16:40:00Z">
        <w:r>
          <w:rPr>
            <w:rFonts w:hint="eastAsia" w:ascii="宋体" w:hAnsi="宋体" w:eastAsia="宋体"/>
          </w:rPr>
          <w:t xml:space="preserve">: </w:t>
        </w:r>
      </w:ins>
      <w:ins w:id="10081" w:author="Edward Lee" w:date="2017-10-16T16:40:00Z">
        <w:r>
          <w:rPr>
            <w:rFonts w:asciiTheme="minorEastAsia" w:hAnsiTheme="minorEastAsia"/>
            <w:color w:val="FFC000"/>
            <w:u w:val="single"/>
          </w:rPr>
          <w:t>FF FF FF FF 01 06 FF FF</w:t>
        </w:r>
      </w:ins>
      <w:ins w:id="10082" w:author="Edward Lee" w:date="2017-10-16T16:40:00Z">
        <w:r>
          <w:rPr>
            <w:rFonts w:hint="eastAsia"/>
          </w:rPr>
          <w:t xml:space="preserve">  12. (</w:t>
        </w:r>
      </w:ins>
      <w:ins w:id="10083" w:author="Edward Lee" w:date="2017-10-16T16:40:00Z">
        <w:r>
          <w:rPr>
            <w:szCs w:val="18"/>
          </w:rPr>
          <w:t>1 ~ 4 antenna version information</w:t>
        </w:r>
      </w:ins>
      <w:ins w:id="10084" w:author="Edward Lee" w:date="2017-10-16T16:40:00Z">
        <w:r>
          <w:rPr>
            <w:rFonts w:hint="eastAsia"/>
            <w:szCs w:val="18"/>
          </w:rPr>
          <w:t xml:space="preserve">, </w:t>
        </w:r>
      </w:ins>
      <w:ins w:id="10085" w:author="Edward Lee" w:date="2017-10-16T16:40:00Z">
        <w:r>
          <w:rPr>
            <w:szCs w:val="18"/>
          </w:rPr>
          <w:t>among</w:t>
        </w:r>
      </w:ins>
      <w:ins w:id="10086" w:author="Edward Lee" w:date="2017-10-16T16:40:00Z">
        <w:r>
          <w:rPr>
            <w:rFonts w:hint="eastAsia"/>
            <w:szCs w:val="18"/>
          </w:rPr>
          <w:t>：</w:t>
        </w:r>
      </w:ins>
    </w:p>
    <w:p>
      <w:pPr>
        <w:ind w:left="525" w:leftChars="250" w:firstLine="2520" w:firstLineChars="1200"/>
        <w:rPr>
          <w:ins w:id="10087" w:author="Edward Lee" w:date="2017-10-16T16:40:00Z"/>
          <w:szCs w:val="18"/>
        </w:rPr>
      </w:pPr>
      <w:ins w:id="10088" w:author="Edward Lee" w:date="2017-10-16T16:40:00Z">
        <w:r>
          <w:rPr>
            <w:szCs w:val="18"/>
          </w:rPr>
          <w:t>No. 1 antenna was not read</w:t>
        </w:r>
      </w:ins>
    </w:p>
    <w:p>
      <w:pPr>
        <w:ind w:left="525" w:leftChars="250" w:firstLine="2520" w:firstLineChars="1200"/>
        <w:rPr>
          <w:ins w:id="10089" w:author="Edward Lee" w:date="2017-10-16T16:40:00Z"/>
          <w:szCs w:val="18"/>
        </w:rPr>
      </w:pPr>
      <w:ins w:id="10090" w:author="Edward Lee" w:date="2017-10-16T16:40:00Z">
        <w:r>
          <w:rPr>
            <w:szCs w:val="18"/>
          </w:rPr>
          <w:t>No. 2 antenna was not read</w:t>
        </w:r>
      </w:ins>
    </w:p>
    <w:p>
      <w:pPr>
        <w:ind w:left="525" w:leftChars="250" w:firstLine="2520" w:firstLineChars="1200"/>
        <w:rPr>
          <w:ins w:id="10091" w:author="Edward Lee" w:date="2017-10-16T16:40:00Z"/>
          <w:szCs w:val="18"/>
        </w:rPr>
      </w:pPr>
      <w:ins w:id="10092" w:author="Edward Lee" w:date="2017-10-16T16:40:00Z">
        <w:r>
          <w:rPr>
            <w:szCs w:val="18"/>
          </w:rPr>
          <w:t>The version 3 antenna is V1.6</w:t>
        </w:r>
      </w:ins>
    </w:p>
    <w:p>
      <w:pPr>
        <w:ind w:left="525" w:leftChars="250" w:firstLine="2520" w:firstLineChars="1200"/>
        <w:rPr>
          <w:ins w:id="10093" w:author="Edward Lee" w:date="2017-10-16T16:40:00Z"/>
          <w:szCs w:val="18"/>
        </w:rPr>
      </w:pPr>
      <w:ins w:id="10094" w:author="Edward Lee" w:date="2017-10-16T16:40:00Z">
        <w:r>
          <w:rPr>
            <w:szCs w:val="18"/>
          </w:rPr>
          <w:t>No. 4 antenna was not read</w:t>
        </w:r>
      </w:ins>
      <w:ins w:id="10095" w:author="Edward Lee" w:date="2017-10-16T16:40:00Z">
        <w:r>
          <w:rPr>
            <w:rFonts w:hint="eastAsia"/>
            <w:szCs w:val="18"/>
          </w:rPr>
          <w:t xml:space="preserve"> version</w:t>
        </w:r>
      </w:ins>
      <w:ins w:id="10096" w:author="Edward Lee" w:date="2017-10-16T16:40:00Z">
        <w:r>
          <w:rPr>
            <w:rFonts w:hint="eastAsia"/>
          </w:rPr>
          <w:t>)</w:t>
        </w:r>
      </w:ins>
    </w:p>
    <w:p>
      <w:pPr>
        <w:ind w:left="2977" w:leftChars="200" w:hanging="2557"/>
        <w:rPr>
          <w:ins w:id="10097" w:author="Edward Lee" w:date="2017-10-16T16:40:00Z"/>
          <w:szCs w:val="18"/>
        </w:rPr>
      </w:pPr>
      <w:ins w:id="10098" w:author="Edward Lee" w:date="2017-10-16T16:40:00Z">
        <w:r>
          <w:rPr>
            <w:rFonts w:ascii="宋体" w:hAnsi="宋体" w:eastAsia="宋体"/>
            <w:shd w:val="clear" w:color="auto" w:fill="C2D69B" w:themeFill="accent3" w:themeFillTint="99"/>
          </w:rPr>
          <w:t>A</w:t>
        </w:r>
      </w:ins>
      <w:ins w:id="10099" w:author="Edward Lee" w:date="2017-10-16T16:40:00Z">
        <w:r>
          <w:rPr>
            <w:rFonts w:hint="eastAsia" w:ascii="宋体" w:hAnsi="宋体" w:eastAsia="宋体"/>
            <w:shd w:val="clear" w:color="auto" w:fill="C2D69B" w:themeFill="accent3" w:themeFillTint="99"/>
          </w:rPr>
          <w:t xml:space="preserve">nt gain setting    </w:t>
        </w:r>
      </w:ins>
      <w:ins w:id="10100" w:author="Edward Lee" w:date="2017-10-16T16:40:00Z">
        <w:r>
          <w:rPr>
            <w:rFonts w:hint="eastAsia" w:ascii="宋体" w:hAnsi="宋体" w:eastAsia="宋体"/>
          </w:rPr>
          <w:t xml:space="preserve">: </w:t>
        </w:r>
      </w:ins>
      <w:ins w:id="10101" w:author="Edward Lee" w:date="2017-10-16T16:40:00Z">
        <w:r>
          <w:rPr>
            <w:rFonts w:asciiTheme="minorEastAsia" w:hAnsiTheme="minorEastAsia"/>
            <w:color w:val="0070C0"/>
            <w:u w:val="single"/>
          </w:rPr>
          <w:t>FF FF 01 FF</w:t>
        </w:r>
      </w:ins>
      <w:ins w:id="10102" w:author="Edward Lee" w:date="2017-10-16T16:40:00Z">
        <w:r>
          <w:rPr>
            <w:rFonts w:hint="eastAsia"/>
          </w:rPr>
          <w:t xml:space="preserve">  13. (</w:t>
        </w:r>
      </w:ins>
      <w:ins w:id="10103" w:author="Edward Lee" w:date="2017-10-16T16:40:00Z">
        <w:r>
          <w:rPr>
            <w:szCs w:val="18"/>
          </w:rPr>
          <w:t>1 ~ 4 antenna gain Settings</w:t>
        </w:r>
      </w:ins>
      <w:ins w:id="10104" w:author="Edward Lee" w:date="2017-10-16T16:40:00Z">
        <w:r>
          <w:rPr>
            <w:rFonts w:hint="eastAsia"/>
            <w:szCs w:val="18"/>
          </w:rPr>
          <w:t>，其中</w:t>
        </w:r>
      </w:ins>
      <w:ins w:id="10105" w:author="Edward Lee" w:date="2017-10-16T16:40:00Z">
        <w:r>
          <w:rPr>
            <w:szCs w:val="18"/>
          </w:rPr>
          <w:t>among</w:t>
        </w:r>
      </w:ins>
      <w:ins w:id="10106" w:author="Edward Lee" w:date="2017-10-16T16:40:00Z">
        <w:r>
          <w:rPr>
            <w:rFonts w:hint="eastAsia"/>
            <w:szCs w:val="18"/>
          </w:rPr>
          <w:t>：</w:t>
        </w:r>
      </w:ins>
    </w:p>
    <w:p>
      <w:pPr>
        <w:ind w:left="525" w:leftChars="250" w:firstLine="2520" w:firstLineChars="1200"/>
        <w:rPr>
          <w:ins w:id="10107" w:author="Edward Lee" w:date="2017-10-16T16:40:00Z"/>
          <w:szCs w:val="18"/>
        </w:rPr>
      </w:pPr>
      <w:ins w:id="10108" w:author="Edward Lee" w:date="2017-10-16T16:40:00Z">
        <w:r>
          <w:rPr>
            <w:szCs w:val="18"/>
          </w:rPr>
          <w:t>Antenna no. 1 has no gain value</w:t>
        </w:r>
      </w:ins>
    </w:p>
    <w:p>
      <w:pPr>
        <w:ind w:left="525" w:leftChars="250" w:firstLine="2520" w:firstLineChars="1200"/>
        <w:rPr>
          <w:ins w:id="10109" w:author="Edward Lee" w:date="2017-10-16T16:40:00Z"/>
          <w:szCs w:val="18"/>
        </w:rPr>
      </w:pPr>
      <w:ins w:id="10110" w:author="Edward Lee" w:date="2017-10-16T16:40:00Z">
        <w:r>
          <w:rPr>
            <w:szCs w:val="18"/>
          </w:rPr>
          <w:t>Antenna no. 2 has no gain value</w:t>
        </w:r>
      </w:ins>
    </w:p>
    <w:p>
      <w:pPr>
        <w:ind w:left="525" w:leftChars="250" w:firstLine="2520" w:firstLineChars="1200"/>
        <w:rPr>
          <w:ins w:id="10111" w:author="Edward Lee" w:date="2017-10-16T16:40:00Z"/>
          <w:szCs w:val="18"/>
        </w:rPr>
      </w:pPr>
      <w:ins w:id="10112" w:author="Edward Lee" w:date="2017-10-16T16:40:00Z">
        <w:r>
          <w:rPr>
            <w:szCs w:val="18"/>
          </w:rPr>
          <w:t>The gain of antenna 3 is set to 1</w:t>
        </w:r>
      </w:ins>
    </w:p>
    <w:p>
      <w:pPr>
        <w:ind w:left="525" w:leftChars="250" w:firstLine="2520" w:firstLineChars="1200"/>
        <w:rPr>
          <w:ins w:id="10113" w:author="Edward Lee" w:date="2017-10-16T16:40:00Z"/>
          <w:szCs w:val="18"/>
        </w:rPr>
      </w:pPr>
      <w:ins w:id="10114" w:author="Edward Lee" w:date="2017-10-16T16:40:00Z">
        <w:r>
          <w:rPr>
            <w:szCs w:val="18"/>
          </w:rPr>
          <w:t>Antenna no. 4 has no gain value</w:t>
        </w:r>
      </w:ins>
      <w:ins w:id="10115" w:author="Edward Lee" w:date="2017-10-16T16:40:00Z">
        <w:r>
          <w:rPr>
            <w:rFonts w:hint="eastAsia"/>
          </w:rPr>
          <w:t>)</w:t>
        </w:r>
      </w:ins>
    </w:p>
    <w:p>
      <w:pPr>
        <w:ind w:left="2977" w:leftChars="200" w:hanging="2557"/>
        <w:rPr>
          <w:ins w:id="10116" w:author="Edward Lee" w:date="2017-10-16T16:40:00Z"/>
          <w:szCs w:val="18"/>
        </w:rPr>
      </w:pPr>
      <w:ins w:id="10117" w:author="Edward Lee" w:date="2017-10-16T16:40:00Z">
        <w:r>
          <w:rPr>
            <w:rFonts w:hint="eastAsia" w:ascii="宋体" w:hAnsi="宋体" w:eastAsia="宋体"/>
            <w:shd w:val="clear" w:color="auto" w:fill="C2D69B" w:themeFill="accent3" w:themeFillTint="99"/>
          </w:rPr>
          <w:t xml:space="preserve">rssi  </w:t>
        </w:r>
      </w:ins>
      <w:ins w:id="10118" w:author="Edward Lee" w:date="2017-10-16T16:40:00Z">
        <w:r>
          <w:rPr>
            <w:rFonts w:hint="eastAsia" w:ascii="宋体" w:hAnsi="宋体" w:eastAsia="宋体"/>
          </w:rPr>
          <w:t xml:space="preserve">: </w:t>
        </w:r>
      </w:ins>
      <w:ins w:id="10119" w:author="Edward Lee" w:date="2017-10-16T16:40:00Z">
        <w:r>
          <w:rPr>
            <w:rFonts w:asciiTheme="minorEastAsia" w:hAnsiTheme="minorEastAsia"/>
            <w:color w:val="C00000"/>
            <w:u w:val="single"/>
          </w:rPr>
          <w:t>01 01 D8 01</w:t>
        </w:r>
      </w:ins>
      <w:ins w:id="10120" w:author="Edward Lee" w:date="2017-10-16T16:40:00Z">
        <w:r>
          <w:rPr>
            <w:rFonts w:hint="eastAsia"/>
          </w:rPr>
          <w:t xml:space="preserve">  14. (</w:t>
        </w:r>
      </w:ins>
      <w:ins w:id="10121" w:author="Edward Lee" w:date="2017-10-16T16:40:00Z">
        <w:r>
          <w:rPr>
            <w:szCs w:val="18"/>
          </w:rPr>
          <w:t>Rssi threshold setting for antenna 1 ~ 4 antenna</w:t>
        </w:r>
      </w:ins>
      <w:ins w:id="10122" w:author="Edward Lee" w:date="2017-10-16T16:40:00Z">
        <w:r>
          <w:rPr>
            <w:rFonts w:hint="eastAsia"/>
            <w:szCs w:val="18"/>
          </w:rPr>
          <w:t>, among：</w:t>
        </w:r>
      </w:ins>
    </w:p>
    <w:p>
      <w:pPr>
        <w:ind w:left="525" w:leftChars="250" w:firstLine="2520" w:firstLineChars="1200"/>
        <w:rPr>
          <w:ins w:id="10123" w:author="Edward Lee" w:date="2017-10-16T16:40:00Z"/>
          <w:szCs w:val="18"/>
        </w:rPr>
      </w:pPr>
      <w:ins w:id="10124" w:author="Edward Lee" w:date="2017-10-16T16:40:00Z">
        <w:r>
          <w:rPr>
            <w:szCs w:val="18"/>
          </w:rPr>
          <w:t>No. 1 antenna has not been read to rssi values</w:t>
        </w:r>
      </w:ins>
    </w:p>
    <w:p>
      <w:pPr>
        <w:ind w:left="525" w:leftChars="250" w:firstLine="2520" w:firstLineChars="1200"/>
        <w:rPr>
          <w:ins w:id="10125" w:author="Edward Lee" w:date="2017-10-16T16:40:00Z"/>
          <w:szCs w:val="18"/>
        </w:rPr>
      </w:pPr>
      <w:ins w:id="10126" w:author="Edward Lee" w:date="2017-10-16T16:40:00Z">
        <w:r>
          <w:rPr>
            <w:szCs w:val="18"/>
          </w:rPr>
          <w:t>Antenna no. 2 has not read the rssi value</w:t>
        </w:r>
      </w:ins>
    </w:p>
    <w:p>
      <w:pPr>
        <w:ind w:left="3465" w:leftChars="1450" w:hanging="420" w:hangingChars="200"/>
        <w:rPr>
          <w:ins w:id="10127" w:author="Edward Lee" w:date="2017-10-16T16:40:00Z"/>
          <w:szCs w:val="18"/>
        </w:rPr>
      </w:pPr>
      <w:ins w:id="10128" w:author="Edward Lee" w:date="2017-10-16T16:40:00Z">
        <w:r>
          <w:rPr>
            <w:szCs w:val="18"/>
          </w:rPr>
          <w:t>The rssi of antenna 3 antenna is set to 0xD8, which is -40 symbol single-byte number</w:t>
        </w:r>
      </w:ins>
      <w:ins w:id="10129" w:author="Edward Lee" w:date="2017-10-16T16:40:00Z">
        <w:r>
          <w:rPr>
            <w:rFonts w:hint="eastAsia"/>
            <w:szCs w:val="18"/>
          </w:rPr>
          <w:t>，singed char</w:t>
        </w:r>
      </w:ins>
    </w:p>
    <w:p>
      <w:pPr>
        <w:ind w:left="525" w:leftChars="250" w:firstLine="2520" w:firstLineChars="1200"/>
        <w:rPr>
          <w:ins w:id="10130" w:author="Edward Lee" w:date="2017-10-16T16:40:00Z"/>
          <w:szCs w:val="18"/>
        </w:rPr>
      </w:pPr>
      <w:ins w:id="10131" w:author="Edward Lee" w:date="2017-10-16T16:40:00Z">
        <w:r>
          <w:rPr>
            <w:szCs w:val="18"/>
          </w:rPr>
          <w:t>No. 4 antenna did not read the rssi value</w:t>
        </w:r>
      </w:ins>
      <w:ins w:id="10132" w:author="Edward Lee" w:date="2017-10-16T16:40:00Z">
        <w:r>
          <w:rPr>
            <w:rFonts w:hint="eastAsia"/>
          </w:rPr>
          <w:t>)</w:t>
        </w:r>
      </w:ins>
    </w:p>
    <w:p>
      <w:pPr>
        <w:ind w:left="2977" w:leftChars="200" w:hanging="2557"/>
        <w:rPr>
          <w:ins w:id="10133" w:author="Edward Lee" w:date="2017-10-16T16:40:00Z"/>
          <w:szCs w:val="18"/>
        </w:rPr>
      </w:pPr>
      <w:ins w:id="10134" w:author="Edward Lee" w:date="2017-10-16T16:40:00Z">
        <w:r>
          <w:rPr>
            <w:rFonts w:ascii="宋体" w:hAnsi="宋体" w:eastAsia="宋体"/>
            <w:shd w:val="clear" w:color="auto" w:fill="C2D69B" w:themeFill="accent3" w:themeFillTint="99"/>
          </w:rPr>
          <w:t>F</w:t>
        </w:r>
      </w:ins>
      <w:ins w:id="10135" w:author="Edward Lee" w:date="2017-10-16T16:40:00Z">
        <w:r>
          <w:rPr>
            <w:rFonts w:hint="eastAsia" w:ascii="宋体" w:hAnsi="宋体" w:eastAsia="宋体"/>
            <w:shd w:val="clear" w:color="auto" w:fill="C2D69B" w:themeFill="accent3" w:themeFillTint="99"/>
          </w:rPr>
          <w:t xml:space="preserve">lash gprs tag no.  </w:t>
        </w:r>
      </w:ins>
      <w:ins w:id="10136" w:author="Edward Lee" w:date="2017-10-16T16:40:00Z">
        <w:r>
          <w:rPr>
            <w:rFonts w:hint="eastAsia" w:ascii="宋体" w:hAnsi="宋体" w:eastAsia="宋体"/>
          </w:rPr>
          <w:t xml:space="preserve">: </w:t>
        </w:r>
      </w:ins>
      <w:ins w:id="10137" w:author="Edward Lee" w:date="2017-10-16T16:40:00Z">
        <w:r>
          <w:rPr>
            <w:rFonts w:asciiTheme="minorEastAsia" w:hAnsiTheme="minorEastAsia"/>
            <w:u w:val="single"/>
          </w:rPr>
          <w:t>00 00 00 00</w:t>
        </w:r>
      </w:ins>
      <w:ins w:id="10138" w:author="Edward Lee" w:date="2017-10-16T16:40:00Z">
        <w:r>
          <w:rPr>
            <w:rFonts w:hint="eastAsia"/>
          </w:rPr>
          <w:t xml:space="preserve">  15. (</w:t>
        </w:r>
      </w:ins>
      <w:ins w:id="10139" w:author="Edward Lee" w:date="2017-10-16T16:40:00Z">
        <w:r>
          <w:rPr/>
          <w:t>In flash, the number of tags sent to the platform via GPRS</w:t>
        </w:r>
      </w:ins>
      <w:ins w:id="10140" w:author="Edward Lee" w:date="2017-10-16T16:40:00Z">
        <w:r>
          <w:rPr>
            <w:rFonts w:hint="eastAsia"/>
          </w:rPr>
          <w:t xml:space="preserve"> 0x000000, </w:t>
        </w:r>
      </w:ins>
      <w:ins w:id="10141" w:author="Edward Lee" w:date="2017-10-16T16:40:00Z">
        <w:r>
          <w:rPr/>
          <w:t>Low byte ahead</w:t>
        </w:r>
      </w:ins>
      <w:ins w:id="10142" w:author="Edward Lee" w:date="2017-10-16T16:40:00Z">
        <w:r>
          <w:rPr>
            <w:rFonts w:hint="eastAsia"/>
          </w:rPr>
          <w:t>)</w:t>
        </w:r>
      </w:ins>
    </w:p>
    <w:p>
      <w:pPr>
        <w:ind w:left="2977" w:leftChars="200" w:hanging="2557"/>
        <w:rPr>
          <w:ins w:id="10143" w:author="Edward Lee" w:date="2017-10-16T16:40:00Z"/>
          <w:szCs w:val="18"/>
        </w:rPr>
      </w:pPr>
      <w:ins w:id="10144" w:author="Edward Lee" w:date="2017-10-16T16:40:00Z">
        <w:r>
          <w:rPr>
            <w:rFonts w:hint="eastAsia" w:ascii="宋体" w:hAnsi="宋体" w:eastAsia="宋体"/>
            <w:shd w:val="clear" w:color="auto" w:fill="C2D69B" w:themeFill="accent3" w:themeFillTint="99"/>
          </w:rPr>
          <w:t xml:space="preserve">flash cable tag No.   </w:t>
        </w:r>
      </w:ins>
      <w:ins w:id="10145" w:author="Edward Lee" w:date="2017-10-16T16:40:00Z">
        <w:r>
          <w:rPr>
            <w:rFonts w:hint="eastAsia" w:ascii="宋体" w:hAnsi="宋体" w:eastAsia="宋体"/>
          </w:rPr>
          <w:t xml:space="preserve">: </w:t>
        </w:r>
      </w:ins>
      <w:ins w:id="10146" w:author="Edward Lee" w:date="2017-10-16T16:40:00Z">
        <w:r>
          <w:rPr>
            <w:rFonts w:asciiTheme="minorEastAsia" w:hAnsiTheme="minorEastAsia"/>
            <w:color w:val="7030A0"/>
            <w:u w:val="single"/>
          </w:rPr>
          <w:t>00 00 00 00</w:t>
        </w:r>
      </w:ins>
      <w:ins w:id="10147" w:author="Edward Lee" w:date="2017-10-16T16:40:00Z">
        <w:r>
          <w:rPr>
            <w:rFonts w:hint="eastAsia"/>
          </w:rPr>
          <w:t xml:space="preserve">  16. (</w:t>
        </w:r>
      </w:ins>
      <w:ins w:id="10148" w:author="Edward Lee" w:date="2017-10-16T16:40:00Z">
        <w:r>
          <w:rPr/>
          <w:t>In flash, the number of tags sent to the platform via wire</w:t>
        </w:r>
      </w:ins>
      <w:ins w:id="10149" w:author="Edward Lee" w:date="2017-10-16T16:40:00Z">
        <w:r>
          <w:rPr>
            <w:rFonts w:hint="eastAsia"/>
          </w:rPr>
          <w:t xml:space="preserve"> 0x000000, Low byte ahead)</w:t>
        </w:r>
      </w:ins>
    </w:p>
    <w:p>
      <w:pPr>
        <w:ind w:left="2977" w:leftChars="200" w:hanging="2557"/>
        <w:rPr>
          <w:ins w:id="10150" w:author="Edward Lee" w:date="2017-10-16T16:40:00Z"/>
          <w:szCs w:val="18"/>
        </w:rPr>
      </w:pPr>
      <w:ins w:id="10151" w:author="Edward Lee" w:date="2017-10-16T16:40:00Z">
        <w:r>
          <w:rPr>
            <w:rFonts w:hint="eastAsia" w:ascii="宋体" w:hAnsi="宋体" w:eastAsia="宋体"/>
            <w:shd w:val="clear" w:color="auto" w:fill="C2D69B" w:themeFill="accent3" w:themeFillTint="99"/>
          </w:rPr>
          <w:t xml:space="preserve">flash log No.  </w:t>
        </w:r>
      </w:ins>
      <w:ins w:id="10152" w:author="Edward Lee" w:date="2017-10-16T16:40:00Z">
        <w:r>
          <w:rPr>
            <w:rFonts w:hint="eastAsia" w:ascii="宋体" w:hAnsi="宋体" w:eastAsia="宋体"/>
          </w:rPr>
          <w:t xml:space="preserve">: </w:t>
        </w:r>
      </w:ins>
      <w:ins w:id="10153" w:author="Edward Lee" w:date="2017-10-16T16:40:00Z">
        <w:r>
          <w:rPr>
            <w:rFonts w:asciiTheme="minorEastAsia" w:hAnsiTheme="minorEastAsia"/>
            <w:color w:val="76923C" w:themeColor="accent3" w:themeShade="BF"/>
            <w:u w:val="single"/>
          </w:rPr>
          <w:t>74 00 00 00</w:t>
        </w:r>
      </w:ins>
      <w:ins w:id="10154" w:author="Edward Lee" w:date="2017-10-16T16:40:00Z">
        <w:r>
          <w:rPr>
            <w:rFonts w:hint="eastAsia"/>
          </w:rPr>
          <w:t xml:space="preserve">  17. (</w:t>
        </w:r>
      </w:ins>
      <w:ins w:id="10155" w:author="Edward Lee" w:date="2017-10-16T16:40:00Z">
        <w:r>
          <w:rPr/>
          <w:t>In flash, the number of tags sent to the platform via wire</w:t>
        </w:r>
      </w:ins>
      <w:ins w:id="10156" w:author="Edward Lee" w:date="2017-10-16T16:40:00Z">
        <w:r>
          <w:rPr>
            <w:rFonts w:hint="eastAsia"/>
          </w:rPr>
          <w:t xml:space="preserve"> 0x000074, Low byte ahead)</w:t>
        </w:r>
      </w:ins>
    </w:p>
    <w:p>
      <w:pPr>
        <w:ind w:left="2977" w:leftChars="200" w:hanging="2557"/>
        <w:rPr>
          <w:ins w:id="10157" w:author="Edward Lee" w:date="2017-10-16T16:40:00Z"/>
          <w:rFonts w:cs="Times New Roman" w:asciiTheme="minorEastAsia" w:hAnsiTheme="minorEastAsia"/>
          <w:color w:val="C00000"/>
          <w:kern w:val="0"/>
          <w:szCs w:val="20"/>
        </w:rPr>
      </w:pPr>
    </w:p>
    <w:p>
      <w:pPr>
        <w:ind w:left="2977" w:leftChars="200" w:hanging="2557"/>
        <w:rPr>
          <w:ins w:id="10158" w:author="Edward Lee" w:date="2017-10-16T16:40:00Z"/>
          <w:rFonts w:ascii="宋体" w:hAnsi="宋体" w:eastAsia="宋体"/>
          <w:b/>
          <w:shd w:val="clear" w:color="auto" w:fill="C2D69B" w:themeFill="accent3" w:themeFillTint="99"/>
        </w:rPr>
      </w:pPr>
      <w:ins w:id="10159" w:author="Edward Lee" w:date="2017-10-16T16:40:00Z">
        <w:r>
          <w:rPr>
            <w:rFonts w:hint="eastAsia" w:ascii="宋体" w:hAnsi="宋体" w:eastAsia="宋体"/>
            <w:b/>
            <w:shd w:val="clear" w:color="auto" w:fill="FFFFFF" w:themeFill="background1"/>
          </w:rPr>
          <w:t>checksum</w:t>
        </w:r>
      </w:ins>
    </w:p>
    <w:p>
      <w:pPr>
        <w:ind w:firstLine="420"/>
        <w:rPr>
          <w:ins w:id="10160" w:author="Edward Lee" w:date="2017-10-16T16:40:00Z"/>
          <w:rFonts w:hAnsi="宋体"/>
        </w:rPr>
      </w:pPr>
      <w:ins w:id="10161" w:author="Edward Lee" w:date="2017-10-16T16:40:00Z">
        <w:r>
          <w:rPr>
            <w:rFonts w:hint="eastAsia" w:ascii="宋体" w:hAnsi="宋体" w:eastAsia="宋体"/>
          </w:rPr>
          <w:t>crc16</w:t>
        </w:r>
      </w:ins>
      <w:ins w:id="10162" w:author="Edward Lee" w:date="2017-10-16T16:40:00Z">
        <w:r>
          <w:rPr>
            <w:rFonts w:hint="eastAsia" w:ascii="宋体" w:hAnsi="宋体" w:eastAsia="宋体"/>
          </w:rPr>
          <w:tab/>
        </w:r>
      </w:ins>
      <w:ins w:id="10163" w:author="Edward Lee" w:date="2017-10-16T16:40:00Z">
        <w:r>
          <w:rPr>
            <w:rFonts w:hint="eastAsia" w:ascii="宋体" w:hAnsi="宋体" w:eastAsia="宋体"/>
          </w:rPr>
          <w:tab/>
        </w:r>
      </w:ins>
      <w:ins w:id="10164" w:author="Edward Lee" w:date="2017-10-16T16:40:00Z">
        <w:r>
          <w:rPr>
            <w:rFonts w:hint="eastAsia" w:ascii="宋体" w:hAnsi="宋体" w:eastAsia="宋体"/>
          </w:rPr>
          <w:t xml:space="preserve">      :  0x</w:t>
        </w:r>
      </w:ins>
      <w:ins w:id="10165" w:author="Edward Lee" w:date="2017-10-16T16:40:00Z">
        <w:r>
          <w:rPr>
            <w:rFonts w:asciiTheme="minorEastAsia" w:hAnsiTheme="minorEastAsia"/>
          </w:rPr>
          <w:t>D9AA</w:t>
        </w:r>
      </w:ins>
    </w:p>
    <w:p>
      <w:pPr>
        <w:pStyle w:val="36"/>
        <w:numPr>
          <w:ilvl w:val="0"/>
          <w:numId w:val="9"/>
        </w:numPr>
        <w:spacing w:beforeLines="100" w:line="360" w:lineRule="auto"/>
        <w:ind w:firstLineChars="0"/>
        <w:outlineLvl w:val="3"/>
        <w:rPr>
          <w:ins w:id="10166" w:author="Edward Lee" w:date="2017-10-16T16:40:00Z"/>
          <w:rFonts w:hAnsi="宋体"/>
          <w:b/>
        </w:rPr>
      </w:pPr>
      <w:ins w:id="10167" w:author="Edward Lee" w:date="2017-10-16T16:40:00Z">
        <w:r>
          <w:rPr>
            <w:rFonts w:hAnsi="宋体"/>
            <w:b/>
          </w:rPr>
          <w:t>Report equipment hardware information</w:t>
        </w:r>
      </w:ins>
      <w:ins w:id="10168" w:author="Edward Lee" w:date="2017-10-16T16:40:00Z">
        <w:r>
          <w:rPr>
            <w:rFonts w:hint="eastAsia" w:hAnsi="宋体"/>
            <w:b/>
          </w:rPr>
          <w:t xml:space="preserve">  </w:t>
        </w:r>
      </w:ins>
      <w:ins w:id="10169" w:author="Edward Lee" w:date="2017-10-16T16:40:00Z">
        <w:r>
          <w:rPr>
            <w:rFonts w:hint="eastAsia"/>
            <w:b/>
            <w:szCs w:val="18"/>
          </w:rPr>
          <w:t>0x12</w:t>
        </w:r>
      </w:ins>
    </w:p>
    <w:p>
      <w:pPr>
        <w:ind w:left="420" w:firstLine="420"/>
        <w:rPr>
          <w:ins w:id="10170" w:author="Edward Lee" w:date="2017-10-16T16:40:00Z"/>
        </w:rPr>
      </w:pPr>
      <w:ins w:id="10171" w:author="Edward Lee" w:date="2017-10-16T16:40:00Z">
        <w:r>
          <w:rPr/>
          <w:t>Equipment hardware information, current communication equipment ID, hardware ID, product number, GPRS module IMEI, SIM card CCID, battery power, external power identification, etc</w:t>
        </w:r>
      </w:ins>
    </w:p>
    <w:p>
      <w:pPr>
        <w:pStyle w:val="36"/>
        <w:spacing w:line="360" w:lineRule="auto"/>
        <w:rPr>
          <w:ins w:id="10172" w:author="Edward Lee" w:date="2017-10-16T16:40:00Z"/>
          <w:rFonts w:hAnsi="宋体"/>
        </w:rPr>
      </w:pPr>
      <w:ins w:id="10173" w:author="Edward Lee" w:date="2017-10-16T16:40:00Z">
        <w:r>
          <w:rPr>
            <w:rFonts w:hint="eastAsia" w:hAnsi="宋体"/>
          </w:rPr>
          <w:t>Report</w:t>
        </w:r>
      </w:ins>
      <w:ins w:id="10174" w:author="Edward Lee" w:date="2017-10-16T16:40:00Z">
        <w:r>
          <w:rPr>
            <w:rFonts w:hAnsi="宋体"/>
          </w:rPr>
          <w:t>: 128 bytes, the following table</w:t>
        </w:r>
      </w:ins>
    </w:p>
    <w:tbl>
      <w:tblPr>
        <w:tblStyle w:val="21"/>
        <w:tblW w:w="8752"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8"/>
        <w:gridCol w:w="2001"/>
        <w:gridCol w:w="1308"/>
        <w:gridCol w:w="47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175" w:author="Edward Lee" w:date="2017-10-16T16:40:00Z"/>
        </w:trPr>
        <w:tc>
          <w:tcPr>
            <w:tcW w:w="698" w:type="dxa"/>
            <w:shd w:val="clear" w:color="auto" w:fill="D6E3BC" w:themeFill="accent3" w:themeFillTint="66"/>
          </w:tcPr>
          <w:p>
            <w:pPr>
              <w:pStyle w:val="36"/>
              <w:ind w:firstLine="0" w:firstLineChars="0"/>
              <w:jc w:val="center"/>
              <w:rPr>
                <w:ins w:id="10176" w:author="Edward Lee" w:date="2017-10-16T16:40:00Z"/>
                <w:b/>
                <w:szCs w:val="18"/>
              </w:rPr>
            </w:pPr>
            <w:ins w:id="10177" w:author="Edward Lee" w:date="2017-10-16T16:40:00Z">
              <w:r>
                <w:rPr>
                  <w:rFonts w:hint="eastAsia"/>
                  <w:b/>
                  <w:szCs w:val="18"/>
                </w:rPr>
                <w:t>Item</w:t>
              </w:r>
            </w:ins>
          </w:p>
        </w:tc>
        <w:tc>
          <w:tcPr>
            <w:tcW w:w="2001" w:type="dxa"/>
            <w:shd w:val="clear" w:color="auto" w:fill="D6E3BC" w:themeFill="accent3" w:themeFillTint="66"/>
          </w:tcPr>
          <w:p>
            <w:pPr>
              <w:pStyle w:val="36"/>
              <w:ind w:firstLine="0" w:firstLineChars="0"/>
              <w:jc w:val="center"/>
              <w:rPr>
                <w:ins w:id="10178" w:author="Edward Lee" w:date="2017-10-16T16:40:00Z"/>
                <w:b/>
                <w:szCs w:val="18"/>
              </w:rPr>
            </w:pPr>
            <w:ins w:id="10179" w:author="Edward Lee" w:date="2017-10-16T16:40:00Z">
              <w:r>
                <w:rPr>
                  <w:b/>
                  <w:szCs w:val="18"/>
                </w:rPr>
                <w:t>Data segment</w:t>
              </w:r>
            </w:ins>
          </w:p>
        </w:tc>
        <w:tc>
          <w:tcPr>
            <w:tcW w:w="1308" w:type="dxa"/>
            <w:shd w:val="clear" w:color="auto" w:fill="D6E3BC" w:themeFill="accent3" w:themeFillTint="66"/>
          </w:tcPr>
          <w:p>
            <w:pPr>
              <w:pStyle w:val="36"/>
              <w:ind w:firstLine="0" w:firstLineChars="0"/>
              <w:jc w:val="center"/>
              <w:rPr>
                <w:ins w:id="10180" w:author="Edward Lee" w:date="2017-10-16T16:40:00Z"/>
                <w:b/>
                <w:szCs w:val="18"/>
              </w:rPr>
            </w:pPr>
            <w:ins w:id="10181" w:author="Edward Lee" w:date="2017-10-16T16:40:00Z">
              <w:r>
                <w:rPr>
                  <w:rFonts w:hint="eastAsia"/>
                  <w:b/>
                  <w:szCs w:val="18"/>
                </w:rPr>
                <w:t>Bytes</w:t>
              </w:r>
            </w:ins>
          </w:p>
        </w:tc>
        <w:tc>
          <w:tcPr>
            <w:tcW w:w="4745" w:type="dxa"/>
            <w:shd w:val="clear" w:color="auto" w:fill="D6E3BC" w:themeFill="accent3" w:themeFillTint="66"/>
          </w:tcPr>
          <w:p>
            <w:pPr>
              <w:pStyle w:val="36"/>
              <w:ind w:firstLine="0" w:firstLineChars="0"/>
              <w:jc w:val="center"/>
              <w:rPr>
                <w:ins w:id="10182" w:author="Edward Lee" w:date="2017-10-16T16:40:00Z"/>
                <w:b/>
                <w:szCs w:val="18"/>
              </w:rPr>
            </w:pPr>
            <w:ins w:id="10183" w:author="Edward Lee" w:date="2017-10-16T16:40:00Z">
              <w:r>
                <w:rPr>
                  <w:rFonts w:hint="eastAsia"/>
                  <w:b/>
                  <w:szCs w:val="18"/>
                </w:rPr>
                <w:t>Descritption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184" w:author="Edward Lee" w:date="2017-10-16T16:40:00Z"/>
        </w:trPr>
        <w:tc>
          <w:tcPr>
            <w:tcW w:w="698" w:type="dxa"/>
            <w:vAlign w:val="center"/>
          </w:tcPr>
          <w:p>
            <w:pPr>
              <w:pStyle w:val="36"/>
              <w:ind w:firstLine="0" w:firstLineChars="0"/>
              <w:jc w:val="center"/>
              <w:rPr>
                <w:ins w:id="10185" w:author="Edward Lee" w:date="2017-10-16T16:40:00Z"/>
                <w:szCs w:val="18"/>
              </w:rPr>
            </w:pPr>
            <w:ins w:id="10186" w:author="Edward Lee" w:date="2017-10-16T16:40:00Z">
              <w:r>
                <w:rPr>
                  <w:rFonts w:hint="eastAsia"/>
                  <w:szCs w:val="18"/>
                </w:rPr>
                <w:t>1</w:t>
              </w:r>
            </w:ins>
          </w:p>
        </w:tc>
        <w:tc>
          <w:tcPr>
            <w:tcW w:w="2001" w:type="dxa"/>
            <w:shd w:val="clear" w:color="auto" w:fill="auto"/>
            <w:vAlign w:val="center"/>
          </w:tcPr>
          <w:p>
            <w:pPr>
              <w:pStyle w:val="36"/>
              <w:ind w:firstLine="0" w:firstLineChars="0"/>
              <w:rPr>
                <w:ins w:id="10187" w:author="Edward Lee" w:date="2017-10-16T16:40:00Z"/>
                <w:szCs w:val="18"/>
              </w:rPr>
            </w:pPr>
            <w:ins w:id="10188" w:author="Edward Lee" w:date="2017-10-16T16:40:00Z">
              <w:r>
                <w:rPr>
                  <w:rFonts w:hint="eastAsia"/>
                  <w:szCs w:val="18"/>
                </w:rPr>
                <w:t>param_type</w:t>
              </w:r>
            </w:ins>
          </w:p>
        </w:tc>
        <w:tc>
          <w:tcPr>
            <w:tcW w:w="1308" w:type="dxa"/>
            <w:shd w:val="clear" w:color="auto" w:fill="auto"/>
            <w:vAlign w:val="center"/>
          </w:tcPr>
          <w:p>
            <w:pPr>
              <w:pStyle w:val="36"/>
              <w:ind w:firstLine="0" w:firstLineChars="0"/>
              <w:jc w:val="center"/>
              <w:rPr>
                <w:ins w:id="10189" w:author="Edward Lee" w:date="2017-10-16T16:40:00Z"/>
                <w:szCs w:val="18"/>
              </w:rPr>
            </w:pPr>
            <w:ins w:id="10190" w:author="Edward Lee" w:date="2017-10-16T16:40:00Z">
              <w:r>
                <w:rPr>
                  <w:rFonts w:hint="eastAsia"/>
                  <w:szCs w:val="18"/>
                </w:rPr>
                <w:t>1</w:t>
              </w:r>
            </w:ins>
          </w:p>
        </w:tc>
        <w:tc>
          <w:tcPr>
            <w:tcW w:w="4745" w:type="dxa"/>
            <w:shd w:val="clear" w:color="auto" w:fill="auto"/>
            <w:vAlign w:val="center"/>
          </w:tcPr>
          <w:p>
            <w:pPr>
              <w:pStyle w:val="36"/>
              <w:ind w:firstLine="0" w:firstLineChars="0"/>
              <w:rPr>
                <w:ins w:id="10191" w:author="Edward Lee" w:date="2017-10-16T16:40:00Z"/>
                <w:szCs w:val="18"/>
              </w:rPr>
            </w:pPr>
            <w:ins w:id="10192" w:author="Edward Lee" w:date="2017-10-16T16:40:00Z">
              <w:r>
                <w:rPr>
                  <w:rFonts w:hint="eastAsia"/>
                  <w:b/>
                  <w:szCs w:val="18"/>
                </w:rPr>
                <w:t>0x12</w:t>
              </w:r>
            </w:ins>
            <w:ins w:id="10193" w:author="Edward Lee" w:date="2017-10-16T16:40:00Z">
              <w:r>
                <w:rPr>
                  <w:rFonts w:hint="eastAsia"/>
                  <w:szCs w:val="18"/>
                </w:rPr>
                <w:t xml:space="preserve"> —— </w:t>
              </w:r>
            </w:ins>
            <w:ins w:id="10194" w:author="Edward Lee" w:date="2017-10-16T16:40:00Z">
              <w:r>
                <w:rPr>
                  <w:szCs w:val="18"/>
                </w:rPr>
                <w:t>Report device hardware information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195" w:author="Edward Lee" w:date="2017-10-16T16:40:00Z"/>
        </w:trPr>
        <w:tc>
          <w:tcPr>
            <w:tcW w:w="698" w:type="dxa"/>
            <w:vAlign w:val="center"/>
          </w:tcPr>
          <w:p>
            <w:pPr>
              <w:pStyle w:val="36"/>
              <w:ind w:firstLine="0" w:firstLineChars="0"/>
              <w:jc w:val="center"/>
              <w:rPr>
                <w:ins w:id="10196" w:author="Edward Lee" w:date="2017-10-16T16:40:00Z"/>
                <w:szCs w:val="18"/>
              </w:rPr>
            </w:pPr>
            <w:ins w:id="10197" w:author="Edward Lee" w:date="2017-10-16T16:40:00Z">
              <w:r>
                <w:rPr>
                  <w:rFonts w:hint="eastAsia"/>
                  <w:szCs w:val="18"/>
                </w:rPr>
                <w:t>2</w:t>
              </w:r>
            </w:ins>
          </w:p>
        </w:tc>
        <w:tc>
          <w:tcPr>
            <w:tcW w:w="2001" w:type="dxa"/>
            <w:shd w:val="clear" w:color="auto" w:fill="auto"/>
            <w:vAlign w:val="center"/>
          </w:tcPr>
          <w:p>
            <w:pPr>
              <w:pStyle w:val="36"/>
              <w:ind w:firstLine="0" w:firstLineChars="0"/>
              <w:jc w:val="center"/>
              <w:rPr>
                <w:ins w:id="10198" w:author="Edward Lee" w:date="2017-10-16T16:40:00Z"/>
                <w:szCs w:val="18"/>
              </w:rPr>
            </w:pPr>
            <w:ins w:id="10199" w:author="Edward Lee" w:date="2017-10-16T16:40:00Z">
              <w:r>
                <w:rPr>
                  <w:rFonts w:hint="eastAsia"/>
                </w:rPr>
                <w:t>cur_device_id</w:t>
              </w:r>
            </w:ins>
          </w:p>
        </w:tc>
        <w:tc>
          <w:tcPr>
            <w:tcW w:w="1308" w:type="dxa"/>
            <w:shd w:val="clear" w:color="auto" w:fill="auto"/>
            <w:vAlign w:val="center"/>
          </w:tcPr>
          <w:p>
            <w:pPr>
              <w:pStyle w:val="36"/>
              <w:ind w:firstLine="0" w:firstLineChars="0"/>
              <w:jc w:val="center"/>
              <w:rPr>
                <w:ins w:id="10200" w:author="Edward Lee" w:date="2017-10-16T16:40:00Z"/>
                <w:szCs w:val="18"/>
              </w:rPr>
            </w:pPr>
            <w:ins w:id="10201" w:author="Edward Lee" w:date="2017-10-16T16:40:00Z">
              <w:r>
                <w:rPr>
                  <w:rFonts w:hint="eastAsia"/>
                  <w:szCs w:val="18"/>
                </w:rPr>
                <w:t>16</w:t>
              </w:r>
            </w:ins>
          </w:p>
        </w:tc>
        <w:tc>
          <w:tcPr>
            <w:tcW w:w="4745" w:type="dxa"/>
            <w:shd w:val="clear" w:color="auto" w:fill="auto"/>
            <w:vAlign w:val="center"/>
          </w:tcPr>
          <w:p>
            <w:pPr>
              <w:pStyle w:val="36"/>
              <w:ind w:firstLine="0" w:firstLineChars="0"/>
              <w:rPr>
                <w:ins w:id="10202" w:author="Edward Lee" w:date="2017-10-16T16:40:00Z"/>
                <w:szCs w:val="18"/>
              </w:rPr>
            </w:pPr>
            <w:ins w:id="10203" w:author="Edward Lee" w:date="2017-10-16T16:40:00Z">
              <w:r>
                <w:rPr>
                  <w:szCs w:val="18"/>
                </w:rPr>
                <w:t>String, the ID used in the current communication header, the last byte is 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204" w:author="Edward Lee" w:date="2017-10-16T16:40:00Z"/>
        </w:trPr>
        <w:tc>
          <w:tcPr>
            <w:tcW w:w="698" w:type="dxa"/>
            <w:vAlign w:val="center"/>
          </w:tcPr>
          <w:p>
            <w:pPr>
              <w:pStyle w:val="36"/>
              <w:ind w:firstLine="0" w:firstLineChars="0"/>
              <w:jc w:val="center"/>
              <w:rPr>
                <w:ins w:id="10205" w:author="Edward Lee" w:date="2017-10-16T16:40:00Z"/>
                <w:szCs w:val="18"/>
              </w:rPr>
            </w:pPr>
            <w:ins w:id="10206" w:author="Edward Lee" w:date="2017-10-16T16:40:00Z">
              <w:r>
                <w:rPr>
                  <w:rFonts w:hint="eastAsia"/>
                  <w:szCs w:val="18"/>
                </w:rPr>
                <w:t>3</w:t>
              </w:r>
            </w:ins>
          </w:p>
        </w:tc>
        <w:tc>
          <w:tcPr>
            <w:tcW w:w="2001" w:type="dxa"/>
            <w:shd w:val="clear" w:color="auto" w:fill="auto"/>
            <w:vAlign w:val="center"/>
          </w:tcPr>
          <w:p>
            <w:pPr>
              <w:pStyle w:val="36"/>
              <w:ind w:firstLine="0" w:firstLineChars="0"/>
              <w:jc w:val="center"/>
              <w:rPr>
                <w:ins w:id="10207" w:author="Edward Lee" w:date="2017-10-16T16:40:00Z"/>
                <w:szCs w:val="18"/>
              </w:rPr>
            </w:pPr>
            <w:ins w:id="10208" w:author="Edward Lee" w:date="2017-10-16T16:40:00Z">
              <w:r>
                <w:rPr>
                  <w:rFonts w:hint="eastAsia"/>
                </w:rPr>
                <w:t>mcu_device_id</w:t>
              </w:r>
            </w:ins>
          </w:p>
        </w:tc>
        <w:tc>
          <w:tcPr>
            <w:tcW w:w="1308" w:type="dxa"/>
            <w:shd w:val="clear" w:color="auto" w:fill="auto"/>
            <w:vAlign w:val="center"/>
          </w:tcPr>
          <w:p>
            <w:pPr>
              <w:pStyle w:val="36"/>
              <w:ind w:firstLine="0" w:firstLineChars="0"/>
              <w:jc w:val="center"/>
              <w:rPr>
                <w:ins w:id="10209" w:author="Edward Lee" w:date="2017-10-16T16:40:00Z"/>
                <w:szCs w:val="18"/>
              </w:rPr>
            </w:pPr>
            <w:ins w:id="10210" w:author="Edward Lee" w:date="2017-10-16T16:40:00Z">
              <w:r>
                <w:rPr>
                  <w:rFonts w:hint="eastAsia"/>
                  <w:szCs w:val="18"/>
                </w:rPr>
                <w:t>16</w:t>
              </w:r>
            </w:ins>
          </w:p>
        </w:tc>
        <w:tc>
          <w:tcPr>
            <w:tcW w:w="4745" w:type="dxa"/>
            <w:shd w:val="clear" w:color="auto" w:fill="auto"/>
            <w:vAlign w:val="center"/>
          </w:tcPr>
          <w:p>
            <w:pPr>
              <w:pStyle w:val="36"/>
              <w:ind w:firstLine="0" w:firstLineChars="0"/>
              <w:rPr>
                <w:ins w:id="10211" w:author="Edward Lee" w:date="2017-10-16T16:40:00Z"/>
                <w:szCs w:val="18"/>
              </w:rPr>
            </w:pPr>
            <w:ins w:id="10212" w:author="Edward Lee" w:date="2017-10-16T16:40:00Z">
              <w:r>
                <w:rPr>
                  <w:szCs w:val="18"/>
                </w:rPr>
                <w:t>The string, the last byte is 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213" w:author="Edward Lee" w:date="2017-10-16T16:40:00Z"/>
        </w:trPr>
        <w:tc>
          <w:tcPr>
            <w:tcW w:w="698" w:type="dxa"/>
            <w:vAlign w:val="center"/>
          </w:tcPr>
          <w:p>
            <w:pPr>
              <w:pStyle w:val="36"/>
              <w:ind w:firstLine="0" w:firstLineChars="0"/>
              <w:jc w:val="center"/>
              <w:rPr>
                <w:ins w:id="10214" w:author="Edward Lee" w:date="2017-10-16T16:40:00Z"/>
                <w:szCs w:val="18"/>
              </w:rPr>
            </w:pPr>
            <w:ins w:id="10215" w:author="Edward Lee" w:date="2017-10-16T16:40:00Z">
              <w:r>
                <w:rPr>
                  <w:rFonts w:hint="eastAsia"/>
                  <w:szCs w:val="18"/>
                </w:rPr>
                <w:t>4</w:t>
              </w:r>
            </w:ins>
          </w:p>
        </w:tc>
        <w:tc>
          <w:tcPr>
            <w:tcW w:w="2001" w:type="dxa"/>
            <w:shd w:val="clear" w:color="auto" w:fill="auto"/>
            <w:vAlign w:val="center"/>
          </w:tcPr>
          <w:p>
            <w:pPr>
              <w:pStyle w:val="36"/>
              <w:ind w:firstLine="0" w:firstLineChars="0"/>
              <w:jc w:val="center"/>
              <w:rPr>
                <w:ins w:id="10216" w:author="Edward Lee" w:date="2017-10-16T16:40:00Z"/>
                <w:szCs w:val="18"/>
              </w:rPr>
            </w:pPr>
            <w:ins w:id="10217" w:author="Edward Lee" w:date="2017-10-16T16:40:00Z">
              <w:r>
                <w:rPr>
                  <w:rFonts w:cs="宋体"/>
                  <w:sz w:val="18"/>
                  <w:szCs w:val="18"/>
                  <w:lang w:val="zh-CN"/>
                </w:rPr>
                <w:t>product</w:t>
              </w:r>
            </w:ins>
            <w:ins w:id="10218" w:author="Edward Lee" w:date="2017-10-16T16:40:00Z">
              <w:r>
                <w:rPr>
                  <w:rFonts w:hint="eastAsia" w:cs="宋体"/>
                  <w:sz w:val="18"/>
                  <w:szCs w:val="18"/>
                  <w:lang w:val="zh-CN"/>
                </w:rPr>
                <w:t>_</w:t>
              </w:r>
            </w:ins>
            <w:ins w:id="10219" w:author="Edward Lee" w:date="2017-10-16T16:40:00Z">
              <w:r>
                <w:rPr>
                  <w:rFonts w:cs="宋体"/>
                  <w:sz w:val="18"/>
                  <w:szCs w:val="18"/>
                  <w:lang w:val="zh-CN"/>
                </w:rPr>
                <w:t>sn</w:t>
              </w:r>
            </w:ins>
          </w:p>
        </w:tc>
        <w:tc>
          <w:tcPr>
            <w:tcW w:w="1308" w:type="dxa"/>
            <w:shd w:val="clear" w:color="auto" w:fill="auto"/>
            <w:vAlign w:val="center"/>
          </w:tcPr>
          <w:p>
            <w:pPr>
              <w:pStyle w:val="36"/>
              <w:ind w:firstLine="0" w:firstLineChars="0"/>
              <w:jc w:val="center"/>
              <w:rPr>
                <w:ins w:id="10220" w:author="Edward Lee" w:date="2017-10-16T16:40:00Z"/>
                <w:szCs w:val="18"/>
              </w:rPr>
            </w:pPr>
            <w:ins w:id="10221" w:author="Edward Lee" w:date="2017-10-16T16:40:00Z">
              <w:r>
                <w:rPr>
                  <w:rFonts w:hint="eastAsia"/>
                  <w:szCs w:val="18"/>
                </w:rPr>
                <w:t>16</w:t>
              </w:r>
            </w:ins>
          </w:p>
        </w:tc>
        <w:tc>
          <w:tcPr>
            <w:tcW w:w="4745" w:type="dxa"/>
            <w:shd w:val="clear" w:color="auto" w:fill="auto"/>
            <w:vAlign w:val="center"/>
          </w:tcPr>
          <w:p>
            <w:pPr>
              <w:pStyle w:val="36"/>
              <w:ind w:firstLine="0" w:firstLineChars="0"/>
              <w:rPr>
                <w:ins w:id="10222" w:author="Edward Lee" w:date="2017-10-16T16:40:00Z"/>
                <w:szCs w:val="18"/>
              </w:rPr>
            </w:pPr>
            <w:ins w:id="10223" w:author="Edward Lee" w:date="2017-10-16T16:40:00Z">
              <w:r>
                <w:rPr>
                  <w:szCs w:val="18"/>
                </w:rPr>
                <w:t>The string, the last byte is 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224" w:author="Edward Lee" w:date="2017-10-16T16:40:00Z"/>
        </w:trPr>
        <w:tc>
          <w:tcPr>
            <w:tcW w:w="698" w:type="dxa"/>
            <w:vAlign w:val="center"/>
          </w:tcPr>
          <w:p>
            <w:pPr>
              <w:pStyle w:val="36"/>
              <w:ind w:firstLine="0" w:firstLineChars="0"/>
              <w:jc w:val="center"/>
              <w:rPr>
                <w:ins w:id="10225" w:author="Edward Lee" w:date="2017-10-16T16:40:00Z"/>
                <w:szCs w:val="18"/>
              </w:rPr>
            </w:pPr>
            <w:ins w:id="10226" w:author="Edward Lee" w:date="2017-10-16T16:40:00Z">
              <w:r>
                <w:rPr>
                  <w:rFonts w:hint="eastAsia"/>
                  <w:szCs w:val="18"/>
                </w:rPr>
                <w:t>5</w:t>
              </w:r>
            </w:ins>
          </w:p>
        </w:tc>
        <w:tc>
          <w:tcPr>
            <w:tcW w:w="2001" w:type="dxa"/>
            <w:shd w:val="clear" w:color="auto" w:fill="auto"/>
            <w:vAlign w:val="center"/>
          </w:tcPr>
          <w:p>
            <w:pPr>
              <w:pStyle w:val="36"/>
              <w:ind w:firstLine="0" w:firstLineChars="0"/>
              <w:jc w:val="center"/>
              <w:rPr>
                <w:ins w:id="10227" w:author="Edward Lee" w:date="2017-10-16T16:40:00Z"/>
                <w:szCs w:val="18"/>
              </w:rPr>
            </w:pPr>
            <w:ins w:id="10228" w:author="Edward Lee" w:date="2017-10-16T16:40:00Z">
              <w:r>
                <w:rPr>
                  <w:rFonts w:hint="eastAsia"/>
                  <w:szCs w:val="18"/>
                </w:rPr>
                <w:t>gprs_imei</w:t>
              </w:r>
            </w:ins>
          </w:p>
        </w:tc>
        <w:tc>
          <w:tcPr>
            <w:tcW w:w="1308" w:type="dxa"/>
            <w:shd w:val="clear" w:color="auto" w:fill="auto"/>
            <w:vAlign w:val="center"/>
          </w:tcPr>
          <w:p>
            <w:pPr>
              <w:pStyle w:val="36"/>
              <w:ind w:firstLine="0" w:firstLineChars="0"/>
              <w:jc w:val="center"/>
              <w:rPr>
                <w:ins w:id="10229" w:author="Edward Lee" w:date="2017-10-16T16:40:00Z"/>
                <w:szCs w:val="18"/>
              </w:rPr>
            </w:pPr>
            <w:ins w:id="10230" w:author="Edward Lee" w:date="2017-10-16T16:40:00Z">
              <w:r>
                <w:rPr>
                  <w:rFonts w:hint="eastAsia"/>
                  <w:szCs w:val="18"/>
                </w:rPr>
                <w:t>16</w:t>
              </w:r>
            </w:ins>
          </w:p>
        </w:tc>
        <w:tc>
          <w:tcPr>
            <w:tcW w:w="4745" w:type="dxa"/>
            <w:shd w:val="clear" w:color="auto" w:fill="auto"/>
            <w:vAlign w:val="center"/>
          </w:tcPr>
          <w:p>
            <w:pPr>
              <w:pStyle w:val="36"/>
              <w:ind w:firstLine="0" w:firstLineChars="0"/>
              <w:rPr>
                <w:ins w:id="10231" w:author="Edward Lee" w:date="2017-10-16T16:40:00Z"/>
                <w:szCs w:val="18"/>
              </w:rPr>
            </w:pPr>
            <w:ins w:id="10232" w:author="Edward Lee" w:date="2017-10-16T16:40:00Z">
              <w:r>
                <w:rPr>
                  <w:szCs w:val="18"/>
                </w:rPr>
                <w:t>The string, the last byte is 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233" w:author="Edward Lee" w:date="2017-10-16T16:40:00Z"/>
        </w:trPr>
        <w:tc>
          <w:tcPr>
            <w:tcW w:w="698" w:type="dxa"/>
            <w:vAlign w:val="center"/>
          </w:tcPr>
          <w:p>
            <w:pPr>
              <w:pStyle w:val="36"/>
              <w:ind w:firstLine="0" w:firstLineChars="0"/>
              <w:jc w:val="center"/>
              <w:rPr>
                <w:ins w:id="10234" w:author="Edward Lee" w:date="2017-10-16T16:40:00Z"/>
                <w:szCs w:val="18"/>
              </w:rPr>
            </w:pPr>
            <w:ins w:id="10235" w:author="Edward Lee" w:date="2017-10-16T16:40:00Z">
              <w:r>
                <w:rPr>
                  <w:rFonts w:hint="eastAsia"/>
                  <w:szCs w:val="18"/>
                </w:rPr>
                <w:t>6</w:t>
              </w:r>
            </w:ins>
          </w:p>
        </w:tc>
        <w:tc>
          <w:tcPr>
            <w:tcW w:w="2001" w:type="dxa"/>
            <w:shd w:val="clear" w:color="auto" w:fill="auto"/>
            <w:vAlign w:val="center"/>
          </w:tcPr>
          <w:p>
            <w:pPr>
              <w:pStyle w:val="36"/>
              <w:ind w:firstLine="0" w:firstLineChars="0"/>
              <w:jc w:val="center"/>
              <w:rPr>
                <w:ins w:id="10236" w:author="Edward Lee" w:date="2017-10-16T16:40:00Z"/>
                <w:szCs w:val="18"/>
              </w:rPr>
            </w:pPr>
            <w:ins w:id="10237" w:author="Edward Lee" w:date="2017-10-16T16:40:00Z">
              <w:r>
                <w:rPr>
                  <w:rFonts w:hint="eastAsia"/>
                  <w:szCs w:val="18"/>
                </w:rPr>
                <w:t>sim_ccid</w:t>
              </w:r>
            </w:ins>
          </w:p>
        </w:tc>
        <w:tc>
          <w:tcPr>
            <w:tcW w:w="1308" w:type="dxa"/>
            <w:shd w:val="clear" w:color="auto" w:fill="auto"/>
            <w:vAlign w:val="center"/>
          </w:tcPr>
          <w:p>
            <w:pPr>
              <w:pStyle w:val="36"/>
              <w:ind w:firstLine="0" w:firstLineChars="0"/>
              <w:jc w:val="center"/>
              <w:rPr>
                <w:ins w:id="10238" w:author="Edward Lee" w:date="2017-10-16T16:40:00Z"/>
                <w:szCs w:val="18"/>
              </w:rPr>
            </w:pPr>
            <w:ins w:id="10239" w:author="Edward Lee" w:date="2017-10-16T16:40:00Z">
              <w:r>
                <w:rPr>
                  <w:rFonts w:hint="eastAsia"/>
                  <w:szCs w:val="18"/>
                </w:rPr>
                <w:t>21</w:t>
              </w:r>
            </w:ins>
          </w:p>
        </w:tc>
        <w:tc>
          <w:tcPr>
            <w:tcW w:w="4745" w:type="dxa"/>
            <w:shd w:val="clear" w:color="auto" w:fill="auto"/>
            <w:vAlign w:val="center"/>
          </w:tcPr>
          <w:p>
            <w:pPr>
              <w:pStyle w:val="36"/>
              <w:ind w:firstLine="0" w:firstLineChars="0"/>
              <w:rPr>
                <w:ins w:id="10240" w:author="Edward Lee" w:date="2017-10-16T16:40:00Z"/>
                <w:szCs w:val="18"/>
              </w:rPr>
            </w:pPr>
            <w:ins w:id="10241" w:author="Edward Lee" w:date="2017-10-16T16:40:00Z">
              <w:r>
                <w:rPr>
                  <w:szCs w:val="18"/>
                </w:rPr>
                <w:t>The string, the last byte is 0</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242" w:author="Edward Lee" w:date="2017-10-16T16:40:00Z"/>
        </w:trPr>
        <w:tc>
          <w:tcPr>
            <w:tcW w:w="698" w:type="dxa"/>
            <w:vAlign w:val="center"/>
          </w:tcPr>
          <w:p>
            <w:pPr>
              <w:pStyle w:val="36"/>
              <w:ind w:firstLine="0" w:firstLineChars="0"/>
              <w:jc w:val="center"/>
              <w:rPr>
                <w:ins w:id="10243" w:author="Edward Lee" w:date="2017-10-16T16:40:00Z"/>
                <w:szCs w:val="18"/>
              </w:rPr>
            </w:pPr>
            <w:ins w:id="10244" w:author="Edward Lee" w:date="2017-10-16T16:40:00Z">
              <w:r>
                <w:rPr>
                  <w:rFonts w:hint="eastAsia"/>
                  <w:szCs w:val="18"/>
                </w:rPr>
                <w:t>7</w:t>
              </w:r>
            </w:ins>
          </w:p>
        </w:tc>
        <w:tc>
          <w:tcPr>
            <w:tcW w:w="2001" w:type="dxa"/>
            <w:shd w:val="clear" w:color="auto" w:fill="auto"/>
            <w:vAlign w:val="center"/>
          </w:tcPr>
          <w:p>
            <w:pPr>
              <w:pStyle w:val="36"/>
              <w:ind w:firstLine="0" w:firstLineChars="0"/>
              <w:jc w:val="center"/>
              <w:rPr>
                <w:ins w:id="10245" w:author="Edward Lee" w:date="2017-10-16T16:40:00Z"/>
                <w:szCs w:val="18"/>
              </w:rPr>
            </w:pPr>
            <w:ins w:id="10246" w:author="Edward Lee" w:date="2017-10-16T16:40:00Z">
              <w:r>
                <w:rPr>
                  <w:rFonts w:hint="eastAsia"/>
                  <w:szCs w:val="18"/>
                </w:rPr>
                <w:t>battery_level</w:t>
              </w:r>
            </w:ins>
          </w:p>
        </w:tc>
        <w:tc>
          <w:tcPr>
            <w:tcW w:w="1308" w:type="dxa"/>
            <w:shd w:val="clear" w:color="auto" w:fill="auto"/>
            <w:vAlign w:val="center"/>
          </w:tcPr>
          <w:p>
            <w:pPr>
              <w:pStyle w:val="36"/>
              <w:ind w:firstLine="0" w:firstLineChars="0"/>
              <w:jc w:val="center"/>
              <w:rPr>
                <w:ins w:id="10247" w:author="Edward Lee" w:date="2017-10-16T16:40:00Z"/>
                <w:szCs w:val="18"/>
              </w:rPr>
            </w:pPr>
            <w:ins w:id="10248" w:author="Edward Lee" w:date="2017-10-16T16:40:00Z">
              <w:r>
                <w:rPr>
                  <w:rFonts w:hint="eastAsia"/>
                  <w:szCs w:val="18"/>
                </w:rPr>
                <w:t>1</w:t>
              </w:r>
            </w:ins>
          </w:p>
        </w:tc>
        <w:tc>
          <w:tcPr>
            <w:tcW w:w="4745" w:type="dxa"/>
            <w:shd w:val="clear" w:color="auto" w:fill="auto"/>
            <w:vAlign w:val="center"/>
          </w:tcPr>
          <w:p>
            <w:pPr>
              <w:pStyle w:val="36"/>
              <w:ind w:firstLine="0" w:firstLineChars="0"/>
              <w:rPr>
                <w:ins w:id="10249" w:author="Edward Lee" w:date="2017-10-16T16:40:00Z"/>
                <w:szCs w:val="18"/>
              </w:rPr>
            </w:pPr>
            <w:ins w:id="10250" w:author="Edward Lee" w:date="2017-10-16T16:40:00Z">
              <w:r>
                <w:rPr>
                  <w:szCs w:val="18"/>
                </w:rPr>
                <w:t>Value: 0 ~ 10, 10 represents 100% electricity</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251" w:author="Edward Lee" w:date="2017-10-16T16:40:00Z"/>
        </w:trPr>
        <w:tc>
          <w:tcPr>
            <w:tcW w:w="698" w:type="dxa"/>
            <w:vAlign w:val="center"/>
          </w:tcPr>
          <w:p>
            <w:pPr>
              <w:pStyle w:val="36"/>
              <w:ind w:firstLine="0" w:firstLineChars="0"/>
              <w:jc w:val="center"/>
              <w:rPr>
                <w:ins w:id="10252" w:author="Edward Lee" w:date="2017-10-16T16:40:00Z"/>
                <w:szCs w:val="18"/>
              </w:rPr>
            </w:pPr>
            <w:ins w:id="10253" w:author="Edward Lee" w:date="2017-10-16T16:40:00Z">
              <w:r>
                <w:rPr>
                  <w:rFonts w:hint="eastAsia"/>
                  <w:szCs w:val="18"/>
                </w:rPr>
                <w:t>8</w:t>
              </w:r>
            </w:ins>
          </w:p>
        </w:tc>
        <w:tc>
          <w:tcPr>
            <w:tcW w:w="2001" w:type="dxa"/>
            <w:shd w:val="clear" w:color="auto" w:fill="auto"/>
            <w:vAlign w:val="center"/>
          </w:tcPr>
          <w:p>
            <w:pPr>
              <w:pStyle w:val="36"/>
              <w:ind w:firstLine="0" w:firstLineChars="0"/>
              <w:jc w:val="center"/>
              <w:rPr>
                <w:ins w:id="10254" w:author="Edward Lee" w:date="2017-10-16T16:40:00Z"/>
                <w:szCs w:val="18"/>
              </w:rPr>
            </w:pPr>
            <w:ins w:id="10255" w:author="Edward Lee" w:date="2017-10-16T16:40:00Z">
              <w:r>
                <w:rPr>
                  <w:rFonts w:hint="eastAsia"/>
                  <w:szCs w:val="18"/>
                </w:rPr>
                <w:t>power_link_status</w:t>
              </w:r>
            </w:ins>
          </w:p>
        </w:tc>
        <w:tc>
          <w:tcPr>
            <w:tcW w:w="1308" w:type="dxa"/>
            <w:shd w:val="clear" w:color="auto" w:fill="auto"/>
            <w:vAlign w:val="center"/>
          </w:tcPr>
          <w:p>
            <w:pPr>
              <w:pStyle w:val="36"/>
              <w:ind w:firstLine="0" w:firstLineChars="0"/>
              <w:jc w:val="center"/>
              <w:rPr>
                <w:ins w:id="10256" w:author="Edward Lee" w:date="2017-10-16T16:40:00Z"/>
                <w:szCs w:val="18"/>
              </w:rPr>
            </w:pPr>
            <w:ins w:id="10257" w:author="Edward Lee" w:date="2017-10-16T16:40:00Z">
              <w:r>
                <w:rPr>
                  <w:rFonts w:hint="eastAsia"/>
                  <w:szCs w:val="18"/>
                </w:rPr>
                <w:t>1</w:t>
              </w:r>
            </w:ins>
          </w:p>
        </w:tc>
        <w:tc>
          <w:tcPr>
            <w:tcW w:w="4745" w:type="dxa"/>
            <w:shd w:val="clear" w:color="auto" w:fill="auto"/>
            <w:vAlign w:val="center"/>
          </w:tcPr>
          <w:p>
            <w:pPr>
              <w:pStyle w:val="36"/>
              <w:ind w:firstLine="0" w:firstLineChars="0"/>
              <w:rPr>
                <w:ins w:id="10258" w:author="Edward Lee" w:date="2017-10-16T16:40:00Z"/>
                <w:szCs w:val="18"/>
              </w:rPr>
            </w:pPr>
            <w:ins w:id="10259" w:author="Edward Lee" w:date="2017-10-16T16:40:00Z">
              <w:r>
                <w:rPr>
                  <w:szCs w:val="18"/>
                </w:rPr>
                <w:t>0: external power supply normal, 1: external power supply disconnect</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260" w:author="Edward Lee" w:date="2017-10-16T16:40:00Z"/>
        </w:trPr>
        <w:tc>
          <w:tcPr>
            <w:tcW w:w="698" w:type="dxa"/>
            <w:vAlign w:val="center"/>
          </w:tcPr>
          <w:p>
            <w:pPr>
              <w:pStyle w:val="36"/>
              <w:ind w:firstLine="0" w:firstLineChars="0"/>
              <w:jc w:val="center"/>
              <w:rPr>
                <w:ins w:id="10261" w:author="Edward Lee" w:date="2017-10-16T16:40:00Z"/>
                <w:szCs w:val="18"/>
              </w:rPr>
            </w:pPr>
            <w:ins w:id="10262" w:author="Edward Lee" w:date="2017-10-16T16:40:00Z">
              <w:r>
                <w:rPr>
                  <w:rFonts w:hint="eastAsia"/>
                  <w:szCs w:val="18"/>
                </w:rPr>
                <w:t>9</w:t>
              </w:r>
            </w:ins>
          </w:p>
        </w:tc>
        <w:tc>
          <w:tcPr>
            <w:tcW w:w="2001" w:type="dxa"/>
            <w:shd w:val="clear" w:color="auto" w:fill="auto"/>
            <w:vAlign w:val="center"/>
          </w:tcPr>
          <w:p>
            <w:pPr>
              <w:pStyle w:val="36"/>
              <w:ind w:firstLine="0" w:firstLineChars="0"/>
              <w:jc w:val="center"/>
              <w:rPr>
                <w:ins w:id="10263" w:author="Edward Lee" w:date="2017-10-16T16:40:00Z"/>
                <w:szCs w:val="18"/>
              </w:rPr>
            </w:pPr>
            <w:ins w:id="10264" w:author="Edward Lee" w:date="2017-10-16T16:40:00Z">
              <w:r>
                <w:rPr>
                  <w:rFonts w:hint="eastAsia"/>
                  <w:szCs w:val="18"/>
                </w:rPr>
                <w:t>reserved</w:t>
              </w:r>
            </w:ins>
          </w:p>
        </w:tc>
        <w:tc>
          <w:tcPr>
            <w:tcW w:w="1308" w:type="dxa"/>
            <w:shd w:val="clear" w:color="auto" w:fill="auto"/>
            <w:vAlign w:val="center"/>
          </w:tcPr>
          <w:p>
            <w:pPr>
              <w:pStyle w:val="36"/>
              <w:ind w:firstLine="0" w:firstLineChars="0"/>
              <w:jc w:val="center"/>
              <w:rPr>
                <w:ins w:id="10265" w:author="Edward Lee" w:date="2017-10-16T16:40:00Z"/>
                <w:szCs w:val="18"/>
              </w:rPr>
            </w:pPr>
            <w:ins w:id="10266" w:author="Edward Lee" w:date="2017-10-16T16:40:00Z">
              <w:r>
                <w:rPr>
                  <w:rFonts w:hint="eastAsia"/>
                  <w:szCs w:val="18"/>
                </w:rPr>
                <w:t>40</w:t>
              </w:r>
            </w:ins>
          </w:p>
        </w:tc>
        <w:tc>
          <w:tcPr>
            <w:tcW w:w="4745" w:type="dxa"/>
            <w:shd w:val="clear" w:color="auto" w:fill="auto"/>
            <w:vAlign w:val="center"/>
          </w:tcPr>
          <w:p>
            <w:pPr>
              <w:pStyle w:val="36"/>
              <w:ind w:firstLine="0" w:firstLineChars="0"/>
              <w:rPr>
                <w:ins w:id="10267" w:author="Edward Lee" w:date="2017-10-16T16:40:00Z"/>
                <w:szCs w:val="18"/>
              </w:rPr>
            </w:pPr>
            <w:ins w:id="10268" w:author="Edward Lee" w:date="2017-10-16T16:40:00Z">
              <w:r>
                <w:rPr>
                  <w:rFonts w:hint="eastAsia"/>
                  <w:szCs w:val="18"/>
                </w:rPr>
                <w:t>Reserved</w:t>
              </w:r>
            </w:ins>
          </w:p>
        </w:tc>
      </w:tr>
    </w:tbl>
    <w:p>
      <w:pPr>
        <w:ind w:left="360"/>
        <w:rPr>
          <w:ins w:id="10269" w:author="Edward Lee" w:date="2017-10-16T16:40:00Z"/>
        </w:rPr>
      </w:pPr>
    </w:p>
    <w:p>
      <w:pPr>
        <w:rPr>
          <w:ins w:id="10270" w:author="Edward Lee" w:date="2017-10-16T16:40:00Z"/>
          <w:rFonts w:cs="Times New Roman" w:asciiTheme="minorEastAsia" w:hAnsiTheme="minorEastAsia"/>
          <w:color w:val="C00000"/>
          <w:kern w:val="0"/>
          <w:szCs w:val="20"/>
        </w:rPr>
      </w:pPr>
      <w:ins w:id="10271" w:author="Edward Lee" w:date="2017-10-16T16:40:00Z">
        <w:r>
          <w:rPr>
            <w:rFonts w:hint="eastAsia"/>
          </w:rPr>
          <w:t>eg7：</w:t>
        </w:r>
      </w:ins>
      <w:ins w:id="10272" w:author="Edward Lee" w:date="2017-10-16T16:40:00Z">
        <w:r>
          <w:rPr>
            <w:rFonts w:asciiTheme="minorEastAsia" w:hAnsiTheme="minorEastAsia"/>
          </w:rPr>
          <w:t xml:space="preserve">55 AA </w:t>
        </w:r>
      </w:ins>
      <w:ins w:id="10273" w:author="Edward Lee" w:date="2017-10-16T16:40:00Z">
        <w:r>
          <w:rPr>
            <w:rFonts w:asciiTheme="minorEastAsia" w:hAnsiTheme="minorEastAsia"/>
            <w:color w:val="FF0000"/>
            <w:u w:val="single"/>
          </w:rPr>
          <w:t xml:space="preserve">00 </w:t>
        </w:r>
      </w:ins>
      <w:ins w:id="10274" w:author="Edward Lee" w:date="2017-10-16T16:40:00Z">
        <w:r>
          <w:rPr>
            <w:rFonts w:hint="eastAsia" w:asciiTheme="minorEastAsia" w:hAnsiTheme="minorEastAsia"/>
            <w:color w:val="FF0000"/>
            <w:u w:val="single"/>
          </w:rPr>
          <w:t>9C</w:t>
        </w:r>
      </w:ins>
      <w:ins w:id="10275" w:author="Edward Lee" w:date="2017-10-16T16:40:00Z">
        <w:r>
          <w:rPr>
            <w:rFonts w:asciiTheme="minorEastAsia" w:hAnsiTheme="minorEastAsia"/>
            <w:color w:val="FFC000"/>
            <w:u w:val="single"/>
          </w:rPr>
          <w:t>00 0A</w:t>
        </w:r>
      </w:ins>
      <w:ins w:id="10276" w:author="Edward Lee" w:date="2017-10-16T16:40:00Z">
        <w:r>
          <w:rPr>
            <w:rFonts w:asciiTheme="minorEastAsia" w:hAnsiTheme="minorEastAsia"/>
            <w:u w:val="single"/>
          </w:rPr>
          <w:t xml:space="preserve"> 00 00 00 02 00 01 00 00 38 36 31 36 39 34 30 33 34 32 30 35 38 39 36 00</w:t>
        </w:r>
      </w:ins>
      <w:ins w:id="10277" w:author="Edward Lee" w:date="2017-10-16T16:40:00Z">
        <w:r>
          <w:rPr>
            <w:rFonts w:ascii="宋体" w:hAnsi="宋体" w:eastAsia="宋体" w:cs="Times New Roman"/>
            <w:color w:val="FF33CC"/>
            <w:kern w:val="0"/>
            <w:szCs w:val="20"/>
          </w:rPr>
          <w:t>12</w:t>
        </w:r>
      </w:ins>
      <w:ins w:id="10278" w:author="Edward Lee" w:date="2017-10-16T16:40:00Z">
        <w:r>
          <w:rPr>
            <w:rFonts w:asciiTheme="minorEastAsia" w:hAnsiTheme="minorEastAsia"/>
            <w:color w:val="5850EE"/>
            <w:u w:val="single"/>
          </w:rPr>
          <w:t>38 36 31 36 39 34 30 33 34 32 30 35 38 39 36 00</w:t>
        </w:r>
      </w:ins>
      <w:ins w:id="10279" w:author="Edward Lee" w:date="2017-10-16T16:40:00Z">
        <w:r>
          <w:rPr>
            <w:rFonts w:asciiTheme="minorEastAsia" w:hAnsiTheme="minorEastAsia"/>
            <w:color w:val="00CC00"/>
            <w:u w:val="single"/>
          </w:rPr>
          <w:t>34 33 35 35 31 30 35 30 30 33 43 30 30 32 35 00</w:t>
        </w:r>
      </w:ins>
      <w:ins w:id="10280" w:author="Edward Lee" w:date="2017-10-16T16:40:00Z">
        <w:r>
          <w:rPr>
            <w:rFonts w:asciiTheme="minorEastAsia" w:hAnsiTheme="minorEastAsia"/>
            <w:color w:val="FFC000"/>
            <w:u w:val="single"/>
          </w:rPr>
          <w:t>4D 52 37 39 30 31 2D 30 30 33 43 30 30 32 35 00</w:t>
        </w:r>
      </w:ins>
      <w:ins w:id="10281" w:author="Edward Lee" w:date="2017-10-16T16:40:00Z">
        <w:r>
          <w:rPr>
            <w:rFonts w:asciiTheme="minorEastAsia" w:hAnsiTheme="minorEastAsia"/>
            <w:color w:val="7030A0"/>
            <w:u w:val="single"/>
          </w:rPr>
          <w:t>38 36 31 36 39 34 30 33 34 32 30 35 38 39 36 00</w:t>
        </w:r>
      </w:ins>
      <w:ins w:id="10282" w:author="Edward Lee" w:date="2017-10-16T16:40:00Z">
        <w:r>
          <w:rPr>
            <w:rFonts w:asciiTheme="minorEastAsia" w:hAnsiTheme="minorEastAsia"/>
            <w:color w:val="0070C0"/>
            <w:u w:val="single"/>
          </w:rPr>
          <w:t>38 39 38 36 30 32 62 31 31 39 31 36 39 30 30 30 32 33 32 39 00</w:t>
        </w:r>
      </w:ins>
      <w:ins w:id="10283" w:author="Edward Lee" w:date="2017-10-16T16:40:00Z">
        <w:r>
          <w:rPr>
            <w:rFonts w:asciiTheme="minorEastAsia" w:hAnsiTheme="minorEastAsia"/>
            <w:color w:val="76923C" w:themeColor="accent3" w:themeShade="BF"/>
          </w:rPr>
          <w:t>09</w:t>
        </w:r>
      </w:ins>
      <w:ins w:id="10284" w:author="Edward Lee" w:date="2017-10-16T16:40:00Z">
        <w:r>
          <w:rPr>
            <w:rFonts w:asciiTheme="minorEastAsia" w:hAnsiTheme="minorEastAsia"/>
            <w:color w:val="E36C09" w:themeColor="accent6" w:themeShade="BF"/>
          </w:rPr>
          <w:t>00</w:t>
        </w:r>
      </w:ins>
      <w:ins w:id="10285" w:author="Edward Lee" w:date="2017-10-16T16:40:00Z">
        <w:r>
          <w:rPr>
            <w:rFonts w:asciiTheme="minorEastAsia" w:hAnsiTheme="minorEastAsia"/>
            <w:u w:val="single"/>
          </w:rPr>
          <w:t>00 00 00 00 00 00 00 00 00 00 00 00 00 00 00 00 00 00 00 00 00 00 00 00 00 00 00 00 00 00 00 00 00 00 00 00 00 00 00 00</w:t>
        </w:r>
      </w:ins>
      <w:ins w:id="10286" w:author="Edward Lee" w:date="2017-10-16T16:40:00Z">
        <w:r>
          <w:rPr>
            <w:rFonts w:cs="Times New Roman" w:asciiTheme="minorEastAsia" w:hAnsiTheme="minorEastAsia"/>
            <w:color w:val="C00000"/>
            <w:kern w:val="0"/>
            <w:szCs w:val="20"/>
          </w:rPr>
          <w:t>25 3E</w:t>
        </w:r>
      </w:ins>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287" w:author="Edward Lee" w:date="2017-10-16T16:40:00Z"/>
        </w:trPr>
        <w:tc>
          <w:tcPr>
            <w:tcW w:w="958" w:type="dxa"/>
            <w:shd w:val="clear" w:color="auto" w:fill="D8D8D8" w:themeFill="background1" w:themeFillShade="D9"/>
            <w:vAlign w:val="center"/>
          </w:tcPr>
          <w:p>
            <w:pPr>
              <w:jc w:val="center"/>
              <w:rPr>
                <w:ins w:id="10288" w:author="Edward Lee" w:date="2017-10-16T16:40:00Z"/>
                <w:rFonts w:ascii="宋体" w:hAnsi="宋体" w:eastAsia="宋体"/>
                <w:b/>
              </w:rPr>
            </w:pPr>
            <w:ins w:id="10289" w:author="Edward Lee" w:date="2017-10-16T16:40:00Z">
              <w:r>
                <w:rPr>
                  <w:rFonts w:hint="eastAsia" w:ascii="宋体" w:hAnsi="宋体" w:eastAsia="宋体"/>
                  <w:b/>
                </w:rPr>
                <w:t>sof(H)</w:t>
              </w:r>
            </w:ins>
          </w:p>
        </w:tc>
        <w:tc>
          <w:tcPr>
            <w:tcW w:w="991" w:type="dxa"/>
            <w:shd w:val="clear" w:color="auto" w:fill="D8D8D8" w:themeFill="background1" w:themeFillShade="D9"/>
            <w:vAlign w:val="center"/>
          </w:tcPr>
          <w:p>
            <w:pPr>
              <w:jc w:val="center"/>
              <w:rPr>
                <w:ins w:id="10290" w:author="Edward Lee" w:date="2017-10-16T16:40:00Z"/>
                <w:rFonts w:ascii="宋体" w:hAnsi="宋体" w:eastAsia="宋体"/>
                <w:b/>
              </w:rPr>
            </w:pPr>
            <w:ins w:id="10291" w:author="Edward Lee" w:date="2017-10-16T16:40:00Z">
              <w:r>
                <w:rPr>
                  <w:rFonts w:hint="eastAsia" w:ascii="宋体" w:hAnsi="宋体" w:eastAsia="宋体"/>
                  <w:b/>
                </w:rPr>
                <w:t>sof(L)</w:t>
              </w:r>
            </w:ins>
          </w:p>
        </w:tc>
        <w:tc>
          <w:tcPr>
            <w:tcW w:w="994" w:type="dxa"/>
            <w:shd w:val="clear" w:color="auto" w:fill="D8D8D8" w:themeFill="background1" w:themeFillShade="D9"/>
            <w:vAlign w:val="center"/>
          </w:tcPr>
          <w:p>
            <w:pPr>
              <w:jc w:val="center"/>
              <w:rPr>
                <w:ins w:id="10292" w:author="Edward Lee" w:date="2017-10-16T16:40:00Z"/>
                <w:rFonts w:ascii="宋体" w:hAnsi="宋体" w:eastAsia="宋体"/>
                <w:b/>
              </w:rPr>
            </w:pPr>
            <w:ins w:id="10293" w:author="Edward Lee" w:date="2017-10-16T16:40:00Z">
              <w:r>
                <w:rPr>
                  <w:rFonts w:hint="eastAsia" w:ascii="宋体" w:hAnsi="宋体" w:eastAsia="宋体"/>
                  <w:b/>
                </w:rPr>
                <w:t>len(H)</w:t>
              </w:r>
            </w:ins>
          </w:p>
        </w:tc>
        <w:tc>
          <w:tcPr>
            <w:tcW w:w="1092" w:type="dxa"/>
            <w:shd w:val="clear" w:color="auto" w:fill="D8D8D8" w:themeFill="background1" w:themeFillShade="D9"/>
            <w:vAlign w:val="center"/>
          </w:tcPr>
          <w:p>
            <w:pPr>
              <w:jc w:val="center"/>
              <w:rPr>
                <w:ins w:id="10294" w:author="Edward Lee" w:date="2017-10-16T16:40:00Z"/>
                <w:rFonts w:ascii="宋体" w:hAnsi="宋体" w:eastAsia="宋体"/>
                <w:b/>
              </w:rPr>
            </w:pPr>
            <w:ins w:id="10295" w:author="Edward Lee" w:date="2017-10-16T16:40:00Z">
              <w:r>
                <w:rPr>
                  <w:rFonts w:hint="eastAsia" w:ascii="宋体" w:hAnsi="宋体" w:eastAsia="宋体"/>
                  <w:b/>
                </w:rPr>
                <w:t>len(L)</w:t>
              </w:r>
            </w:ins>
          </w:p>
        </w:tc>
        <w:tc>
          <w:tcPr>
            <w:tcW w:w="1092" w:type="dxa"/>
            <w:shd w:val="clear" w:color="auto" w:fill="D8D8D8" w:themeFill="background1" w:themeFillShade="D9"/>
            <w:vAlign w:val="center"/>
          </w:tcPr>
          <w:p>
            <w:pPr>
              <w:jc w:val="center"/>
              <w:rPr>
                <w:ins w:id="10296" w:author="Edward Lee" w:date="2017-10-16T16:40:00Z"/>
                <w:rFonts w:ascii="宋体" w:hAnsi="宋体" w:eastAsia="宋体"/>
                <w:b/>
              </w:rPr>
            </w:pPr>
            <w:ins w:id="10297" w:author="Edward Lee" w:date="2017-10-16T16:40:00Z">
              <w:r>
                <w:rPr>
                  <w:rFonts w:hint="eastAsia" w:ascii="宋体" w:hAnsi="宋体" w:eastAsia="宋体"/>
                  <w:b/>
                </w:rPr>
                <w:t>cmd(H)</w:t>
              </w:r>
            </w:ins>
          </w:p>
        </w:tc>
        <w:tc>
          <w:tcPr>
            <w:tcW w:w="1054" w:type="dxa"/>
            <w:shd w:val="clear" w:color="auto" w:fill="D8D8D8" w:themeFill="background1" w:themeFillShade="D9"/>
            <w:vAlign w:val="center"/>
          </w:tcPr>
          <w:p>
            <w:pPr>
              <w:jc w:val="center"/>
              <w:rPr>
                <w:ins w:id="10298" w:author="Edward Lee" w:date="2017-10-16T16:40:00Z"/>
                <w:rFonts w:ascii="宋体" w:hAnsi="宋体" w:eastAsia="宋体"/>
                <w:b/>
              </w:rPr>
            </w:pPr>
            <w:ins w:id="10299" w:author="Edward Lee" w:date="2017-10-16T16:40:00Z">
              <w:r>
                <w:rPr>
                  <w:rFonts w:hint="eastAsia" w:ascii="宋体" w:hAnsi="宋体" w:eastAsia="宋体"/>
                  <w:b/>
                </w:rPr>
                <w:t>cmd(L)</w:t>
              </w:r>
            </w:ins>
          </w:p>
        </w:tc>
        <w:tc>
          <w:tcPr>
            <w:tcW w:w="992" w:type="dxa"/>
            <w:shd w:val="clear" w:color="auto" w:fill="D8D8D8" w:themeFill="background1" w:themeFillShade="D9"/>
            <w:vAlign w:val="center"/>
          </w:tcPr>
          <w:p>
            <w:pPr>
              <w:jc w:val="center"/>
              <w:rPr>
                <w:ins w:id="10300" w:author="Edward Lee" w:date="2017-10-16T16:40:00Z"/>
                <w:rFonts w:ascii="宋体" w:hAnsi="宋体" w:eastAsia="宋体"/>
                <w:b/>
              </w:rPr>
            </w:pPr>
            <w:ins w:id="10301" w:author="Edward Lee" w:date="2017-10-16T16:40:00Z">
              <w:r>
                <w:rPr>
                  <w:rFonts w:hint="eastAsia" w:ascii="宋体" w:hAnsi="宋体" w:eastAsia="宋体"/>
                  <w:b/>
                </w:rPr>
                <w:t>seq</w:t>
              </w:r>
            </w:ins>
            <w:ins w:id="10302" w:author="Edward Lee" w:date="2017-10-16T16:40:00Z">
              <w:r>
                <w:rPr>
                  <w:rFonts w:ascii="宋体" w:hAnsi="宋体" w:eastAsia="宋体"/>
                  <w:b/>
                </w:rPr>
                <w:br w:type="textWrapping"/>
              </w:r>
            </w:ins>
            <w:ins w:id="10303"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0304"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0305"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306" w:author="Edward Lee" w:date="2017-10-16T16:40:00Z"/>
        </w:trPr>
        <w:tc>
          <w:tcPr>
            <w:tcW w:w="958" w:type="dxa"/>
            <w:vAlign w:val="center"/>
          </w:tcPr>
          <w:p>
            <w:pPr>
              <w:jc w:val="center"/>
              <w:rPr>
                <w:ins w:id="10307" w:author="Edward Lee" w:date="2017-10-16T16:40:00Z"/>
                <w:rFonts w:ascii="宋体" w:hAnsi="宋体" w:eastAsia="宋体"/>
              </w:rPr>
            </w:pPr>
            <w:ins w:id="10308" w:author="Edward Lee" w:date="2017-10-16T16:40:00Z">
              <w:r>
                <w:rPr>
                  <w:rFonts w:hint="eastAsia" w:ascii="宋体" w:hAnsi="宋体" w:eastAsia="宋体"/>
                </w:rPr>
                <w:t>55</w:t>
              </w:r>
            </w:ins>
          </w:p>
        </w:tc>
        <w:tc>
          <w:tcPr>
            <w:tcW w:w="991" w:type="dxa"/>
            <w:vAlign w:val="center"/>
          </w:tcPr>
          <w:p>
            <w:pPr>
              <w:jc w:val="center"/>
              <w:rPr>
                <w:ins w:id="10309" w:author="Edward Lee" w:date="2017-10-16T16:40:00Z"/>
                <w:rFonts w:ascii="宋体" w:hAnsi="宋体" w:eastAsia="宋体"/>
              </w:rPr>
            </w:pPr>
            <w:ins w:id="10310" w:author="Edward Lee" w:date="2017-10-16T16:40:00Z">
              <w:r>
                <w:rPr>
                  <w:rFonts w:hint="eastAsia" w:ascii="宋体" w:hAnsi="宋体" w:eastAsia="宋体"/>
                </w:rPr>
                <w:t>AA</w:t>
              </w:r>
            </w:ins>
          </w:p>
        </w:tc>
        <w:tc>
          <w:tcPr>
            <w:tcW w:w="994" w:type="dxa"/>
            <w:vAlign w:val="center"/>
          </w:tcPr>
          <w:p>
            <w:pPr>
              <w:jc w:val="center"/>
              <w:rPr>
                <w:ins w:id="10311" w:author="Edward Lee" w:date="2017-10-16T16:40:00Z"/>
                <w:rFonts w:ascii="宋体" w:hAnsi="宋体" w:eastAsia="宋体"/>
                <w:color w:val="FF0000"/>
              </w:rPr>
            </w:pPr>
            <w:ins w:id="10312" w:author="Edward Lee" w:date="2017-10-16T16:40:00Z">
              <w:r>
                <w:rPr>
                  <w:rFonts w:hint="eastAsia" w:ascii="宋体" w:hAnsi="宋体" w:eastAsia="宋体"/>
                  <w:color w:val="FF0000"/>
                </w:rPr>
                <w:t>01</w:t>
              </w:r>
            </w:ins>
          </w:p>
        </w:tc>
        <w:tc>
          <w:tcPr>
            <w:tcW w:w="1092" w:type="dxa"/>
            <w:vAlign w:val="center"/>
          </w:tcPr>
          <w:p>
            <w:pPr>
              <w:jc w:val="center"/>
              <w:rPr>
                <w:ins w:id="10313" w:author="Edward Lee" w:date="2017-10-16T16:40:00Z"/>
                <w:rFonts w:ascii="宋体" w:hAnsi="宋体" w:eastAsia="宋体"/>
                <w:color w:val="FF0000"/>
              </w:rPr>
            </w:pPr>
            <w:ins w:id="10314" w:author="Edward Lee" w:date="2017-10-16T16:40:00Z">
              <w:r>
                <w:rPr>
                  <w:rFonts w:hint="eastAsia" w:ascii="宋体" w:hAnsi="宋体" w:eastAsia="宋体"/>
                  <w:color w:val="FF0000"/>
                </w:rPr>
                <w:t>9C</w:t>
              </w:r>
            </w:ins>
          </w:p>
        </w:tc>
        <w:tc>
          <w:tcPr>
            <w:tcW w:w="1092" w:type="dxa"/>
            <w:vAlign w:val="center"/>
          </w:tcPr>
          <w:p>
            <w:pPr>
              <w:jc w:val="center"/>
              <w:rPr>
                <w:ins w:id="10315" w:author="Edward Lee" w:date="2017-10-16T16:40:00Z"/>
                <w:rFonts w:ascii="宋体" w:hAnsi="宋体" w:eastAsia="宋体"/>
                <w:color w:val="FFC000"/>
              </w:rPr>
            </w:pPr>
            <w:ins w:id="10316" w:author="Edward Lee" w:date="2017-10-16T16:40:00Z">
              <w:r>
                <w:rPr>
                  <w:rFonts w:hint="eastAsia" w:ascii="宋体" w:hAnsi="宋体" w:eastAsia="宋体"/>
                  <w:color w:val="FFC000"/>
                </w:rPr>
                <w:t>00</w:t>
              </w:r>
            </w:ins>
          </w:p>
        </w:tc>
        <w:tc>
          <w:tcPr>
            <w:tcW w:w="1054" w:type="dxa"/>
            <w:vAlign w:val="center"/>
          </w:tcPr>
          <w:p>
            <w:pPr>
              <w:jc w:val="center"/>
              <w:rPr>
                <w:ins w:id="10317" w:author="Edward Lee" w:date="2017-10-16T16:40:00Z"/>
                <w:rFonts w:ascii="宋体" w:hAnsi="宋体" w:eastAsia="宋体"/>
                <w:color w:val="FFC000"/>
              </w:rPr>
            </w:pPr>
            <w:ins w:id="10318" w:author="Edward Lee" w:date="2017-10-16T16:40:00Z">
              <w:r>
                <w:rPr>
                  <w:rFonts w:hint="eastAsia" w:ascii="宋体" w:hAnsi="宋体" w:eastAsia="宋体"/>
                  <w:color w:val="FFC000"/>
                </w:rPr>
                <w:t>0A</w:t>
              </w:r>
            </w:ins>
          </w:p>
        </w:tc>
        <w:tc>
          <w:tcPr>
            <w:tcW w:w="992" w:type="dxa"/>
            <w:vAlign w:val="center"/>
          </w:tcPr>
          <w:p>
            <w:pPr>
              <w:jc w:val="center"/>
              <w:rPr>
                <w:ins w:id="10319" w:author="Edward Lee" w:date="2017-10-16T16:40:00Z"/>
                <w:rFonts w:ascii="宋体" w:hAnsi="宋体" w:eastAsia="宋体"/>
              </w:rPr>
            </w:pPr>
            <w:ins w:id="10320" w:author="Edward Lee" w:date="2017-10-16T16:40:00Z">
              <w:r>
                <w:rPr>
                  <w:rFonts w:hint="eastAsia" w:ascii="宋体" w:hAnsi="宋体" w:eastAsia="宋体"/>
                </w:rPr>
                <w:t>00</w:t>
              </w:r>
            </w:ins>
          </w:p>
        </w:tc>
        <w:tc>
          <w:tcPr>
            <w:tcW w:w="992" w:type="dxa"/>
            <w:vAlign w:val="center"/>
          </w:tcPr>
          <w:p>
            <w:pPr>
              <w:jc w:val="center"/>
              <w:rPr>
                <w:ins w:id="10321" w:author="Edward Lee" w:date="2017-10-16T16:40:00Z"/>
                <w:rFonts w:ascii="宋体" w:hAnsi="宋体" w:eastAsia="宋体"/>
              </w:rPr>
            </w:pPr>
            <w:ins w:id="10322" w:author="Edward Lee" w:date="2017-10-16T16:40:00Z">
              <w:r>
                <w:rPr>
                  <w:rFonts w:hint="eastAsia" w:ascii="宋体" w:hAnsi="宋体" w:eastAsia="宋体"/>
                </w:rPr>
                <w:t>00</w:t>
              </w:r>
            </w:ins>
          </w:p>
        </w:tc>
        <w:tc>
          <w:tcPr>
            <w:tcW w:w="995" w:type="dxa"/>
            <w:vAlign w:val="center"/>
          </w:tcPr>
          <w:p>
            <w:pPr>
              <w:jc w:val="center"/>
              <w:rPr>
                <w:ins w:id="10323" w:author="Edward Lee" w:date="2017-10-16T16:40:00Z"/>
                <w:rFonts w:ascii="宋体" w:hAnsi="宋体" w:eastAsia="宋体"/>
              </w:rPr>
            </w:pPr>
            <w:ins w:id="10324" w:author="Edward Lee" w:date="2017-10-16T16:40:00Z">
              <w:r>
                <w:rPr>
                  <w:rFonts w:hint="eastAsia" w:ascii="宋体" w:hAnsi="宋体" w:eastAsia="宋体"/>
                </w:rPr>
                <w:t>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325" w:author="Edward Lee" w:date="2017-10-16T16:40:00Z"/>
        </w:trPr>
        <w:tc>
          <w:tcPr>
            <w:tcW w:w="958" w:type="dxa"/>
            <w:shd w:val="clear" w:color="auto" w:fill="D8D8D8" w:themeFill="background1" w:themeFillShade="D9"/>
            <w:vAlign w:val="center"/>
          </w:tcPr>
          <w:p>
            <w:pPr>
              <w:jc w:val="center"/>
              <w:rPr>
                <w:ins w:id="10326" w:author="Edward Lee" w:date="2017-10-16T16:40:00Z"/>
                <w:rFonts w:ascii="宋体" w:hAnsi="宋体" w:eastAsia="宋体"/>
                <w:b/>
              </w:rPr>
            </w:pPr>
            <w:ins w:id="10327" w:author="Edward Lee" w:date="2017-10-16T16:40:00Z">
              <w:r>
                <w:rPr>
                  <w:rFonts w:hint="eastAsia" w:ascii="宋体" w:hAnsi="宋体" w:eastAsia="宋体"/>
                  <w:b/>
                </w:rPr>
                <w:t>seq</w:t>
              </w:r>
            </w:ins>
            <w:ins w:id="10328" w:author="Edward Lee" w:date="2017-10-16T16:40:00Z">
              <w:r>
                <w:rPr>
                  <w:rFonts w:ascii="宋体" w:hAnsi="宋体" w:eastAsia="宋体"/>
                  <w:b/>
                </w:rPr>
                <w:br w:type="textWrapping"/>
              </w:r>
            </w:ins>
            <w:ins w:id="10329" w:author="Edward Lee" w:date="2017-10-16T16:40:00Z">
              <w:r>
                <w:rPr>
                  <w:rFonts w:hint="eastAsia" w:ascii="宋体" w:hAnsi="宋体" w:eastAsia="宋体"/>
                  <w:b/>
                </w:rPr>
                <w:t>(LSB)</w:t>
              </w:r>
            </w:ins>
          </w:p>
        </w:tc>
        <w:tc>
          <w:tcPr>
            <w:tcW w:w="991" w:type="dxa"/>
            <w:shd w:val="clear" w:color="auto" w:fill="D8D8D8" w:themeFill="background1" w:themeFillShade="D9"/>
            <w:vAlign w:val="center"/>
          </w:tcPr>
          <w:p>
            <w:pPr>
              <w:jc w:val="center"/>
              <w:rPr>
                <w:ins w:id="10330" w:author="Edward Lee" w:date="2017-10-16T16:40:00Z"/>
                <w:rFonts w:ascii="宋体" w:hAnsi="宋体" w:eastAsia="宋体"/>
                <w:b/>
              </w:rPr>
            </w:pPr>
            <w:ins w:id="10331" w:author="Edward Lee" w:date="2017-10-16T16:40:00Z">
              <w:r>
                <w:rPr>
                  <w:rFonts w:hint="eastAsia" w:ascii="宋体" w:hAnsi="宋体" w:eastAsia="宋体"/>
                  <w:b/>
                </w:rPr>
                <w:t>pro_ver</w:t>
              </w:r>
            </w:ins>
            <w:ins w:id="10332" w:author="Edward Lee" w:date="2017-10-16T16:40:00Z">
              <w:r>
                <w:rPr>
                  <w:rFonts w:ascii="宋体" w:hAnsi="宋体" w:eastAsia="宋体"/>
                  <w:b/>
                </w:rPr>
                <w:br w:type="textWrapping"/>
              </w:r>
            </w:ins>
            <w:ins w:id="10333" w:author="Edward Lee" w:date="2017-10-16T16:40:00Z">
              <w:r>
                <w:rPr>
                  <w:rFonts w:hint="eastAsia" w:ascii="宋体" w:hAnsi="宋体" w:eastAsia="宋体"/>
                  <w:b/>
                </w:rPr>
                <w:t>(H)</w:t>
              </w:r>
            </w:ins>
          </w:p>
        </w:tc>
        <w:tc>
          <w:tcPr>
            <w:tcW w:w="994" w:type="dxa"/>
            <w:shd w:val="clear" w:color="auto" w:fill="D8D8D8" w:themeFill="background1" w:themeFillShade="D9"/>
            <w:vAlign w:val="center"/>
          </w:tcPr>
          <w:p>
            <w:pPr>
              <w:jc w:val="center"/>
              <w:rPr>
                <w:ins w:id="10334" w:author="Edward Lee" w:date="2017-10-16T16:40:00Z"/>
                <w:rFonts w:ascii="宋体" w:hAnsi="宋体" w:eastAsia="宋体"/>
                <w:b/>
              </w:rPr>
            </w:pPr>
            <w:ins w:id="10335" w:author="Edward Lee" w:date="2017-10-16T16:40:00Z">
              <w:r>
                <w:rPr>
                  <w:rFonts w:hint="eastAsia" w:ascii="宋体" w:hAnsi="宋体" w:eastAsia="宋体"/>
                  <w:b/>
                </w:rPr>
                <w:t>pro_ver</w:t>
              </w:r>
            </w:ins>
            <w:ins w:id="10336" w:author="Edward Lee" w:date="2017-10-16T16:40:00Z">
              <w:r>
                <w:rPr>
                  <w:rFonts w:ascii="宋体" w:hAnsi="宋体" w:eastAsia="宋体"/>
                  <w:b/>
                </w:rPr>
                <w:br w:type="textWrapping"/>
              </w:r>
            </w:ins>
            <w:ins w:id="10337" w:author="Edward Lee" w:date="2017-10-16T16:40:00Z">
              <w:r>
                <w:rPr>
                  <w:rFonts w:hint="eastAsia" w:ascii="宋体" w:hAnsi="宋体" w:eastAsia="宋体"/>
                  <w:b/>
                </w:rPr>
                <w:t>(L)</w:t>
              </w:r>
            </w:ins>
          </w:p>
        </w:tc>
        <w:tc>
          <w:tcPr>
            <w:tcW w:w="1092" w:type="dxa"/>
            <w:shd w:val="clear" w:color="auto" w:fill="D8D8D8" w:themeFill="background1" w:themeFillShade="D9"/>
            <w:vAlign w:val="center"/>
          </w:tcPr>
          <w:p>
            <w:pPr>
              <w:jc w:val="center"/>
              <w:rPr>
                <w:ins w:id="10338" w:author="Edward Lee" w:date="2017-10-16T16:40:00Z"/>
                <w:rFonts w:ascii="宋体" w:hAnsi="宋体" w:eastAsia="宋体"/>
                <w:b/>
              </w:rPr>
            </w:pPr>
            <w:ins w:id="10339" w:author="Edward Lee" w:date="2017-10-16T16:40:00Z">
              <w:r>
                <w:rPr>
                  <w:rFonts w:hint="eastAsia" w:ascii="宋体" w:hAnsi="宋体" w:eastAsia="宋体"/>
                  <w:b/>
                </w:rPr>
                <w:t>sec_flag</w:t>
              </w:r>
            </w:ins>
            <w:ins w:id="10340" w:author="Edward Lee" w:date="2017-10-16T16:40:00Z">
              <w:r>
                <w:rPr>
                  <w:rFonts w:ascii="宋体" w:hAnsi="宋体" w:eastAsia="宋体"/>
                  <w:b/>
                </w:rPr>
                <w:br w:type="textWrapping"/>
              </w:r>
            </w:ins>
            <w:ins w:id="10341" w:author="Edward Lee" w:date="2017-10-16T16:40:00Z">
              <w:r>
                <w:rPr>
                  <w:rFonts w:hint="eastAsia" w:ascii="宋体" w:hAnsi="宋体" w:eastAsia="宋体"/>
                  <w:b/>
                </w:rPr>
                <w:t>(H)</w:t>
              </w:r>
            </w:ins>
          </w:p>
        </w:tc>
        <w:tc>
          <w:tcPr>
            <w:tcW w:w="1092" w:type="dxa"/>
            <w:shd w:val="clear" w:color="auto" w:fill="D8D8D8" w:themeFill="background1" w:themeFillShade="D9"/>
            <w:vAlign w:val="center"/>
          </w:tcPr>
          <w:p>
            <w:pPr>
              <w:jc w:val="center"/>
              <w:rPr>
                <w:ins w:id="10342" w:author="Edward Lee" w:date="2017-10-16T16:40:00Z"/>
                <w:rFonts w:ascii="宋体" w:hAnsi="宋体" w:eastAsia="宋体"/>
                <w:b/>
              </w:rPr>
            </w:pPr>
            <w:ins w:id="10343" w:author="Edward Lee" w:date="2017-10-16T16:40:00Z">
              <w:r>
                <w:rPr>
                  <w:rFonts w:hint="eastAsia" w:ascii="宋体" w:hAnsi="宋体" w:eastAsia="宋体"/>
                  <w:b/>
                </w:rPr>
                <w:t>sec_flag</w:t>
              </w:r>
            </w:ins>
            <w:ins w:id="10344" w:author="Edward Lee" w:date="2017-10-16T16:40:00Z">
              <w:r>
                <w:rPr>
                  <w:rFonts w:ascii="宋体" w:hAnsi="宋体" w:eastAsia="宋体"/>
                  <w:b/>
                </w:rPr>
                <w:br w:type="textWrapping"/>
              </w:r>
            </w:ins>
            <w:ins w:id="10345" w:author="Edward Lee" w:date="2017-10-16T16:40:00Z">
              <w:r>
                <w:rPr>
                  <w:rFonts w:hint="eastAsia" w:ascii="宋体" w:hAnsi="宋体" w:eastAsia="宋体"/>
                  <w:b/>
                </w:rPr>
                <w:t>(L)</w:t>
              </w:r>
            </w:ins>
          </w:p>
        </w:tc>
        <w:tc>
          <w:tcPr>
            <w:tcW w:w="1054" w:type="dxa"/>
            <w:shd w:val="clear" w:color="auto" w:fill="D8D8D8" w:themeFill="background1" w:themeFillShade="D9"/>
            <w:vAlign w:val="center"/>
          </w:tcPr>
          <w:p>
            <w:pPr>
              <w:jc w:val="center"/>
              <w:rPr>
                <w:ins w:id="10346" w:author="Edward Lee" w:date="2017-10-16T16:40:00Z"/>
                <w:rFonts w:ascii="宋体" w:hAnsi="宋体" w:eastAsia="宋体"/>
                <w:b/>
              </w:rPr>
            </w:pPr>
            <w:ins w:id="10347" w:author="Edward Lee" w:date="2017-10-16T16:40:00Z">
              <w:r>
                <w:rPr>
                  <w:rFonts w:hint="eastAsia" w:ascii="宋体" w:hAnsi="宋体" w:eastAsia="宋体"/>
                  <w:b/>
                </w:rPr>
                <w:t>dev_id</w:t>
              </w:r>
            </w:ins>
            <w:ins w:id="10348" w:author="Edward Lee" w:date="2017-10-16T16:40:00Z">
              <w:r>
                <w:rPr>
                  <w:rFonts w:ascii="宋体" w:hAnsi="宋体" w:eastAsia="宋体"/>
                  <w:b/>
                </w:rPr>
                <w:br w:type="textWrapping"/>
              </w:r>
            </w:ins>
            <w:ins w:id="10349"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0350"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0351"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0352"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353" w:author="Edward Lee" w:date="2017-10-16T16:40:00Z"/>
        </w:trPr>
        <w:tc>
          <w:tcPr>
            <w:tcW w:w="958" w:type="dxa"/>
            <w:vAlign w:val="center"/>
          </w:tcPr>
          <w:p>
            <w:pPr>
              <w:jc w:val="center"/>
              <w:rPr>
                <w:ins w:id="10354" w:author="Edward Lee" w:date="2017-10-16T16:40:00Z"/>
                <w:rFonts w:ascii="宋体" w:hAnsi="宋体" w:eastAsia="宋体"/>
              </w:rPr>
            </w:pPr>
            <w:ins w:id="10355" w:author="Edward Lee" w:date="2017-10-16T16:40:00Z">
              <w:r>
                <w:rPr>
                  <w:rFonts w:hint="eastAsia" w:ascii="宋体" w:hAnsi="宋体" w:eastAsia="宋体"/>
                </w:rPr>
                <w:t>02</w:t>
              </w:r>
            </w:ins>
          </w:p>
        </w:tc>
        <w:tc>
          <w:tcPr>
            <w:tcW w:w="991" w:type="dxa"/>
            <w:vAlign w:val="center"/>
          </w:tcPr>
          <w:p>
            <w:pPr>
              <w:jc w:val="center"/>
              <w:rPr>
                <w:ins w:id="10356" w:author="Edward Lee" w:date="2017-10-16T16:40:00Z"/>
                <w:rFonts w:ascii="宋体" w:hAnsi="宋体" w:eastAsia="宋体"/>
              </w:rPr>
            </w:pPr>
            <w:ins w:id="10357" w:author="Edward Lee" w:date="2017-10-16T16:40:00Z">
              <w:r>
                <w:rPr>
                  <w:rFonts w:hint="eastAsia" w:ascii="宋体" w:hAnsi="宋体" w:eastAsia="宋体"/>
                </w:rPr>
                <w:t>00</w:t>
              </w:r>
            </w:ins>
          </w:p>
        </w:tc>
        <w:tc>
          <w:tcPr>
            <w:tcW w:w="994" w:type="dxa"/>
            <w:vAlign w:val="center"/>
          </w:tcPr>
          <w:p>
            <w:pPr>
              <w:jc w:val="center"/>
              <w:rPr>
                <w:ins w:id="10358" w:author="Edward Lee" w:date="2017-10-16T16:40:00Z"/>
                <w:rFonts w:ascii="宋体" w:hAnsi="宋体" w:eastAsia="宋体"/>
              </w:rPr>
            </w:pPr>
            <w:ins w:id="10359" w:author="Edward Lee" w:date="2017-10-16T16:40:00Z">
              <w:r>
                <w:rPr>
                  <w:rFonts w:hint="eastAsia" w:ascii="宋体" w:hAnsi="宋体" w:eastAsia="宋体"/>
                </w:rPr>
                <w:t>01</w:t>
              </w:r>
            </w:ins>
          </w:p>
        </w:tc>
        <w:tc>
          <w:tcPr>
            <w:tcW w:w="1092" w:type="dxa"/>
            <w:vAlign w:val="center"/>
          </w:tcPr>
          <w:p>
            <w:pPr>
              <w:jc w:val="center"/>
              <w:rPr>
                <w:ins w:id="10360" w:author="Edward Lee" w:date="2017-10-16T16:40:00Z"/>
                <w:rFonts w:ascii="宋体" w:hAnsi="宋体" w:eastAsia="宋体"/>
              </w:rPr>
            </w:pPr>
            <w:ins w:id="10361" w:author="Edward Lee" w:date="2017-10-16T16:40:00Z">
              <w:r>
                <w:rPr>
                  <w:rFonts w:hint="eastAsia" w:ascii="宋体" w:hAnsi="宋体" w:eastAsia="宋体"/>
                </w:rPr>
                <w:t>00</w:t>
              </w:r>
            </w:ins>
          </w:p>
        </w:tc>
        <w:tc>
          <w:tcPr>
            <w:tcW w:w="1092" w:type="dxa"/>
            <w:vAlign w:val="center"/>
          </w:tcPr>
          <w:p>
            <w:pPr>
              <w:jc w:val="center"/>
              <w:rPr>
                <w:ins w:id="10362" w:author="Edward Lee" w:date="2017-10-16T16:40:00Z"/>
                <w:rFonts w:ascii="宋体" w:hAnsi="宋体" w:eastAsia="宋体"/>
              </w:rPr>
            </w:pPr>
            <w:ins w:id="10363" w:author="Edward Lee" w:date="2017-10-16T16:40:00Z">
              <w:r>
                <w:rPr>
                  <w:rFonts w:hint="eastAsia" w:ascii="宋体" w:hAnsi="宋体" w:eastAsia="宋体"/>
                </w:rPr>
                <w:t>00</w:t>
              </w:r>
            </w:ins>
          </w:p>
        </w:tc>
        <w:tc>
          <w:tcPr>
            <w:tcW w:w="1054" w:type="dxa"/>
            <w:vAlign w:val="center"/>
          </w:tcPr>
          <w:p>
            <w:pPr>
              <w:jc w:val="center"/>
              <w:rPr>
                <w:ins w:id="10364" w:author="Edward Lee" w:date="2017-10-16T16:40:00Z"/>
                <w:rFonts w:ascii="宋体" w:hAnsi="宋体" w:eastAsia="宋体"/>
              </w:rPr>
            </w:pPr>
            <w:ins w:id="10365" w:author="Edward Lee" w:date="2017-10-16T16:40:00Z">
              <w:r>
                <w:rPr>
                  <w:rFonts w:hint="eastAsia" w:ascii="宋体" w:hAnsi="宋体" w:eastAsia="宋体"/>
                </w:rPr>
                <w:t>38</w:t>
              </w:r>
            </w:ins>
          </w:p>
        </w:tc>
        <w:tc>
          <w:tcPr>
            <w:tcW w:w="992" w:type="dxa"/>
            <w:vAlign w:val="center"/>
          </w:tcPr>
          <w:p>
            <w:pPr>
              <w:jc w:val="center"/>
              <w:rPr>
                <w:ins w:id="10366" w:author="Edward Lee" w:date="2017-10-16T16:40:00Z"/>
                <w:rFonts w:ascii="宋体" w:hAnsi="宋体" w:eastAsia="宋体"/>
              </w:rPr>
            </w:pPr>
            <w:ins w:id="10367" w:author="Edward Lee" w:date="2017-10-16T16:40:00Z">
              <w:r>
                <w:rPr>
                  <w:rFonts w:hint="eastAsia" w:ascii="宋体" w:hAnsi="宋体" w:eastAsia="宋体"/>
                </w:rPr>
                <w:t>36</w:t>
              </w:r>
            </w:ins>
          </w:p>
        </w:tc>
        <w:tc>
          <w:tcPr>
            <w:tcW w:w="992" w:type="dxa"/>
            <w:vAlign w:val="center"/>
          </w:tcPr>
          <w:p>
            <w:pPr>
              <w:jc w:val="center"/>
              <w:rPr>
                <w:ins w:id="10368" w:author="Edward Lee" w:date="2017-10-16T16:40:00Z"/>
                <w:rFonts w:ascii="宋体" w:hAnsi="宋体" w:eastAsia="宋体"/>
              </w:rPr>
            </w:pPr>
            <w:ins w:id="10369" w:author="Edward Lee" w:date="2017-10-16T16:40:00Z">
              <w:r>
                <w:rPr>
                  <w:rFonts w:hint="eastAsia" w:ascii="宋体" w:hAnsi="宋体" w:eastAsia="宋体"/>
                </w:rPr>
                <w:t>31</w:t>
              </w:r>
            </w:ins>
          </w:p>
        </w:tc>
        <w:tc>
          <w:tcPr>
            <w:tcW w:w="995" w:type="dxa"/>
            <w:vAlign w:val="center"/>
          </w:tcPr>
          <w:p>
            <w:pPr>
              <w:jc w:val="center"/>
              <w:rPr>
                <w:ins w:id="10370" w:author="Edward Lee" w:date="2017-10-16T16:40:00Z"/>
                <w:rFonts w:ascii="宋体" w:hAnsi="宋体" w:eastAsia="宋体"/>
              </w:rPr>
            </w:pPr>
            <w:ins w:id="10371" w:author="Edward Lee" w:date="2017-10-16T16:40:00Z">
              <w:r>
                <w:rPr>
                  <w:rFonts w:hint="eastAsia" w:ascii="宋体" w:hAnsi="宋体" w:eastAsia="宋体"/>
                </w:rPr>
                <w:t>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372" w:author="Edward Lee" w:date="2017-10-16T16:40:00Z"/>
        </w:trPr>
        <w:tc>
          <w:tcPr>
            <w:tcW w:w="958" w:type="dxa"/>
            <w:shd w:val="clear" w:color="auto" w:fill="D8D8D8" w:themeFill="background1" w:themeFillShade="D9"/>
            <w:vAlign w:val="center"/>
          </w:tcPr>
          <w:p>
            <w:pPr>
              <w:jc w:val="center"/>
              <w:rPr>
                <w:ins w:id="10373" w:author="Edward Lee" w:date="2017-10-16T16:40:00Z"/>
                <w:rFonts w:ascii="宋体" w:hAnsi="宋体" w:eastAsia="宋体"/>
                <w:b/>
              </w:rPr>
            </w:pPr>
          </w:p>
        </w:tc>
        <w:tc>
          <w:tcPr>
            <w:tcW w:w="991" w:type="dxa"/>
            <w:shd w:val="clear" w:color="auto" w:fill="D8D8D8" w:themeFill="background1" w:themeFillShade="D9"/>
            <w:vAlign w:val="center"/>
          </w:tcPr>
          <w:p>
            <w:pPr>
              <w:jc w:val="center"/>
              <w:rPr>
                <w:ins w:id="10374" w:author="Edward Lee" w:date="2017-10-16T16:40:00Z"/>
                <w:rFonts w:ascii="宋体" w:hAnsi="宋体" w:eastAsia="宋体"/>
                <w:b/>
              </w:rPr>
            </w:pPr>
          </w:p>
        </w:tc>
        <w:tc>
          <w:tcPr>
            <w:tcW w:w="994" w:type="dxa"/>
            <w:shd w:val="clear" w:color="auto" w:fill="D8D8D8" w:themeFill="background1" w:themeFillShade="D9"/>
            <w:vAlign w:val="center"/>
          </w:tcPr>
          <w:p>
            <w:pPr>
              <w:jc w:val="center"/>
              <w:rPr>
                <w:ins w:id="10375"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0376"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0377" w:author="Edward Lee" w:date="2017-10-16T16:40:00Z"/>
                <w:rFonts w:ascii="宋体" w:hAnsi="宋体" w:eastAsia="宋体"/>
                <w:b/>
              </w:rPr>
            </w:pPr>
          </w:p>
        </w:tc>
        <w:tc>
          <w:tcPr>
            <w:tcW w:w="1054" w:type="dxa"/>
            <w:shd w:val="clear" w:color="auto" w:fill="D8D8D8" w:themeFill="background1" w:themeFillShade="D9"/>
            <w:vAlign w:val="center"/>
          </w:tcPr>
          <w:p>
            <w:pPr>
              <w:jc w:val="center"/>
              <w:rPr>
                <w:ins w:id="10378"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0379"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0380"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0381"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382" w:author="Edward Lee" w:date="2017-10-16T16:40:00Z"/>
        </w:trPr>
        <w:tc>
          <w:tcPr>
            <w:tcW w:w="958" w:type="dxa"/>
            <w:vAlign w:val="center"/>
          </w:tcPr>
          <w:p>
            <w:pPr>
              <w:jc w:val="center"/>
              <w:rPr>
                <w:ins w:id="10383" w:author="Edward Lee" w:date="2017-10-16T16:40:00Z"/>
                <w:rFonts w:ascii="宋体" w:hAnsi="宋体" w:eastAsia="宋体"/>
              </w:rPr>
            </w:pPr>
            <w:ins w:id="10384" w:author="Edward Lee" w:date="2017-10-16T16:40:00Z">
              <w:r>
                <w:rPr>
                  <w:rFonts w:hint="eastAsia" w:ascii="宋体" w:hAnsi="宋体" w:eastAsia="宋体"/>
                </w:rPr>
                <w:t>39</w:t>
              </w:r>
            </w:ins>
          </w:p>
        </w:tc>
        <w:tc>
          <w:tcPr>
            <w:tcW w:w="991" w:type="dxa"/>
            <w:vAlign w:val="center"/>
          </w:tcPr>
          <w:p>
            <w:pPr>
              <w:jc w:val="center"/>
              <w:rPr>
                <w:ins w:id="10385" w:author="Edward Lee" w:date="2017-10-16T16:40:00Z"/>
                <w:rFonts w:ascii="宋体" w:hAnsi="宋体" w:eastAsia="宋体"/>
              </w:rPr>
            </w:pPr>
            <w:ins w:id="10386" w:author="Edward Lee" w:date="2017-10-16T16:40:00Z">
              <w:r>
                <w:rPr>
                  <w:rFonts w:hint="eastAsia" w:ascii="宋体" w:hAnsi="宋体" w:eastAsia="宋体"/>
                </w:rPr>
                <w:t>34</w:t>
              </w:r>
            </w:ins>
          </w:p>
        </w:tc>
        <w:tc>
          <w:tcPr>
            <w:tcW w:w="994" w:type="dxa"/>
            <w:vAlign w:val="center"/>
          </w:tcPr>
          <w:p>
            <w:pPr>
              <w:jc w:val="center"/>
              <w:rPr>
                <w:ins w:id="10387" w:author="Edward Lee" w:date="2017-10-16T16:40:00Z"/>
                <w:rFonts w:ascii="宋体" w:hAnsi="宋体" w:eastAsia="宋体"/>
              </w:rPr>
            </w:pPr>
            <w:ins w:id="10388" w:author="Edward Lee" w:date="2017-10-16T16:40:00Z">
              <w:r>
                <w:rPr>
                  <w:rFonts w:hint="eastAsia" w:ascii="宋体" w:hAnsi="宋体" w:eastAsia="宋体"/>
                </w:rPr>
                <w:t>30</w:t>
              </w:r>
            </w:ins>
          </w:p>
        </w:tc>
        <w:tc>
          <w:tcPr>
            <w:tcW w:w="1092" w:type="dxa"/>
            <w:vAlign w:val="center"/>
          </w:tcPr>
          <w:p>
            <w:pPr>
              <w:jc w:val="center"/>
              <w:rPr>
                <w:ins w:id="10389" w:author="Edward Lee" w:date="2017-10-16T16:40:00Z"/>
                <w:rFonts w:ascii="宋体" w:hAnsi="宋体" w:eastAsia="宋体"/>
              </w:rPr>
            </w:pPr>
            <w:ins w:id="10390" w:author="Edward Lee" w:date="2017-10-16T16:40:00Z">
              <w:r>
                <w:rPr>
                  <w:rFonts w:hint="eastAsia" w:ascii="宋体" w:hAnsi="宋体" w:eastAsia="宋体"/>
                </w:rPr>
                <w:t>33</w:t>
              </w:r>
            </w:ins>
          </w:p>
        </w:tc>
        <w:tc>
          <w:tcPr>
            <w:tcW w:w="1092" w:type="dxa"/>
            <w:vAlign w:val="center"/>
          </w:tcPr>
          <w:p>
            <w:pPr>
              <w:jc w:val="center"/>
              <w:rPr>
                <w:ins w:id="10391" w:author="Edward Lee" w:date="2017-10-16T16:40:00Z"/>
                <w:rFonts w:ascii="宋体" w:hAnsi="宋体" w:eastAsia="宋体"/>
              </w:rPr>
            </w:pPr>
            <w:ins w:id="10392" w:author="Edward Lee" w:date="2017-10-16T16:40:00Z">
              <w:r>
                <w:rPr>
                  <w:rFonts w:hint="eastAsia" w:ascii="宋体" w:hAnsi="宋体" w:eastAsia="宋体"/>
                </w:rPr>
                <w:t>34</w:t>
              </w:r>
            </w:ins>
          </w:p>
        </w:tc>
        <w:tc>
          <w:tcPr>
            <w:tcW w:w="1054" w:type="dxa"/>
            <w:vAlign w:val="center"/>
          </w:tcPr>
          <w:p>
            <w:pPr>
              <w:jc w:val="center"/>
              <w:rPr>
                <w:ins w:id="10393" w:author="Edward Lee" w:date="2017-10-16T16:40:00Z"/>
                <w:rFonts w:ascii="宋体" w:hAnsi="宋体" w:eastAsia="宋体"/>
              </w:rPr>
            </w:pPr>
            <w:ins w:id="10394" w:author="Edward Lee" w:date="2017-10-16T16:40:00Z">
              <w:r>
                <w:rPr>
                  <w:rFonts w:hint="eastAsia" w:ascii="宋体" w:hAnsi="宋体" w:eastAsia="宋体"/>
                </w:rPr>
                <w:t>32</w:t>
              </w:r>
            </w:ins>
          </w:p>
        </w:tc>
        <w:tc>
          <w:tcPr>
            <w:tcW w:w="992" w:type="dxa"/>
            <w:vAlign w:val="center"/>
          </w:tcPr>
          <w:p>
            <w:pPr>
              <w:jc w:val="center"/>
              <w:rPr>
                <w:ins w:id="10395" w:author="Edward Lee" w:date="2017-10-16T16:40:00Z"/>
                <w:rFonts w:ascii="宋体" w:hAnsi="宋体" w:eastAsia="宋体"/>
              </w:rPr>
            </w:pPr>
            <w:ins w:id="10396" w:author="Edward Lee" w:date="2017-10-16T16:40:00Z">
              <w:r>
                <w:rPr>
                  <w:rFonts w:hint="eastAsia" w:ascii="宋体" w:hAnsi="宋体" w:eastAsia="宋体"/>
                </w:rPr>
                <w:t>33</w:t>
              </w:r>
            </w:ins>
          </w:p>
        </w:tc>
        <w:tc>
          <w:tcPr>
            <w:tcW w:w="992" w:type="dxa"/>
            <w:vAlign w:val="center"/>
          </w:tcPr>
          <w:p>
            <w:pPr>
              <w:jc w:val="center"/>
              <w:rPr>
                <w:ins w:id="10397" w:author="Edward Lee" w:date="2017-10-16T16:40:00Z"/>
                <w:rFonts w:ascii="宋体" w:hAnsi="宋体" w:eastAsia="宋体"/>
              </w:rPr>
            </w:pPr>
            <w:ins w:id="10398" w:author="Edward Lee" w:date="2017-10-16T16:40:00Z">
              <w:r>
                <w:rPr>
                  <w:rFonts w:hint="eastAsia" w:ascii="宋体" w:hAnsi="宋体" w:eastAsia="宋体"/>
                </w:rPr>
                <w:t>35</w:t>
              </w:r>
            </w:ins>
          </w:p>
        </w:tc>
        <w:tc>
          <w:tcPr>
            <w:tcW w:w="995" w:type="dxa"/>
            <w:vAlign w:val="center"/>
          </w:tcPr>
          <w:p>
            <w:pPr>
              <w:jc w:val="center"/>
              <w:rPr>
                <w:ins w:id="10399" w:author="Edward Lee" w:date="2017-10-16T16:40:00Z"/>
                <w:rFonts w:ascii="宋体" w:hAnsi="宋体" w:eastAsia="宋体"/>
              </w:rPr>
            </w:pPr>
            <w:ins w:id="10400" w:author="Edward Lee" w:date="2017-10-16T16:40:00Z">
              <w:r>
                <w:rPr>
                  <w:rFonts w:hint="eastAsia" w:ascii="宋体" w:hAnsi="宋体" w:eastAsia="宋体"/>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10401" w:author="Edward Lee" w:date="2017-10-16T16:40:00Z"/>
        </w:trPr>
        <w:tc>
          <w:tcPr>
            <w:tcW w:w="958" w:type="dxa"/>
            <w:shd w:val="clear" w:color="auto" w:fill="D8D8D8" w:themeFill="background1" w:themeFillShade="D9"/>
            <w:vAlign w:val="center"/>
          </w:tcPr>
          <w:p>
            <w:pPr>
              <w:jc w:val="center"/>
              <w:rPr>
                <w:ins w:id="10402" w:author="Edward Lee" w:date="2017-10-16T16:40:00Z"/>
                <w:rFonts w:ascii="宋体" w:hAnsi="宋体" w:eastAsia="宋体"/>
              </w:rPr>
            </w:pPr>
          </w:p>
        </w:tc>
        <w:tc>
          <w:tcPr>
            <w:tcW w:w="991" w:type="dxa"/>
            <w:shd w:val="clear" w:color="auto" w:fill="D8D8D8" w:themeFill="background1" w:themeFillShade="D9"/>
            <w:vAlign w:val="center"/>
          </w:tcPr>
          <w:p>
            <w:pPr>
              <w:jc w:val="center"/>
              <w:rPr>
                <w:ins w:id="10403" w:author="Edward Lee" w:date="2017-10-16T16:40:00Z"/>
                <w:rFonts w:ascii="宋体" w:hAnsi="宋体" w:eastAsia="宋体"/>
              </w:rPr>
            </w:pPr>
          </w:p>
        </w:tc>
        <w:tc>
          <w:tcPr>
            <w:tcW w:w="994" w:type="dxa"/>
            <w:shd w:val="clear" w:color="auto" w:fill="D8D8D8" w:themeFill="background1" w:themeFillShade="D9"/>
            <w:vAlign w:val="center"/>
          </w:tcPr>
          <w:p>
            <w:pPr>
              <w:jc w:val="center"/>
              <w:rPr>
                <w:ins w:id="10404" w:author="Edward Lee" w:date="2017-10-16T16:40:00Z"/>
                <w:rFonts w:ascii="宋体" w:hAnsi="宋体" w:eastAsia="宋体"/>
                <w:b/>
              </w:rPr>
            </w:pPr>
            <w:ins w:id="10405" w:author="Edward Lee" w:date="2017-10-16T16:40:00Z">
              <w:r>
                <w:rPr>
                  <w:rFonts w:hint="eastAsia" w:ascii="宋体" w:hAnsi="宋体" w:eastAsia="宋体"/>
                  <w:b/>
                </w:rPr>
                <w:t>dev_id</w:t>
              </w:r>
            </w:ins>
            <w:ins w:id="10406" w:author="Edward Lee" w:date="2017-10-16T16:40:00Z">
              <w:r>
                <w:rPr>
                  <w:rFonts w:ascii="宋体" w:hAnsi="宋体" w:eastAsia="宋体"/>
                  <w:b/>
                </w:rPr>
                <w:br w:type="textWrapping"/>
              </w:r>
            </w:ins>
            <w:ins w:id="10407" w:author="Edward Lee" w:date="2017-10-16T16:40:00Z">
              <w:r>
                <w:rPr>
                  <w:rFonts w:hint="eastAsia" w:ascii="宋体" w:hAnsi="宋体" w:eastAsia="宋体"/>
                  <w:b/>
                </w:rPr>
                <w:t>(LSB)</w:t>
              </w:r>
            </w:ins>
          </w:p>
        </w:tc>
        <w:tc>
          <w:tcPr>
            <w:tcW w:w="1092" w:type="dxa"/>
            <w:shd w:val="clear" w:color="auto" w:fill="D6E3BC" w:themeFill="accent3" w:themeFillTint="66"/>
            <w:vAlign w:val="center"/>
          </w:tcPr>
          <w:p>
            <w:pPr>
              <w:jc w:val="center"/>
              <w:rPr>
                <w:ins w:id="10408" w:author="Edward Lee" w:date="2017-10-16T16:40:00Z"/>
                <w:rFonts w:ascii="宋体" w:hAnsi="宋体" w:eastAsia="宋体"/>
                <w:b/>
              </w:rPr>
            </w:pPr>
            <w:ins w:id="10409" w:author="Edward Lee" w:date="2017-10-16T16:40:00Z">
              <w:r>
                <w:rPr>
                  <w:rFonts w:hint="eastAsia" w:ascii="宋体" w:hAnsi="宋体" w:eastAsia="宋体"/>
                  <w:b/>
                </w:rPr>
                <w:t>param_type</w:t>
              </w:r>
            </w:ins>
          </w:p>
        </w:tc>
        <w:tc>
          <w:tcPr>
            <w:tcW w:w="1092" w:type="dxa"/>
            <w:shd w:val="clear" w:color="auto" w:fill="D6E3BC" w:themeFill="accent3" w:themeFillTint="66"/>
            <w:vAlign w:val="center"/>
          </w:tcPr>
          <w:p>
            <w:pPr>
              <w:jc w:val="center"/>
              <w:rPr>
                <w:ins w:id="10410" w:author="Edward Lee" w:date="2017-10-16T16:40:00Z"/>
                <w:rFonts w:ascii="宋体" w:hAnsi="宋体" w:eastAsia="宋体"/>
                <w:b/>
              </w:rPr>
            </w:pPr>
            <w:ins w:id="10411" w:author="Edward Lee" w:date="2017-10-16T16:40:00Z">
              <w:r>
                <w:rPr>
                  <w:rFonts w:hint="eastAsia" w:ascii="宋体" w:hAnsi="宋体" w:eastAsia="宋体"/>
                  <w:b/>
                </w:rPr>
                <w:t>data</w:t>
              </w:r>
            </w:ins>
          </w:p>
          <w:p>
            <w:pPr>
              <w:jc w:val="center"/>
              <w:rPr>
                <w:ins w:id="10412" w:author="Edward Lee" w:date="2017-10-16T16:40:00Z"/>
                <w:rFonts w:ascii="宋体" w:hAnsi="宋体" w:eastAsia="宋体"/>
                <w:b/>
              </w:rPr>
            </w:pPr>
            <w:ins w:id="10413" w:author="Edward Lee" w:date="2017-10-16T16:40:00Z">
              <w:r>
                <w:rPr>
                  <w:rFonts w:ascii="宋体" w:hAnsi="宋体" w:eastAsia="宋体"/>
                  <w:b/>
                </w:rPr>
                <w:t>…</w:t>
              </w:r>
            </w:ins>
          </w:p>
        </w:tc>
        <w:tc>
          <w:tcPr>
            <w:tcW w:w="1054" w:type="dxa"/>
            <w:shd w:val="clear" w:color="auto" w:fill="D8D8D8" w:themeFill="background1" w:themeFillShade="D9"/>
            <w:vAlign w:val="center"/>
          </w:tcPr>
          <w:p>
            <w:pPr>
              <w:jc w:val="center"/>
              <w:rPr>
                <w:ins w:id="10414" w:author="Edward Lee" w:date="2017-10-16T16:40:00Z"/>
                <w:rFonts w:ascii="宋体" w:hAnsi="宋体" w:eastAsia="宋体"/>
                <w:b/>
              </w:rPr>
            </w:pPr>
            <w:ins w:id="10415" w:author="Edward Lee" w:date="2017-10-16T16:40:00Z">
              <w:r>
                <w:rPr>
                  <w:rFonts w:hint="eastAsia" w:ascii="宋体" w:hAnsi="宋体" w:eastAsia="宋体"/>
                  <w:b/>
                </w:rPr>
                <w:t>crc16</w:t>
              </w:r>
            </w:ins>
            <w:ins w:id="10416" w:author="Edward Lee" w:date="2017-10-16T16:40:00Z">
              <w:r>
                <w:rPr>
                  <w:rFonts w:ascii="宋体" w:hAnsi="宋体" w:eastAsia="宋体"/>
                  <w:b/>
                </w:rPr>
                <w:br w:type="textWrapping"/>
              </w:r>
            </w:ins>
            <w:ins w:id="10417" w:author="Edward Lee" w:date="2017-10-16T16:40:00Z">
              <w:r>
                <w:rPr>
                  <w:rFonts w:hint="eastAsia" w:ascii="宋体" w:hAnsi="宋体" w:eastAsia="宋体"/>
                  <w:b/>
                </w:rPr>
                <w:t>(H)</w:t>
              </w:r>
            </w:ins>
          </w:p>
        </w:tc>
        <w:tc>
          <w:tcPr>
            <w:tcW w:w="992" w:type="dxa"/>
            <w:shd w:val="clear" w:color="auto" w:fill="D8D8D8" w:themeFill="background1" w:themeFillShade="D9"/>
            <w:vAlign w:val="center"/>
          </w:tcPr>
          <w:p>
            <w:pPr>
              <w:jc w:val="center"/>
              <w:rPr>
                <w:ins w:id="10418" w:author="Edward Lee" w:date="2017-10-16T16:40:00Z"/>
                <w:rFonts w:ascii="宋体" w:hAnsi="宋体" w:eastAsia="宋体"/>
                <w:b/>
              </w:rPr>
            </w:pPr>
            <w:ins w:id="10419" w:author="Edward Lee" w:date="2017-10-16T16:40:00Z">
              <w:r>
                <w:rPr>
                  <w:rFonts w:hint="eastAsia" w:ascii="宋体" w:hAnsi="宋体" w:eastAsia="宋体"/>
                  <w:b/>
                </w:rPr>
                <w:t>crc16</w:t>
              </w:r>
            </w:ins>
            <w:ins w:id="10420" w:author="Edward Lee" w:date="2017-10-16T16:40:00Z">
              <w:r>
                <w:rPr>
                  <w:rFonts w:ascii="宋体" w:hAnsi="宋体" w:eastAsia="宋体"/>
                  <w:b/>
                </w:rPr>
                <w:br w:type="textWrapping"/>
              </w:r>
            </w:ins>
            <w:ins w:id="10421" w:author="Edward Lee" w:date="2017-10-16T16:40:00Z">
              <w:r>
                <w:rPr>
                  <w:rFonts w:hint="eastAsia" w:ascii="宋体" w:hAnsi="宋体" w:eastAsia="宋体"/>
                  <w:b/>
                </w:rPr>
                <w:t>(L)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10422" w:author="Edward Lee" w:date="2017-10-16T16:40:00Z"/>
        </w:trPr>
        <w:tc>
          <w:tcPr>
            <w:tcW w:w="958" w:type="dxa"/>
            <w:vAlign w:val="center"/>
          </w:tcPr>
          <w:p>
            <w:pPr>
              <w:jc w:val="center"/>
              <w:rPr>
                <w:ins w:id="10423" w:author="Edward Lee" w:date="2017-10-16T16:40:00Z"/>
                <w:rFonts w:ascii="宋体" w:hAnsi="宋体" w:eastAsia="宋体"/>
              </w:rPr>
            </w:pPr>
            <w:ins w:id="10424" w:author="Edward Lee" w:date="2017-10-16T16:40:00Z">
              <w:r>
                <w:rPr>
                  <w:rFonts w:hint="eastAsia" w:ascii="宋体" w:hAnsi="宋体" w:eastAsia="宋体"/>
                </w:rPr>
                <w:t>39</w:t>
              </w:r>
            </w:ins>
          </w:p>
        </w:tc>
        <w:tc>
          <w:tcPr>
            <w:tcW w:w="991" w:type="dxa"/>
            <w:vAlign w:val="center"/>
          </w:tcPr>
          <w:p>
            <w:pPr>
              <w:jc w:val="center"/>
              <w:rPr>
                <w:ins w:id="10425" w:author="Edward Lee" w:date="2017-10-16T16:40:00Z"/>
                <w:rFonts w:ascii="宋体" w:hAnsi="宋体" w:eastAsia="宋体"/>
              </w:rPr>
            </w:pPr>
            <w:ins w:id="10426" w:author="Edward Lee" w:date="2017-10-16T16:40:00Z">
              <w:r>
                <w:rPr>
                  <w:rFonts w:hint="eastAsia" w:ascii="宋体" w:hAnsi="宋体" w:eastAsia="宋体"/>
                </w:rPr>
                <w:t>36</w:t>
              </w:r>
            </w:ins>
          </w:p>
        </w:tc>
        <w:tc>
          <w:tcPr>
            <w:tcW w:w="994" w:type="dxa"/>
            <w:vAlign w:val="center"/>
          </w:tcPr>
          <w:p>
            <w:pPr>
              <w:jc w:val="center"/>
              <w:rPr>
                <w:ins w:id="10427" w:author="Edward Lee" w:date="2017-10-16T16:40:00Z"/>
                <w:rFonts w:ascii="宋体" w:hAnsi="宋体" w:eastAsia="宋体"/>
              </w:rPr>
            </w:pPr>
            <w:ins w:id="10428" w:author="Edward Lee" w:date="2017-10-16T16:40:00Z">
              <w:r>
                <w:rPr>
                  <w:rFonts w:hint="eastAsia" w:ascii="宋体" w:hAnsi="宋体" w:eastAsia="宋体"/>
                </w:rPr>
                <w:t>00</w:t>
              </w:r>
            </w:ins>
          </w:p>
        </w:tc>
        <w:tc>
          <w:tcPr>
            <w:tcW w:w="1092" w:type="dxa"/>
            <w:vAlign w:val="center"/>
          </w:tcPr>
          <w:p>
            <w:pPr>
              <w:jc w:val="center"/>
              <w:rPr>
                <w:ins w:id="10429" w:author="Edward Lee" w:date="2017-10-16T16:40:00Z"/>
                <w:rFonts w:ascii="宋体" w:hAnsi="宋体" w:eastAsia="宋体" w:cs="Times New Roman"/>
                <w:color w:val="FF33CC"/>
                <w:kern w:val="0"/>
                <w:szCs w:val="20"/>
              </w:rPr>
            </w:pPr>
            <w:ins w:id="10430" w:author="Edward Lee" w:date="2017-10-16T16:40:00Z">
              <w:r>
                <w:rPr>
                  <w:rFonts w:hint="eastAsia" w:ascii="宋体" w:hAnsi="宋体" w:eastAsia="宋体" w:cs="Times New Roman"/>
                  <w:color w:val="FF33CC"/>
                  <w:kern w:val="0"/>
                  <w:szCs w:val="20"/>
                </w:rPr>
                <w:t>12</w:t>
              </w:r>
            </w:ins>
          </w:p>
        </w:tc>
        <w:tc>
          <w:tcPr>
            <w:tcW w:w="1092" w:type="dxa"/>
            <w:vAlign w:val="center"/>
          </w:tcPr>
          <w:p>
            <w:pPr>
              <w:jc w:val="center"/>
              <w:rPr>
                <w:ins w:id="10431" w:author="Edward Lee" w:date="2017-10-16T16:40:00Z"/>
                <w:rFonts w:ascii="宋体" w:hAnsi="宋体" w:eastAsia="宋体" w:cs="Times New Roman"/>
                <w:color w:val="FF33CC"/>
                <w:kern w:val="0"/>
                <w:szCs w:val="20"/>
              </w:rPr>
            </w:pPr>
            <w:ins w:id="10432" w:author="Edward Lee" w:date="2017-10-16T16:40:00Z">
              <w:r>
                <w:rPr>
                  <w:rFonts w:ascii="宋体" w:hAnsi="宋体" w:eastAsia="宋体" w:cs="Times New Roman"/>
                  <w:color w:val="3333FF"/>
                  <w:kern w:val="0"/>
                  <w:szCs w:val="20"/>
                </w:rPr>
                <w:t>…</w:t>
              </w:r>
            </w:ins>
          </w:p>
        </w:tc>
        <w:tc>
          <w:tcPr>
            <w:tcW w:w="1054" w:type="dxa"/>
          </w:tcPr>
          <w:p>
            <w:pPr>
              <w:jc w:val="center"/>
              <w:rPr>
                <w:ins w:id="10433" w:author="Edward Lee" w:date="2017-10-16T16:40:00Z"/>
                <w:rFonts w:cs="Times New Roman" w:asciiTheme="minorEastAsia" w:hAnsiTheme="minorEastAsia"/>
                <w:color w:val="C00000"/>
                <w:kern w:val="0"/>
                <w:szCs w:val="20"/>
              </w:rPr>
            </w:pPr>
            <w:ins w:id="10434" w:author="Edward Lee" w:date="2017-10-16T16:40:00Z">
              <w:r>
                <w:rPr>
                  <w:rFonts w:cs="Times New Roman" w:asciiTheme="minorEastAsia" w:hAnsiTheme="minorEastAsia"/>
                  <w:color w:val="C00000"/>
                  <w:kern w:val="0"/>
                  <w:szCs w:val="20"/>
                </w:rPr>
                <w:t xml:space="preserve">25 </w:t>
              </w:r>
            </w:ins>
          </w:p>
        </w:tc>
        <w:tc>
          <w:tcPr>
            <w:tcW w:w="992" w:type="dxa"/>
          </w:tcPr>
          <w:p>
            <w:pPr>
              <w:jc w:val="center"/>
              <w:rPr>
                <w:ins w:id="10435" w:author="Edward Lee" w:date="2017-10-16T16:40:00Z"/>
                <w:rFonts w:cs="Times New Roman" w:asciiTheme="minorEastAsia" w:hAnsiTheme="minorEastAsia"/>
                <w:color w:val="C00000"/>
                <w:kern w:val="0"/>
                <w:szCs w:val="20"/>
              </w:rPr>
            </w:pPr>
            <w:ins w:id="10436" w:author="Edward Lee" w:date="2017-10-16T16:40:00Z">
              <w:r>
                <w:rPr>
                  <w:rFonts w:cs="Times New Roman" w:asciiTheme="minorEastAsia" w:hAnsiTheme="minorEastAsia"/>
                  <w:color w:val="C00000"/>
                  <w:kern w:val="0"/>
                  <w:szCs w:val="20"/>
                </w:rPr>
                <w:t>3E</w:t>
              </w:r>
            </w:ins>
          </w:p>
        </w:tc>
      </w:tr>
    </w:tbl>
    <w:p>
      <w:pPr>
        <w:pStyle w:val="36"/>
        <w:ind w:firstLine="422"/>
        <w:rPr>
          <w:ins w:id="10437" w:author="Edward Lee" w:date="2017-10-16T16:40:00Z"/>
          <w:rFonts w:hAnsi="宋体"/>
        </w:rPr>
      </w:pPr>
      <w:ins w:id="10438" w:author="Edward Lee" w:date="2017-10-16T16:40:00Z">
        <w:r>
          <w:rPr>
            <w:rFonts w:hint="eastAsia" w:hAnsi="宋体"/>
            <w:b/>
            <w:bCs/>
            <w:color w:val="000000" w:themeColor="text1"/>
          </w:rPr>
          <w:t>Starting logo</w:t>
        </w:r>
      </w:ins>
      <w:ins w:id="10439" w:author="Edward Lee" w:date="2017-10-16T16:40:00Z">
        <w:r>
          <w:rPr>
            <w:rFonts w:hAnsi="宋体"/>
            <w:b/>
            <w:bCs/>
            <w:color w:val="000000" w:themeColor="text1"/>
          </w:rPr>
          <w:t>Starting logo</w:t>
        </w:r>
      </w:ins>
    </w:p>
    <w:p>
      <w:pPr>
        <w:pStyle w:val="36"/>
        <w:rPr>
          <w:ins w:id="10440" w:author="Edward Lee" w:date="2017-10-16T16:40:00Z"/>
          <w:rFonts w:hAnsi="宋体"/>
        </w:rPr>
      </w:pPr>
      <w:ins w:id="10441" w:author="Edward Lee" w:date="2017-10-16T16:40:00Z">
        <w:r>
          <w:rPr>
            <w:rFonts w:hint="eastAsia" w:hAnsi="宋体"/>
          </w:rPr>
          <w:t>Starting logo</w:t>
        </w:r>
      </w:ins>
      <w:ins w:id="10442" w:author="Edward Lee" w:date="2017-10-16T16:40:00Z">
        <w:r>
          <w:rPr>
            <w:rFonts w:hAnsi="宋体"/>
          </w:rPr>
          <w:t>Starting logo</w:t>
        </w:r>
      </w:ins>
      <w:ins w:id="10443" w:author="Edward Lee" w:date="2017-10-16T16:40:00Z">
        <w:r>
          <w:rPr>
            <w:rFonts w:hint="eastAsia" w:hAnsi="宋体"/>
          </w:rPr>
          <w:t xml:space="preserve"> sof     ： 0x55AA</w:t>
        </w:r>
      </w:ins>
    </w:p>
    <w:p>
      <w:pPr>
        <w:pStyle w:val="36"/>
        <w:ind w:firstLine="422"/>
        <w:rPr>
          <w:ins w:id="10444" w:author="Edward Lee" w:date="2017-10-16T16:40:00Z"/>
          <w:rFonts w:hAnsi="宋体"/>
          <w:b/>
        </w:rPr>
      </w:pPr>
      <w:ins w:id="10445" w:author="Edward Lee" w:date="2017-10-16T16:40:00Z">
        <w:r>
          <w:rPr>
            <w:rFonts w:hint="eastAsia" w:hAnsi="宋体"/>
            <w:b/>
          </w:rPr>
          <w:t>Message header</w:t>
        </w:r>
      </w:ins>
    </w:p>
    <w:p>
      <w:pPr>
        <w:pStyle w:val="36"/>
        <w:rPr>
          <w:ins w:id="10446" w:author="Edward Lee" w:date="2017-10-16T16:40:00Z"/>
          <w:rFonts w:hAnsi="宋体"/>
        </w:rPr>
      </w:pPr>
      <w:ins w:id="10447" w:author="Edward Lee" w:date="2017-10-16T16:40:00Z">
        <w:r>
          <w:rPr>
            <w:rFonts w:hint="eastAsia" w:hAnsi="宋体"/>
          </w:rPr>
          <w:t>len     ： 0x</w:t>
        </w:r>
      </w:ins>
      <w:ins w:id="10448" w:author="Edward Lee" w:date="2017-10-16T16:40:00Z">
        <w:r>
          <w:rPr>
            <w:rFonts w:hint="eastAsia" w:hAnsi="宋体"/>
            <w:color w:val="FF0000"/>
          </w:rPr>
          <w:t>009C</w:t>
        </w:r>
      </w:ins>
    </w:p>
    <w:p>
      <w:pPr>
        <w:pStyle w:val="36"/>
        <w:rPr>
          <w:ins w:id="10449" w:author="Edward Lee" w:date="2017-10-16T16:40:00Z"/>
          <w:rFonts w:hAnsi="宋体"/>
        </w:rPr>
      </w:pPr>
      <w:ins w:id="10450" w:author="Edward Lee" w:date="2017-10-16T16:40:00Z">
        <w:r>
          <w:rPr>
            <w:rFonts w:hint="eastAsia" w:hAnsi="宋体"/>
          </w:rPr>
          <w:t>cmd      ： 0x</w:t>
        </w:r>
      </w:ins>
      <w:ins w:id="10451" w:author="Edward Lee" w:date="2017-10-16T16:40:00Z">
        <w:r>
          <w:rPr>
            <w:rFonts w:hint="eastAsia" w:hAnsi="宋体"/>
            <w:color w:val="FFC000"/>
          </w:rPr>
          <w:t>000A</w:t>
        </w:r>
      </w:ins>
    </w:p>
    <w:p>
      <w:pPr>
        <w:pStyle w:val="36"/>
        <w:rPr>
          <w:ins w:id="10452" w:author="Edward Lee" w:date="2017-10-16T16:40:00Z"/>
          <w:rFonts w:hAnsi="宋体"/>
        </w:rPr>
      </w:pPr>
      <w:ins w:id="10453" w:author="Edward Lee" w:date="2017-10-16T16:40:00Z">
        <w:r>
          <w:rPr>
            <w:rFonts w:hint="eastAsia" w:hAnsi="宋体"/>
          </w:rPr>
          <w:t>seq   ： 0x00000002</w:t>
        </w:r>
      </w:ins>
    </w:p>
    <w:p>
      <w:pPr>
        <w:pStyle w:val="36"/>
        <w:rPr>
          <w:ins w:id="10454" w:author="Edward Lee" w:date="2017-10-16T16:40:00Z"/>
          <w:rFonts w:hAnsi="宋体"/>
        </w:rPr>
      </w:pPr>
      <w:ins w:id="10455" w:author="Edward Lee" w:date="2017-10-16T16:40:00Z">
        <w:r>
          <w:rPr>
            <w:rFonts w:hint="eastAsia" w:hAnsi="宋体"/>
          </w:rPr>
          <w:t>pro_ver ： 0x0001 (V0.1)</w:t>
        </w:r>
      </w:ins>
    </w:p>
    <w:p>
      <w:pPr>
        <w:pStyle w:val="36"/>
        <w:rPr>
          <w:ins w:id="10456" w:author="Edward Lee" w:date="2017-10-16T16:40:00Z"/>
          <w:rFonts w:hAnsi="宋体"/>
        </w:rPr>
      </w:pPr>
      <w:ins w:id="10457" w:author="Edward Lee" w:date="2017-10-16T16:40:00Z">
        <w:r>
          <w:rPr>
            <w:rFonts w:hint="eastAsia" w:hAnsi="宋体"/>
          </w:rPr>
          <w:t>seq_flag： 0x0000</w:t>
        </w:r>
      </w:ins>
    </w:p>
    <w:p>
      <w:pPr>
        <w:pStyle w:val="36"/>
        <w:rPr>
          <w:ins w:id="10458" w:author="Edward Lee" w:date="2017-10-16T16:40:00Z"/>
          <w:rFonts w:hAnsi="宋体"/>
        </w:rPr>
      </w:pPr>
      <w:ins w:id="10459" w:author="Edward Lee" w:date="2017-10-16T16:40:00Z">
        <w:r>
          <w:rPr>
            <w:rFonts w:hint="eastAsia" w:hAnsi="宋体"/>
          </w:rPr>
          <w:t xml:space="preserve">ID dev_id   ： </w:t>
        </w:r>
      </w:ins>
    </w:p>
    <w:p>
      <w:pPr>
        <w:pStyle w:val="36"/>
        <w:ind w:left="2297" w:leftChars="1044" w:hanging="105" w:hangingChars="50"/>
        <w:rPr>
          <w:ins w:id="10460" w:author="Edward Lee" w:date="2017-10-16T16:40:00Z"/>
          <w:rFonts w:hAnsi="宋体"/>
        </w:rPr>
      </w:pPr>
      <w:ins w:id="10461" w:author="Edward Lee" w:date="2017-10-16T16:40:00Z">
        <w:r>
          <w:rPr>
            <w:rFonts w:hAnsi="宋体"/>
          </w:rPr>
          <w:t>38 36 31 36 39 34 30 33 34 32 30 35 38 39 36 00</w:t>
        </w:r>
      </w:ins>
      <w:ins w:id="10462" w:author="Edward Lee" w:date="2017-10-16T16:40:00Z">
        <w:r>
          <w:rPr>
            <w:rFonts w:hint="eastAsia" w:hAnsi="宋体"/>
          </w:rPr>
          <w:t xml:space="preserve"> （ “</w:t>
        </w:r>
      </w:ins>
      <w:ins w:id="10463" w:author="Edward Lee" w:date="2017-10-16T16:40:00Z">
        <w:r>
          <w:rPr>
            <w:rFonts w:hAnsi="宋体" w:cs="Calibri"/>
            <w:szCs w:val="21"/>
            <w:u w:val="single"/>
          </w:rPr>
          <w:t>861694034205896</w:t>
        </w:r>
      </w:ins>
      <w:ins w:id="10464" w:author="Edward Lee" w:date="2017-10-16T16:40:00Z">
        <w:r>
          <w:rPr>
            <w:rFonts w:hint="eastAsia" w:hAnsi="宋体" w:cs="Calibri"/>
            <w:szCs w:val="21"/>
          </w:rPr>
          <w:t>”</w:t>
        </w:r>
      </w:ins>
      <w:ins w:id="10465" w:author="Edward Lee" w:date="2017-10-16T16:40:00Z">
        <w:r>
          <w:rPr>
            <w:rFonts w:hint="eastAsia" w:hAnsi="宋体"/>
          </w:rPr>
          <w:t>）</w:t>
        </w:r>
      </w:ins>
    </w:p>
    <w:p>
      <w:pPr>
        <w:pStyle w:val="36"/>
        <w:ind w:firstLine="422"/>
        <w:rPr>
          <w:ins w:id="10466" w:author="Edward Lee" w:date="2017-10-16T16:40:00Z"/>
          <w:rFonts w:hAnsi="宋体"/>
          <w:b/>
        </w:rPr>
      </w:pPr>
      <w:ins w:id="10467" w:author="Edward Lee" w:date="2017-10-16T16:40:00Z">
        <w:r>
          <w:rPr>
            <w:rFonts w:hAnsi="宋体"/>
            <w:b/>
          </w:rPr>
          <w:t>Service Content</w:t>
        </w:r>
      </w:ins>
    </w:p>
    <w:p>
      <w:pPr>
        <w:pStyle w:val="36"/>
        <w:ind w:left="2975" w:leftChars="200" w:hanging="2555" w:hangingChars="1217"/>
        <w:rPr>
          <w:ins w:id="10468" w:author="Edward Lee" w:date="2017-10-16T16:40:00Z"/>
          <w:rFonts w:hAnsi="宋体"/>
        </w:rPr>
      </w:pPr>
      <w:ins w:id="10469" w:author="Edward Lee" w:date="2017-10-16T16:40:00Z">
        <w:r>
          <w:rPr>
            <w:rFonts w:hint="eastAsia" w:hAnsi="宋体" w:cstheme="minorBidi"/>
            <w:kern w:val="2"/>
            <w:szCs w:val="22"/>
            <w:shd w:val="clear" w:color="auto" w:fill="C2D69B" w:themeFill="accent3" w:themeFillTint="99"/>
          </w:rPr>
          <w:t xml:space="preserve">param_type       </w:t>
        </w:r>
      </w:ins>
      <w:ins w:id="10470" w:author="Edward Lee" w:date="2017-10-16T16:40:00Z">
        <w:r>
          <w:rPr>
            <w:rFonts w:hint="eastAsia" w:hAnsi="宋体"/>
          </w:rPr>
          <w:t xml:space="preserve">: </w:t>
        </w:r>
      </w:ins>
      <w:ins w:id="10471" w:author="Edward Lee" w:date="2017-10-16T16:40:00Z">
        <w:r>
          <w:rPr>
            <w:rFonts w:hint="eastAsia" w:hAnsi="宋体"/>
            <w:color w:val="FF33CC"/>
          </w:rPr>
          <w:t xml:space="preserve">12    </w:t>
        </w:r>
      </w:ins>
      <w:ins w:id="10472" w:author="Edward Lee" w:date="2017-10-16T16:40:00Z">
        <w:r>
          <w:rPr>
            <w:rFonts w:hint="eastAsia"/>
          </w:rPr>
          <w:t>1.（</w:t>
        </w:r>
      </w:ins>
      <w:ins w:id="10473" w:author="Edward Lee" w:date="2017-10-16T16:40:00Z">
        <w:r>
          <w:rPr>
            <w:rFonts w:hAnsi="宋体"/>
            <w:b/>
          </w:rPr>
          <w:t>Report device hardware information</w:t>
        </w:r>
      </w:ins>
      <w:ins w:id="10474" w:author="Edward Lee" w:date="2017-10-16T16:40:00Z">
        <w:r>
          <w:rPr>
            <w:rFonts w:hint="eastAsia" w:hAnsi="宋体"/>
          </w:rPr>
          <w:t>)</w:t>
        </w:r>
      </w:ins>
      <w:ins w:id="10475" w:author="Edward Lee" w:date="2017-10-16T16:40:00Z">
        <w:r>
          <w:rPr>
            <w:rFonts w:hint="eastAsia"/>
          </w:rPr>
          <w:t xml:space="preserve"> t</w:t>
        </w:r>
      </w:ins>
      <w:ins w:id="10476" w:author="Edward Lee" w:date="2017-10-16T16:40:00Z">
        <w:r>
          <w:rPr/>
          <w:t>he 31st byte of the frame (calculated from 0)</w:t>
        </w:r>
      </w:ins>
    </w:p>
    <w:p>
      <w:pPr>
        <w:ind w:left="2977" w:leftChars="200" w:hanging="2557"/>
        <w:rPr>
          <w:ins w:id="10477" w:author="Edward Lee" w:date="2017-10-16T16:40:00Z"/>
        </w:rPr>
      </w:pPr>
      <w:ins w:id="10478" w:author="Edward Lee" w:date="2017-10-16T16:40:00Z">
        <w:r>
          <w:rPr>
            <w:rFonts w:hint="eastAsia" w:ascii="宋体" w:hAnsi="宋体" w:eastAsia="宋体"/>
            <w:shd w:val="clear" w:color="auto" w:fill="C2D69B" w:themeFill="accent3" w:themeFillTint="99"/>
          </w:rPr>
          <w:t xml:space="preserve">cur_device_id </w:t>
        </w:r>
      </w:ins>
      <w:ins w:id="10479" w:author="Edward Lee" w:date="2017-10-16T16:40:00Z">
        <w:r>
          <w:rPr>
            <w:rFonts w:hint="eastAsia" w:ascii="宋体" w:hAnsi="宋体" w:eastAsia="宋体"/>
          </w:rPr>
          <w:t xml:space="preserve">: </w:t>
        </w:r>
      </w:ins>
      <w:ins w:id="10480" w:author="Edward Lee" w:date="2017-10-16T16:40:00Z">
        <w:r>
          <w:rPr>
            <w:rFonts w:asciiTheme="minorEastAsia" w:hAnsiTheme="minorEastAsia"/>
            <w:color w:val="5850EE"/>
            <w:u w:val="single"/>
          </w:rPr>
          <w:t>38 36 31 36 39 34 30 33 34 32 30 35 38 39 36 00</w:t>
        </w:r>
      </w:ins>
      <w:ins w:id="10481" w:author="Edward Lee" w:date="2017-10-16T16:40:00Z">
        <w:r>
          <w:rPr>
            <w:rFonts w:hint="eastAsia"/>
          </w:rPr>
          <w:t xml:space="preserve">  2. “</w:t>
        </w:r>
      </w:ins>
      <w:ins w:id="10482" w:author="Edward Lee" w:date="2017-10-16T16:40:00Z">
        <w:r>
          <w:rPr>
            <w:rFonts w:ascii="宋体" w:eastAsia="宋体" w:cs="宋体"/>
            <w:kern w:val="0"/>
            <w:sz w:val="18"/>
            <w:szCs w:val="18"/>
          </w:rPr>
          <w:t>861694034205896</w:t>
        </w:r>
      </w:ins>
      <w:ins w:id="10483" w:author="Edward Lee" w:date="2017-10-16T16:40:00Z">
        <w:r>
          <w:rPr>
            <w:rFonts w:hint="eastAsia"/>
          </w:rPr>
          <w:t>”（</w:t>
        </w:r>
      </w:ins>
      <w:ins w:id="10484" w:author="Edward Lee" w:date="2017-10-16T16:40:00Z">
        <w:r>
          <w:rPr/>
          <w:t>Start at 32 bytes in the frame</w:t>
        </w:r>
      </w:ins>
      <w:ins w:id="10485" w:author="Edward Lee" w:date="2017-10-16T16:40:00Z">
        <w:r>
          <w:rPr>
            <w:rFonts w:hint="eastAsia"/>
          </w:rPr>
          <w:t>）</w:t>
        </w:r>
      </w:ins>
    </w:p>
    <w:p>
      <w:pPr>
        <w:ind w:left="2977" w:leftChars="200" w:hanging="2557"/>
        <w:rPr>
          <w:ins w:id="10486" w:author="Edward Lee" w:date="2017-10-16T16:40:00Z"/>
        </w:rPr>
      </w:pPr>
      <w:ins w:id="10487" w:author="Edward Lee" w:date="2017-10-16T16:40:00Z">
        <w:r>
          <w:rPr>
            <w:rFonts w:hint="eastAsia" w:ascii="宋体" w:hAnsi="宋体" w:eastAsia="宋体"/>
            <w:shd w:val="clear" w:color="auto" w:fill="C2D69B" w:themeFill="accent3" w:themeFillTint="99"/>
          </w:rPr>
          <w:t xml:space="preserve">mcu_device_id    </w:t>
        </w:r>
      </w:ins>
      <w:ins w:id="10488" w:author="Edward Lee" w:date="2017-10-16T16:40:00Z">
        <w:r>
          <w:rPr>
            <w:rFonts w:hint="eastAsia" w:ascii="宋体" w:hAnsi="宋体" w:eastAsia="宋体"/>
          </w:rPr>
          <w:t xml:space="preserve">: </w:t>
        </w:r>
      </w:ins>
      <w:ins w:id="10489" w:author="Edward Lee" w:date="2017-10-16T16:40:00Z">
        <w:r>
          <w:rPr>
            <w:rFonts w:asciiTheme="minorEastAsia" w:hAnsiTheme="minorEastAsia"/>
            <w:color w:val="00CC00"/>
            <w:u w:val="single"/>
          </w:rPr>
          <w:t>34 33 35 35 31 30 35 30 30 33 43 30 30 32 35 00</w:t>
        </w:r>
      </w:ins>
      <w:ins w:id="10490" w:author="Edward Lee" w:date="2017-10-16T16:40:00Z">
        <w:r>
          <w:rPr>
            <w:rFonts w:hint="eastAsia"/>
          </w:rPr>
          <w:t xml:space="preserve">  3. “</w:t>
        </w:r>
      </w:ins>
      <w:ins w:id="10491" w:author="Edward Lee" w:date="2017-10-16T16:40:00Z">
        <w:r>
          <w:rPr>
            <w:rFonts w:ascii="宋体" w:eastAsia="宋体" w:cs="宋体"/>
            <w:kern w:val="0"/>
            <w:sz w:val="18"/>
            <w:szCs w:val="18"/>
          </w:rPr>
          <w:t>4355105003C0025</w:t>
        </w:r>
      </w:ins>
      <w:ins w:id="10492" w:author="Edward Lee" w:date="2017-10-16T16:40:00Z">
        <w:r>
          <w:rPr>
            <w:rFonts w:hint="eastAsia"/>
          </w:rPr>
          <w:t>” （</w:t>
        </w:r>
      </w:ins>
      <w:ins w:id="10493" w:author="Edward Lee" w:date="2017-10-16T16:40:00Z">
        <w:r>
          <w:rPr/>
          <w:t>Start at 48 bytes in the frame</w:t>
        </w:r>
      </w:ins>
      <w:ins w:id="10494" w:author="Edward Lee" w:date="2017-10-16T16:40:00Z">
        <w:r>
          <w:rPr>
            <w:rFonts w:hint="eastAsia"/>
          </w:rPr>
          <w:t>）</w:t>
        </w:r>
      </w:ins>
    </w:p>
    <w:p>
      <w:pPr>
        <w:ind w:left="2977" w:leftChars="200" w:hanging="2557"/>
        <w:rPr>
          <w:ins w:id="10495" w:author="Edward Lee" w:date="2017-10-16T16:40:00Z"/>
        </w:rPr>
      </w:pPr>
      <w:ins w:id="10496" w:author="Edward Lee" w:date="2017-10-16T16:40:00Z">
        <w:r>
          <w:rPr>
            <w:rFonts w:ascii="宋体" w:hAnsi="宋体" w:eastAsia="宋体"/>
            <w:shd w:val="clear" w:color="auto" w:fill="C2D69B" w:themeFill="accent3" w:themeFillTint="99"/>
          </w:rPr>
          <w:t>product_sn</w:t>
        </w:r>
      </w:ins>
      <w:ins w:id="10497" w:author="Edward Lee" w:date="2017-10-16T16:40:00Z">
        <w:r>
          <w:rPr>
            <w:rFonts w:hint="eastAsia" w:ascii="宋体" w:hAnsi="宋体" w:eastAsia="宋体"/>
          </w:rPr>
          <w:t xml:space="preserve">: </w:t>
        </w:r>
      </w:ins>
      <w:ins w:id="10498" w:author="Edward Lee" w:date="2017-10-16T16:40:00Z">
        <w:r>
          <w:rPr>
            <w:rFonts w:asciiTheme="minorEastAsia" w:hAnsiTheme="minorEastAsia"/>
            <w:color w:val="FFC000"/>
            <w:u w:val="single"/>
          </w:rPr>
          <w:t>4D 52 37 39 30 31 2D 30 30 33 43 30 30 32 35 00</w:t>
        </w:r>
      </w:ins>
      <w:ins w:id="10499" w:author="Edward Lee" w:date="2017-10-16T16:40:00Z">
        <w:r>
          <w:rPr>
            <w:rFonts w:hint="eastAsia"/>
          </w:rPr>
          <w:t xml:space="preserve">  4. “</w:t>
        </w:r>
      </w:ins>
      <w:ins w:id="10500" w:author="Edward Lee" w:date="2017-10-16T16:40:00Z">
        <w:r>
          <w:rPr>
            <w:rFonts w:ascii="宋体" w:eastAsia="宋体" w:cs="宋体"/>
            <w:kern w:val="0"/>
            <w:sz w:val="18"/>
            <w:szCs w:val="18"/>
          </w:rPr>
          <w:t>MR7901-003C0025</w:t>
        </w:r>
      </w:ins>
      <w:ins w:id="10501" w:author="Edward Lee" w:date="2017-10-16T16:40:00Z">
        <w:r>
          <w:rPr>
            <w:rFonts w:hint="eastAsia"/>
          </w:rPr>
          <w:t>” （</w:t>
        </w:r>
      </w:ins>
      <w:ins w:id="10502" w:author="Edward Lee" w:date="2017-10-16T16:40:00Z">
        <w:r>
          <w:rPr/>
          <w:t>Start at 64 bytes in the frame</w:t>
        </w:r>
      </w:ins>
      <w:ins w:id="10503" w:author="Edward Lee" w:date="2017-10-16T16:40:00Z">
        <w:r>
          <w:rPr>
            <w:rFonts w:hint="eastAsia"/>
          </w:rPr>
          <w:t>）</w:t>
        </w:r>
      </w:ins>
    </w:p>
    <w:p>
      <w:pPr>
        <w:ind w:left="2977" w:leftChars="200" w:hanging="2557"/>
        <w:rPr>
          <w:ins w:id="10504" w:author="Edward Lee" w:date="2017-10-16T16:40:00Z"/>
        </w:rPr>
      </w:pPr>
      <w:ins w:id="10505" w:author="Edward Lee" w:date="2017-10-16T16:40:00Z">
        <w:r>
          <w:rPr>
            <w:rFonts w:hint="eastAsia" w:ascii="宋体" w:hAnsi="宋体" w:eastAsia="宋体"/>
            <w:shd w:val="clear" w:color="auto" w:fill="C2D69B" w:themeFill="accent3" w:themeFillTint="99"/>
          </w:rPr>
          <w:t>gprs_imei</w:t>
        </w:r>
      </w:ins>
      <w:ins w:id="10506" w:author="Edward Lee" w:date="2017-10-16T16:40:00Z">
        <w:r>
          <w:rPr>
            <w:rFonts w:hint="eastAsia" w:ascii="宋体" w:hAnsi="宋体" w:eastAsia="宋体"/>
          </w:rPr>
          <w:t xml:space="preserve">: </w:t>
        </w:r>
      </w:ins>
      <w:ins w:id="10507" w:author="Edward Lee" w:date="2017-10-16T16:40:00Z">
        <w:r>
          <w:rPr>
            <w:rFonts w:asciiTheme="minorEastAsia" w:hAnsiTheme="minorEastAsia"/>
            <w:color w:val="7030A0"/>
            <w:u w:val="single"/>
          </w:rPr>
          <w:t>38 36 31 36 39 34 30 33 34 32 30 35 38 39 36 00</w:t>
        </w:r>
      </w:ins>
      <w:ins w:id="10508" w:author="Edward Lee" w:date="2017-10-16T16:40:00Z">
        <w:r>
          <w:rPr>
            <w:rFonts w:hint="eastAsia"/>
          </w:rPr>
          <w:t xml:space="preserve">  5. “</w:t>
        </w:r>
      </w:ins>
      <w:ins w:id="10509" w:author="Edward Lee" w:date="2017-10-16T16:40:00Z">
        <w:r>
          <w:rPr>
            <w:rFonts w:ascii="宋体" w:eastAsia="宋体" w:cs="宋体"/>
            <w:kern w:val="0"/>
            <w:sz w:val="18"/>
            <w:szCs w:val="18"/>
          </w:rPr>
          <w:t>861694034205896</w:t>
        </w:r>
      </w:ins>
      <w:ins w:id="10510" w:author="Edward Lee" w:date="2017-10-16T16:40:00Z">
        <w:r>
          <w:rPr>
            <w:rFonts w:hint="eastAsia"/>
          </w:rPr>
          <w:t>” （</w:t>
        </w:r>
      </w:ins>
      <w:ins w:id="10511" w:author="Edward Lee" w:date="2017-10-16T16:40:00Z">
        <w:r>
          <w:rPr/>
          <w:t xml:space="preserve">Start at </w:t>
        </w:r>
      </w:ins>
      <w:ins w:id="10512" w:author="Edward Lee" w:date="2017-10-16T16:40:00Z">
        <w:r>
          <w:rPr>
            <w:rFonts w:hint="eastAsia"/>
          </w:rPr>
          <w:t xml:space="preserve">80 </w:t>
        </w:r>
      </w:ins>
      <w:ins w:id="10513" w:author="Edward Lee" w:date="2017-10-16T16:40:00Z">
        <w:r>
          <w:rPr/>
          <w:t>bytes in the frame</w:t>
        </w:r>
      </w:ins>
      <w:ins w:id="10514" w:author="Edward Lee" w:date="2017-10-16T16:40:00Z">
        <w:r>
          <w:rPr>
            <w:rFonts w:hint="eastAsia"/>
          </w:rPr>
          <w:t>）</w:t>
        </w:r>
      </w:ins>
    </w:p>
    <w:p>
      <w:pPr>
        <w:ind w:left="2977" w:leftChars="200" w:hanging="2557"/>
        <w:rPr>
          <w:ins w:id="10515" w:author="Edward Lee" w:date="2017-10-16T16:40:00Z"/>
        </w:rPr>
      </w:pPr>
      <w:ins w:id="10516" w:author="Edward Lee" w:date="2017-10-16T16:40:00Z">
        <w:r>
          <w:rPr>
            <w:rFonts w:hint="eastAsia" w:ascii="宋体" w:hAnsi="宋体" w:eastAsia="宋体"/>
            <w:shd w:val="clear" w:color="auto" w:fill="C2D69B" w:themeFill="accent3" w:themeFillTint="99"/>
          </w:rPr>
          <w:t xml:space="preserve">sim_ccid    </w:t>
        </w:r>
      </w:ins>
      <w:ins w:id="10517" w:author="Edward Lee" w:date="2017-10-16T16:40:00Z">
        <w:r>
          <w:rPr>
            <w:rFonts w:hint="eastAsia" w:ascii="宋体" w:hAnsi="宋体" w:eastAsia="宋体"/>
          </w:rPr>
          <w:t xml:space="preserve">: </w:t>
        </w:r>
      </w:ins>
      <w:ins w:id="10518" w:author="Edward Lee" w:date="2017-10-16T16:40:00Z">
        <w:r>
          <w:rPr>
            <w:rFonts w:asciiTheme="minorEastAsia" w:hAnsiTheme="minorEastAsia"/>
            <w:color w:val="0070C0"/>
            <w:u w:val="single"/>
          </w:rPr>
          <w:t>38 39 38 36 30 32 62 31 31 39 31 36 39 30 30 30 32 33 32 39 00</w:t>
        </w:r>
      </w:ins>
      <w:ins w:id="10519" w:author="Edward Lee" w:date="2017-10-16T16:40:00Z">
        <w:r>
          <w:rPr>
            <w:rFonts w:hint="eastAsia"/>
          </w:rPr>
          <w:t xml:space="preserve">  6. “</w:t>
        </w:r>
      </w:ins>
      <w:ins w:id="10520" w:author="Edward Lee" w:date="2017-10-16T16:40:00Z">
        <w:r>
          <w:rPr>
            <w:rFonts w:ascii="宋体" w:eastAsia="宋体" w:cs="宋体"/>
            <w:kern w:val="0"/>
            <w:sz w:val="18"/>
            <w:szCs w:val="18"/>
          </w:rPr>
          <w:t>898602b1191690002329</w:t>
        </w:r>
      </w:ins>
      <w:ins w:id="10521" w:author="Edward Lee" w:date="2017-10-16T16:40:00Z">
        <w:r>
          <w:rPr>
            <w:rFonts w:hint="eastAsia"/>
          </w:rPr>
          <w:t>”（</w:t>
        </w:r>
      </w:ins>
      <w:ins w:id="10522" w:author="Edward Lee" w:date="2017-10-16T16:40:00Z">
        <w:r>
          <w:rPr/>
          <w:t xml:space="preserve">Start at </w:t>
        </w:r>
      </w:ins>
      <w:ins w:id="10523" w:author="Edward Lee" w:date="2017-10-16T16:40:00Z">
        <w:r>
          <w:rPr>
            <w:rFonts w:hint="eastAsia"/>
          </w:rPr>
          <w:t xml:space="preserve">96 </w:t>
        </w:r>
      </w:ins>
      <w:ins w:id="10524" w:author="Edward Lee" w:date="2017-10-16T16:40:00Z">
        <w:r>
          <w:rPr/>
          <w:t xml:space="preserve"> bytes in the frame</w:t>
        </w:r>
      </w:ins>
      <w:ins w:id="10525" w:author="Edward Lee" w:date="2017-10-16T16:40:00Z">
        <w:r>
          <w:rPr>
            <w:rFonts w:hint="eastAsia"/>
          </w:rPr>
          <w:t>）</w:t>
        </w:r>
      </w:ins>
    </w:p>
    <w:p>
      <w:pPr>
        <w:ind w:left="2977" w:leftChars="200" w:hanging="2557"/>
        <w:rPr>
          <w:ins w:id="10526" w:author="Edward Lee" w:date="2017-10-16T16:40:00Z"/>
        </w:rPr>
      </w:pPr>
      <w:ins w:id="10527" w:author="Edward Lee" w:date="2017-10-16T16:40:00Z">
        <w:r>
          <w:rPr>
            <w:rFonts w:hint="eastAsia" w:ascii="宋体" w:hAnsi="宋体" w:eastAsia="宋体"/>
            <w:shd w:val="clear" w:color="auto" w:fill="C2D69B" w:themeFill="accent3" w:themeFillTint="99"/>
          </w:rPr>
          <w:t xml:space="preserve">battery_level   </w:t>
        </w:r>
      </w:ins>
      <w:ins w:id="10528" w:author="Edward Lee" w:date="2017-10-16T16:40:00Z">
        <w:r>
          <w:rPr>
            <w:rFonts w:hint="eastAsia" w:ascii="宋体" w:hAnsi="宋体" w:eastAsia="宋体"/>
          </w:rPr>
          <w:t xml:space="preserve">: </w:t>
        </w:r>
      </w:ins>
      <w:ins w:id="10529" w:author="Edward Lee" w:date="2017-10-16T16:40:00Z">
        <w:r>
          <w:rPr>
            <w:rFonts w:asciiTheme="minorEastAsia" w:hAnsiTheme="minorEastAsia"/>
            <w:color w:val="76923C" w:themeColor="accent3" w:themeShade="BF"/>
          </w:rPr>
          <w:t>09</w:t>
        </w:r>
      </w:ins>
      <w:ins w:id="10530" w:author="Edward Lee" w:date="2017-10-16T16:40:00Z">
        <w:r>
          <w:rPr>
            <w:rFonts w:hint="eastAsia"/>
          </w:rPr>
          <w:t xml:space="preserve">  7. </w:t>
        </w:r>
      </w:ins>
      <w:ins w:id="10531" w:author="Edward Lee" w:date="2017-10-16T16:40:00Z">
        <w:r>
          <w:rPr/>
          <w:t>Battery power 90%</w:t>
        </w:r>
      </w:ins>
      <w:ins w:id="10532" w:author="Edward Lee" w:date="2017-10-16T16:40:00Z">
        <w:r>
          <w:rPr>
            <w:rFonts w:hint="eastAsia"/>
          </w:rPr>
          <w:t>（</w:t>
        </w:r>
      </w:ins>
      <w:ins w:id="10533" w:author="Edward Lee" w:date="2017-10-16T16:40:00Z">
        <w:r>
          <w:rPr/>
          <w:t xml:space="preserve">Start at </w:t>
        </w:r>
      </w:ins>
      <w:ins w:id="10534" w:author="Edward Lee" w:date="2017-10-16T16:40:00Z">
        <w:r>
          <w:rPr>
            <w:rFonts w:hint="eastAsia"/>
          </w:rPr>
          <w:t>117</w:t>
        </w:r>
      </w:ins>
      <w:ins w:id="10535" w:author="Edward Lee" w:date="2017-10-16T16:40:00Z">
        <w:r>
          <w:rPr/>
          <w:t xml:space="preserve"> bytes in the frame</w:t>
        </w:r>
      </w:ins>
      <w:ins w:id="10536" w:author="Edward Lee" w:date="2017-10-16T16:40:00Z">
        <w:r>
          <w:rPr>
            <w:rFonts w:hint="eastAsia"/>
          </w:rPr>
          <w:t>）</w:t>
        </w:r>
      </w:ins>
    </w:p>
    <w:p>
      <w:pPr>
        <w:ind w:left="2977" w:leftChars="200" w:hanging="2557"/>
        <w:rPr>
          <w:ins w:id="10537" w:author="Edward Lee" w:date="2017-10-16T16:40:00Z"/>
        </w:rPr>
      </w:pPr>
      <w:ins w:id="10538" w:author="Edward Lee" w:date="2017-10-16T16:40:00Z">
        <w:r>
          <w:rPr>
            <w:rFonts w:hint="eastAsia" w:ascii="宋体" w:hAnsi="宋体" w:eastAsia="宋体"/>
            <w:shd w:val="clear" w:color="auto" w:fill="C2D69B" w:themeFill="accent3" w:themeFillTint="99"/>
          </w:rPr>
          <w:t xml:space="preserve">power_link_status </w:t>
        </w:r>
      </w:ins>
      <w:ins w:id="10539" w:author="Edward Lee" w:date="2017-10-16T16:40:00Z">
        <w:r>
          <w:rPr>
            <w:rFonts w:hint="eastAsia" w:ascii="宋体" w:hAnsi="宋体" w:eastAsia="宋体"/>
          </w:rPr>
          <w:t xml:space="preserve">: </w:t>
        </w:r>
      </w:ins>
      <w:ins w:id="10540" w:author="Edward Lee" w:date="2017-10-16T16:40:00Z">
        <w:r>
          <w:rPr>
            <w:rFonts w:asciiTheme="minorEastAsia" w:hAnsiTheme="minorEastAsia"/>
            <w:color w:val="E36C09" w:themeColor="accent6" w:themeShade="BF"/>
          </w:rPr>
          <w:t>00</w:t>
        </w:r>
      </w:ins>
      <w:ins w:id="10541" w:author="Edward Lee" w:date="2017-10-16T16:40:00Z">
        <w:r>
          <w:rPr>
            <w:rFonts w:hint="eastAsia"/>
          </w:rPr>
          <w:t xml:space="preserve">  8. </w:t>
        </w:r>
      </w:ins>
      <w:ins w:id="10542" w:author="Edward Lee" w:date="2017-10-16T16:40:00Z">
        <w:r>
          <w:rPr/>
          <w:t>External power supply</w:t>
        </w:r>
      </w:ins>
      <w:ins w:id="10543" w:author="Edward Lee" w:date="2017-10-16T16:40:00Z">
        <w:r>
          <w:rPr>
            <w:rFonts w:hint="eastAsia"/>
          </w:rPr>
          <w:t>（</w:t>
        </w:r>
      </w:ins>
      <w:ins w:id="10544" w:author="Edward Lee" w:date="2017-10-16T16:40:00Z">
        <w:r>
          <w:rPr/>
          <w:t xml:space="preserve">Start at </w:t>
        </w:r>
      </w:ins>
      <w:ins w:id="10545" w:author="Edward Lee" w:date="2017-10-16T16:40:00Z">
        <w:r>
          <w:rPr>
            <w:rFonts w:hint="eastAsia"/>
          </w:rPr>
          <w:t>118</w:t>
        </w:r>
      </w:ins>
      <w:ins w:id="10546" w:author="Edward Lee" w:date="2017-10-16T16:40:00Z">
        <w:r>
          <w:rPr/>
          <w:t xml:space="preserve"> bytes in the frame</w:t>
        </w:r>
      </w:ins>
      <w:ins w:id="10547" w:author="Edward Lee" w:date="2017-10-16T16:40:00Z">
        <w:r>
          <w:rPr>
            <w:rFonts w:hint="eastAsia"/>
          </w:rPr>
          <w:t>）</w:t>
        </w:r>
      </w:ins>
    </w:p>
    <w:p>
      <w:pPr>
        <w:ind w:left="2977" w:leftChars="200" w:hanging="2557"/>
        <w:rPr>
          <w:ins w:id="10548" w:author="Edward Lee" w:date="2017-10-16T16:40:00Z"/>
        </w:rPr>
      </w:pPr>
      <w:ins w:id="10549" w:author="Edward Lee" w:date="2017-10-16T16:40:00Z">
        <w:r>
          <w:rPr>
            <w:rFonts w:hint="eastAsia" w:ascii="宋体" w:hAnsi="宋体" w:eastAsia="宋体"/>
            <w:shd w:val="clear" w:color="auto" w:fill="C2D69B" w:themeFill="accent3" w:themeFillTint="99"/>
          </w:rPr>
          <w:t xml:space="preserve">reserved           </w:t>
        </w:r>
      </w:ins>
      <w:ins w:id="10550" w:author="Edward Lee" w:date="2017-10-16T16:40:00Z">
        <w:r>
          <w:rPr>
            <w:rFonts w:hint="eastAsia" w:ascii="宋体" w:hAnsi="宋体" w:eastAsia="宋体"/>
          </w:rPr>
          <w:t xml:space="preserve">: </w:t>
        </w:r>
      </w:ins>
      <w:ins w:id="10551" w:author="Edward Lee" w:date="2017-10-16T16:40:00Z">
        <w:r>
          <w:rPr>
            <w:rFonts w:asciiTheme="minorEastAsia" w:hAnsiTheme="minorEastAsia"/>
            <w:u w:val="single"/>
          </w:rPr>
          <w:t>00 00 00 00 00 00 00 00 00 00 00 00 00 00 00 00 00 00 00 00 00 00 00 00 00 00 00 00 00 00 00 00 00 00 00 00 00 00 00 00</w:t>
        </w:r>
      </w:ins>
      <w:ins w:id="10552" w:author="Edward Lee" w:date="2017-10-16T16:40:00Z">
        <w:r>
          <w:rPr>
            <w:rFonts w:hint="eastAsia"/>
          </w:rPr>
          <w:t xml:space="preserve">  9. </w:t>
        </w:r>
      </w:ins>
      <w:ins w:id="10553" w:author="Edward Lee" w:date="2017-10-16T16:40:00Z">
        <w:r>
          <w:rPr/>
          <w:t xml:space="preserve">Start at </w:t>
        </w:r>
      </w:ins>
      <w:ins w:id="10554" w:author="Edward Lee" w:date="2017-10-16T16:40:00Z">
        <w:r>
          <w:rPr>
            <w:rFonts w:hint="eastAsia"/>
          </w:rPr>
          <w:t>119</w:t>
        </w:r>
      </w:ins>
      <w:ins w:id="10555" w:author="Edward Lee" w:date="2017-10-16T16:40:00Z">
        <w:r>
          <w:rPr/>
          <w:t xml:space="preserve"> bytes in the frame</w:t>
        </w:r>
      </w:ins>
      <w:ins w:id="10556" w:author="Edward Lee" w:date="2017-10-16T16:40:00Z">
        <w:r>
          <w:rPr>
            <w:rFonts w:hint="eastAsia"/>
          </w:rPr>
          <w:t>）</w:t>
        </w:r>
      </w:ins>
    </w:p>
    <w:p>
      <w:pPr>
        <w:ind w:left="2977" w:leftChars="200" w:hanging="2557"/>
        <w:rPr>
          <w:ins w:id="10557" w:author="Edward Lee" w:date="2017-10-16T16:40:00Z"/>
          <w:rFonts w:ascii="宋体" w:hAnsi="宋体" w:eastAsia="宋体"/>
          <w:b/>
          <w:shd w:val="clear" w:color="auto" w:fill="C2D69B" w:themeFill="accent3" w:themeFillTint="99"/>
        </w:rPr>
      </w:pPr>
      <w:ins w:id="10558" w:author="Edward Lee" w:date="2017-10-16T16:40:00Z">
        <w:r>
          <w:rPr>
            <w:rFonts w:hint="eastAsia" w:ascii="宋体" w:hAnsi="宋体" w:eastAsia="宋体"/>
            <w:b/>
            <w:shd w:val="clear" w:color="auto" w:fill="FFFFFF" w:themeFill="background1"/>
          </w:rPr>
          <w:t>Checksum</w:t>
        </w:r>
      </w:ins>
    </w:p>
    <w:p>
      <w:pPr>
        <w:ind w:firstLine="420"/>
        <w:rPr>
          <w:ins w:id="10559" w:author="Edward Lee" w:date="2017-10-16T16:40:00Z"/>
        </w:rPr>
      </w:pPr>
      <w:ins w:id="10560" w:author="Edward Lee" w:date="2017-10-16T16:40:00Z">
        <w:r>
          <w:rPr>
            <w:rFonts w:hint="eastAsia" w:ascii="宋体" w:hAnsi="宋体" w:eastAsia="宋体"/>
          </w:rPr>
          <w:t>crc16</w:t>
        </w:r>
      </w:ins>
      <w:ins w:id="10561" w:author="Edward Lee" w:date="2017-10-16T16:40:00Z">
        <w:r>
          <w:rPr>
            <w:rFonts w:hint="eastAsia" w:ascii="宋体" w:hAnsi="宋体" w:eastAsia="宋体"/>
          </w:rPr>
          <w:tab/>
        </w:r>
      </w:ins>
      <w:ins w:id="10562" w:author="Edward Lee" w:date="2017-10-16T16:40:00Z">
        <w:r>
          <w:rPr>
            <w:rFonts w:hint="eastAsia" w:ascii="宋体" w:hAnsi="宋体" w:eastAsia="宋体"/>
          </w:rPr>
          <w:tab/>
        </w:r>
      </w:ins>
      <w:ins w:id="10563" w:author="Edward Lee" w:date="2017-10-16T16:40:00Z">
        <w:r>
          <w:rPr>
            <w:rFonts w:hint="eastAsia" w:ascii="宋体" w:hAnsi="宋体" w:eastAsia="宋体"/>
          </w:rPr>
          <w:t xml:space="preserve">      :  0</w:t>
        </w:r>
      </w:ins>
      <w:ins w:id="10564" w:author="Edward Lee" w:date="2017-10-16T16:40:00Z">
        <w:r>
          <w:rPr>
            <w:rFonts w:hint="eastAsia"/>
          </w:rPr>
          <w:t>x25</w:t>
        </w:r>
      </w:ins>
      <w:ins w:id="10565" w:author="Edward Lee" w:date="2017-10-16T16:40:00Z">
        <w:r>
          <w:rPr/>
          <w:t>3E</w:t>
        </w:r>
      </w:ins>
    </w:p>
    <w:p>
      <w:pPr>
        <w:rPr>
          <w:ins w:id="10566" w:author="Edward Lee" w:date="2017-10-16T16:40:00Z"/>
          <w:rFonts w:ascii="宋体" w:hAnsi="宋体" w:eastAsia="宋体"/>
        </w:rPr>
      </w:pPr>
    </w:p>
    <w:p>
      <w:pPr>
        <w:pStyle w:val="36"/>
        <w:numPr>
          <w:ilvl w:val="0"/>
          <w:numId w:val="9"/>
        </w:numPr>
        <w:spacing w:beforeLines="100" w:line="360" w:lineRule="auto"/>
        <w:ind w:firstLineChars="0"/>
        <w:outlineLvl w:val="3"/>
        <w:rPr>
          <w:ins w:id="10567" w:author="Edward Lee" w:date="2017-10-16T16:40:00Z"/>
          <w:rFonts w:hAnsi="宋体"/>
          <w:b/>
        </w:rPr>
      </w:pPr>
      <w:ins w:id="10568" w:author="Edward Lee" w:date="2017-10-16T16:40:00Z">
        <w:r>
          <w:rPr>
            <w:rFonts w:hAnsi="宋体"/>
            <w:b/>
          </w:rPr>
          <w:t>Confirmation of information</w:t>
        </w:r>
      </w:ins>
      <w:ins w:id="10569" w:author="Edward Lee" w:date="2017-10-16T16:40:00Z">
        <w:r>
          <w:rPr>
            <w:rFonts w:hint="eastAsia" w:hAnsi="宋体"/>
            <w:b/>
          </w:rPr>
          <w:t xml:space="preserve"> </w:t>
        </w:r>
      </w:ins>
      <w:ins w:id="10570" w:author="Edward Lee" w:date="2017-10-16T16:40:00Z">
        <w:r>
          <w:rPr>
            <w:rFonts w:hint="eastAsia"/>
            <w:b/>
            <w:szCs w:val="18"/>
          </w:rPr>
          <w:t>0x80</w:t>
        </w:r>
      </w:ins>
    </w:p>
    <w:p>
      <w:pPr>
        <w:pStyle w:val="36"/>
        <w:spacing w:line="360" w:lineRule="auto"/>
        <w:rPr>
          <w:ins w:id="10571" w:author="Edward Lee" w:date="2017-10-16T16:40:00Z"/>
          <w:rFonts w:hAnsi="宋体"/>
        </w:rPr>
      </w:pPr>
      <w:ins w:id="10572" w:author="Edward Lee" w:date="2017-10-16T16:40:00Z">
        <w:r>
          <w:rPr>
            <w:rFonts w:hAnsi="宋体"/>
          </w:rPr>
          <w:t>When the configuration message of the platform is received, such as configuring the user configuration parameter, configuring the antenna parameter, and so on, the device will respond to the following message to the platform, responding to the result of the configuration parameters of the platform.</w:t>
        </w:r>
      </w:ins>
    </w:p>
    <w:p>
      <w:pPr>
        <w:pStyle w:val="36"/>
        <w:spacing w:line="360" w:lineRule="auto"/>
        <w:rPr>
          <w:ins w:id="10573" w:author="Edward Lee" w:date="2017-10-16T16:40:00Z"/>
          <w:rFonts w:hAnsi="宋体"/>
        </w:rPr>
      </w:pPr>
      <w:ins w:id="10574" w:author="Edward Lee" w:date="2017-10-16T16:40:00Z">
        <w:r>
          <w:rPr>
            <w:rFonts w:hAnsi="宋体"/>
          </w:rPr>
          <w:t>Note: after the device responds to this message, it will be restarted immediately and run with the correct parameters configured.</w:t>
        </w:r>
      </w:ins>
    </w:p>
    <w:p>
      <w:pPr>
        <w:pStyle w:val="36"/>
        <w:spacing w:line="360" w:lineRule="auto"/>
        <w:rPr>
          <w:ins w:id="10575" w:author="Edward Lee" w:date="2017-10-16T16:40:00Z"/>
          <w:rFonts w:hAnsi="宋体"/>
        </w:rPr>
      </w:pPr>
      <w:ins w:id="10576" w:author="Edward Lee" w:date="2017-10-16T16:40:00Z">
        <w:r>
          <w:rPr>
            <w:rFonts w:hint="eastAsia" w:hAnsi="宋体"/>
          </w:rPr>
          <w:t>Report</w:t>
        </w:r>
      </w:ins>
      <w:ins w:id="10577" w:author="Edward Lee" w:date="2017-10-16T16:40:00Z">
        <w:r>
          <w:rPr>
            <w:rFonts w:hAnsi="宋体"/>
          </w:rPr>
          <w:t>: the following table</w:t>
        </w:r>
      </w:ins>
    </w:p>
    <w:tbl>
      <w:tblPr>
        <w:tblStyle w:val="21"/>
        <w:tblW w:w="8379"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2037"/>
        <w:gridCol w:w="831"/>
        <w:gridCol w:w="47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578" w:author="Edward Lee" w:date="2017-10-16T16:40:00Z"/>
        </w:trPr>
        <w:tc>
          <w:tcPr>
            <w:tcW w:w="712" w:type="dxa"/>
            <w:shd w:val="clear" w:color="auto" w:fill="D6E3BC" w:themeFill="accent3" w:themeFillTint="66"/>
          </w:tcPr>
          <w:p>
            <w:pPr>
              <w:pStyle w:val="36"/>
              <w:ind w:firstLine="0" w:firstLineChars="0"/>
              <w:jc w:val="center"/>
              <w:rPr>
                <w:ins w:id="10579" w:author="Edward Lee" w:date="2017-10-16T16:40:00Z"/>
                <w:b/>
                <w:szCs w:val="18"/>
              </w:rPr>
            </w:pPr>
            <w:ins w:id="10580" w:author="Edward Lee" w:date="2017-10-16T16:40:00Z">
              <w:r>
                <w:rPr>
                  <w:rFonts w:hint="eastAsia"/>
                  <w:b/>
                  <w:szCs w:val="18"/>
                </w:rPr>
                <w:t>Item</w:t>
              </w:r>
            </w:ins>
          </w:p>
        </w:tc>
        <w:tc>
          <w:tcPr>
            <w:tcW w:w="2037" w:type="dxa"/>
            <w:shd w:val="clear" w:color="auto" w:fill="D6E3BC" w:themeFill="accent3" w:themeFillTint="66"/>
          </w:tcPr>
          <w:p>
            <w:pPr>
              <w:pStyle w:val="36"/>
              <w:ind w:firstLine="0" w:firstLineChars="0"/>
              <w:jc w:val="center"/>
              <w:rPr>
                <w:ins w:id="10581" w:author="Edward Lee" w:date="2017-10-16T16:40:00Z"/>
                <w:b/>
                <w:szCs w:val="18"/>
              </w:rPr>
            </w:pPr>
            <w:ins w:id="10582" w:author="Edward Lee" w:date="2017-10-16T16:40:00Z">
              <w:r>
                <w:rPr>
                  <w:b/>
                  <w:szCs w:val="18"/>
                </w:rPr>
                <w:t>Data segment</w:t>
              </w:r>
            </w:ins>
          </w:p>
        </w:tc>
        <w:tc>
          <w:tcPr>
            <w:tcW w:w="831" w:type="dxa"/>
            <w:shd w:val="clear" w:color="auto" w:fill="D6E3BC" w:themeFill="accent3" w:themeFillTint="66"/>
          </w:tcPr>
          <w:p>
            <w:pPr>
              <w:pStyle w:val="36"/>
              <w:ind w:firstLine="0" w:firstLineChars="0"/>
              <w:jc w:val="center"/>
              <w:rPr>
                <w:ins w:id="10583" w:author="Edward Lee" w:date="2017-10-16T16:40:00Z"/>
                <w:b/>
                <w:szCs w:val="18"/>
              </w:rPr>
            </w:pPr>
            <w:ins w:id="10584" w:author="Edward Lee" w:date="2017-10-16T16:40:00Z">
              <w:r>
                <w:rPr>
                  <w:rFonts w:hint="eastAsia"/>
                  <w:b/>
                  <w:szCs w:val="18"/>
                </w:rPr>
                <w:t>bytes</w:t>
              </w:r>
            </w:ins>
          </w:p>
        </w:tc>
        <w:tc>
          <w:tcPr>
            <w:tcW w:w="4799" w:type="dxa"/>
            <w:shd w:val="clear" w:color="auto" w:fill="D6E3BC" w:themeFill="accent3" w:themeFillTint="66"/>
          </w:tcPr>
          <w:p>
            <w:pPr>
              <w:pStyle w:val="36"/>
              <w:ind w:firstLine="0" w:firstLineChars="0"/>
              <w:jc w:val="center"/>
              <w:rPr>
                <w:ins w:id="10585" w:author="Edward Lee" w:date="2017-10-16T16:40:00Z"/>
                <w:b/>
                <w:szCs w:val="18"/>
              </w:rPr>
            </w:pPr>
            <w:ins w:id="10586" w:author="Edward Lee" w:date="2017-10-16T16:40: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587" w:author="Edward Lee" w:date="2017-10-16T16:40:00Z"/>
        </w:trPr>
        <w:tc>
          <w:tcPr>
            <w:tcW w:w="712" w:type="dxa"/>
            <w:vAlign w:val="center"/>
          </w:tcPr>
          <w:p>
            <w:pPr>
              <w:pStyle w:val="36"/>
              <w:ind w:firstLine="0" w:firstLineChars="0"/>
              <w:jc w:val="center"/>
              <w:rPr>
                <w:ins w:id="10588" w:author="Edward Lee" w:date="2017-10-16T16:40:00Z"/>
                <w:szCs w:val="18"/>
              </w:rPr>
            </w:pPr>
            <w:ins w:id="10589" w:author="Edward Lee" w:date="2017-10-16T16:40:00Z">
              <w:r>
                <w:rPr>
                  <w:rFonts w:hint="eastAsia"/>
                  <w:szCs w:val="18"/>
                </w:rPr>
                <w:t>1</w:t>
              </w:r>
            </w:ins>
          </w:p>
        </w:tc>
        <w:tc>
          <w:tcPr>
            <w:tcW w:w="2037" w:type="dxa"/>
            <w:shd w:val="clear" w:color="auto" w:fill="auto"/>
            <w:vAlign w:val="center"/>
          </w:tcPr>
          <w:p>
            <w:pPr>
              <w:pStyle w:val="36"/>
              <w:ind w:firstLine="0" w:firstLineChars="0"/>
              <w:jc w:val="center"/>
              <w:rPr>
                <w:ins w:id="10590" w:author="Edward Lee" w:date="2017-10-16T16:40:00Z"/>
                <w:szCs w:val="18"/>
              </w:rPr>
            </w:pPr>
            <w:ins w:id="10591" w:author="Edward Lee" w:date="2017-10-16T16:40:00Z">
              <w:r>
                <w:rPr>
                  <w:rFonts w:hint="eastAsia"/>
                  <w:szCs w:val="18"/>
                </w:rPr>
                <w:t>param_type</w:t>
              </w:r>
            </w:ins>
          </w:p>
        </w:tc>
        <w:tc>
          <w:tcPr>
            <w:tcW w:w="831" w:type="dxa"/>
            <w:shd w:val="clear" w:color="auto" w:fill="auto"/>
            <w:vAlign w:val="center"/>
          </w:tcPr>
          <w:p>
            <w:pPr>
              <w:pStyle w:val="36"/>
              <w:ind w:firstLine="0" w:firstLineChars="0"/>
              <w:jc w:val="center"/>
              <w:rPr>
                <w:ins w:id="10592" w:author="Edward Lee" w:date="2017-10-16T16:40:00Z"/>
                <w:szCs w:val="18"/>
              </w:rPr>
            </w:pPr>
            <w:ins w:id="10593" w:author="Edward Lee" w:date="2017-10-16T16:40:00Z">
              <w:r>
                <w:rPr>
                  <w:rFonts w:hint="eastAsia"/>
                  <w:szCs w:val="18"/>
                </w:rPr>
                <w:t>1</w:t>
              </w:r>
            </w:ins>
          </w:p>
        </w:tc>
        <w:tc>
          <w:tcPr>
            <w:tcW w:w="4799" w:type="dxa"/>
            <w:shd w:val="clear" w:color="auto" w:fill="auto"/>
            <w:vAlign w:val="center"/>
          </w:tcPr>
          <w:p>
            <w:pPr>
              <w:pStyle w:val="36"/>
              <w:ind w:firstLine="0" w:firstLineChars="0"/>
              <w:rPr>
                <w:ins w:id="10594" w:author="Edward Lee" w:date="2017-10-16T16:40:00Z"/>
                <w:szCs w:val="18"/>
              </w:rPr>
            </w:pPr>
            <w:ins w:id="10595" w:author="Edward Lee" w:date="2017-10-16T16:40:00Z">
              <w:r>
                <w:rPr>
                  <w:b/>
                  <w:szCs w:val="18"/>
                </w:rPr>
                <w:t xml:space="preserve">0x80 </w:t>
              </w:r>
            </w:ins>
            <w:ins w:id="10596" w:author="Edward Lee" w:date="2017-10-16T16:40:00Z">
              <w:r>
                <w:rPr>
                  <w:rFonts w:hint="eastAsia"/>
                  <w:szCs w:val="18"/>
                </w:rPr>
                <w:t xml:space="preserve">—— </w:t>
              </w:r>
            </w:ins>
            <w:ins w:id="10597" w:author="Edward Lee" w:date="2017-10-16T16:40:00Z">
              <w:r>
                <w:rPr>
                  <w:szCs w:val="18"/>
                </w:rPr>
                <w:t>Report configuration confirmation message (V2.8 support)</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598" w:author="Edward Lee" w:date="2017-10-16T16:40:00Z"/>
        </w:trPr>
        <w:tc>
          <w:tcPr>
            <w:tcW w:w="712" w:type="dxa"/>
            <w:vAlign w:val="center"/>
          </w:tcPr>
          <w:p>
            <w:pPr>
              <w:pStyle w:val="36"/>
              <w:ind w:firstLine="0" w:firstLineChars="0"/>
              <w:jc w:val="center"/>
              <w:rPr>
                <w:ins w:id="10599" w:author="Edward Lee" w:date="2017-10-16T16:40:00Z"/>
                <w:szCs w:val="18"/>
              </w:rPr>
            </w:pPr>
            <w:ins w:id="10600" w:author="Edward Lee" w:date="2017-10-16T16:40:00Z">
              <w:r>
                <w:rPr>
                  <w:rFonts w:hint="eastAsia"/>
                  <w:szCs w:val="18"/>
                </w:rPr>
                <w:t>2</w:t>
              </w:r>
            </w:ins>
          </w:p>
        </w:tc>
        <w:tc>
          <w:tcPr>
            <w:tcW w:w="2037" w:type="dxa"/>
            <w:shd w:val="clear" w:color="auto" w:fill="auto"/>
            <w:vAlign w:val="center"/>
          </w:tcPr>
          <w:p>
            <w:pPr>
              <w:pStyle w:val="36"/>
              <w:ind w:firstLine="0" w:firstLineChars="0"/>
              <w:jc w:val="center"/>
              <w:rPr>
                <w:ins w:id="10601" w:author="Edward Lee" w:date="2017-10-16T16:40:00Z"/>
                <w:szCs w:val="18"/>
              </w:rPr>
            </w:pPr>
            <w:ins w:id="10602" w:author="Edward Lee" w:date="2017-10-16T16:40:00Z">
              <w:r>
                <w:rPr>
                  <w:rFonts w:hint="eastAsia"/>
                  <w:szCs w:val="18"/>
                </w:rPr>
                <w:t>return_opt</w:t>
              </w:r>
            </w:ins>
          </w:p>
        </w:tc>
        <w:tc>
          <w:tcPr>
            <w:tcW w:w="831" w:type="dxa"/>
            <w:shd w:val="clear" w:color="auto" w:fill="auto"/>
            <w:vAlign w:val="center"/>
          </w:tcPr>
          <w:p>
            <w:pPr>
              <w:pStyle w:val="36"/>
              <w:ind w:firstLine="0" w:firstLineChars="0"/>
              <w:jc w:val="center"/>
              <w:rPr>
                <w:ins w:id="10603" w:author="Edward Lee" w:date="2017-10-16T16:40:00Z"/>
                <w:szCs w:val="18"/>
              </w:rPr>
            </w:pPr>
            <w:ins w:id="10604" w:author="Edward Lee" w:date="2017-10-16T16:40:00Z">
              <w:r>
                <w:rPr>
                  <w:rFonts w:hint="eastAsia"/>
                  <w:szCs w:val="18"/>
                </w:rPr>
                <w:t>1</w:t>
              </w:r>
            </w:ins>
          </w:p>
        </w:tc>
        <w:tc>
          <w:tcPr>
            <w:tcW w:w="4799" w:type="dxa"/>
            <w:shd w:val="clear" w:color="auto" w:fill="auto"/>
            <w:vAlign w:val="center"/>
          </w:tcPr>
          <w:p>
            <w:pPr>
              <w:pStyle w:val="36"/>
              <w:ind w:firstLine="0" w:firstLineChars="0"/>
              <w:rPr>
                <w:ins w:id="10605" w:author="Edward Lee" w:date="2017-10-16T16:40:00Z"/>
                <w:szCs w:val="18"/>
              </w:rPr>
            </w:pPr>
            <w:ins w:id="10606" w:author="Edward Lee" w:date="2017-10-16T16:40:00Z">
              <w:r>
                <w:rPr>
                  <w:b/>
                  <w:szCs w:val="18"/>
                </w:rPr>
                <w:t>0x0</w:t>
              </w:r>
            </w:ins>
            <w:ins w:id="10607" w:author="Edward Lee" w:date="2017-10-16T16:40:00Z">
              <w:r>
                <w:rPr>
                  <w:rFonts w:hint="eastAsia"/>
                  <w:b/>
                  <w:szCs w:val="18"/>
                </w:rPr>
                <w:t>1</w:t>
              </w:r>
            </w:ins>
            <w:ins w:id="10608" w:author="Edward Lee" w:date="2017-10-16T16:40:00Z">
              <w:r>
                <w:rPr>
                  <w:rFonts w:hint="eastAsia"/>
                  <w:szCs w:val="18"/>
                </w:rPr>
                <w:t xml:space="preserve"> —— </w:t>
              </w:r>
            </w:ins>
            <w:ins w:id="10609" w:author="Edward Lee" w:date="2017-10-16T16:40:00Z">
              <w:r>
                <w:rPr>
                  <w:szCs w:val="18"/>
                </w:rPr>
                <w:t>Configuration parameter success</w:t>
              </w:r>
            </w:ins>
          </w:p>
          <w:p>
            <w:pPr>
              <w:pStyle w:val="36"/>
              <w:ind w:firstLine="0" w:firstLineChars="0"/>
              <w:rPr>
                <w:ins w:id="10610" w:author="Edward Lee" w:date="2017-10-16T16:40:00Z"/>
                <w:szCs w:val="18"/>
              </w:rPr>
            </w:pPr>
            <w:ins w:id="10611" w:author="Edward Lee" w:date="2017-10-16T16:40:00Z">
              <w:r>
                <w:rPr>
                  <w:rFonts w:hint="eastAsia"/>
                  <w:b/>
                  <w:szCs w:val="18"/>
                </w:rPr>
                <w:t>0x00</w:t>
              </w:r>
            </w:ins>
            <w:ins w:id="10612" w:author="Edward Lee" w:date="2017-10-16T16:40:00Z">
              <w:r>
                <w:rPr>
                  <w:rFonts w:hint="eastAsia"/>
                  <w:szCs w:val="18"/>
                </w:rPr>
                <w:t xml:space="preserve"> —— </w:t>
              </w:r>
            </w:ins>
            <w:ins w:id="10613" w:author="Edward Lee" w:date="2017-10-16T16:40:00Z">
              <w:r>
                <w:rPr>
                  <w:szCs w:val="18"/>
                </w:rPr>
                <w:t>Configuration parameter failed</w:t>
              </w:r>
            </w:ins>
          </w:p>
        </w:tc>
      </w:tr>
    </w:tbl>
    <w:p>
      <w:pPr>
        <w:rPr>
          <w:ins w:id="10614" w:author="Edward Lee" w:date="2017-10-16T16:40:00Z"/>
        </w:rPr>
      </w:pPr>
    </w:p>
    <w:p>
      <w:pPr>
        <w:rPr>
          <w:ins w:id="10615" w:author="Edward Lee" w:date="2017-10-16T16:40:00Z"/>
          <w:rFonts w:asciiTheme="minorEastAsia" w:hAnsiTheme="minorEastAsia"/>
          <w:color w:val="C00000"/>
        </w:rPr>
      </w:pPr>
      <w:ins w:id="10616" w:author="Edward Lee" w:date="2017-10-16T16:40:00Z">
        <w:r>
          <w:rPr>
            <w:rFonts w:ascii="宋体" w:eastAsia="宋体" w:cs="宋体"/>
            <w:kern w:val="0"/>
            <w:szCs w:val="21"/>
          </w:rPr>
          <w:t>eg</w:t>
        </w:r>
      </w:ins>
      <w:ins w:id="10617" w:author="Edward Lee" w:date="2017-10-16T16:40:00Z">
        <w:r>
          <w:rPr>
            <w:rFonts w:hint="eastAsia" w:ascii="宋体" w:eastAsia="宋体" w:cs="宋体"/>
            <w:kern w:val="0"/>
            <w:szCs w:val="21"/>
          </w:rPr>
          <w:t>8</w:t>
        </w:r>
      </w:ins>
      <w:ins w:id="10618" w:author="Edward Lee" w:date="2017-10-16T16:40:00Z">
        <w:r>
          <w:rPr>
            <w:rFonts w:ascii="宋体" w:eastAsia="宋体" w:cs="宋体"/>
            <w:kern w:val="0"/>
            <w:szCs w:val="21"/>
          </w:rPr>
          <w:t xml:space="preserve">:   </w:t>
        </w:r>
      </w:ins>
      <w:ins w:id="10619" w:author="Edward Lee" w:date="2017-10-16T16:40:00Z">
        <w:r>
          <w:rPr>
            <w:rFonts w:asciiTheme="minorEastAsia" w:hAnsiTheme="minorEastAsia"/>
          </w:rPr>
          <w:t>55 AA</w:t>
        </w:r>
      </w:ins>
      <w:ins w:id="10620" w:author="Edward Lee" w:date="2017-10-16T16:40:00Z">
        <w:r>
          <w:rPr>
            <w:rFonts w:asciiTheme="minorEastAsia" w:hAnsiTheme="minorEastAsia"/>
            <w:color w:val="FF0000"/>
            <w:u w:val="single"/>
          </w:rPr>
          <w:t>00 1E</w:t>
        </w:r>
      </w:ins>
      <w:ins w:id="10621" w:author="Edward Lee" w:date="2017-10-16T16:40:00Z">
        <w:r>
          <w:rPr>
            <w:rFonts w:ascii="宋体" w:eastAsia="宋体" w:cs="宋体"/>
            <w:color w:val="FFC000"/>
            <w:kern w:val="0"/>
            <w:szCs w:val="21"/>
            <w:u w:val="single"/>
          </w:rPr>
          <w:t>00 0A</w:t>
        </w:r>
      </w:ins>
      <w:ins w:id="10622" w:author="Edward Lee" w:date="2017-10-16T16:40:00Z">
        <w:r>
          <w:rPr>
            <w:rFonts w:asciiTheme="minorEastAsia" w:hAnsiTheme="minorEastAsia"/>
            <w:u w:val="single"/>
          </w:rPr>
          <w:t xml:space="preserve"> 00 00 00 06 00 01 00 00 34 33 35 35 31 30 33 30 30 33 45 30 30 33 39 00</w:t>
        </w:r>
      </w:ins>
      <w:ins w:id="10623" w:author="Edward Lee" w:date="2017-10-16T16:40:00Z">
        <w:r>
          <w:rPr>
            <w:rFonts w:ascii="宋体" w:hAnsi="宋体" w:eastAsia="宋体" w:cs="Times New Roman"/>
            <w:color w:val="FF33CC"/>
            <w:kern w:val="0"/>
            <w:szCs w:val="20"/>
          </w:rPr>
          <w:t xml:space="preserve">80 </w:t>
        </w:r>
      </w:ins>
      <w:ins w:id="10624" w:author="Edward Lee" w:date="2017-10-16T16:40:00Z">
        <w:r>
          <w:rPr>
            <w:rFonts w:asciiTheme="minorEastAsia" w:hAnsiTheme="minorEastAsia"/>
            <w:color w:val="F79646" w:themeColor="accent6"/>
          </w:rPr>
          <w:t>01</w:t>
        </w:r>
      </w:ins>
      <w:ins w:id="10625" w:author="Edward Lee" w:date="2017-10-16T16:40:00Z">
        <w:r>
          <w:rPr>
            <w:rFonts w:asciiTheme="minorEastAsia" w:hAnsiTheme="minorEastAsia"/>
            <w:color w:val="C00000"/>
          </w:rPr>
          <w:t>47 84</w:t>
        </w:r>
      </w:ins>
    </w:p>
    <w:p>
      <w:pPr>
        <w:ind w:firstLine="735" w:firstLineChars="350"/>
        <w:rPr>
          <w:ins w:id="10626" w:author="Edward Lee" w:date="2017-10-16T16:40:00Z"/>
          <w:rFonts w:cs="Times New Roman" w:asciiTheme="minorEastAsia" w:hAnsiTheme="minorEastAsia"/>
          <w:color w:val="C00000"/>
          <w:kern w:val="0"/>
          <w:szCs w:val="20"/>
        </w:rPr>
      </w:pPr>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176"/>
        <w:gridCol w:w="993"/>
        <w:gridCol w:w="992"/>
        <w:gridCol w:w="969"/>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627" w:author="Edward Lee" w:date="2017-10-16T16:40:00Z"/>
        </w:trPr>
        <w:tc>
          <w:tcPr>
            <w:tcW w:w="958" w:type="dxa"/>
            <w:shd w:val="clear" w:color="auto" w:fill="D8D8D8" w:themeFill="background1" w:themeFillShade="D9"/>
            <w:vAlign w:val="center"/>
          </w:tcPr>
          <w:p>
            <w:pPr>
              <w:jc w:val="center"/>
              <w:rPr>
                <w:ins w:id="10628" w:author="Edward Lee" w:date="2017-10-16T16:40:00Z"/>
                <w:rFonts w:ascii="宋体" w:hAnsi="宋体" w:eastAsia="宋体"/>
                <w:b/>
              </w:rPr>
            </w:pPr>
            <w:ins w:id="10629" w:author="Edward Lee" w:date="2017-10-16T16:40:00Z">
              <w:r>
                <w:rPr>
                  <w:rFonts w:hint="eastAsia" w:ascii="宋体" w:hAnsi="宋体" w:eastAsia="宋体"/>
                  <w:b/>
                </w:rPr>
                <w:t>sof(H)</w:t>
              </w:r>
            </w:ins>
          </w:p>
        </w:tc>
        <w:tc>
          <w:tcPr>
            <w:tcW w:w="991" w:type="dxa"/>
            <w:shd w:val="clear" w:color="auto" w:fill="D8D8D8" w:themeFill="background1" w:themeFillShade="D9"/>
            <w:vAlign w:val="center"/>
          </w:tcPr>
          <w:p>
            <w:pPr>
              <w:jc w:val="center"/>
              <w:rPr>
                <w:ins w:id="10630" w:author="Edward Lee" w:date="2017-10-16T16:40:00Z"/>
                <w:rFonts w:ascii="宋体" w:hAnsi="宋体" w:eastAsia="宋体"/>
                <w:b/>
              </w:rPr>
            </w:pPr>
            <w:ins w:id="10631" w:author="Edward Lee" w:date="2017-10-16T16:40:00Z">
              <w:r>
                <w:rPr>
                  <w:rFonts w:hint="eastAsia" w:ascii="宋体" w:hAnsi="宋体" w:eastAsia="宋体"/>
                  <w:b/>
                </w:rPr>
                <w:t>sof(L)</w:t>
              </w:r>
            </w:ins>
          </w:p>
        </w:tc>
        <w:tc>
          <w:tcPr>
            <w:tcW w:w="994" w:type="dxa"/>
            <w:shd w:val="clear" w:color="auto" w:fill="D8D8D8" w:themeFill="background1" w:themeFillShade="D9"/>
            <w:vAlign w:val="center"/>
          </w:tcPr>
          <w:p>
            <w:pPr>
              <w:jc w:val="center"/>
              <w:rPr>
                <w:ins w:id="10632" w:author="Edward Lee" w:date="2017-10-16T16:40:00Z"/>
                <w:rFonts w:ascii="宋体" w:hAnsi="宋体" w:eastAsia="宋体"/>
                <w:b/>
              </w:rPr>
            </w:pPr>
            <w:ins w:id="10633" w:author="Edward Lee" w:date="2017-10-16T16:40:00Z">
              <w:r>
                <w:rPr>
                  <w:rFonts w:hint="eastAsia" w:ascii="宋体" w:hAnsi="宋体" w:eastAsia="宋体"/>
                  <w:b/>
                </w:rPr>
                <w:t>len(H)</w:t>
              </w:r>
            </w:ins>
          </w:p>
        </w:tc>
        <w:tc>
          <w:tcPr>
            <w:tcW w:w="1092" w:type="dxa"/>
            <w:shd w:val="clear" w:color="auto" w:fill="D8D8D8" w:themeFill="background1" w:themeFillShade="D9"/>
            <w:vAlign w:val="center"/>
          </w:tcPr>
          <w:p>
            <w:pPr>
              <w:jc w:val="center"/>
              <w:rPr>
                <w:ins w:id="10634" w:author="Edward Lee" w:date="2017-10-16T16:40:00Z"/>
                <w:rFonts w:ascii="宋体" w:hAnsi="宋体" w:eastAsia="宋体"/>
                <w:b/>
              </w:rPr>
            </w:pPr>
            <w:ins w:id="10635" w:author="Edward Lee" w:date="2017-10-16T16:40:00Z">
              <w:r>
                <w:rPr>
                  <w:rFonts w:hint="eastAsia" w:ascii="宋体" w:hAnsi="宋体" w:eastAsia="宋体"/>
                  <w:b/>
                </w:rPr>
                <w:t>len(L)</w:t>
              </w:r>
            </w:ins>
          </w:p>
        </w:tc>
        <w:tc>
          <w:tcPr>
            <w:tcW w:w="1176" w:type="dxa"/>
            <w:shd w:val="clear" w:color="auto" w:fill="D8D8D8" w:themeFill="background1" w:themeFillShade="D9"/>
            <w:vAlign w:val="center"/>
          </w:tcPr>
          <w:p>
            <w:pPr>
              <w:jc w:val="center"/>
              <w:rPr>
                <w:ins w:id="10636" w:author="Edward Lee" w:date="2017-10-16T16:40:00Z"/>
                <w:rFonts w:ascii="宋体" w:hAnsi="宋体" w:eastAsia="宋体"/>
                <w:b/>
              </w:rPr>
            </w:pPr>
            <w:ins w:id="10637" w:author="Edward Lee" w:date="2017-10-16T16:40:00Z">
              <w:r>
                <w:rPr>
                  <w:rFonts w:hint="eastAsia" w:ascii="宋体" w:hAnsi="宋体" w:eastAsia="宋体"/>
                  <w:b/>
                </w:rPr>
                <w:t>cmd(H)</w:t>
              </w:r>
            </w:ins>
          </w:p>
        </w:tc>
        <w:tc>
          <w:tcPr>
            <w:tcW w:w="993" w:type="dxa"/>
            <w:shd w:val="clear" w:color="auto" w:fill="D8D8D8" w:themeFill="background1" w:themeFillShade="D9"/>
            <w:vAlign w:val="center"/>
          </w:tcPr>
          <w:p>
            <w:pPr>
              <w:jc w:val="center"/>
              <w:rPr>
                <w:ins w:id="10638" w:author="Edward Lee" w:date="2017-10-16T16:40:00Z"/>
                <w:rFonts w:ascii="宋体" w:hAnsi="宋体" w:eastAsia="宋体"/>
                <w:b/>
              </w:rPr>
            </w:pPr>
            <w:ins w:id="10639" w:author="Edward Lee" w:date="2017-10-16T16:40:00Z">
              <w:r>
                <w:rPr>
                  <w:rFonts w:hint="eastAsia" w:ascii="宋体" w:hAnsi="宋体" w:eastAsia="宋体"/>
                  <w:b/>
                </w:rPr>
                <w:t>cmd(L)</w:t>
              </w:r>
            </w:ins>
          </w:p>
        </w:tc>
        <w:tc>
          <w:tcPr>
            <w:tcW w:w="992" w:type="dxa"/>
            <w:shd w:val="clear" w:color="auto" w:fill="D8D8D8" w:themeFill="background1" w:themeFillShade="D9"/>
            <w:vAlign w:val="center"/>
          </w:tcPr>
          <w:p>
            <w:pPr>
              <w:jc w:val="center"/>
              <w:rPr>
                <w:ins w:id="10640" w:author="Edward Lee" w:date="2017-10-16T16:40:00Z"/>
                <w:rFonts w:ascii="宋体" w:hAnsi="宋体" w:eastAsia="宋体"/>
                <w:b/>
              </w:rPr>
            </w:pPr>
            <w:ins w:id="10641" w:author="Edward Lee" w:date="2017-10-16T16:40:00Z">
              <w:r>
                <w:rPr>
                  <w:rFonts w:hint="eastAsia" w:ascii="宋体" w:hAnsi="宋体" w:eastAsia="宋体"/>
                  <w:b/>
                </w:rPr>
                <w:t>seq</w:t>
              </w:r>
            </w:ins>
            <w:ins w:id="10642" w:author="Edward Lee" w:date="2017-10-16T16:40:00Z">
              <w:r>
                <w:rPr>
                  <w:rFonts w:ascii="宋体" w:hAnsi="宋体" w:eastAsia="宋体"/>
                  <w:b/>
                </w:rPr>
                <w:br w:type="textWrapping"/>
              </w:r>
            </w:ins>
            <w:ins w:id="10643" w:author="Edward Lee" w:date="2017-10-16T16:40:00Z">
              <w:r>
                <w:rPr>
                  <w:rFonts w:hint="eastAsia" w:ascii="宋体" w:hAnsi="宋体" w:eastAsia="宋体"/>
                  <w:b/>
                </w:rPr>
                <w:t>(MSB)</w:t>
              </w:r>
            </w:ins>
          </w:p>
        </w:tc>
        <w:tc>
          <w:tcPr>
            <w:tcW w:w="969" w:type="dxa"/>
            <w:shd w:val="clear" w:color="auto" w:fill="D8D8D8" w:themeFill="background1" w:themeFillShade="D9"/>
            <w:vAlign w:val="center"/>
          </w:tcPr>
          <w:p>
            <w:pPr>
              <w:jc w:val="center"/>
              <w:rPr>
                <w:ins w:id="10644"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0645"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646" w:author="Edward Lee" w:date="2017-10-16T16:40:00Z"/>
        </w:trPr>
        <w:tc>
          <w:tcPr>
            <w:tcW w:w="958" w:type="dxa"/>
            <w:vAlign w:val="center"/>
          </w:tcPr>
          <w:p>
            <w:pPr>
              <w:jc w:val="center"/>
              <w:rPr>
                <w:ins w:id="10647" w:author="Edward Lee" w:date="2017-10-16T16:40:00Z"/>
                <w:rFonts w:ascii="宋体" w:hAnsi="宋体" w:eastAsia="宋体"/>
              </w:rPr>
            </w:pPr>
            <w:ins w:id="10648" w:author="Edward Lee" w:date="2017-10-16T16:40:00Z">
              <w:r>
                <w:rPr>
                  <w:rFonts w:hint="eastAsia" w:ascii="宋体" w:hAnsi="宋体" w:eastAsia="宋体"/>
                </w:rPr>
                <w:t>55</w:t>
              </w:r>
            </w:ins>
          </w:p>
        </w:tc>
        <w:tc>
          <w:tcPr>
            <w:tcW w:w="991" w:type="dxa"/>
            <w:vAlign w:val="center"/>
          </w:tcPr>
          <w:p>
            <w:pPr>
              <w:jc w:val="center"/>
              <w:rPr>
                <w:ins w:id="10649" w:author="Edward Lee" w:date="2017-10-16T16:40:00Z"/>
                <w:rFonts w:ascii="宋体" w:hAnsi="宋体" w:eastAsia="宋体"/>
              </w:rPr>
            </w:pPr>
            <w:ins w:id="10650" w:author="Edward Lee" w:date="2017-10-16T16:40:00Z">
              <w:r>
                <w:rPr>
                  <w:rFonts w:hint="eastAsia" w:ascii="宋体" w:hAnsi="宋体" w:eastAsia="宋体"/>
                </w:rPr>
                <w:t>AA</w:t>
              </w:r>
            </w:ins>
          </w:p>
        </w:tc>
        <w:tc>
          <w:tcPr>
            <w:tcW w:w="994" w:type="dxa"/>
            <w:vAlign w:val="center"/>
          </w:tcPr>
          <w:p>
            <w:pPr>
              <w:jc w:val="center"/>
              <w:rPr>
                <w:ins w:id="10651" w:author="Edward Lee" w:date="2017-10-16T16:40:00Z"/>
                <w:rFonts w:ascii="宋体" w:hAnsi="宋体" w:eastAsia="宋体"/>
                <w:color w:val="FF0000"/>
              </w:rPr>
            </w:pPr>
            <w:ins w:id="10652" w:author="Edward Lee" w:date="2017-10-16T16:40:00Z">
              <w:r>
                <w:rPr>
                  <w:rFonts w:hint="eastAsia" w:ascii="宋体" w:hAnsi="宋体" w:eastAsia="宋体"/>
                  <w:color w:val="FF0000"/>
                </w:rPr>
                <w:t>00</w:t>
              </w:r>
            </w:ins>
          </w:p>
        </w:tc>
        <w:tc>
          <w:tcPr>
            <w:tcW w:w="1092" w:type="dxa"/>
            <w:vAlign w:val="center"/>
          </w:tcPr>
          <w:p>
            <w:pPr>
              <w:jc w:val="center"/>
              <w:rPr>
                <w:ins w:id="10653" w:author="Edward Lee" w:date="2017-10-16T16:40:00Z"/>
                <w:rFonts w:ascii="宋体" w:hAnsi="宋体" w:eastAsia="宋体"/>
                <w:color w:val="FF0000"/>
              </w:rPr>
            </w:pPr>
            <w:ins w:id="10654" w:author="Edward Lee" w:date="2017-10-16T16:40:00Z">
              <w:r>
                <w:rPr>
                  <w:rFonts w:hint="eastAsia" w:ascii="宋体" w:hAnsi="宋体" w:eastAsia="宋体"/>
                  <w:color w:val="FF0000"/>
                </w:rPr>
                <w:t>1E</w:t>
              </w:r>
            </w:ins>
          </w:p>
        </w:tc>
        <w:tc>
          <w:tcPr>
            <w:tcW w:w="1176" w:type="dxa"/>
            <w:vAlign w:val="center"/>
          </w:tcPr>
          <w:p>
            <w:pPr>
              <w:jc w:val="center"/>
              <w:rPr>
                <w:ins w:id="10655" w:author="Edward Lee" w:date="2017-10-16T16:40:00Z"/>
                <w:rFonts w:ascii="宋体" w:hAnsi="宋体" w:eastAsia="宋体"/>
                <w:color w:val="FFC000"/>
              </w:rPr>
            </w:pPr>
            <w:ins w:id="10656" w:author="Edward Lee" w:date="2017-10-16T16:40:00Z">
              <w:r>
                <w:rPr>
                  <w:rFonts w:hint="eastAsia" w:ascii="宋体" w:hAnsi="宋体" w:eastAsia="宋体"/>
                  <w:color w:val="FFC000"/>
                </w:rPr>
                <w:t>00</w:t>
              </w:r>
            </w:ins>
          </w:p>
        </w:tc>
        <w:tc>
          <w:tcPr>
            <w:tcW w:w="993" w:type="dxa"/>
            <w:vAlign w:val="center"/>
          </w:tcPr>
          <w:p>
            <w:pPr>
              <w:jc w:val="center"/>
              <w:rPr>
                <w:ins w:id="10657" w:author="Edward Lee" w:date="2017-10-16T16:40:00Z"/>
                <w:rFonts w:ascii="宋体" w:hAnsi="宋体" w:eastAsia="宋体"/>
                <w:color w:val="FFC000"/>
              </w:rPr>
            </w:pPr>
            <w:ins w:id="10658" w:author="Edward Lee" w:date="2017-10-16T16:40:00Z">
              <w:r>
                <w:rPr>
                  <w:rFonts w:hint="eastAsia" w:ascii="宋体" w:hAnsi="宋体" w:eastAsia="宋体"/>
                  <w:color w:val="FFC000"/>
                </w:rPr>
                <w:t>0A</w:t>
              </w:r>
            </w:ins>
          </w:p>
        </w:tc>
        <w:tc>
          <w:tcPr>
            <w:tcW w:w="992" w:type="dxa"/>
            <w:vAlign w:val="center"/>
          </w:tcPr>
          <w:p>
            <w:pPr>
              <w:jc w:val="center"/>
              <w:rPr>
                <w:ins w:id="10659" w:author="Edward Lee" w:date="2017-10-16T16:40:00Z"/>
                <w:rFonts w:ascii="宋体" w:hAnsi="宋体" w:eastAsia="宋体"/>
              </w:rPr>
            </w:pPr>
            <w:ins w:id="10660" w:author="Edward Lee" w:date="2017-10-16T16:40:00Z">
              <w:r>
                <w:rPr>
                  <w:rFonts w:hint="eastAsia" w:ascii="宋体" w:hAnsi="宋体" w:eastAsia="宋体"/>
                </w:rPr>
                <w:t>00</w:t>
              </w:r>
            </w:ins>
          </w:p>
        </w:tc>
        <w:tc>
          <w:tcPr>
            <w:tcW w:w="969" w:type="dxa"/>
            <w:vAlign w:val="center"/>
          </w:tcPr>
          <w:p>
            <w:pPr>
              <w:jc w:val="center"/>
              <w:rPr>
                <w:ins w:id="10661" w:author="Edward Lee" w:date="2017-10-16T16:40:00Z"/>
                <w:rFonts w:ascii="宋体" w:hAnsi="宋体" w:eastAsia="宋体"/>
              </w:rPr>
            </w:pPr>
            <w:ins w:id="10662" w:author="Edward Lee" w:date="2017-10-16T16:40:00Z">
              <w:r>
                <w:rPr>
                  <w:rFonts w:hint="eastAsia" w:ascii="宋体" w:hAnsi="宋体" w:eastAsia="宋体"/>
                </w:rPr>
                <w:t>00</w:t>
              </w:r>
            </w:ins>
          </w:p>
        </w:tc>
        <w:tc>
          <w:tcPr>
            <w:tcW w:w="995" w:type="dxa"/>
            <w:vAlign w:val="center"/>
          </w:tcPr>
          <w:p>
            <w:pPr>
              <w:jc w:val="center"/>
              <w:rPr>
                <w:ins w:id="10663" w:author="Edward Lee" w:date="2017-10-16T16:40:00Z"/>
                <w:rFonts w:ascii="宋体" w:hAnsi="宋体" w:eastAsia="宋体"/>
              </w:rPr>
            </w:pPr>
            <w:ins w:id="10664" w:author="Edward Lee" w:date="2017-10-16T16:40:00Z">
              <w:r>
                <w:rPr>
                  <w:rFonts w:hint="eastAsia" w:ascii="宋体" w:hAnsi="宋体" w:eastAsia="宋体"/>
                </w:rPr>
                <w:t>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665" w:author="Edward Lee" w:date="2017-10-16T16:40:00Z"/>
        </w:trPr>
        <w:tc>
          <w:tcPr>
            <w:tcW w:w="958" w:type="dxa"/>
            <w:shd w:val="clear" w:color="auto" w:fill="D8D8D8" w:themeFill="background1" w:themeFillShade="D9"/>
            <w:vAlign w:val="center"/>
          </w:tcPr>
          <w:p>
            <w:pPr>
              <w:jc w:val="center"/>
              <w:rPr>
                <w:ins w:id="10666" w:author="Edward Lee" w:date="2017-10-16T16:40:00Z"/>
                <w:rFonts w:ascii="宋体" w:hAnsi="宋体" w:eastAsia="宋体"/>
                <w:b/>
              </w:rPr>
            </w:pPr>
            <w:ins w:id="10667" w:author="Edward Lee" w:date="2017-10-16T16:40:00Z">
              <w:r>
                <w:rPr>
                  <w:rFonts w:hint="eastAsia" w:ascii="宋体" w:hAnsi="宋体" w:eastAsia="宋体"/>
                  <w:b/>
                </w:rPr>
                <w:t>seq</w:t>
              </w:r>
            </w:ins>
            <w:ins w:id="10668" w:author="Edward Lee" w:date="2017-10-16T16:40:00Z">
              <w:r>
                <w:rPr>
                  <w:rFonts w:ascii="宋体" w:hAnsi="宋体" w:eastAsia="宋体"/>
                  <w:b/>
                </w:rPr>
                <w:br w:type="textWrapping"/>
              </w:r>
            </w:ins>
            <w:ins w:id="10669" w:author="Edward Lee" w:date="2017-10-16T16:40:00Z">
              <w:r>
                <w:rPr>
                  <w:rFonts w:hint="eastAsia" w:ascii="宋体" w:hAnsi="宋体" w:eastAsia="宋体"/>
                  <w:b/>
                </w:rPr>
                <w:t>(LSB)</w:t>
              </w:r>
            </w:ins>
          </w:p>
        </w:tc>
        <w:tc>
          <w:tcPr>
            <w:tcW w:w="991" w:type="dxa"/>
            <w:shd w:val="clear" w:color="auto" w:fill="D8D8D8" w:themeFill="background1" w:themeFillShade="D9"/>
            <w:vAlign w:val="center"/>
          </w:tcPr>
          <w:p>
            <w:pPr>
              <w:jc w:val="center"/>
              <w:rPr>
                <w:ins w:id="10670" w:author="Edward Lee" w:date="2017-10-16T16:40:00Z"/>
                <w:rFonts w:ascii="宋体" w:hAnsi="宋体" w:eastAsia="宋体"/>
                <w:b/>
              </w:rPr>
            </w:pPr>
            <w:ins w:id="10671" w:author="Edward Lee" w:date="2017-10-16T16:40:00Z">
              <w:r>
                <w:rPr>
                  <w:rFonts w:hint="eastAsia" w:ascii="宋体" w:hAnsi="宋体" w:eastAsia="宋体"/>
                  <w:b/>
                </w:rPr>
                <w:t>pro_ver</w:t>
              </w:r>
            </w:ins>
            <w:ins w:id="10672" w:author="Edward Lee" w:date="2017-10-16T16:40:00Z">
              <w:r>
                <w:rPr>
                  <w:rFonts w:ascii="宋体" w:hAnsi="宋体" w:eastAsia="宋体"/>
                  <w:b/>
                </w:rPr>
                <w:br w:type="textWrapping"/>
              </w:r>
            </w:ins>
            <w:ins w:id="10673" w:author="Edward Lee" w:date="2017-10-16T16:40:00Z">
              <w:r>
                <w:rPr>
                  <w:rFonts w:hint="eastAsia" w:ascii="宋体" w:hAnsi="宋体" w:eastAsia="宋体"/>
                  <w:b/>
                </w:rPr>
                <w:t>(H)</w:t>
              </w:r>
            </w:ins>
          </w:p>
        </w:tc>
        <w:tc>
          <w:tcPr>
            <w:tcW w:w="994" w:type="dxa"/>
            <w:shd w:val="clear" w:color="auto" w:fill="D8D8D8" w:themeFill="background1" w:themeFillShade="D9"/>
            <w:vAlign w:val="center"/>
          </w:tcPr>
          <w:p>
            <w:pPr>
              <w:jc w:val="center"/>
              <w:rPr>
                <w:ins w:id="10674" w:author="Edward Lee" w:date="2017-10-16T16:40:00Z"/>
                <w:rFonts w:ascii="宋体" w:hAnsi="宋体" w:eastAsia="宋体"/>
                <w:b/>
              </w:rPr>
            </w:pPr>
            <w:ins w:id="10675" w:author="Edward Lee" w:date="2017-10-16T16:40:00Z">
              <w:r>
                <w:rPr>
                  <w:rFonts w:hint="eastAsia" w:ascii="宋体" w:hAnsi="宋体" w:eastAsia="宋体"/>
                  <w:b/>
                </w:rPr>
                <w:t>pro_ver</w:t>
              </w:r>
            </w:ins>
            <w:ins w:id="10676" w:author="Edward Lee" w:date="2017-10-16T16:40:00Z">
              <w:r>
                <w:rPr>
                  <w:rFonts w:ascii="宋体" w:hAnsi="宋体" w:eastAsia="宋体"/>
                  <w:b/>
                </w:rPr>
                <w:br w:type="textWrapping"/>
              </w:r>
            </w:ins>
            <w:ins w:id="10677" w:author="Edward Lee" w:date="2017-10-16T16:40:00Z">
              <w:r>
                <w:rPr>
                  <w:rFonts w:hint="eastAsia" w:ascii="宋体" w:hAnsi="宋体" w:eastAsia="宋体"/>
                  <w:b/>
                </w:rPr>
                <w:t>(L)</w:t>
              </w:r>
            </w:ins>
          </w:p>
        </w:tc>
        <w:tc>
          <w:tcPr>
            <w:tcW w:w="1092" w:type="dxa"/>
            <w:shd w:val="clear" w:color="auto" w:fill="D8D8D8" w:themeFill="background1" w:themeFillShade="D9"/>
            <w:vAlign w:val="center"/>
          </w:tcPr>
          <w:p>
            <w:pPr>
              <w:jc w:val="center"/>
              <w:rPr>
                <w:ins w:id="10678" w:author="Edward Lee" w:date="2017-10-16T16:40:00Z"/>
                <w:rFonts w:ascii="宋体" w:hAnsi="宋体" w:eastAsia="宋体"/>
                <w:b/>
              </w:rPr>
            </w:pPr>
            <w:ins w:id="10679" w:author="Edward Lee" w:date="2017-10-16T16:40:00Z">
              <w:r>
                <w:rPr>
                  <w:rFonts w:hint="eastAsia" w:ascii="宋体" w:hAnsi="宋体" w:eastAsia="宋体"/>
                  <w:b/>
                </w:rPr>
                <w:t>sec_flag</w:t>
              </w:r>
            </w:ins>
            <w:ins w:id="10680" w:author="Edward Lee" w:date="2017-10-16T16:40:00Z">
              <w:r>
                <w:rPr>
                  <w:rFonts w:ascii="宋体" w:hAnsi="宋体" w:eastAsia="宋体"/>
                  <w:b/>
                </w:rPr>
                <w:br w:type="textWrapping"/>
              </w:r>
            </w:ins>
            <w:ins w:id="10681" w:author="Edward Lee" w:date="2017-10-16T16:40:00Z">
              <w:r>
                <w:rPr>
                  <w:rFonts w:hint="eastAsia" w:ascii="宋体" w:hAnsi="宋体" w:eastAsia="宋体"/>
                  <w:b/>
                </w:rPr>
                <w:t>(H)</w:t>
              </w:r>
            </w:ins>
          </w:p>
        </w:tc>
        <w:tc>
          <w:tcPr>
            <w:tcW w:w="1176" w:type="dxa"/>
            <w:shd w:val="clear" w:color="auto" w:fill="D8D8D8" w:themeFill="background1" w:themeFillShade="D9"/>
            <w:vAlign w:val="center"/>
          </w:tcPr>
          <w:p>
            <w:pPr>
              <w:jc w:val="center"/>
              <w:rPr>
                <w:ins w:id="10682" w:author="Edward Lee" w:date="2017-10-16T16:40:00Z"/>
                <w:rFonts w:ascii="宋体" w:hAnsi="宋体" w:eastAsia="宋体"/>
                <w:b/>
              </w:rPr>
            </w:pPr>
            <w:ins w:id="10683" w:author="Edward Lee" w:date="2017-10-16T16:40:00Z">
              <w:r>
                <w:rPr>
                  <w:rFonts w:hint="eastAsia" w:ascii="宋体" w:hAnsi="宋体" w:eastAsia="宋体"/>
                  <w:b/>
                </w:rPr>
                <w:t>sec_flag</w:t>
              </w:r>
            </w:ins>
            <w:ins w:id="10684" w:author="Edward Lee" w:date="2017-10-16T16:40:00Z">
              <w:r>
                <w:rPr>
                  <w:rFonts w:ascii="宋体" w:hAnsi="宋体" w:eastAsia="宋体"/>
                  <w:b/>
                </w:rPr>
                <w:br w:type="textWrapping"/>
              </w:r>
            </w:ins>
            <w:ins w:id="10685" w:author="Edward Lee" w:date="2017-10-16T16:40:00Z">
              <w:r>
                <w:rPr>
                  <w:rFonts w:hint="eastAsia" w:ascii="宋体" w:hAnsi="宋体" w:eastAsia="宋体"/>
                  <w:b/>
                </w:rPr>
                <w:t>(L)</w:t>
              </w:r>
            </w:ins>
          </w:p>
        </w:tc>
        <w:tc>
          <w:tcPr>
            <w:tcW w:w="993" w:type="dxa"/>
            <w:shd w:val="clear" w:color="auto" w:fill="D8D8D8" w:themeFill="background1" w:themeFillShade="D9"/>
            <w:vAlign w:val="center"/>
          </w:tcPr>
          <w:p>
            <w:pPr>
              <w:jc w:val="center"/>
              <w:rPr>
                <w:ins w:id="10686" w:author="Edward Lee" w:date="2017-10-16T16:40:00Z"/>
                <w:rFonts w:ascii="宋体" w:hAnsi="宋体" w:eastAsia="宋体"/>
                <w:b/>
              </w:rPr>
            </w:pPr>
            <w:ins w:id="10687" w:author="Edward Lee" w:date="2017-10-16T16:40:00Z">
              <w:r>
                <w:rPr>
                  <w:rFonts w:hint="eastAsia" w:ascii="宋体" w:hAnsi="宋体" w:eastAsia="宋体"/>
                  <w:b/>
                </w:rPr>
                <w:t>dev_id</w:t>
              </w:r>
            </w:ins>
            <w:ins w:id="10688" w:author="Edward Lee" w:date="2017-10-16T16:40:00Z">
              <w:r>
                <w:rPr>
                  <w:rFonts w:ascii="宋体" w:hAnsi="宋体" w:eastAsia="宋体"/>
                  <w:b/>
                </w:rPr>
                <w:br w:type="textWrapping"/>
              </w:r>
            </w:ins>
            <w:ins w:id="10689"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0690" w:author="Edward Lee" w:date="2017-10-16T16:40:00Z"/>
                <w:rFonts w:ascii="宋体" w:hAnsi="宋体" w:eastAsia="宋体"/>
                <w:b/>
              </w:rPr>
            </w:pPr>
          </w:p>
        </w:tc>
        <w:tc>
          <w:tcPr>
            <w:tcW w:w="969" w:type="dxa"/>
            <w:shd w:val="clear" w:color="auto" w:fill="D8D8D8" w:themeFill="background1" w:themeFillShade="D9"/>
            <w:vAlign w:val="center"/>
          </w:tcPr>
          <w:p>
            <w:pPr>
              <w:jc w:val="center"/>
              <w:rPr>
                <w:ins w:id="10691"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0692"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693" w:author="Edward Lee" w:date="2017-10-16T16:40:00Z"/>
        </w:trPr>
        <w:tc>
          <w:tcPr>
            <w:tcW w:w="958" w:type="dxa"/>
            <w:vAlign w:val="center"/>
          </w:tcPr>
          <w:p>
            <w:pPr>
              <w:jc w:val="center"/>
              <w:rPr>
                <w:ins w:id="10694" w:author="Edward Lee" w:date="2017-10-16T16:40:00Z"/>
                <w:rFonts w:ascii="宋体" w:hAnsi="宋体" w:eastAsia="宋体"/>
              </w:rPr>
            </w:pPr>
            <w:ins w:id="10695" w:author="Edward Lee" w:date="2017-10-16T16:40:00Z">
              <w:r>
                <w:rPr>
                  <w:rFonts w:hint="eastAsia" w:ascii="宋体" w:hAnsi="宋体" w:eastAsia="宋体"/>
                </w:rPr>
                <w:t>06</w:t>
              </w:r>
            </w:ins>
          </w:p>
        </w:tc>
        <w:tc>
          <w:tcPr>
            <w:tcW w:w="991" w:type="dxa"/>
            <w:vAlign w:val="center"/>
          </w:tcPr>
          <w:p>
            <w:pPr>
              <w:jc w:val="center"/>
              <w:rPr>
                <w:ins w:id="10696" w:author="Edward Lee" w:date="2017-10-16T16:40:00Z"/>
                <w:rFonts w:ascii="宋体" w:hAnsi="宋体" w:eastAsia="宋体"/>
              </w:rPr>
            </w:pPr>
            <w:ins w:id="10697" w:author="Edward Lee" w:date="2017-10-16T16:40:00Z">
              <w:r>
                <w:rPr>
                  <w:rFonts w:hint="eastAsia" w:ascii="宋体" w:hAnsi="宋体" w:eastAsia="宋体"/>
                </w:rPr>
                <w:t>00</w:t>
              </w:r>
            </w:ins>
          </w:p>
        </w:tc>
        <w:tc>
          <w:tcPr>
            <w:tcW w:w="994" w:type="dxa"/>
            <w:vAlign w:val="center"/>
          </w:tcPr>
          <w:p>
            <w:pPr>
              <w:jc w:val="center"/>
              <w:rPr>
                <w:ins w:id="10698" w:author="Edward Lee" w:date="2017-10-16T16:40:00Z"/>
                <w:rFonts w:ascii="宋体" w:hAnsi="宋体" w:eastAsia="宋体"/>
              </w:rPr>
            </w:pPr>
            <w:ins w:id="10699" w:author="Edward Lee" w:date="2017-10-16T16:40:00Z">
              <w:r>
                <w:rPr>
                  <w:rFonts w:hint="eastAsia" w:ascii="宋体" w:hAnsi="宋体" w:eastAsia="宋体"/>
                </w:rPr>
                <w:t>01</w:t>
              </w:r>
            </w:ins>
          </w:p>
        </w:tc>
        <w:tc>
          <w:tcPr>
            <w:tcW w:w="1092" w:type="dxa"/>
            <w:vAlign w:val="center"/>
          </w:tcPr>
          <w:p>
            <w:pPr>
              <w:jc w:val="center"/>
              <w:rPr>
                <w:ins w:id="10700" w:author="Edward Lee" w:date="2017-10-16T16:40:00Z"/>
                <w:rFonts w:ascii="宋体" w:hAnsi="宋体" w:eastAsia="宋体"/>
              </w:rPr>
            </w:pPr>
            <w:ins w:id="10701" w:author="Edward Lee" w:date="2017-10-16T16:40:00Z">
              <w:r>
                <w:rPr>
                  <w:rFonts w:hint="eastAsia" w:ascii="宋体" w:hAnsi="宋体" w:eastAsia="宋体"/>
                </w:rPr>
                <w:t>00</w:t>
              </w:r>
            </w:ins>
          </w:p>
        </w:tc>
        <w:tc>
          <w:tcPr>
            <w:tcW w:w="1176" w:type="dxa"/>
            <w:vAlign w:val="center"/>
          </w:tcPr>
          <w:p>
            <w:pPr>
              <w:jc w:val="center"/>
              <w:rPr>
                <w:ins w:id="10702" w:author="Edward Lee" w:date="2017-10-16T16:40:00Z"/>
                <w:rFonts w:ascii="宋体" w:hAnsi="宋体" w:eastAsia="宋体"/>
              </w:rPr>
            </w:pPr>
            <w:ins w:id="10703" w:author="Edward Lee" w:date="2017-10-16T16:40:00Z">
              <w:r>
                <w:rPr>
                  <w:rFonts w:hint="eastAsia" w:ascii="宋体" w:hAnsi="宋体" w:eastAsia="宋体"/>
                </w:rPr>
                <w:t>00</w:t>
              </w:r>
            </w:ins>
          </w:p>
        </w:tc>
        <w:tc>
          <w:tcPr>
            <w:tcW w:w="993" w:type="dxa"/>
            <w:vAlign w:val="center"/>
          </w:tcPr>
          <w:p>
            <w:pPr>
              <w:jc w:val="center"/>
              <w:rPr>
                <w:ins w:id="10704" w:author="Edward Lee" w:date="2017-10-16T16:40:00Z"/>
                <w:rFonts w:ascii="宋体" w:hAnsi="宋体" w:eastAsia="宋体"/>
              </w:rPr>
            </w:pPr>
            <w:ins w:id="10705" w:author="Edward Lee" w:date="2017-10-16T16:40:00Z">
              <w:r>
                <w:rPr>
                  <w:rFonts w:hint="eastAsia" w:ascii="宋体" w:hAnsi="宋体" w:eastAsia="宋体"/>
                </w:rPr>
                <w:t>38</w:t>
              </w:r>
            </w:ins>
          </w:p>
        </w:tc>
        <w:tc>
          <w:tcPr>
            <w:tcW w:w="992" w:type="dxa"/>
            <w:vAlign w:val="center"/>
          </w:tcPr>
          <w:p>
            <w:pPr>
              <w:jc w:val="center"/>
              <w:rPr>
                <w:ins w:id="10706" w:author="Edward Lee" w:date="2017-10-16T16:40:00Z"/>
                <w:rFonts w:ascii="宋体" w:hAnsi="宋体" w:eastAsia="宋体"/>
              </w:rPr>
            </w:pPr>
            <w:ins w:id="10707" w:author="Edward Lee" w:date="2017-10-16T16:40:00Z">
              <w:r>
                <w:rPr>
                  <w:rFonts w:hint="eastAsia" w:ascii="宋体" w:hAnsi="宋体" w:eastAsia="宋体"/>
                </w:rPr>
                <w:t>36</w:t>
              </w:r>
            </w:ins>
          </w:p>
        </w:tc>
        <w:tc>
          <w:tcPr>
            <w:tcW w:w="969" w:type="dxa"/>
            <w:vAlign w:val="center"/>
          </w:tcPr>
          <w:p>
            <w:pPr>
              <w:jc w:val="center"/>
              <w:rPr>
                <w:ins w:id="10708" w:author="Edward Lee" w:date="2017-10-16T16:40:00Z"/>
                <w:rFonts w:ascii="宋体" w:hAnsi="宋体" w:eastAsia="宋体"/>
              </w:rPr>
            </w:pPr>
            <w:ins w:id="10709" w:author="Edward Lee" w:date="2017-10-16T16:40:00Z">
              <w:r>
                <w:rPr>
                  <w:rFonts w:hint="eastAsia" w:ascii="宋体" w:hAnsi="宋体" w:eastAsia="宋体"/>
                </w:rPr>
                <w:t>31</w:t>
              </w:r>
            </w:ins>
          </w:p>
        </w:tc>
        <w:tc>
          <w:tcPr>
            <w:tcW w:w="995" w:type="dxa"/>
            <w:vAlign w:val="center"/>
          </w:tcPr>
          <w:p>
            <w:pPr>
              <w:jc w:val="center"/>
              <w:rPr>
                <w:ins w:id="10710" w:author="Edward Lee" w:date="2017-10-16T16:40:00Z"/>
                <w:rFonts w:ascii="宋体" w:hAnsi="宋体" w:eastAsia="宋体"/>
              </w:rPr>
            </w:pPr>
            <w:ins w:id="10711" w:author="Edward Lee" w:date="2017-10-16T16:40:00Z">
              <w:r>
                <w:rPr>
                  <w:rFonts w:hint="eastAsia" w:ascii="宋体" w:hAnsi="宋体" w:eastAsia="宋体"/>
                </w:rPr>
                <w:t>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712" w:author="Edward Lee" w:date="2017-10-16T16:40:00Z"/>
        </w:trPr>
        <w:tc>
          <w:tcPr>
            <w:tcW w:w="958" w:type="dxa"/>
            <w:shd w:val="clear" w:color="auto" w:fill="D8D8D8" w:themeFill="background1" w:themeFillShade="D9"/>
            <w:vAlign w:val="center"/>
          </w:tcPr>
          <w:p>
            <w:pPr>
              <w:jc w:val="center"/>
              <w:rPr>
                <w:ins w:id="10713" w:author="Edward Lee" w:date="2017-10-16T16:40:00Z"/>
                <w:rFonts w:ascii="宋体" w:hAnsi="宋体" w:eastAsia="宋体"/>
                <w:b/>
              </w:rPr>
            </w:pPr>
          </w:p>
        </w:tc>
        <w:tc>
          <w:tcPr>
            <w:tcW w:w="991" w:type="dxa"/>
            <w:shd w:val="clear" w:color="auto" w:fill="D8D8D8" w:themeFill="background1" w:themeFillShade="D9"/>
            <w:vAlign w:val="center"/>
          </w:tcPr>
          <w:p>
            <w:pPr>
              <w:jc w:val="center"/>
              <w:rPr>
                <w:ins w:id="10714" w:author="Edward Lee" w:date="2017-10-16T16:40:00Z"/>
                <w:rFonts w:ascii="宋体" w:hAnsi="宋体" w:eastAsia="宋体"/>
                <w:b/>
              </w:rPr>
            </w:pPr>
          </w:p>
        </w:tc>
        <w:tc>
          <w:tcPr>
            <w:tcW w:w="994" w:type="dxa"/>
            <w:shd w:val="clear" w:color="auto" w:fill="D8D8D8" w:themeFill="background1" w:themeFillShade="D9"/>
            <w:vAlign w:val="center"/>
          </w:tcPr>
          <w:p>
            <w:pPr>
              <w:jc w:val="center"/>
              <w:rPr>
                <w:ins w:id="10715"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0716" w:author="Edward Lee" w:date="2017-10-16T16:40:00Z"/>
                <w:rFonts w:ascii="宋体" w:hAnsi="宋体" w:eastAsia="宋体"/>
                <w:b/>
              </w:rPr>
            </w:pPr>
          </w:p>
        </w:tc>
        <w:tc>
          <w:tcPr>
            <w:tcW w:w="1176" w:type="dxa"/>
            <w:shd w:val="clear" w:color="auto" w:fill="D8D8D8" w:themeFill="background1" w:themeFillShade="D9"/>
            <w:vAlign w:val="center"/>
          </w:tcPr>
          <w:p>
            <w:pPr>
              <w:jc w:val="center"/>
              <w:rPr>
                <w:ins w:id="10717" w:author="Edward Lee" w:date="2017-10-16T16:40:00Z"/>
                <w:rFonts w:ascii="宋体" w:hAnsi="宋体" w:eastAsia="宋体"/>
                <w:b/>
              </w:rPr>
            </w:pPr>
          </w:p>
        </w:tc>
        <w:tc>
          <w:tcPr>
            <w:tcW w:w="993" w:type="dxa"/>
            <w:shd w:val="clear" w:color="auto" w:fill="D8D8D8" w:themeFill="background1" w:themeFillShade="D9"/>
            <w:vAlign w:val="center"/>
          </w:tcPr>
          <w:p>
            <w:pPr>
              <w:jc w:val="center"/>
              <w:rPr>
                <w:ins w:id="10718"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0719" w:author="Edward Lee" w:date="2017-10-16T16:40:00Z"/>
                <w:rFonts w:ascii="宋体" w:hAnsi="宋体" w:eastAsia="宋体"/>
                <w:b/>
              </w:rPr>
            </w:pPr>
          </w:p>
        </w:tc>
        <w:tc>
          <w:tcPr>
            <w:tcW w:w="969" w:type="dxa"/>
            <w:shd w:val="clear" w:color="auto" w:fill="D8D8D8" w:themeFill="background1" w:themeFillShade="D9"/>
            <w:vAlign w:val="center"/>
          </w:tcPr>
          <w:p>
            <w:pPr>
              <w:jc w:val="center"/>
              <w:rPr>
                <w:ins w:id="10720"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0721"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722" w:author="Edward Lee" w:date="2017-10-16T16:40:00Z"/>
        </w:trPr>
        <w:tc>
          <w:tcPr>
            <w:tcW w:w="958" w:type="dxa"/>
            <w:vAlign w:val="center"/>
          </w:tcPr>
          <w:p>
            <w:pPr>
              <w:jc w:val="center"/>
              <w:rPr>
                <w:ins w:id="10723" w:author="Edward Lee" w:date="2017-10-16T16:40:00Z"/>
                <w:rFonts w:ascii="宋体" w:hAnsi="宋体" w:eastAsia="宋体"/>
              </w:rPr>
            </w:pPr>
            <w:ins w:id="10724" w:author="Edward Lee" w:date="2017-10-16T16:40:00Z">
              <w:r>
                <w:rPr>
                  <w:rFonts w:hint="eastAsia" w:ascii="宋体" w:hAnsi="宋体" w:eastAsia="宋体"/>
                </w:rPr>
                <w:t>39</w:t>
              </w:r>
            </w:ins>
          </w:p>
        </w:tc>
        <w:tc>
          <w:tcPr>
            <w:tcW w:w="991" w:type="dxa"/>
            <w:vAlign w:val="center"/>
          </w:tcPr>
          <w:p>
            <w:pPr>
              <w:jc w:val="center"/>
              <w:rPr>
                <w:ins w:id="10725" w:author="Edward Lee" w:date="2017-10-16T16:40:00Z"/>
                <w:rFonts w:ascii="宋体" w:hAnsi="宋体" w:eastAsia="宋体"/>
              </w:rPr>
            </w:pPr>
            <w:ins w:id="10726" w:author="Edward Lee" w:date="2017-10-16T16:40:00Z">
              <w:r>
                <w:rPr>
                  <w:rFonts w:hint="eastAsia" w:ascii="宋体" w:hAnsi="宋体" w:eastAsia="宋体"/>
                </w:rPr>
                <w:t>34</w:t>
              </w:r>
            </w:ins>
          </w:p>
        </w:tc>
        <w:tc>
          <w:tcPr>
            <w:tcW w:w="994" w:type="dxa"/>
            <w:vAlign w:val="center"/>
          </w:tcPr>
          <w:p>
            <w:pPr>
              <w:jc w:val="center"/>
              <w:rPr>
                <w:ins w:id="10727" w:author="Edward Lee" w:date="2017-10-16T16:40:00Z"/>
                <w:rFonts w:ascii="宋体" w:hAnsi="宋体" w:eastAsia="宋体"/>
              </w:rPr>
            </w:pPr>
            <w:ins w:id="10728" w:author="Edward Lee" w:date="2017-10-16T16:40:00Z">
              <w:r>
                <w:rPr>
                  <w:rFonts w:hint="eastAsia" w:ascii="宋体" w:hAnsi="宋体" w:eastAsia="宋体"/>
                </w:rPr>
                <w:t>30</w:t>
              </w:r>
            </w:ins>
          </w:p>
        </w:tc>
        <w:tc>
          <w:tcPr>
            <w:tcW w:w="1092" w:type="dxa"/>
            <w:vAlign w:val="center"/>
          </w:tcPr>
          <w:p>
            <w:pPr>
              <w:jc w:val="center"/>
              <w:rPr>
                <w:ins w:id="10729" w:author="Edward Lee" w:date="2017-10-16T16:40:00Z"/>
                <w:rFonts w:ascii="宋体" w:hAnsi="宋体" w:eastAsia="宋体"/>
              </w:rPr>
            </w:pPr>
            <w:ins w:id="10730" w:author="Edward Lee" w:date="2017-10-16T16:40:00Z">
              <w:r>
                <w:rPr>
                  <w:rFonts w:hint="eastAsia" w:ascii="宋体" w:hAnsi="宋体" w:eastAsia="宋体"/>
                </w:rPr>
                <w:t>33</w:t>
              </w:r>
            </w:ins>
          </w:p>
        </w:tc>
        <w:tc>
          <w:tcPr>
            <w:tcW w:w="1176" w:type="dxa"/>
            <w:vAlign w:val="center"/>
          </w:tcPr>
          <w:p>
            <w:pPr>
              <w:jc w:val="center"/>
              <w:rPr>
                <w:ins w:id="10731" w:author="Edward Lee" w:date="2017-10-16T16:40:00Z"/>
                <w:rFonts w:ascii="宋体" w:hAnsi="宋体" w:eastAsia="宋体"/>
              </w:rPr>
            </w:pPr>
            <w:ins w:id="10732" w:author="Edward Lee" w:date="2017-10-16T16:40:00Z">
              <w:r>
                <w:rPr>
                  <w:rFonts w:hint="eastAsia" w:ascii="宋体" w:hAnsi="宋体" w:eastAsia="宋体"/>
                </w:rPr>
                <w:t>34</w:t>
              </w:r>
            </w:ins>
          </w:p>
        </w:tc>
        <w:tc>
          <w:tcPr>
            <w:tcW w:w="993" w:type="dxa"/>
            <w:vAlign w:val="center"/>
          </w:tcPr>
          <w:p>
            <w:pPr>
              <w:jc w:val="center"/>
              <w:rPr>
                <w:ins w:id="10733" w:author="Edward Lee" w:date="2017-10-16T16:40:00Z"/>
                <w:rFonts w:ascii="宋体" w:hAnsi="宋体" w:eastAsia="宋体"/>
              </w:rPr>
            </w:pPr>
            <w:ins w:id="10734" w:author="Edward Lee" w:date="2017-10-16T16:40:00Z">
              <w:r>
                <w:rPr>
                  <w:rFonts w:hint="eastAsia" w:ascii="宋体" w:hAnsi="宋体" w:eastAsia="宋体"/>
                </w:rPr>
                <w:t>32</w:t>
              </w:r>
            </w:ins>
          </w:p>
        </w:tc>
        <w:tc>
          <w:tcPr>
            <w:tcW w:w="992" w:type="dxa"/>
            <w:vAlign w:val="center"/>
          </w:tcPr>
          <w:p>
            <w:pPr>
              <w:jc w:val="center"/>
              <w:rPr>
                <w:ins w:id="10735" w:author="Edward Lee" w:date="2017-10-16T16:40:00Z"/>
                <w:rFonts w:ascii="宋体" w:hAnsi="宋体" w:eastAsia="宋体"/>
              </w:rPr>
            </w:pPr>
            <w:ins w:id="10736" w:author="Edward Lee" w:date="2017-10-16T16:40:00Z">
              <w:r>
                <w:rPr>
                  <w:rFonts w:hint="eastAsia" w:ascii="宋体" w:hAnsi="宋体" w:eastAsia="宋体"/>
                </w:rPr>
                <w:t>33</w:t>
              </w:r>
            </w:ins>
          </w:p>
        </w:tc>
        <w:tc>
          <w:tcPr>
            <w:tcW w:w="969" w:type="dxa"/>
            <w:vAlign w:val="center"/>
          </w:tcPr>
          <w:p>
            <w:pPr>
              <w:jc w:val="center"/>
              <w:rPr>
                <w:ins w:id="10737" w:author="Edward Lee" w:date="2017-10-16T16:40:00Z"/>
                <w:rFonts w:ascii="宋体" w:hAnsi="宋体" w:eastAsia="宋体"/>
              </w:rPr>
            </w:pPr>
            <w:ins w:id="10738" w:author="Edward Lee" w:date="2017-10-16T16:40:00Z">
              <w:r>
                <w:rPr>
                  <w:rFonts w:hint="eastAsia" w:ascii="宋体" w:hAnsi="宋体" w:eastAsia="宋体"/>
                </w:rPr>
                <w:t>35</w:t>
              </w:r>
            </w:ins>
          </w:p>
        </w:tc>
        <w:tc>
          <w:tcPr>
            <w:tcW w:w="995" w:type="dxa"/>
            <w:vAlign w:val="center"/>
          </w:tcPr>
          <w:p>
            <w:pPr>
              <w:jc w:val="center"/>
              <w:rPr>
                <w:ins w:id="10739" w:author="Edward Lee" w:date="2017-10-16T16:40:00Z"/>
                <w:rFonts w:ascii="宋体" w:hAnsi="宋体" w:eastAsia="宋体"/>
              </w:rPr>
            </w:pPr>
            <w:ins w:id="10740" w:author="Edward Lee" w:date="2017-10-16T16:40:00Z">
              <w:r>
                <w:rPr>
                  <w:rFonts w:hint="eastAsia" w:ascii="宋体" w:hAnsi="宋体" w:eastAsia="宋体"/>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64" w:type="dxa"/>
          <w:ins w:id="10741" w:author="Edward Lee" w:date="2017-10-16T16:40:00Z"/>
        </w:trPr>
        <w:tc>
          <w:tcPr>
            <w:tcW w:w="958" w:type="dxa"/>
            <w:shd w:val="clear" w:color="auto" w:fill="D8D8D8" w:themeFill="background1" w:themeFillShade="D9"/>
            <w:vAlign w:val="center"/>
          </w:tcPr>
          <w:p>
            <w:pPr>
              <w:jc w:val="center"/>
              <w:rPr>
                <w:ins w:id="10742" w:author="Edward Lee" w:date="2017-10-16T16:40:00Z"/>
                <w:rFonts w:ascii="宋体" w:hAnsi="宋体" w:eastAsia="宋体"/>
              </w:rPr>
            </w:pPr>
          </w:p>
        </w:tc>
        <w:tc>
          <w:tcPr>
            <w:tcW w:w="991" w:type="dxa"/>
            <w:shd w:val="clear" w:color="auto" w:fill="D8D8D8" w:themeFill="background1" w:themeFillShade="D9"/>
            <w:vAlign w:val="center"/>
          </w:tcPr>
          <w:p>
            <w:pPr>
              <w:jc w:val="center"/>
              <w:rPr>
                <w:ins w:id="10743" w:author="Edward Lee" w:date="2017-10-16T16:40:00Z"/>
                <w:rFonts w:ascii="宋体" w:hAnsi="宋体" w:eastAsia="宋体"/>
              </w:rPr>
            </w:pPr>
          </w:p>
        </w:tc>
        <w:tc>
          <w:tcPr>
            <w:tcW w:w="994" w:type="dxa"/>
            <w:shd w:val="clear" w:color="auto" w:fill="D8D8D8" w:themeFill="background1" w:themeFillShade="D9"/>
            <w:vAlign w:val="center"/>
          </w:tcPr>
          <w:p>
            <w:pPr>
              <w:jc w:val="center"/>
              <w:rPr>
                <w:ins w:id="10744" w:author="Edward Lee" w:date="2017-10-16T16:40:00Z"/>
                <w:rFonts w:ascii="宋体" w:hAnsi="宋体" w:eastAsia="宋体"/>
                <w:b/>
              </w:rPr>
            </w:pPr>
            <w:ins w:id="10745" w:author="Edward Lee" w:date="2017-10-16T16:40:00Z">
              <w:r>
                <w:rPr>
                  <w:rFonts w:hint="eastAsia" w:ascii="宋体" w:hAnsi="宋体" w:eastAsia="宋体"/>
                  <w:b/>
                </w:rPr>
                <w:t>dev_id</w:t>
              </w:r>
            </w:ins>
            <w:ins w:id="10746" w:author="Edward Lee" w:date="2017-10-16T16:40:00Z">
              <w:r>
                <w:rPr>
                  <w:rFonts w:ascii="宋体" w:hAnsi="宋体" w:eastAsia="宋体"/>
                  <w:b/>
                </w:rPr>
                <w:br w:type="textWrapping"/>
              </w:r>
            </w:ins>
            <w:ins w:id="10747" w:author="Edward Lee" w:date="2017-10-16T16:40:00Z">
              <w:r>
                <w:rPr>
                  <w:rFonts w:hint="eastAsia" w:ascii="宋体" w:hAnsi="宋体" w:eastAsia="宋体"/>
                  <w:b/>
                </w:rPr>
                <w:t>(LSB)</w:t>
              </w:r>
            </w:ins>
          </w:p>
        </w:tc>
        <w:tc>
          <w:tcPr>
            <w:tcW w:w="1092" w:type="dxa"/>
            <w:shd w:val="clear" w:color="auto" w:fill="D6E3BC" w:themeFill="accent3" w:themeFillTint="66"/>
            <w:vAlign w:val="center"/>
          </w:tcPr>
          <w:p>
            <w:pPr>
              <w:jc w:val="center"/>
              <w:rPr>
                <w:ins w:id="10748" w:author="Edward Lee" w:date="2017-10-16T16:40:00Z"/>
                <w:rFonts w:ascii="宋体" w:hAnsi="宋体" w:eastAsia="宋体"/>
                <w:b/>
              </w:rPr>
            </w:pPr>
            <w:ins w:id="10749" w:author="Edward Lee" w:date="2017-10-16T16:40:00Z">
              <w:r>
                <w:rPr>
                  <w:rFonts w:hint="eastAsia" w:ascii="宋体" w:hAnsi="宋体" w:eastAsia="宋体"/>
                  <w:b/>
                </w:rPr>
                <w:t>param_type</w:t>
              </w:r>
            </w:ins>
          </w:p>
        </w:tc>
        <w:tc>
          <w:tcPr>
            <w:tcW w:w="1176" w:type="dxa"/>
            <w:shd w:val="clear" w:color="auto" w:fill="D8D8D8" w:themeFill="background1" w:themeFillShade="D9"/>
            <w:vAlign w:val="center"/>
          </w:tcPr>
          <w:p>
            <w:pPr>
              <w:jc w:val="center"/>
              <w:rPr>
                <w:ins w:id="10750" w:author="Edward Lee" w:date="2017-10-16T16:40:00Z"/>
                <w:rFonts w:ascii="宋体" w:hAnsi="宋体" w:eastAsia="宋体"/>
                <w:b/>
              </w:rPr>
            </w:pPr>
            <w:ins w:id="10751" w:author="Edward Lee" w:date="2017-10-16T16:40:00Z">
              <w:r>
                <w:rPr>
                  <w:rFonts w:hint="eastAsia" w:ascii="宋体" w:hAnsi="宋体" w:eastAsia="宋体"/>
                  <w:b/>
                </w:rPr>
                <w:t>return_opt</w:t>
              </w:r>
            </w:ins>
          </w:p>
        </w:tc>
        <w:tc>
          <w:tcPr>
            <w:tcW w:w="993" w:type="dxa"/>
            <w:shd w:val="clear" w:color="auto" w:fill="D8D8D8" w:themeFill="background1" w:themeFillShade="D9"/>
            <w:vAlign w:val="center"/>
          </w:tcPr>
          <w:p>
            <w:pPr>
              <w:jc w:val="center"/>
              <w:rPr>
                <w:ins w:id="10752" w:author="Edward Lee" w:date="2017-10-16T16:40:00Z"/>
                <w:rFonts w:ascii="宋体" w:hAnsi="宋体" w:eastAsia="宋体"/>
                <w:b/>
              </w:rPr>
            </w:pPr>
            <w:ins w:id="10753" w:author="Edward Lee" w:date="2017-10-16T16:40:00Z">
              <w:r>
                <w:rPr>
                  <w:rFonts w:hint="eastAsia" w:ascii="宋体" w:hAnsi="宋体" w:eastAsia="宋体"/>
                  <w:b/>
                </w:rPr>
                <w:t>crc16</w:t>
              </w:r>
            </w:ins>
            <w:ins w:id="10754" w:author="Edward Lee" w:date="2017-10-16T16:40:00Z">
              <w:r>
                <w:rPr>
                  <w:rFonts w:ascii="宋体" w:hAnsi="宋体" w:eastAsia="宋体"/>
                  <w:b/>
                </w:rPr>
                <w:br w:type="textWrapping"/>
              </w:r>
            </w:ins>
            <w:ins w:id="10755" w:author="Edward Lee" w:date="2017-10-16T16:40:00Z">
              <w:r>
                <w:rPr>
                  <w:rFonts w:hint="eastAsia" w:ascii="宋体" w:hAnsi="宋体" w:eastAsia="宋体"/>
                  <w:b/>
                </w:rPr>
                <w:t>(H)</w:t>
              </w:r>
            </w:ins>
          </w:p>
        </w:tc>
        <w:tc>
          <w:tcPr>
            <w:tcW w:w="992" w:type="dxa"/>
            <w:vAlign w:val="center"/>
          </w:tcPr>
          <w:p>
            <w:pPr>
              <w:widowControl/>
              <w:jc w:val="left"/>
              <w:rPr>
                <w:ins w:id="10756" w:author="Edward Lee" w:date="2017-10-16T16:40:00Z"/>
              </w:rPr>
            </w:pPr>
            <w:ins w:id="10757" w:author="Edward Lee" w:date="2017-10-16T16:40:00Z">
              <w:r>
                <w:rPr>
                  <w:rFonts w:hint="eastAsia" w:ascii="宋体" w:hAnsi="宋体" w:eastAsia="宋体"/>
                  <w:b/>
                </w:rPr>
                <w:t>crc16</w:t>
              </w:r>
            </w:ins>
            <w:ins w:id="10758" w:author="Edward Lee" w:date="2017-10-16T16:40:00Z">
              <w:r>
                <w:rPr>
                  <w:rFonts w:ascii="宋体" w:hAnsi="宋体" w:eastAsia="宋体"/>
                  <w:b/>
                </w:rPr>
                <w:br w:type="textWrapping"/>
              </w:r>
            </w:ins>
            <w:ins w:id="10759" w:author="Edward Lee" w:date="2017-10-16T16:40:00Z">
              <w:r>
                <w:rPr>
                  <w:rFonts w:hint="eastAsia" w:ascii="宋体" w:hAnsi="宋体" w:eastAsia="宋体"/>
                  <w:b/>
                </w:rPr>
                <w:t>(L)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64" w:type="dxa"/>
          <w:ins w:id="10760" w:author="Edward Lee" w:date="2017-10-16T16:40:00Z"/>
        </w:trPr>
        <w:tc>
          <w:tcPr>
            <w:tcW w:w="958" w:type="dxa"/>
            <w:vAlign w:val="center"/>
          </w:tcPr>
          <w:p>
            <w:pPr>
              <w:jc w:val="center"/>
              <w:rPr>
                <w:ins w:id="10761" w:author="Edward Lee" w:date="2017-10-16T16:40:00Z"/>
                <w:rFonts w:ascii="宋体" w:hAnsi="宋体" w:eastAsia="宋体"/>
              </w:rPr>
            </w:pPr>
            <w:ins w:id="10762" w:author="Edward Lee" w:date="2017-10-16T16:40:00Z">
              <w:r>
                <w:rPr>
                  <w:rFonts w:hint="eastAsia" w:ascii="宋体" w:hAnsi="宋体" w:eastAsia="宋体"/>
                </w:rPr>
                <w:t>39</w:t>
              </w:r>
            </w:ins>
          </w:p>
        </w:tc>
        <w:tc>
          <w:tcPr>
            <w:tcW w:w="991" w:type="dxa"/>
            <w:vAlign w:val="center"/>
          </w:tcPr>
          <w:p>
            <w:pPr>
              <w:jc w:val="center"/>
              <w:rPr>
                <w:ins w:id="10763" w:author="Edward Lee" w:date="2017-10-16T16:40:00Z"/>
                <w:rFonts w:ascii="宋体" w:hAnsi="宋体" w:eastAsia="宋体"/>
              </w:rPr>
            </w:pPr>
            <w:ins w:id="10764" w:author="Edward Lee" w:date="2017-10-16T16:40:00Z">
              <w:r>
                <w:rPr>
                  <w:rFonts w:hint="eastAsia" w:ascii="宋体" w:hAnsi="宋体" w:eastAsia="宋体"/>
                </w:rPr>
                <w:t>36</w:t>
              </w:r>
            </w:ins>
          </w:p>
        </w:tc>
        <w:tc>
          <w:tcPr>
            <w:tcW w:w="994" w:type="dxa"/>
            <w:vAlign w:val="center"/>
          </w:tcPr>
          <w:p>
            <w:pPr>
              <w:jc w:val="center"/>
              <w:rPr>
                <w:ins w:id="10765" w:author="Edward Lee" w:date="2017-10-16T16:40:00Z"/>
                <w:rFonts w:ascii="宋体" w:hAnsi="宋体" w:eastAsia="宋体"/>
              </w:rPr>
            </w:pPr>
            <w:ins w:id="10766" w:author="Edward Lee" w:date="2017-10-16T16:40:00Z">
              <w:r>
                <w:rPr>
                  <w:rFonts w:hint="eastAsia" w:ascii="宋体" w:hAnsi="宋体" w:eastAsia="宋体"/>
                </w:rPr>
                <w:t>00</w:t>
              </w:r>
            </w:ins>
          </w:p>
        </w:tc>
        <w:tc>
          <w:tcPr>
            <w:tcW w:w="1092" w:type="dxa"/>
            <w:vAlign w:val="center"/>
          </w:tcPr>
          <w:p>
            <w:pPr>
              <w:jc w:val="center"/>
              <w:rPr>
                <w:ins w:id="10767" w:author="Edward Lee" w:date="2017-10-16T16:40:00Z"/>
                <w:rFonts w:ascii="宋体" w:hAnsi="宋体" w:eastAsia="宋体" w:cs="Times New Roman"/>
                <w:color w:val="FF33CC"/>
                <w:kern w:val="0"/>
                <w:szCs w:val="20"/>
              </w:rPr>
            </w:pPr>
            <w:ins w:id="10768" w:author="Edward Lee" w:date="2017-10-16T16:40:00Z">
              <w:r>
                <w:rPr>
                  <w:rFonts w:hint="eastAsia" w:ascii="宋体" w:hAnsi="宋体" w:eastAsia="宋体" w:cs="Times New Roman"/>
                  <w:color w:val="FF33CC"/>
                  <w:kern w:val="0"/>
                  <w:szCs w:val="20"/>
                </w:rPr>
                <w:t>80</w:t>
              </w:r>
            </w:ins>
          </w:p>
        </w:tc>
        <w:tc>
          <w:tcPr>
            <w:tcW w:w="1176" w:type="dxa"/>
          </w:tcPr>
          <w:p>
            <w:pPr>
              <w:jc w:val="center"/>
              <w:rPr>
                <w:ins w:id="10769" w:author="Edward Lee" w:date="2017-10-16T16:40:00Z"/>
                <w:color w:val="C00000"/>
              </w:rPr>
            </w:pPr>
            <w:ins w:id="10770" w:author="Edward Lee" w:date="2017-10-16T16:40:00Z">
              <w:r>
                <w:rPr>
                  <w:rFonts w:asciiTheme="minorEastAsia" w:hAnsiTheme="minorEastAsia"/>
                  <w:color w:val="F79646" w:themeColor="accent6"/>
                </w:rPr>
                <w:t>01</w:t>
              </w:r>
            </w:ins>
          </w:p>
        </w:tc>
        <w:tc>
          <w:tcPr>
            <w:tcW w:w="993" w:type="dxa"/>
          </w:tcPr>
          <w:p>
            <w:pPr>
              <w:jc w:val="center"/>
              <w:rPr>
                <w:ins w:id="10771" w:author="Edward Lee" w:date="2017-10-16T16:40:00Z"/>
                <w:color w:val="C00000"/>
              </w:rPr>
            </w:pPr>
            <w:ins w:id="10772" w:author="Edward Lee" w:date="2017-10-16T16:40:00Z">
              <w:r>
                <w:rPr>
                  <w:rFonts w:hint="eastAsia"/>
                  <w:color w:val="C00000"/>
                </w:rPr>
                <w:t>47</w:t>
              </w:r>
            </w:ins>
          </w:p>
        </w:tc>
        <w:tc>
          <w:tcPr>
            <w:tcW w:w="992" w:type="dxa"/>
          </w:tcPr>
          <w:p>
            <w:pPr>
              <w:widowControl/>
              <w:jc w:val="left"/>
              <w:rPr>
                <w:ins w:id="10773" w:author="Edward Lee" w:date="2017-10-16T16:40:00Z"/>
              </w:rPr>
            </w:pPr>
            <w:ins w:id="10774" w:author="Edward Lee" w:date="2017-10-16T16:40:00Z">
              <w:r>
                <w:rPr>
                  <w:rFonts w:hint="eastAsia"/>
                  <w:color w:val="C00000"/>
                </w:rPr>
                <w:t>84</w:t>
              </w:r>
            </w:ins>
          </w:p>
        </w:tc>
      </w:tr>
    </w:tbl>
    <w:p>
      <w:pPr>
        <w:pStyle w:val="36"/>
        <w:ind w:firstLine="422"/>
        <w:rPr>
          <w:ins w:id="10775" w:author="Edward Lee" w:date="2017-10-16T16:40:00Z"/>
          <w:rFonts w:hAnsi="宋体"/>
        </w:rPr>
      </w:pPr>
      <w:ins w:id="10776" w:author="Edward Lee" w:date="2017-10-16T16:40:00Z">
        <w:r>
          <w:rPr>
            <w:rFonts w:hint="eastAsia" w:hAnsi="宋体"/>
            <w:b/>
            <w:bCs/>
            <w:color w:val="000000" w:themeColor="text1"/>
          </w:rPr>
          <w:t xml:space="preserve">Starting logo </w:t>
        </w:r>
      </w:ins>
      <w:ins w:id="10777" w:author="Edward Lee" w:date="2017-10-16T16:40:00Z">
        <w:r>
          <w:rPr>
            <w:rFonts w:hAnsi="宋体"/>
            <w:b/>
            <w:bCs/>
            <w:color w:val="000000" w:themeColor="text1"/>
          </w:rPr>
          <w:t>Starting logo</w:t>
        </w:r>
      </w:ins>
    </w:p>
    <w:p>
      <w:pPr>
        <w:pStyle w:val="36"/>
        <w:rPr>
          <w:ins w:id="10778" w:author="Edward Lee" w:date="2017-10-16T16:40:00Z"/>
          <w:rFonts w:hAnsi="宋体"/>
        </w:rPr>
      </w:pPr>
      <w:ins w:id="10779" w:author="Edward Lee" w:date="2017-10-16T16:40:00Z">
        <w:r>
          <w:rPr>
            <w:rFonts w:hint="eastAsia" w:hAnsi="宋体"/>
          </w:rPr>
          <w:t>Starting logosof     ： 0x55AA</w:t>
        </w:r>
      </w:ins>
    </w:p>
    <w:p>
      <w:pPr>
        <w:pStyle w:val="36"/>
        <w:ind w:firstLine="422"/>
        <w:rPr>
          <w:ins w:id="10780" w:author="Edward Lee" w:date="2017-10-16T16:40:00Z"/>
          <w:rFonts w:hAnsi="宋体"/>
          <w:b/>
        </w:rPr>
      </w:pPr>
      <w:ins w:id="10781" w:author="Edward Lee" w:date="2017-10-16T16:40:00Z">
        <w:r>
          <w:rPr>
            <w:rFonts w:hint="eastAsia" w:hAnsi="宋体"/>
            <w:b/>
          </w:rPr>
          <w:t>Message header</w:t>
        </w:r>
      </w:ins>
    </w:p>
    <w:p>
      <w:pPr>
        <w:pStyle w:val="36"/>
        <w:rPr>
          <w:ins w:id="10782" w:author="Edward Lee" w:date="2017-10-16T16:40:00Z"/>
          <w:rFonts w:hAnsi="宋体"/>
        </w:rPr>
      </w:pPr>
      <w:ins w:id="10783" w:author="Edward Lee" w:date="2017-10-16T16:40:00Z">
        <w:r>
          <w:rPr>
            <w:rFonts w:hint="eastAsia" w:hAnsi="宋体"/>
          </w:rPr>
          <w:t>len     ： 0x</w:t>
        </w:r>
      </w:ins>
      <w:ins w:id="10784" w:author="Edward Lee" w:date="2017-10-16T16:40:00Z">
        <w:r>
          <w:rPr>
            <w:rFonts w:hint="eastAsia" w:hAnsi="宋体"/>
            <w:color w:val="FF0000"/>
          </w:rPr>
          <w:t>001E</w:t>
        </w:r>
      </w:ins>
    </w:p>
    <w:p>
      <w:pPr>
        <w:pStyle w:val="36"/>
        <w:rPr>
          <w:ins w:id="10785" w:author="Edward Lee" w:date="2017-10-16T16:40:00Z"/>
          <w:rFonts w:hAnsi="宋体"/>
        </w:rPr>
      </w:pPr>
      <w:ins w:id="10786" w:author="Edward Lee" w:date="2017-10-16T16:40:00Z">
        <w:r>
          <w:rPr>
            <w:rFonts w:hint="eastAsia" w:hAnsi="宋体"/>
          </w:rPr>
          <w:t>cmd      ： 0x</w:t>
        </w:r>
      </w:ins>
      <w:ins w:id="10787" w:author="Edward Lee" w:date="2017-10-16T16:40:00Z">
        <w:r>
          <w:rPr>
            <w:rFonts w:hint="eastAsia" w:hAnsi="宋体"/>
            <w:color w:val="FFC000"/>
          </w:rPr>
          <w:t>000A</w:t>
        </w:r>
      </w:ins>
    </w:p>
    <w:p>
      <w:pPr>
        <w:pStyle w:val="36"/>
        <w:rPr>
          <w:ins w:id="10788" w:author="Edward Lee" w:date="2017-10-16T16:40:00Z"/>
          <w:rFonts w:hAnsi="宋体"/>
        </w:rPr>
      </w:pPr>
      <w:ins w:id="10789" w:author="Edward Lee" w:date="2017-10-16T16:40:00Z">
        <w:r>
          <w:rPr>
            <w:rFonts w:hint="eastAsia" w:hAnsi="宋体"/>
          </w:rPr>
          <w:t>seq   ： 0x00000006</w:t>
        </w:r>
      </w:ins>
    </w:p>
    <w:p>
      <w:pPr>
        <w:pStyle w:val="36"/>
        <w:rPr>
          <w:ins w:id="10790" w:author="Edward Lee" w:date="2017-10-16T16:40:00Z"/>
          <w:rFonts w:hAnsi="宋体"/>
        </w:rPr>
      </w:pPr>
      <w:ins w:id="10791" w:author="Edward Lee" w:date="2017-10-16T16:40:00Z">
        <w:r>
          <w:rPr>
            <w:rFonts w:hint="eastAsia" w:hAnsi="宋体"/>
          </w:rPr>
          <w:t>pro_ver ： 0x0001 (V0.1)</w:t>
        </w:r>
      </w:ins>
    </w:p>
    <w:p>
      <w:pPr>
        <w:pStyle w:val="36"/>
        <w:rPr>
          <w:ins w:id="10792" w:author="Edward Lee" w:date="2017-10-16T16:40:00Z"/>
          <w:rFonts w:hAnsi="宋体"/>
        </w:rPr>
      </w:pPr>
      <w:ins w:id="10793" w:author="Edward Lee" w:date="2017-10-16T16:40:00Z">
        <w:r>
          <w:rPr>
            <w:rFonts w:hint="eastAsia" w:hAnsi="宋体"/>
          </w:rPr>
          <w:t>seq_flag： 0x0000</w:t>
        </w:r>
      </w:ins>
    </w:p>
    <w:p>
      <w:pPr>
        <w:pStyle w:val="36"/>
        <w:rPr>
          <w:ins w:id="10794" w:author="Edward Lee" w:date="2017-10-16T16:40:00Z"/>
          <w:rFonts w:hAnsi="宋体"/>
        </w:rPr>
      </w:pPr>
      <w:ins w:id="10795" w:author="Edward Lee" w:date="2017-10-16T16:40:00Z">
        <w:r>
          <w:rPr>
            <w:rFonts w:hint="eastAsia" w:hAnsi="宋体"/>
          </w:rPr>
          <w:t xml:space="preserve">dev_id   ： </w:t>
        </w:r>
      </w:ins>
    </w:p>
    <w:p>
      <w:pPr>
        <w:pStyle w:val="36"/>
        <w:ind w:left="2297" w:leftChars="1044" w:hanging="105" w:hangingChars="50"/>
        <w:rPr>
          <w:ins w:id="10796" w:author="Edward Lee" w:date="2017-10-16T16:40:00Z"/>
          <w:rFonts w:hAnsi="宋体"/>
        </w:rPr>
      </w:pPr>
      <w:ins w:id="10797" w:author="Edward Lee" w:date="2017-10-16T16:40:00Z">
        <w:r>
          <w:rPr>
            <w:rFonts w:hAnsi="宋体"/>
          </w:rPr>
          <w:t>38 36 31 36 39 34 30 33 34 32 30 35 38 39 36 00</w:t>
        </w:r>
      </w:ins>
      <w:ins w:id="10798" w:author="Edward Lee" w:date="2017-10-16T16:40:00Z">
        <w:r>
          <w:rPr>
            <w:rFonts w:hint="eastAsia" w:hAnsi="宋体"/>
          </w:rPr>
          <w:t xml:space="preserve"> （转为字符串为Convert to string：“</w:t>
        </w:r>
      </w:ins>
      <w:ins w:id="10799" w:author="Edward Lee" w:date="2017-10-16T16:40:00Z">
        <w:r>
          <w:rPr>
            <w:rFonts w:hAnsi="宋体" w:cs="Calibri"/>
            <w:szCs w:val="21"/>
            <w:u w:val="single"/>
          </w:rPr>
          <w:t>861694034205896</w:t>
        </w:r>
      </w:ins>
      <w:ins w:id="10800" w:author="Edward Lee" w:date="2017-10-16T16:40:00Z">
        <w:r>
          <w:rPr>
            <w:rFonts w:hint="eastAsia" w:hAnsi="宋体" w:cs="Calibri"/>
            <w:szCs w:val="21"/>
          </w:rPr>
          <w:t>”</w:t>
        </w:r>
      </w:ins>
      <w:ins w:id="10801" w:author="Edward Lee" w:date="2017-10-16T16:40:00Z">
        <w:r>
          <w:rPr>
            <w:rFonts w:hint="eastAsia" w:hAnsi="宋体"/>
          </w:rPr>
          <w:t>）</w:t>
        </w:r>
      </w:ins>
    </w:p>
    <w:p>
      <w:pPr>
        <w:pStyle w:val="36"/>
        <w:ind w:firstLine="422"/>
        <w:rPr>
          <w:ins w:id="10802" w:author="Edward Lee" w:date="2017-10-16T16:40:00Z"/>
          <w:rFonts w:hAnsi="宋体"/>
          <w:b/>
        </w:rPr>
      </w:pPr>
      <w:ins w:id="10803" w:author="Edward Lee" w:date="2017-10-16T16:40:00Z">
        <w:r>
          <w:rPr>
            <w:rFonts w:hint="eastAsia" w:hAnsi="宋体"/>
            <w:b/>
          </w:rPr>
          <w:t xml:space="preserve">Service Content </w:t>
        </w:r>
      </w:ins>
      <w:ins w:id="10804" w:author="Edward Lee" w:date="2017-10-16T16:40:00Z">
        <w:r>
          <w:rPr>
            <w:rFonts w:hAnsi="宋体"/>
            <w:b/>
          </w:rPr>
          <w:t>Service Content</w:t>
        </w:r>
      </w:ins>
    </w:p>
    <w:p>
      <w:pPr>
        <w:pStyle w:val="36"/>
        <w:rPr>
          <w:ins w:id="10805" w:author="Edward Lee" w:date="2017-10-16T16:40:00Z"/>
          <w:rFonts w:hAnsi="宋体"/>
        </w:rPr>
      </w:pPr>
      <w:ins w:id="10806" w:author="Edward Lee" w:date="2017-10-16T16:40:00Z">
        <w:r>
          <w:rPr>
            <w:rFonts w:hint="eastAsia" w:hAnsi="宋体" w:cstheme="minorBidi"/>
            <w:kern w:val="2"/>
            <w:szCs w:val="22"/>
            <w:shd w:val="clear" w:color="auto" w:fill="C2D69B" w:themeFill="accent3" w:themeFillTint="99"/>
          </w:rPr>
          <w:t xml:space="preserve">param_type         </w:t>
        </w:r>
      </w:ins>
      <w:ins w:id="10807" w:author="Edward Lee" w:date="2017-10-16T16:40:00Z">
        <w:r>
          <w:rPr>
            <w:rFonts w:hint="eastAsia" w:hAnsi="宋体"/>
          </w:rPr>
          <w:t xml:space="preserve">: </w:t>
        </w:r>
      </w:ins>
      <w:ins w:id="10808" w:author="Edward Lee" w:date="2017-10-16T16:40:00Z">
        <w:r>
          <w:rPr>
            <w:rFonts w:hint="eastAsia" w:hAnsi="宋体"/>
            <w:color w:val="FF33CC"/>
          </w:rPr>
          <w:t xml:space="preserve">80   </w:t>
        </w:r>
      </w:ins>
      <w:ins w:id="10809" w:author="Edward Lee" w:date="2017-10-16T16:40:00Z">
        <w:r>
          <w:rPr>
            <w:rFonts w:hAnsi="宋体"/>
          </w:rPr>
          <w:t>Platform confirmation message</w:t>
        </w:r>
      </w:ins>
      <w:ins w:id="10810" w:author="Edward Lee" w:date="2017-10-16T16:40:00Z">
        <w:r>
          <w:rPr>
            <w:rFonts w:hint="eastAsia" w:hAnsi="宋体"/>
          </w:rPr>
          <w:t xml:space="preserve"> </w:t>
        </w:r>
      </w:ins>
      <w:ins w:id="10811" w:author="Edward Lee" w:date="2017-10-16T16:40:00Z">
        <w:r>
          <w:rPr>
            <w:rFonts w:hAnsi="宋体"/>
          </w:rPr>
          <w:t>The configuration parameters have been received for the device platform</w:t>
        </w:r>
      </w:ins>
      <w:ins w:id="10812" w:author="Edward Lee" w:date="2017-10-16T16:40:00Z">
        <w:r>
          <w:rPr>
            <w:rFonts w:hint="eastAsia" w:hAnsi="宋体"/>
          </w:rPr>
          <w:t>)</w:t>
        </w:r>
      </w:ins>
    </w:p>
    <w:p>
      <w:pPr>
        <w:pStyle w:val="36"/>
        <w:rPr>
          <w:ins w:id="10813" w:author="Edward Lee" w:date="2017-10-16T16:40:00Z"/>
          <w:rFonts w:hAnsi="宋体"/>
        </w:rPr>
      </w:pPr>
      <w:ins w:id="10814" w:author="Edward Lee" w:date="2017-10-16T16:40:00Z">
        <w:r>
          <w:rPr>
            <w:rFonts w:hAnsi="宋体" w:cstheme="minorBidi"/>
            <w:kern w:val="2"/>
            <w:szCs w:val="22"/>
            <w:shd w:val="clear" w:color="auto" w:fill="C2D69B" w:themeFill="accent3" w:themeFillTint="99"/>
          </w:rPr>
          <w:t xml:space="preserve">return_opt </w:t>
        </w:r>
      </w:ins>
      <w:ins w:id="10815" w:author="Edward Lee" w:date="2017-10-16T16:40:00Z">
        <w:r>
          <w:rPr>
            <w:rFonts w:hint="eastAsia"/>
            <w:szCs w:val="18"/>
          </w:rPr>
          <w:t xml:space="preserve">: </w:t>
        </w:r>
      </w:ins>
      <w:ins w:id="10816" w:author="Edward Lee" w:date="2017-10-16T16:40:00Z">
        <w:r>
          <w:rPr>
            <w:rFonts w:asciiTheme="minorEastAsia" w:hAnsiTheme="minorEastAsia"/>
            <w:color w:val="F79646" w:themeColor="accent6"/>
          </w:rPr>
          <w:t>01</w:t>
        </w:r>
      </w:ins>
      <w:ins w:id="10817" w:author="Edward Lee" w:date="2017-10-16T16:40:00Z">
        <w:r>
          <w:rPr>
            <w:rFonts w:asciiTheme="minorEastAsia" w:hAnsiTheme="minorEastAsia"/>
          </w:rPr>
          <w:t xml:space="preserve"> Configuration parameter success</w:t>
        </w:r>
      </w:ins>
    </w:p>
    <w:p>
      <w:pPr>
        <w:ind w:left="2977" w:leftChars="200" w:hanging="2557"/>
        <w:rPr>
          <w:ins w:id="10818" w:author="Edward Lee" w:date="2017-10-16T16:40:00Z"/>
          <w:rFonts w:ascii="宋体" w:hAnsi="宋体" w:eastAsia="宋体"/>
          <w:b/>
          <w:shd w:val="clear" w:color="auto" w:fill="C2D69B" w:themeFill="accent3" w:themeFillTint="99"/>
        </w:rPr>
      </w:pPr>
      <w:ins w:id="10819" w:author="Edward Lee" w:date="2017-10-16T16:40:00Z">
        <w:r>
          <w:rPr>
            <w:rFonts w:hint="eastAsia" w:ascii="宋体" w:hAnsi="宋体" w:eastAsia="宋体"/>
            <w:b/>
            <w:shd w:val="clear" w:color="auto" w:fill="FFFFFF" w:themeFill="background1"/>
          </w:rPr>
          <w:t>check sum</w:t>
        </w:r>
      </w:ins>
    </w:p>
    <w:p>
      <w:pPr>
        <w:ind w:firstLine="420"/>
        <w:rPr>
          <w:ins w:id="10820" w:author="Edward Lee" w:date="2017-10-16T16:40:00Z"/>
          <w:rFonts w:hAnsi="宋体"/>
        </w:rPr>
      </w:pPr>
      <w:ins w:id="10821" w:author="Edward Lee" w:date="2017-10-16T16:40:00Z">
        <w:r>
          <w:rPr>
            <w:rFonts w:hint="eastAsia" w:ascii="宋体" w:hAnsi="宋体" w:eastAsia="宋体"/>
          </w:rPr>
          <w:t>crc16</w:t>
        </w:r>
      </w:ins>
      <w:ins w:id="10822" w:author="Edward Lee" w:date="2017-10-16T16:40:00Z">
        <w:r>
          <w:rPr>
            <w:rFonts w:hint="eastAsia" w:ascii="宋体" w:hAnsi="宋体" w:eastAsia="宋体"/>
          </w:rPr>
          <w:tab/>
        </w:r>
      </w:ins>
      <w:ins w:id="10823" w:author="Edward Lee" w:date="2017-10-16T16:40:00Z">
        <w:r>
          <w:rPr>
            <w:rFonts w:hint="eastAsia" w:ascii="宋体" w:hAnsi="宋体" w:eastAsia="宋体"/>
          </w:rPr>
          <w:tab/>
        </w:r>
      </w:ins>
      <w:ins w:id="10824" w:author="Edward Lee" w:date="2017-10-16T16:40:00Z">
        <w:r>
          <w:rPr>
            <w:rFonts w:hint="eastAsia" w:ascii="宋体" w:hAnsi="宋体" w:eastAsia="宋体"/>
          </w:rPr>
          <w:t xml:space="preserve">      :  0</w:t>
        </w:r>
      </w:ins>
      <w:ins w:id="10825" w:author="Edward Lee" w:date="2017-10-16T16:40:00Z">
        <w:r>
          <w:rPr>
            <w:rFonts w:ascii="宋体" w:hAnsi="宋体" w:eastAsia="宋体"/>
          </w:rPr>
          <w:t>x</w:t>
        </w:r>
      </w:ins>
      <w:ins w:id="10826" w:author="Edward Lee" w:date="2017-10-16T16:40:00Z">
        <w:r>
          <w:rPr>
            <w:rFonts w:asciiTheme="minorEastAsia" w:hAnsiTheme="minorEastAsia"/>
          </w:rPr>
          <w:t>4784</w:t>
        </w:r>
      </w:ins>
    </w:p>
    <w:p>
      <w:pPr>
        <w:ind w:firstLine="420"/>
        <w:rPr>
          <w:ins w:id="10827" w:author="Edward Lee" w:date="2017-10-16T16:40:00Z"/>
          <w:rFonts w:ascii="宋体" w:hAnsi="宋体" w:eastAsia="宋体"/>
        </w:rPr>
      </w:pPr>
    </w:p>
    <w:p>
      <w:pPr>
        <w:pStyle w:val="4"/>
        <w:numPr>
          <w:ilvl w:val="2"/>
          <w:numId w:val="3"/>
        </w:numPr>
        <w:rPr>
          <w:ins w:id="10828" w:author="Edward Lee" w:date="2017-10-16T16:40:00Z"/>
          <w:sz w:val="30"/>
          <w:szCs w:val="30"/>
        </w:rPr>
      </w:pPr>
      <w:ins w:id="10829" w:author="Edward Lee" w:date="2017-10-16T16:40:00Z">
        <w:r>
          <w:rPr>
            <w:sz w:val="30"/>
            <w:szCs w:val="30"/>
          </w:rPr>
          <w:t>platform validation package definition</w:t>
        </w:r>
      </w:ins>
    </w:p>
    <w:p>
      <w:pPr>
        <w:pStyle w:val="36"/>
        <w:spacing w:line="360" w:lineRule="auto"/>
        <w:rPr>
          <w:ins w:id="10830" w:author="Edward Lee" w:date="2017-10-16T16:40:00Z"/>
          <w:rFonts w:hAnsi="宋体"/>
        </w:rPr>
      </w:pPr>
      <w:ins w:id="10831" w:author="Edward Lee" w:date="2017-10-16T16:40:00Z">
        <w:r>
          <w:rPr>
            <w:rFonts w:hAnsi="宋体"/>
          </w:rPr>
          <w:t>After the platform receives the message of configuration parameters sent on the device (the command code is 0x000A), configure the configuration message, such as the configuration parameter system parameter, configuration antenna parameter, and so on, as needed.</w:t>
        </w:r>
      </w:ins>
    </w:p>
    <w:p>
      <w:pPr>
        <w:pStyle w:val="36"/>
        <w:spacing w:line="360" w:lineRule="auto"/>
        <w:rPr>
          <w:ins w:id="10832" w:author="Edward Lee" w:date="2017-10-16T16:40:00Z"/>
          <w:rFonts w:hAnsi="宋体"/>
        </w:rPr>
      </w:pPr>
      <w:ins w:id="10833" w:author="Edward Lee" w:date="2017-10-16T16:40:00Z">
        <w:r>
          <w:rPr>
            <w:rFonts w:hint="eastAsia" w:hAnsi="宋体"/>
          </w:rPr>
          <w:t xml:space="preserve">Service Content: </w:t>
        </w:r>
      </w:ins>
      <w:ins w:id="10834" w:author="Edward Lee" w:date="2017-10-16T16:40:00Z">
        <w:r>
          <w:rPr>
            <w:rFonts w:hAnsi="宋体"/>
          </w:rPr>
          <w:t>Contains parameter types and parameters</w:t>
        </w:r>
      </w:ins>
    </w:p>
    <w:p>
      <w:pPr>
        <w:pStyle w:val="36"/>
        <w:spacing w:line="360" w:lineRule="auto"/>
        <w:ind w:firstLine="422"/>
        <w:rPr>
          <w:ins w:id="10835" w:author="Edward Lee" w:date="2017-10-16T16:40:00Z"/>
          <w:rFonts w:hAnsi="宋体"/>
        </w:rPr>
      </w:pPr>
      <w:ins w:id="10836" w:author="Edward Lee" w:date="2017-10-16T16:40:00Z">
        <w:r>
          <w:rPr>
            <w:rFonts w:hint="eastAsia" w:hAnsi="宋体"/>
            <w:b/>
          </w:rPr>
          <w:t>Confirmation code</w:t>
        </w:r>
      </w:ins>
      <w:ins w:id="10837" w:author="Edward Lee" w:date="2017-10-16T16:40:00Z">
        <w:r>
          <w:rPr>
            <w:rFonts w:hint="eastAsia" w:hAnsi="宋体"/>
          </w:rPr>
          <w:t>： 0x800A</w:t>
        </w:r>
      </w:ins>
    </w:p>
    <w:p>
      <w:pPr>
        <w:pStyle w:val="36"/>
        <w:spacing w:line="360" w:lineRule="auto"/>
        <w:ind w:firstLine="422"/>
        <w:rPr>
          <w:ins w:id="10838" w:author="Edward Lee" w:date="2017-10-16T16:40:00Z"/>
          <w:rFonts w:hAnsi="宋体"/>
        </w:rPr>
      </w:pPr>
      <w:ins w:id="10839" w:author="Edward Lee" w:date="2017-10-16T16:40:00Z">
        <w:r>
          <w:rPr>
            <w:rFonts w:hint="eastAsia" w:hAnsi="宋体"/>
            <w:b/>
          </w:rPr>
          <w:t>Service Content</w:t>
        </w:r>
      </w:ins>
      <w:ins w:id="10840" w:author="Edward Lee" w:date="2017-10-16T16:40:00Z">
        <w:r>
          <w:rPr>
            <w:rFonts w:hint="eastAsia" w:hAnsi="宋体"/>
          </w:rPr>
          <w:t>： The following table</w:t>
        </w:r>
      </w:ins>
    </w:p>
    <w:tbl>
      <w:tblPr>
        <w:tblStyle w:val="21"/>
        <w:tblW w:w="8537" w:type="dxa"/>
        <w:jc w:val="center"/>
        <w:tblInd w:w="-3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0"/>
        <w:gridCol w:w="1262"/>
        <w:gridCol w:w="809"/>
        <w:gridCol w:w="56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841" w:author="Edward Lee" w:date="2017-10-16T16:40:00Z"/>
        </w:trPr>
        <w:tc>
          <w:tcPr>
            <w:tcW w:w="810" w:type="dxa"/>
            <w:shd w:val="clear" w:color="auto" w:fill="F1F1F1" w:themeFill="background1" w:themeFillShade="F2"/>
          </w:tcPr>
          <w:p>
            <w:pPr>
              <w:pStyle w:val="36"/>
              <w:widowControl w:val="0"/>
              <w:ind w:firstLine="0" w:firstLineChars="0"/>
              <w:jc w:val="center"/>
              <w:rPr>
                <w:ins w:id="10842" w:author="Edward Lee" w:date="2017-10-16T16:40:00Z"/>
                <w:b/>
                <w:szCs w:val="18"/>
              </w:rPr>
            </w:pPr>
            <w:ins w:id="10843" w:author="Edward Lee" w:date="2017-10-16T16:40:00Z">
              <w:r>
                <w:rPr>
                  <w:rFonts w:hint="eastAsia"/>
                  <w:b/>
                  <w:szCs w:val="18"/>
                </w:rPr>
                <w:t>Item</w:t>
              </w:r>
            </w:ins>
          </w:p>
        </w:tc>
        <w:tc>
          <w:tcPr>
            <w:tcW w:w="1262" w:type="dxa"/>
            <w:shd w:val="clear" w:color="auto" w:fill="F1F1F1" w:themeFill="background1" w:themeFillShade="F2"/>
          </w:tcPr>
          <w:p>
            <w:pPr>
              <w:pStyle w:val="36"/>
              <w:ind w:firstLine="0" w:firstLineChars="0"/>
              <w:jc w:val="center"/>
              <w:rPr>
                <w:ins w:id="10844" w:author="Edward Lee" w:date="2017-10-16T16:40:00Z"/>
                <w:b/>
                <w:szCs w:val="18"/>
              </w:rPr>
            </w:pPr>
            <w:ins w:id="10845" w:author="Edward Lee" w:date="2017-10-16T16:40:00Z">
              <w:r>
                <w:rPr>
                  <w:rFonts w:hint="eastAsia"/>
                  <w:b/>
                  <w:szCs w:val="18"/>
                </w:rPr>
                <w:t>Data segment</w:t>
              </w:r>
            </w:ins>
          </w:p>
        </w:tc>
        <w:tc>
          <w:tcPr>
            <w:tcW w:w="809" w:type="dxa"/>
            <w:shd w:val="clear" w:color="auto" w:fill="F1F1F1" w:themeFill="background1" w:themeFillShade="F2"/>
          </w:tcPr>
          <w:p>
            <w:pPr>
              <w:pStyle w:val="36"/>
              <w:ind w:firstLine="0" w:firstLineChars="0"/>
              <w:jc w:val="center"/>
              <w:rPr>
                <w:ins w:id="10846" w:author="Edward Lee" w:date="2017-10-16T16:40:00Z"/>
                <w:b/>
                <w:szCs w:val="18"/>
              </w:rPr>
            </w:pPr>
            <w:ins w:id="10847" w:author="Edward Lee" w:date="2017-10-16T16:40:00Z">
              <w:r>
                <w:rPr>
                  <w:rFonts w:hint="eastAsia"/>
                  <w:b/>
                  <w:szCs w:val="18"/>
                </w:rPr>
                <w:t>bytes</w:t>
              </w:r>
            </w:ins>
          </w:p>
        </w:tc>
        <w:tc>
          <w:tcPr>
            <w:tcW w:w="5656" w:type="dxa"/>
            <w:shd w:val="clear" w:color="auto" w:fill="F1F1F1" w:themeFill="background1" w:themeFillShade="F2"/>
          </w:tcPr>
          <w:p>
            <w:pPr>
              <w:pStyle w:val="36"/>
              <w:ind w:firstLine="0" w:firstLineChars="0"/>
              <w:jc w:val="center"/>
              <w:rPr>
                <w:ins w:id="10848" w:author="Edward Lee" w:date="2017-10-16T16:40:00Z"/>
                <w:b/>
                <w:szCs w:val="18"/>
              </w:rPr>
            </w:pPr>
            <w:ins w:id="10849" w:author="Edward Lee" w:date="2017-10-16T16:40: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850" w:author="Edward Lee" w:date="2017-10-16T16:40:00Z"/>
        </w:trPr>
        <w:tc>
          <w:tcPr>
            <w:tcW w:w="810" w:type="dxa"/>
            <w:vAlign w:val="center"/>
          </w:tcPr>
          <w:p>
            <w:pPr>
              <w:pStyle w:val="36"/>
              <w:ind w:firstLine="0" w:firstLineChars="0"/>
              <w:jc w:val="center"/>
              <w:rPr>
                <w:ins w:id="10851" w:author="Edward Lee" w:date="2017-10-16T16:40:00Z"/>
                <w:szCs w:val="18"/>
              </w:rPr>
            </w:pPr>
            <w:ins w:id="10852" w:author="Edward Lee" w:date="2017-10-16T16:40:00Z">
              <w:r>
                <w:rPr>
                  <w:rFonts w:hint="eastAsia"/>
                  <w:szCs w:val="18"/>
                </w:rPr>
                <w:t>1</w:t>
              </w:r>
            </w:ins>
          </w:p>
        </w:tc>
        <w:tc>
          <w:tcPr>
            <w:tcW w:w="1262" w:type="dxa"/>
            <w:shd w:val="clear" w:color="auto" w:fill="auto"/>
            <w:vAlign w:val="center"/>
          </w:tcPr>
          <w:p>
            <w:pPr>
              <w:pStyle w:val="36"/>
              <w:ind w:firstLine="0" w:firstLineChars="0"/>
              <w:rPr>
                <w:ins w:id="10853" w:author="Edward Lee" w:date="2017-10-16T16:40:00Z"/>
                <w:szCs w:val="18"/>
              </w:rPr>
            </w:pPr>
            <w:ins w:id="10854" w:author="Edward Lee" w:date="2017-10-16T16:40:00Z">
              <w:r>
                <w:rPr>
                  <w:rFonts w:hint="eastAsia"/>
                  <w:szCs w:val="18"/>
                </w:rPr>
                <w:t>Type</w:t>
              </w:r>
            </w:ins>
          </w:p>
        </w:tc>
        <w:tc>
          <w:tcPr>
            <w:tcW w:w="809" w:type="dxa"/>
            <w:shd w:val="clear" w:color="auto" w:fill="auto"/>
            <w:vAlign w:val="center"/>
          </w:tcPr>
          <w:p>
            <w:pPr>
              <w:pStyle w:val="36"/>
              <w:ind w:firstLine="0" w:firstLineChars="0"/>
              <w:jc w:val="center"/>
              <w:rPr>
                <w:ins w:id="10855" w:author="Edward Lee" w:date="2017-10-16T16:40:00Z"/>
                <w:szCs w:val="18"/>
              </w:rPr>
            </w:pPr>
            <w:ins w:id="10856" w:author="Edward Lee" w:date="2017-10-16T16:40:00Z">
              <w:r>
                <w:rPr>
                  <w:rFonts w:hint="eastAsia"/>
                  <w:szCs w:val="18"/>
                </w:rPr>
                <w:t>1</w:t>
              </w:r>
            </w:ins>
          </w:p>
        </w:tc>
        <w:tc>
          <w:tcPr>
            <w:tcW w:w="5656" w:type="dxa"/>
            <w:shd w:val="clear" w:color="auto" w:fill="auto"/>
            <w:vAlign w:val="center"/>
          </w:tcPr>
          <w:p>
            <w:pPr>
              <w:pStyle w:val="36"/>
              <w:ind w:firstLine="0" w:firstLineChars="0"/>
              <w:rPr>
                <w:ins w:id="10857" w:author="Edward Lee" w:date="2017-10-16T16:40:00Z"/>
                <w:szCs w:val="18"/>
              </w:rPr>
            </w:pPr>
            <w:ins w:id="10858" w:author="Edward Lee" w:date="2017-10-16T16:40:00Z">
              <w:r>
                <w:rPr>
                  <w:b/>
                  <w:szCs w:val="18"/>
                </w:rPr>
                <w:t xml:space="preserve">0x02 </w:t>
              </w:r>
            </w:ins>
            <w:ins w:id="10859" w:author="Edward Lee" w:date="2017-10-16T16:40:00Z">
              <w:r>
                <w:rPr>
                  <w:szCs w:val="18"/>
                </w:rPr>
                <w:t xml:space="preserve">: </w:t>
              </w:r>
            </w:ins>
            <w:ins w:id="10860" w:author="Edward Lee" w:date="2017-10-16T16:40:00Z">
              <w:r>
                <w:rPr>
                  <w:rFonts w:hint="eastAsia"/>
                  <w:szCs w:val="18"/>
                </w:rPr>
                <w:t>gain,rssi</w:t>
              </w:r>
            </w:ins>
            <w:ins w:id="10861" w:author="Edward Lee" w:date="2017-10-16T16:40:00Z">
              <w:r>
                <w:rPr/>
                <w:t xml:space="preserve"> </w:t>
              </w:r>
            </w:ins>
            <w:ins w:id="10862" w:author="Edward Lee" w:date="2017-10-16T16:40:00Z">
              <w:r>
                <w:rPr>
                  <w:szCs w:val="18"/>
                </w:rPr>
                <w:t>Configure antenna gain,rssi</w:t>
              </w:r>
            </w:ins>
          </w:p>
          <w:p>
            <w:pPr>
              <w:pStyle w:val="36"/>
              <w:widowControl w:val="0"/>
              <w:ind w:firstLine="0" w:firstLineChars="0"/>
              <w:rPr>
                <w:ins w:id="10863" w:author="Edward Lee" w:date="2017-10-16T16:40:00Z"/>
                <w:szCs w:val="18"/>
              </w:rPr>
            </w:pPr>
            <w:ins w:id="10864" w:author="Edward Lee" w:date="2017-10-16T16:40:00Z">
              <w:r>
                <w:rPr>
                  <w:b/>
                  <w:szCs w:val="18"/>
                </w:rPr>
                <w:t xml:space="preserve">0x10 </w:t>
              </w:r>
            </w:ins>
            <w:ins w:id="10865" w:author="Edward Lee" w:date="2017-10-16T16:40:00Z">
              <w:r>
                <w:rPr>
                  <w:szCs w:val="18"/>
                </w:rPr>
                <w:t>: Configure user parameters (V2.7 support)</w:t>
              </w:r>
            </w:ins>
          </w:p>
          <w:p>
            <w:pPr>
              <w:pStyle w:val="36"/>
              <w:ind w:firstLine="0" w:firstLineChars="0"/>
              <w:rPr>
                <w:ins w:id="10866" w:author="Edward Lee" w:date="2017-10-16T16:40:00Z"/>
                <w:szCs w:val="18"/>
              </w:rPr>
            </w:pPr>
            <w:ins w:id="10867" w:author="Edward Lee" w:date="2017-10-16T16:40:00Z">
              <w:r>
                <w:rPr>
                  <w:b/>
                  <w:szCs w:val="18"/>
                </w:rPr>
                <w:t>0x80</w:t>
              </w:r>
            </w:ins>
            <w:ins w:id="10868" w:author="Edward Lee" w:date="2017-10-16T16:40:00Z">
              <w:r>
                <w:rPr>
                  <w:rFonts w:hint="eastAsia"/>
                  <w:szCs w:val="18"/>
                </w:rPr>
                <w:t xml:space="preserve"> : </w:t>
              </w:r>
            </w:ins>
            <w:ins w:id="10869" w:author="Edward Lee" w:date="2017-10-16T16:40:00Z">
              <w:r>
                <w:rPr>
                  <w:szCs w:val="18"/>
                </w:rPr>
                <w:t>Platform confirmation message (V2.8 support)</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870" w:author="Edward Lee" w:date="2017-10-16T16:40:00Z"/>
        </w:trPr>
        <w:tc>
          <w:tcPr>
            <w:tcW w:w="810" w:type="dxa"/>
            <w:vAlign w:val="center"/>
          </w:tcPr>
          <w:p>
            <w:pPr>
              <w:pStyle w:val="36"/>
              <w:ind w:firstLine="0" w:firstLineChars="0"/>
              <w:jc w:val="center"/>
              <w:rPr>
                <w:ins w:id="10871" w:author="Edward Lee" w:date="2017-10-16T16:40:00Z"/>
                <w:szCs w:val="18"/>
              </w:rPr>
            </w:pPr>
            <w:ins w:id="10872" w:author="Edward Lee" w:date="2017-10-16T16:40:00Z">
              <w:r>
                <w:rPr>
                  <w:rFonts w:hint="eastAsia"/>
                  <w:szCs w:val="18"/>
                </w:rPr>
                <w:t>2</w:t>
              </w:r>
            </w:ins>
          </w:p>
        </w:tc>
        <w:tc>
          <w:tcPr>
            <w:tcW w:w="1262" w:type="dxa"/>
            <w:shd w:val="clear" w:color="auto" w:fill="auto"/>
            <w:vAlign w:val="center"/>
          </w:tcPr>
          <w:p>
            <w:pPr>
              <w:pStyle w:val="36"/>
              <w:ind w:firstLine="0" w:firstLineChars="0"/>
              <w:rPr>
                <w:ins w:id="10873" w:author="Edward Lee" w:date="2017-10-16T16:40:00Z"/>
                <w:szCs w:val="18"/>
              </w:rPr>
            </w:pPr>
            <w:ins w:id="10874" w:author="Edward Lee" w:date="2017-10-16T16:40:00Z">
              <w:r>
                <w:rPr>
                  <w:rFonts w:hint="eastAsia"/>
                  <w:szCs w:val="18"/>
                </w:rPr>
                <w:t>Parameter</w:t>
              </w:r>
            </w:ins>
          </w:p>
        </w:tc>
        <w:tc>
          <w:tcPr>
            <w:tcW w:w="809" w:type="dxa"/>
            <w:shd w:val="clear" w:color="auto" w:fill="auto"/>
            <w:vAlign w:val="center"/>
          </w:tcPr>
          <w:p>
            <w:pPr>
              <w:pStyle w:val="36"/>
              <w:ind w:firstLine="0" w:firstLineChars="0"/>
              <w:jc w:val="center"/>
              <w:rPr>
                <w:ins w:id="10875" w:author="Edward Lee" w:date="2017-10-16T16:40:00Z"/>
                <w:szCs w:val="18"/>
              </w:rPr>
            </w:pPr>
            <w:ins w:id="10876" w:author="Edward Lee" w:date="2017-10-16T16:40:00Z">
              <w:r>
                <w:rPr>
                  <w:rFonts w:hint="eastAsia"/>
                  <w:szCs w:val="18"/>
                </w:rPr>
                <w:t>x</w:t>
              </w:r>
            </w:ins>
          </w:p>
        </w:tc>
        <w:tc>
          <w:tcPr>
            <w:tcW w:w="5656" w:type="dxa"/>
            <w:shd w:val="clear" w:color="auto" w:fill="auto"/>
            <w:vAlign w:val="center"/>
          </w:tcPr>
          <w:p>
            <w:pPr>
              <w:pStyle w:val="36"/>
              <w:ind w:firstLine="0" w:firstLineChars="0"/>
              <w:rPr>
                <w:ins w:id="10877" w:author="Edward Lee" w:date="2017-10-16T16:40:00Z"/>
                <w:b/>
                <w:szCs w:val="18"/>
              </w:rPr>
            </w:pPr>
            <w:ins w:id="10878" w:author="Edward Lee" w:date="2017-10-16T16:40:00Z">
              <w:r>
                <w:rPr>
                  <w:b/>
                  <w:szCs w:val="18"/>
                </w:rPr>
                <w:t>he first byte is 0x02</w:t>
              </w:r>
            </w:ins>
          </w:p>
          <w:p>
            <w:pPr>
              <w:pStyle w:val="36"/>
              <w:ind w:firstLine="0" w:firstLineChars="0"/>
              <w:rPr>
                <w:ins w:id="10879" w:author="Edward Lee" w:date="2017-10-16T16:40:00Z"/>
                <w:szCs w:val="18"/>
              </w:rPr>
            </w:pPr>
            <w:ins w:id="10880" w:author="Edward Lee" w:date="2017-10-16T16:40:00Z">
              <w:r>
                <w:rPr>
                  <w:szCs w:val="18"/>
                </w:rPr>
                <w:t>8Bytes antenna gain and RSSI</w:t>
              </w:r>
            </w:ins>
          </w:p>
          <w:p>
            <w:pPr>
              <w:pStyle w:val="36"/>
              <w:ind w:firstLine="0" w:firstLineChars="0"/>
              <w:rPr>
                <w:ins w:id="10881" w:author="Edward Lee" w:date="2017-10-16T16:40:00Z"/>
                <w:b/>
                <w:szCs w:val="18"/>
              </w:rPr>
            </w:pPr>
            <w:ins w:id="10882" w:author="Edward Lee" w:date="2017-10-16T16:40:00Z">
              <w:r>
                <w:rPr>
                  <w:b/>
                  <w:szCs w:val="18"/>
                </w:rPr>
                <w:t>The first byte is 0x10</w:t>
              </w:r>
            </w:ins>
          </w:p>
          <w:p>
            <w:pPr>
              <w:pStyle w:val="36"/>
              <w:ind w:firstLine="0" w:firstLineChars="0"/>
              <w:rPr>
                <w:ins w:id="10883" w:author="Edward Lee" w:date="2017-10-16T16:40:00Z"/>
                <w:color w:val="00B0F0"/>
                <w:szCs w:val="18"/>
              </w:rPr>
            </w:pPr>
            <w:ins w:id="10884" w:author="Edward Lee" w:date="2017-10-16T16:40:00Z">
              <w:r>
                <w:rPr>
                  <w:rFonts w:hint="eastAsia"/>
                  <w:color w:val="00B0F0"/>
                  <w:szCs w:val="18"/>
                </w:rPr>
                <w:t xml:space="preserve">   </w:t>
              </w:r>
            </w:ins>
            <w:ins w:id="10885" w:author="Edward Lee" w:date="2017-10-16T16:40:00Z">
              <w:r>
                <w:rPr>
                  <w:color w:val="00B0F0"/>
                  <w:szCs w:val="18"/>
                </w:rPr>
                <w:t>182Bytes, user configuration parameters</w:t>
              </w:r>
            </w:ins>
          </w:p>
          <w:p>
            <w:pPr>
              <w:pStyle w:val="36"/>
              <w:ind w:firstLine="0" w:firstLineChars="0"/>
              <w:rPr>
                <w:ins w:id="10886" w:author="Edward Lee" w:date="2017-10-16T16:40:00Z"/>
                <w:b/>
                <w:szCs w:val="18"/>
              </w:rPr>
            </w:pPr>
            <w:ins w:id="10887" w:author="Edward Lee" w:date="2017-10-16T16:40:00Z">
              <w:r>
                <w:rPr>
                  <w:b/>
                  <w:szCs w:val="18"/>
                </w:rPr>
                <w:t>The first byte is 0x80:</w:t>
              </w:r>
            </w:ins>
          </w:p>
          <w:p>
            <w:pPr>
              <w:pStyle w:val="36"/>
              <w:ind w:firstLine="102" w:firstLineChars="49"/>
              <w:rPr>
                <w:ins w:id="10888" w:author="Edward Lee" w:date="2017-10-16T16:40:00Z"/>
                <w:szCs w:val="18"/>
              </w:rPr>
            </w:pPr>
            <w:ins w:id="10889" w:author="Edward Lee" w:date="2017-10-16T16:40:00Z">
              <w:r>
                <w:rPr>
                  <w:rFonts w:hint="eastAsia"/>
                  <w:color w:val="00B0F0"/>
                  <w:szCs w:val="18"/>
                </w:rPr>
                <w:t xml:space="preserve">   </w:t>
              </w:r>
            </w:ins>
            <w:ins w:id="10890" w:author="Edward Lee" w:date="2017-10-16T16:40:00Z">
              <w:r>
                <w:rPr>
                  <w:color w:val="00B0F0"/>
                  <w:szCs w:val="18"/>
                </w:rPr>
                <w:t>1Byte, 1: the platform received the configuration parameter success; Zero:</w:t>
              </w:r>
            </w:ins>
          </w:p>
        </w:tc>
      </w:tr>
    </w:tbl>
    <w:p>
      <w:pPr>
        <w:pStyle w:val="36"/>
        <w:numPr>
          <w:ilvl w:val="0"/>
          <w:numId w:val="10"/>
        </w:numPr>
        <w:spacing w:beforeLines="100" w:line="360" w:lineRule="auto"/>
        <w:ind w:firstLineChars="0"/>
        <w:outlineLvl w:val="3"/>
        <w:rPr>
          <w:ins w:id="10891" w:author="Edward Lee" w:date="2017-10-16T16:40:00Z"/>
          <w:rFonts w:hAnsi="宋体"/>
          <w:b/>
        </w:rPr>
      </w:pPr>
      <w:ins w:id="10892" w:author="Edward Lee" w:date="2017-10-16T16:40:00Z">
        <w:r>
          <w:rPr>
            <w:b/>
            <w:szCs w:val="18"/>
          </w:rPr>
          <w:t>Set the antenna parameter 0x02</w:t>
        </w:r>
      </w:ins>
    </w:p>
    <w:p>
      <w:pPr>
        <w:ind w:firstLine="360"/>
        <w:rPr>
          <w:ins w:id="10893" w:author="Edward Lee" w:date="2017-10-16T16:40:00Z"/>
        </w:rPr>
      </w:pPr>
      <w:ins w:id="10894" w:author="Edward Lee" w:date="2017-10-16T16:40:00Z">
        <w:r>
          <w:rPr/>
          <w:t>Gain gain for configuring the antenna to filter the RSSI threshold.</w:t>
        </w:r>
      </w:ins>
    </w:p>
    <w:p>
      <w:pPr>
        <w:pStyle w:val="36"/>
        <w:spacing w:line="360" w:lineRule="auto"/>
        <w:ind w:firstLine="422"/>
        <w:rPr>
          <w:ins w:id="10895" w:author="Edward Lee" w:date="2017-10-16T16:40:00Z"/>
          <w:rFonts w:hAnsi="宋体"/>
        </w:rPr>
      </w:pPr>
      <w:ins w:id="10896" w:author="Edward Lee" w:date="2017-10-16T16:40:00Z">
        <w:r>
          <w:rPr>
            <w:rFonts w:hint="eastAsia" w:hAnsi="宋体"/>
            <w:b/>
          </w:rPr>
          <w:t>Service Content</w:t>
        </w:r>
      </w:ins>
      <w:ins w:id="10897" w:author="Edward Lee" w:date="2017-10-16T16:40:00Z">
        <w:r>
          <w:rPr>
            <w:rFonts w:hint="eastAsia" w:hAnsi="宋体"/>
          </w:rPr>
          <w:t>： The following table</w:t>
        </w:r>
      </w:ins>
    </w:p>
    <w:tbl>
      <w:tblPr>
        <w:tblStyle w:val="21"/>
        <w:tblW w:w="8342"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6"/>
        <w:gridCol w:w="1404"/>
        <w:gridCol w:w="851"/>
        <w:gridCol w:w="53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898" w:author="Edward Lee" w:date="2017-10-16T16:40:00Z"/>
        </w:trPr>
        <w:tc>
          <w:tcPr>
            <w:tcW w:w="726" w:type="dxa"/>
            <w:shd w:val="clear" w:color="auto" w:fill="D6E3BC" w:themeFill="accent3" w:themeFillTint="66"/>
          </w:tcPr>
          <w:p>
            <w:pPr>
              <w:pStyle w:val="36"/>
              <w:ind w:firstLine="0" w:firstLineChars="0"/>
              <w:jc w:val="center"/>
              <w:rPr>
                <w:ins w:id="10899" w:author="Edward Lee" w:date="2017-10-16T16:40:00Z"/>
                <w:b/>
                <w:szCs w:val="18"/>
              </w:rPr>
            </w:pPr>
            <w:ins w:id="10900" w:author="Edward Lee" w:date="2017-10-16T16:40:00Z">
              <w:r>
                <w:rPr>
                  <w:rFonts w:hint="eastAsia"/>
                  <w:b/>
                  <w:szCs w:val="18"/>
                </w:rPr>
                <w:t>Item</w:t>
              </w:r>
            </w:ins>
          </w:p>
        </w:tc>
        <w:tc>
          <w:tcPr>
            <w:tcW w:w="1404" w:type="dxa"/>
            <w:shd w:val="clear" w:color="auto" w:fill="D6E3BC" w:themeFill="accent3" w:themeFillTint="66"/>
          </w:tcPr>
          <w:p>
            <w:pPr>
              <w:pStyle w:val="36"/>
              <w:ind w:firstLine="0" w:firstLineChars="0"/>
              <w:jc w:val="center"/>
              <w:rPr>
                <w:ins w:id="10901" w:author="Edward Lee" w:date="2017-10-16T16:40:00Z"/>
                <w:b/>
                <w:szCs w:val="18"/>
              </w:rPr>
            </w:pPr>
            <w:ins w:id="10902" w:author="Edward Lee" w:date="2017-10-16T16:40:00Z">
              <w:r>
                <w:rPr>
                  <w:rFonts w:hint="eastAsia"/>
                  <w:b/>
                  <w:szCs w:val="18"/>
                </w:rPr>
                <w:t>Data segment</w:t>
              </w:r>
            </w:ins>
          </w:p>
        </w:tc>
        <w:tc>
          <w:tcPr>
            <w:tcW w:w="851" w:type="dxa"/>
            <w:shd w:val="clear" w:color="auto" w:fill="D6E3BC" w:themeFill="accent3" w:themeFillTint="66"/>
          </w:tcPr>
          <w:p>
            <w:pPr>
              <w:pStyle w:val="36"/>
              <w:ind w:firstLine="0" w:firstLineChars="0"/>
              <w:jc w:val="center"/>
              <w:rPr>
                <w:ins w:id="10903" w:author="Edward Lee" w:date="2017-10-16T16:40:00Z"/>
                <w:b/>
                <w:szCs w:val="18"/>
              </w:rPr>
            </w:pPr>
            <w:ins w:id="10904" w:author="Edward Lee" w:date="2017-10-16T16:40:00Z">
              <w:r>
                <w:rPr>
                  <w:rFonts w:hint="eastAsia"/>
                  <w:b/>
                  <w:szCs w:val="18"/>
                </w:rPr>
                <w:t>bytes</w:t>
              </w:r>
            </w:ins>
          </w:p>
        </w:tc>
        <w:tc>
          <w:tcPr>
            <w:tcW w:w="5361" w:type="dxa"/>
            <w:shd w:val="clear" w:color="auto" w:fill="D6E3BC" w:themeFill="accent3" w:themeFillTint="66"/>
          </w:tcPr>
          <w:p>
            <w:pPr>
              <w:pStyle w:val="36"/>
              <w:ind w:firstLine="0" w:firstLineChars="0"/>
              <w:jc w:val="center"/>
              <w:rPr>
                <w:ins w:id="10905" w:author="Edward Lee" w:date="2017-10-16T16:40:00Z"/>
                <w:b/>
                <w:szCs w:val="18"/>
              </w:rPr>
            </w:pPr>
            <w:ins w:id="10906" w:author="Edward Lee" w:date="2017-10-16T16:40: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907" w:author="Edward Lee" w:date="2017-10-16T16:40:00Z"/>
        </w:trPr>
        <w:tc>
          <w:tcPr>
            <w:tcW w:w="726" w:type="dxa"/>
            <w:vAlign w:val="center"/>
          </w:tcPr>
          <w:p>
            <w:pPr>
              <w:pStyle w:val="36"/>
              <w:ind w:firstLine="0" w:firstLineChars="0"/>
              <w:jc w:val="center"/>
              <w:rPr>
                <w:ins w:id="10908" w:author="Edward Lee" w:date="2017-10-16T16:40:00Z"/>
                <w:szCs w:val="18"/>
              </w:rPr>
            </w:pPr>
            <w:ins w:id="10909" w:author="Edward Lee" w:date="2017-10-16T16:40:00Z">
              <w:r>
                <w:rPr>
                  <w:rFonts w:hint="eastAsia"/>
                  <w:szCs w:val="18"/>
                </w:rPr>
                <w:t>1</w:t>
              </w:r>
            </w:ins>
          </w:p>
        </w:tc>
        <w:tc>
          <w:tcPr>
            <w:tcW w:w="1404" w:type="dxa"/>
            <w:shd w:val="clear" w:color="auto" w:fill="auto"/>
            <w:vAlign w:val="center"/>
          </w:tcPr>
          <w:p>
            <w:pPr>
              <w:pStyle w:val="36"/>
              <w:ind w:firstLine="0" w:firstLineChars="0"/>
              <w:jc w:val="center"/>
              <w:rPr>
                <w:ins w:id="10910" w:author="Edward Lee" w:date="2017-10-16T16:40:00Z"/>
                <w:szCs w:val="18"/>
              </w:rPr>
            </w:pPr>
            <w:ins w:id="10911" w:author="Edward Lee" w:date="2017-10-16T16:40:00Z">
              <w:r>
                <w:rPr>
                  <w:rFonts w:hint="eastAsia"/>
                  <w:szCs w:val="18"/>
                </w:rPr>
                <w:t>param_type</w:t>
              </w:r>
            </w:ins>
          </w:p>
        </w:tc>
        <w:tc>
          <w:tcPr>
            <w:tcW w:w="851" w:type="dxa"/>
            <w:shd w:val="clear" w:color="auto" w:fill="auto"/>
            <w:vAlign w:val="center"/>
          </w:tcPr>
          <w:p>
            <w:pPr>
              <w:pStyle w:val="36"/>
              <w:ind w:firstLine="0" w:firstLineChars="0"/>
              <w:jc w:val="center"/>
              <w:rPr>
                <w:ins w:id="10912" w:author="Edward Lee" w:date="2017-10-16T16:40:00Z"/>
                <w:szCs w:val="18"/>
              </w:rPr>
            </w:pPr>
            <w:ins w:id="10913" w:author="Edward Lee" w:date="2017-10-16T16:40:00Z">
              <w:r>
                <w:rPr>
                  <w:rFonts w:hint="eastAsia"/>
                  <w:szCs w:val="18"/>
                </w:rPr>
                <w:t>1</w:t>
              </w:r>
            </w:ins>
          </w:p>
        </w:tc>
        <w:tc>
          <w:tcPr>
            <w:tcW w:w="5361" w:type="dxa"/>
            <w:shd w:val="clear" w:color="auto" w:fill="auto"/>
            <w:vAlign w:val="center"/>
          </w:tcPr>
          <w:p>
            <w:pPr>
              <w:pStyle w:val="36"/>
              <w:ind w:firstLine="0" w:firstLineChars="0"/>
              <w:rPr>
                <w:ins w:id="10914" w:author="Edward Lee" w:date="2017-10-16T16:40:00Z"/>
                <w:szCs w:val="18"/>
              </w:rPr>
            </w:pPr>
            <w:ins w:id="10915" w:author="Edward Lee" w:date="2017-10-16T16:40:00Z">
              <w:r>
                <w:rPr>
                  <w:rFonts w:hint="eastAsia"/>
                  <w:b/>
                  <w:szCs w:val="18"/>
                </w:rPr>
                <w:t>0x02</w:t>
              </w:r>
            </w:ins>
            <w:ins w:id="10916" w:author="Edward Lee" w:date="2017-10-16T16:40:00Z">
              <w:r>
                <w:rPr>
                  <w:rFonts w:hint="eastAsia"/>
                  <w:szCs w:val="18"/>
                </w:rPr>
                <w:t xml:space="preserve"> —— </w:t>
              </w:r>
            </w:ins>
            <w:ins w:id="10917" w:author="Edward Lee" w:date="2017-10-16T16:40:00Z">
              <w:r>
                <w:rPr>
                  <w:szCs w:val="18"/>
                </w:rPr>
                <w:t>Reported antenna information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918" w:author="Edward Lee" w:date="2017-10-16T16:40:00Z"/>
        </w:trPr>
        <w:tc>
          <w:tcPr>
            <w:tcW w:w="726" w:type="dxa"/>
            <w:vAlign w:val="center"/>
          </w:tcPr>
          <w:p>
            <w:pPr>
              <w:pStyle w:val="36"/>
              <w:ind w:firstLine="0" w:firstLineChars="0"/>
              <w:jc w:val="center"/>
              <w:rPr>
                <w:ins w:id="10919" w:author="Edward Lee" w:date="2017-10-16T16:40:00Z"/>
                <w:szCs w:val="18"/>
              </w:rPr>
            </w:pPr>
            <w:ins w:id="10920" w:author="Edward Lee" w:date="2017-10-16T16:40:00Z">
              <w:r>
                <w:rPr>
                  <w:rFonts w:hint="eastAsia"/>
                  <w:szCs w:val="18"/>
                </w:rPr>
                <w:t>2</w:t>
              </w:r>
            </w:ins>
          </w:p>
        </w:tc>
        <w:tc>
          <w:tcPr>
            <w:tcW w:w="1404" w:type="dxa"/>
            <w:shd w:val="clear" w:color="auto" w:fill="auto"/>
            <w:vAlign w:val="center"/>
          </w:tcPr>
          <w:p>
            <w:pPr>
              <w:pStyle w:val="36"/>
              <w:ind w:firstLine="0" w:firstLineChars="0"/>
              <w:jc w:val="center"/>
              <w:rPr>
                <w:ins w:id="10921" w:author="Edward Lee" w:date="2017-10-16T16:40:00Z"/>
                <w:szCs w:val="18"/>
              </w:rPr>
            </w:pPr>
            <w:ins w:id="10922" w:author="Edward Lee" w:date="2017-10-16T16:40:00Z">
              <w:r>
                <w:rPr>
                  <w:rFonts w:hint="eastAsia"/>
                  <w:szCs w:val="18"/>
                </w:rPr>
                <w:t>ant_gain</w:t>
              </w:r>
            </w:ins>
          </w:p>
        </w:tc>
        <w:tc>
          <w:tcPr>
            <w:tcW w:w="851" w:type="dxa"/>
            <w:shd w:val="clear" w:color="auto" w:fill="auto"/>
            <w:vAlign w:val="center"/>
          </w:tcPr>
          <w:p>
            <w:pPr>
              <w:pStyle w:val="36"/>
              <w:ind w:firstLine="0" w:firstLineChars="0"/>
              <w:jc w:val="center"/>
              <w:rPr>
                <w:ins w:id="10923" w:author="Edward Lee" w:date="2017-10-16T16:40:00Z"/>
                <w:szCs w:val="18"/>
              </w:rPr>
            </w:pPr>
            <w:ins w:id="10924" w:author="Edward Lee" w:date="2017-10-16T16:40:00Z">
              <w:r>
                <w:rPr>
                  <w:rFonts w:hint="eastAsia"/>
                  <w:szCs w:val="18"/>
                </w:rPr>
                <w:t>4</w:t>
              </w:r>
            </w:ins>
          </w:p>
        </w:tc>
        <w:tc>
          <w:tcPr>
            <w:tcW w:w="5361" w:type="dxa"/>
            <w:shd w:val="clear" w:color="auto" w:fill="auto"/>
            <w:vAlign w:val="center"/>
          </w:tcPr>
          <w:p>
            <w:pPr>
              <w:pStyle w:val="36"/>
              <w:ind w:firstLine="0" w:firstLineChars="0"/>
              <w:rPr>
                <w:ins w:id="10925" w:author="Edward Lee" w:date="2017-10-16T16:40:00Z"/>
                <w:szCs w:val="18"/>
              </w:rPr>
            </w:pPr>
            <w:ins w:id="10926" w:author="Edward Lee" w:date="2017-10-16T16:40:00Z">
              <w:r>
                <w:rPr>
                  <w:szCs w:val="18"/>
                </w:rPr>
                <w:t>Gain of antenna 1 ~ 4 (range 0 ~ 31)</w:t>
              </w:r>
            </w:ins>
          </w:p>
          <w:p>
            <w:pPr>
              <w:pStyle w:val="36"/>
              <w:ind w:firstLine="0" w:firstLineChars="0"/>
              <w:rPr>
                <w:ins w:id="10927" w:author="Edward Lee" w:date="2017-10-16T16:40:00Z"/>
                <w:szCs w:val="18"/>
              </w:rPr>
            </w:pPr>
            <w:ins w:id="10928" w:author="Edward Lee" w:date="2017-10-16T16:40:00Z">
              <w:r>
                <w:rPr>
                  <w:szCs w:val="18"/>
                </w:rPr>
                <w:t>If it is FF, it indicates that the antenna gain is not read to the channel</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0929" w:author="Edward Lee" w:date="2017-10-16T16:40:00Z"/>
        </w:trPr>
        <w:tc>
          <w:tcPr>
            <w:tcW w:w="726" w:type="dxa"/>
            <w:vAlign w:val="center"/>
          </w:tcPr>
          <w:p>
            <w:pPr>
              <w:pStyle w:val="36"/>
              <w:ind w:firstLine="0" w:firstLineChars="0"/>
              <w:jc w:val="center"/>
              <w:rPr>
                <w:ins w:id="10930" w:author="Edward Lee" w:date="2017-10-16T16:40:00Z"/>
                <w:szCs w:val="18"/>
              </w:rPr>
            </w:pPr>
            <w:ins w:id="10931" w:author="Edward Lee" w:date="2017-10-16T16:40:00Z">
              <w:r>
                <w:rPr>
                  <w:rFonts w:hint="eastAsia"/>
                  <w:szCs w:val="18"/>
                </w:rPr>
                <w:t>3</w:t>
              </w:r>
            </w:ins>
          </w:p>
        </w:tc>
        <w:tc>
          <w:tcPr>
            <w:tcW w:w="1404" w:type="dxa"/>
            <w:shd w:val="clear" w:color="auto" w:fill="auto"/>
            <w:vAlign w:val="center"/>
          </w:tcPr>
          <w:p>
            <w:pPr>
              <w:pStyle w:val="36"/>
              <w:ind w:firstLine="0" w:firstLineChars="0"/>
              <w:jc w:val="center"/>
              <w:rPr>
                <w:ins w:id="10932" w:author="Edward Lee" w:date="2017-10-16T16:40:00Z"/>
                <w:szCs w:val="18"/>
              </w:rPr>
            </w:pPr>
            <w:ins w:id="10933" w:author="Edward Lee" w:date="2017-10-16T16:40:00Z">
              <w:r>
                <w:rPr>
                  <w:rFonts w:hint="eastAsia"/>
                  <w:szCs w:val="18"/>
                </w:rPr>
                <w:t>ant_rssi</w:t>
              </w:r>
            </w:ins>
          </w:p>
        </w:tc>
        <w:tc>
          <w:tcPr>
            <w:tcW w:w="851" w:type="dxa"/>
            <w:shd w:val="clear" w:color="auto" w:fill="auto"/>
            <w:vAlign w:val="center"/>
          </w:tcPr>
          <w:p>
            <w:pPr>
              <w:pStyle w:val="36"/>
              <w:ind w:firstLine="0" w:firstLineChars="0"/>
              <w:jc w:val="center"/>
              <w:rPr>
                <w:ins w:id="10934" w:author="Edward Lee" w:date="2017-10-16T16:40:00Z"/>
                <w:szCs w:val="18"/>
              </w:rPr>
            </w:pPr>
            <w:ins w:id="10935" w:author="Edward Lee" w:date="2017-10-16T16:40:00Z">
              <w:r>
                <w:rPr>
                  <w:rFonts w:hint="eastAsia"/>
                  <w:szCs w:val="18"/>
                </w:rPr>
                <w:t>4</w:t>
              </w:r>
            </w:ins>
          </w:p>
        </w:tc>
        <w:tc>
          <w:tcPr>
            <w:tcW w:w="5361" w:type="dxa"/>
            <w:shd w:val="clear" w:color="auto" w:fill="auto"/>
            <w:vAlign w:val="center"/>
          </w:tcPr>
          <w:p>
            <w:pPr>
              <w:pStyle w:val="36"/>
              <w:ind w:firstLine="0" w:firstLineChars="0"/>
              <w:rPr>
                <w:ins w:id="10936" w:author="Edward Lee" w:date="2017-10-16T16:40:00Z"/>
                <w:szCs w:val="18"/>
              </w:rPr>
            </w:pPr>
            <w:ins w:id="10937" w:author="Edward Lee" w:date="2017-10-16T16:40:00Z">
              <w:r>
                <w:rPr>
                  <w:szCs w:val="18"/>
                </w:rPr>
                <w:t>1 ~ 4 antenna filter threshold value (range -1 ~ 128)</w:t>
              </w:r>
            </w:ins>
          </w:p>
          <w:p>
            <w:pPr>
              <w:pStyle w:val="36"/>
              <w:ind w:firstLine="0" w:firstLineChars="0"/>
              <w:rPr>
                <w:ins w:id="10938" w:author="Edward Lee" w:date="2017-10-16T16:40:00Z"/>
                <w:szCs w:val="18"/>
              </w:rPr>
            </w:pPr>
            <w:ins w:id="10939" w:author="Edward Lee" w:date="2017-10-16T16:40:00Z">
              <w:r>
                <w:rPr>
                  <w:szCs w:val="18"/>
                </w:rPr>
                <w:t>If it is 01, it indicates that the antenna is not read to the channel RSSI</w:t>
              </w:r>
            </w:ins>
          </w:p>
        </w:tc>
      </w:tr>
    </w:tbl>
    <w:p>
      <w:pPr>
        <w:rPr>
          <w:ins w:id="10940" w:author="Edward Lee" w:date="2017-10-16T16:40:00Z"/>
        </w:rPr>
      </w:pPr>
    </w:p>
    <w:p>
      <w:pPr>
        <w:rPr>
          <w:ins w:id="10941" w:author="Edward Lee" w:date="2017-10-16T16:40:00Z"/>
        </w:rPr>
      </w:pPr>
    </w:p>
    <w:p>
      <w:pPr>
        <w:rPr>
          <w:ins w:id="10942" w:author="Edward Lee" w:date="2017-10-16T16:40:00Z"/>
          <w:rFonts w:hAnsi="宋体"/>
        </w:rPr>
      </w:pPr>
      <w:ins w:id="10943" w:author="Edward Lee" w:date="2017-10-16T16:40:00Z">
        <w:r>
          <w:rPr>
            <w:rFonts w:hint="eastAsia"/>
          </w:rPr>
          <w:t>eg3：</w:t>
        </w:r>
      </w:ins>
      <w:ins w:id="10944" w:author="Edward Lee" w:date="2017-10-16T16:40:00Z">
        <w:r>
          <w:rPr>
            <w:rFonts w:asciiTheme="minorEastAsia" w:hAnsiTheme="minorEastAsia"/>
          </w:rPr>
          <w:t xml:space="preserve">55 AA </w:t>
        </w:r>
      </w:ins>
      <w:ins w:id="10945" w:author="Edward Lee" w:date="2017-10-16T16:40:00Z">
        <w:r>
          <w:rPr>
            <w:rFonts w:asciiTheme="minorEastAsia" w:hAnsiTheme="minorEastAsia"/>
            <w:color w:val="FF0000"/>
            <w:u w:val="single"/>
          </w:rPr>
          <w:t>00 2</w:t>
        </w:r>
      </w:ins>
      <w:ins w:id="10946" w:author="Edward Lee" w:date="2017-10-16T16:40:00Z">
        <w:r>
          <w:rPr>
            <w:rFonts w:hint="eastAsia" w:asciiTheme="minorEastAsia" w:hAnsiTheme="minorEastAsia"/>
            <w:color w:val="FF0000"/>
            <w:u w:val="single"/>
          </w:rPr>
          <w:t>5</w:t>
        </w:r>
      </w:ins>
      <w:ins w:id="10947" w:author="Edward Lee" w:date="2017-10-16T16:40:00Z">
        <w:r>
          <w:rPr>
            <w:rFonts w:hint="eastAsia" w:asciiTheme="minorEastAsia" w:hAnsiTheme="minorEastAsia"/>
            <w:color w:val="FFC000"/>
            <w:u w:val="single"/>
          </w:rPr>
          <w:t>8</w:t>
        </w:r>
      </w:ins>
      <w:ins w:id="10948" w:author="Edward Lee" w:date="2017-10-16T16:40:00Z">
        <w:r>
          <w:rPr>
            <w:rFonts w:asciiTheme="minorEastAsia" w:hAnsiTheme="minorEastAsia"/>
            <w:color w:val="FFC000"/>
            <w:u w:val="single"/>
          </w:rPr>
          <w:t>0 0A</w:t>
        </w:r>
      </w:ins>
      <w:ins w:id="10949" w:author="Edward Lee" w:date="2017-10-16T16:40:00Z">
        <w:r>
          <w:rPr>
            <w:rFonts w:asciiTheme="minorEastAsia" w:hAnsiTheme="minorEastAsia"/>
            <w:u w:val="single"/>
          </w:rPr>
          <w:t xml:space="preserve"> 00 00 00 02 00 01 00 00 38 36 31 36 39 34 30 33 34 32 30 35 38 39 36 00</w:t>
        </w:r>
      </w:ins>
      <w:ins w:id="10950" w:author="Edward Lee" w:date="2017-10-16T16:40:00Z">
        <w:r>
          <w:rPr>
            <w:rFonts w:ascii="宋体" w:hAnsi="宋体" w:eastAsia="宋体" w:cs="Times New Roman"/>
            <w:color w:val="FF33CC"/>
            <w:kern w:val="0"/>
            <w:szCs w:val="20"/>
          </w:rPr>
          <w:t>02</w:t>
        </w:r>
      </w:ins>
      <w:ins w:id="10951" w:author="Edward Lee" w:date="2017-10-16T16:40:00Z">
        <w:r>
          <w:rPr>
            <w:rFonts w:asciiTheme="minorEastAsia" w:hAnsiTheme="minorEastAsia"/>
            <w:color w:val="00CC00"/>
          </w:rPr>
          <w:t xml:space="preserve">1F 1F 1F </w:t>
        </w:r>
      </w:ins>
      <w:ins w:id="10952" w:author="Edward Lee" w:date="2017-10-16T16:40:00Z">
        <w:r>
          <w:rPr>
            <w:rFonts w:hint="eastAsia" w:asciiTheme="minorEastAsia" w:hAnsiTheme="minorEastAsia"/>
            <w:color w:val="00CC00"/>
          </w:rPr>
          <w:t>1F</w:t>
        </w:r>
      </w:ins>
      <w:ins w:id="10953" w:author="Edward Lee" w:date="2017-10-16T16:40:00Z">
        <w:r>
          <w:rPr>
            <w:rFonts w:asciiTheme="minorEastAsia" w:hAnsiTheme="minorEastAsia"/>
            <w:color w:val="FFC000"/>
          </w:rPr>
          <w:t xml:space="preserve">A8 A8 A8 </w:t>
        </w:r>
      </w:ins>
      <w:ins w:id="10954" w:author="Edward Lee" w:date="2017-10-16T16:40:00Z">
        <w:r>
          <w:rPr>
            <w:rFonts w:hint="eastAsia" w:asciiTheme="minorEastAsia" w:hAnsiTheme="minorEastAsia"/>
            <w:color w:val="FFC000"/>
          </w:rPr>
          <w:t>A8</w:t>
        </w:r>
      </w:ins>
      <w:ins w:id="10955" w:author="Edward Lee" w:date="2017-10-16T16:40:00Z">
        <w:r>
          <w:rPr>
            <w:rFonts w:cs="Times New Roman" w:asciiTheme="minorEastAsia" w:hAnsiTheme="minorEastAsia"/>
            <w:color w:val="C00000"/>
            <w:kern w:val="0"/>
            <w:szCs w:val="20"/>
          </w:rPr>
          <w:t>C4 88</w:t>
        </w:r>
      </w:ins>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956" w:author="Edward Lee" w:date="2017-10-16T16:40:00Z"/>
        </w:trPr>
        <w:tc>
          <w:tcPr>
            <w:tcW w:w="958" w:type="dxa"/>
            <w:shd w:val="clear" w:color="auto" w:fill="D8D8D8" w:themeFill="background1" w:themeFillShade="D9"/>
            <w:vAlign w:val="center"/>
          </w:tcPr>
          <w:p>
            <w:pPr>
              <w:jc w:val="center"/>
              <w:rPr>
                <w:ins w:id="10957" w:author="Edward Lee" w:date="2017-10-16T16:40:00Z"/>
                <w:rFonts w:ascii="宋体" w:hAnsi="宋体" w:eastAsia="宋体"/>
                <w:b/>
              </w:rPr>
            </w:pPr>
            <w:ins w:id="10958" w:author="Edward Lee" w:date="2017-10-16T16:40:00Z">
              <w:r>
                <w:rPr>
                  <w:rFonts w:hint="eastAsia" w:ascii="宋体" w:hAnsi="宋体" w:eastAsia="宋体"/>
                  <w:b/>
                </w:rPr>
                <w:t>sof(H)</w:t>
              </w:r>
            </w:ins>
          </w:p>
        </w:tc>
        <w:tc>
          <w:tcPr>
            <w:tcW w:w="991" w:type="dxa"/>
            <w:shd w:val="clear" w:color="auto" w:fill="D8D8D8" w:themeFill="background1" w:themeFillShade="D9"/>
            <w:vAlign w:val="center"/>
          </w:tcPr>
          <w:p>
            <w:pPr>
              <w:jc w:val="center"/>
              <w:rPr>
                <w:ins w:id="10959" w:author="Edward Lee" w:date="2017-10-16T16:40:00Z"/>
                <w:rFonts w:ascii="宋体" w:hAnsi="宋体" w:eastAsia="宋体"/>
                <w:b/>
              </w:rPr>
            </w:pPr>
            <w:ins w:id="10960" w:author="Edward Lee" w:date="2017-10-16T16:40:00Z">
              <w:r>
                <w:rPr>
                  <w:rFonts w:hint="eastAsia" w:ascii="宋体" w:hAnsi="宋体" w:eastAsia="宋体"/>
                  <w:b/>
                </w:rPr>
                <w:t>sof(L)</w:t>
              </w:r>
            </w:ins>
          </w:p>
        </w:tc>
        <w:tc>
          <w:tcPr>
            <w:tcW w:w="994" w:type="dxa"/>
            <w:shd w:val="clear" w:color="auto" w:fill="D8D8D8" w:themeFill="background1" w:themeFillShade="D9"/>
            <w:vAlign w:val="center"/>
          </w:tcPr>
          <w:p>
            <w:pPr>
              <w:jc w:val="center"/>
              <w:rPr>
                <w:ins w:id="10961" w:author="Edward Lee" w:date="2017-10-16T16:40:00Z"/>
                <w:rFonts w:ascii="宋体" w:hAnsi="宋体" w:eastAsia="宋体"/>
                <w:b/>
              </w:rPr>
            </w:pPr>
            <w:ins w:id="10962" w:author="Edward Lee" w:date="2017-10-16T16:40:00Z">
              <w:r>
                <w:rPr>
                  <w:rFonts w:hint="eastAsia" w:ascii="宋体" w:hAnsi="宋体" w:eastAsia="宋体"/>
                  <w:b/>
                </w:rPr>
                <w:t>len(H)</w:t>
              </w:r>
            </w:ins>
          </w:p>
        </w:tc>
        <w:tc>
          <w:tcPr>
            <w:tcW w:w="1092" w:type="dxa"/>
            <w:shd w:val="clear" w:color="auto" w:fill="D8D8D8" w:themeFill="background1" w:themeFillShade="D9"/>
            <w:vAlign w:val="center"/>
          </w:tcPr>
          <w:p>
            <w:pPr>
              <w:jc w:val="center"/>
              <w:rPr>
                <w:ins w:id="10963" w:author="Edward Lee" w:date="2017-10-16T16:40:00Z"/>
                <w:rFonts w:ascii="宋体" w:hAnsi="宋体" w:eastAsia="宋体"/>
                <w:b/>
              </w:rPr>
            </w:pPr>
            <w:ins w:id="10964" w:author="Edward Lee" w:date="2017-10-16T16:40:00Z">
              <w:r>
                <w:rPr>
                  <w:rFonts w:hint="eastAsia" w:ascii="宋体" w:hAnsi="宋体" w:eastAsia="宋体"/>
                  <w:b/>
                </w:rPr>
                <w:t>len(L)</w:t>
              </w:r>
            </w:ins>
          </w:p>
        </w:tc>
        <w:tc>
          <w:tcPr>
            <w:tcW w:w="1092" w:type="dxa"/>
            <w:shd w:val="clear" w:color="auto" w:fill="D8D8D8" w:themeFill="background1" w:themeFillShade="D9"/>
            <w:vAlign w:val="center"/>
          </w:tcPr>
          <w:p>
            <w:pPr>
              <w:jc w:val="center"/>
              <w:rPr>
                <w:ins w:id="10965" w:author="Edward Lee" w:date="2017-10-16T16:40:00Z"/>
                <w:rFonts w:ascii="宋体" w:hAnsi="宋体" w:eastAsia="宋体"/>
                <w:b/>
              </w:rPr>
            </w:pPr>
            <w:ins w:id="10966" w:author="Edward Lee" w:date="2017-10-16T16:40:00Z">
              <w:r>
                <w:rPr>
                  <w:rFonts w:hint="eastAsia" w:ascii="宋体" w:hAnsi="宋体" w:eastAsia="宋体"/>
                  <w:b/>
                </w:rPr>
                <w:t>cmd(H)</w:t>
              </w:r>
            </w:ins>
          </w:p>
        </w:tc>
        <w:tc>
          <w:tcPr>
            <w:tcW w:w="1054" w:type="dxa"/>
            <w:shd w:val="clear" w:color="auto" w:fill="D8D8D8" w:themeFill="background1" w:themeFillShade="D9"/>
            <w:vAlign w:val="center"/>
          </w:tcPr>
          <w:p>
            <w:pPr>
              <w:jc w:val="center"/>
              <w:rPr>
                <w:ins w:id="10967" w:author="Edward Lee" w:date="2017-10-16T16:40:00Z"/>
                <w:rFonts w:ascii="宋体" w:hAnsi="宋体" w:eastAsia="宋体"/>
                <w:b/>
              </w:rPr>
            </w:pPr>
            <w:ins w:id="10968" w:author="Edward Lee" w:date="2017-10-16T16:40:00Z">
              <w:r>
                <w:rPr>
                  <w:rFonts w:hint="eastAsia" w:ascii="宋体" w:hAnsi="宋体" w:eastAsia="宋体"/>
                  <w:b/>
                </w:rPr>
                <w:t>cmd(L)</w:t>
              </w:r>
            </w:ins>
          </w:p>
        </w:tc>
        <w:tc>
          <w:tcPr>
            <w:tcW w:w="992" w:type="dxa"/>
            <w:shd w:val="clear" w:color="auto" w:fill="D8D8D8" w:themeFill="background1" w:themeFillShade="D9"/>
            <w:vAlign w:val="center"/>
          </w:tcPr>
          <w:p>
            <w:pPr>
              <w:jc w:val="center"/>
              <w:rPr>
                <w:ins w:id="10969" w:author="Edward Lee" w:date="2017-10-16T16:40:00Z"/>
                <w:rFonts w:ascii="宋体" w:hAnsi="宋体" w:eastAsia="宋体"/>
                <w:b/>
              </w:rPr>
            </w:pPr>
            <w:ins w:id="10970" w:author="Edward Lee" w:date="2017-10-16T16:40:00Z">
              <w:r>
                <w:rPr>
                  <w:rFonts w:hint="eastAsia" w:ascii="宋体" w:hAnsi="宋体" w:eastAsia="宋体"/>
                  <w:b/>
                </w:rPr>
                <w:t>seq</w:t>
              </w:r>
            </w:ins>
            <w:ins w:id="10971" w:author="Edward Lee" w:date="2017-10-16T16:40:00Z">
              <w:r>
                <w:rPr>
                  <w:rFonts w:ascii="宋体" w:hAnsi="宋体" w:eastAsia="宋体"/>
                  <w:b/>
                </w:rPr>
                <w:br w:type="textWrapping"/>
              </w:r>
            </w:ins>
            <w:ins w:id="10972"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0973"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0974"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975" w:author="Edward Lee" w:date="2017-10-16T16:40:00Z"/>
        </w:trPr>
        <w:tc>
          <w:tcPr>
            <w:tcW w:w="958" w:type="dxa"/>
            <w:vAlign w:val="center"/>
          </w:tcPr>
          <w:p>
            <w:pPr>
              <w:jc w:val="center"/>
              <w:rPr>
                <w:ins w:id="10976" w:author="Edward Lee" w:date="2017-10-16T16:40:00Z"/>
                <w:rFonts w:ascii="宋体" w:hAnsi="宋体" w:eastAsia="宋体"/>
              </w:rPr>
            </w:pPr>
            <w:ins w:id="10977" w:author="Edward Lee" w:date="2017-10-16T16:40:00Z">
              <w:r>
                <w:rPr>
                  <w:rFonts w:hint="eastAsia" w:ascii="宋体" w:hAnsi="宋体" w:eastAsia="宋体"/>
                </w:rPr>
                <w:t>55</w:t>
              </w:r>
            </w:ins>
          </w:p>
        </w:tc>
        <w:tc>
          <w:tcPr>
            <w:tcW w:w="991" w:type="dxa"/>
            <w:vAlign w:val="center"/>
          </w:tcPr>
          <w:p>
            <w:pPr>
              <w:jc w:val="center"/>
              <w:rPr>
                <w:ins w:id="10978" w:author="Edward Lee" w:date="2017-10-16T16:40:00Z"/>
                <w:rFonts w:ascii="宋体" w:hAnsi="宋体" w:eastAsia="宋体"/>
              </w:rPr>
            </w:pPr>
            <w:ins w:id="10979" w:author="Edward Lee" w:date="2017-10-16T16:40:00Z">
              <w:r>
                <w:rPr>
                  <w:rFonts w:hint="eastAsia" w:ascii="宋体" w:hAnsi="宋体" w:eastAsia="宋体"/>
                </w:rPr>
                <w:t>AA</w:t>
              </w:r>
            </w:ins>
          </w:p>
        </w:tc>
        <w:tc>
          <w:tcPr>
            <w:tcW w:w="994" w:type="dxa"/>
            <w:vAlign w:val="center"/>
          </w:tcPr>
          <w:p>
            <w:pPr>
              <w:jc w:val="center"/>
              <w:rPr>
                <w:ins w:id="10980" w:author="Edward Lee" w:date="2017-10-16T16:40:00Z"/>
                <w:rFonts w:ascii="宋体" w:hAnsi="宋体" w:eastAsia="宋体"/>
                <w:color w:val="FF0000"/>
              </w:rPr>
            </w:pPr>
            <w:ins w:id="10981" w:author="Edward Lee" w:date="2017-10-16T16:40:00Z">
              <w:r>
                <w:rPr>
                  <w:rFonts w:hint="eastAsia" w:ascii="宋体" w:hAnsi="宋体" w:eastAsia="宋体"/>
                  <w:color w:val="FF0000"/>
                </w:rPr>
                <w:t>00</w:t>
              </w:r>
            </w:ins>
          </w:p>
        </w:tc>
        <w:tc>
          <w:tcPr>
            <w:tcW w:w="1092" w:type="dxa"/>
            <w:vAlign w:val="center"/>
          </w:tcPr>
          <w:p>
            <w:pPr>
              <w:jc w:val="center"/>
              <w:rPr>
                <w:ins w:id="10982" w:author="Edward Lee" w:date="2017-10-16T16:40:00Z"/>
                <w:rFonts w:ascii="宋体" w:hAnsi="宋体" w:eastAsia="宋体"/>
                <w:color w:val="FF0000"/>
              </w:rPr>
            </w:pPr>
            <w:ins w:id="10983" w:author="Edward Lee" w:date="2017-10-16T16:40:00Z">
              <w:r>
                <w:rPr>
                  <w:rFonts w:hint="eastAsia" w:ascii="宋体" w:hAnsi="宋体" w:eastAsia="宋体"/>
                  <w:color w:val="FF0000"/>
                </w:rPr>
                <w:t>25</w:t>
              </w:r>
            </w:ins>
          </w:p>
        </w:tc>
        <w:tc>
          <w:tcPr>
            <w:tcW w:w="1092" w:type="dxa"/>
            <w:vAlign w:val="center"/>
          </w:tcPr>
          <w:p>
            <w:pPr>
              <w:jc w:val="center"/>
              <w:rPr>
                <w:ins w:id="10984" w:author="Edward Lee" w:date="2017-10-16T16:40:00Z"/>
                <w:rFonts w:ascii="宋体" w:hAnsi="宋体" w:eastAsia="宋体"/>
                <w:color w:val="FFC000"/>
              </w:rPr>
            </w:pPr>
            <w:ins w:id="10985" w:author="Edward Lee" w:date="2017-10-16T16:40:00Z">
              <w:r>
                <w:rPr>
                  <w:rFonts w:hint="eastAsia" w:ascii="宋体" w:hAnsi="宋体" w:eastAsia="宋体"/>
                  <w:color w:val="FFC000"/>
                </w:rPr>
                <w:t>80</w:t>
              </w:r>
            </w:ins>
          </w:p>
        </w:tc>
        <w:tc>
          <w:tcPr>
            <w:tcW w:w="1054" w:type="dxa"/>
            <w:vAlign w:val="center"/>
          </w:tcPr>
          <w:p>
            <w:pPr>
              <w:jc w:val="center"/>
              <w:rPr>
                <w:ins w:id="10986" w:author="Edward Lee" w:date="2017-10-16T16:40:00Z"/>
                <w:rFonts w:ascii="宋体" w:hAnsi="宋体" w:eastAsia="宋体"/>
                <w:color w:val="FFC000"/>
              </w:rPr>
            </w:pPr>
            <w:ins w:id="10987" w:author="Edward Lee" w:date="2017-10-16T16:40:00Z">
              <w:r>
                <w:rPr>
                  <w:rFonts w:hint="eastAsia" w:ascii="宋体" w:hAnsi="宋体" w:eastAsia="宋体"/>
                  <w:color w:val="FFC000"/>
                </w:rPr>
                <w:t>0A</w:t>
              </w:r>
            </w:ins>
          </w:p>
        </w:tc>
        <w:tc>
          <w:tcPr>
            <w:tcW w:w="992" w:type="dxa"/>
            <w:vAlign w:val="center"/>
          </w:tcPr>
          <w:p>
            <w:pPr>
              <w:jc w:val="center"/>
              <w:rPr>
                <w:ins w:id="10988" w:author="Edward Lee" w:date="2017-10-16T16:40:00Z"/>
                <w:rFonts w:ascii="宋体" w:hAnsi="宋体" w:eastAsia="宋体"/>
              </w:rPr>
            </w:pPr>
            <w:ins w:id="10989" w:author="Edward Lee" w:date="2017-10-16T16:40:00Z">
              <w:r>
                <w:rPr>
                  <w:rFonts w:hint="eastAsia" w:ascii="宋体" w:hAnsi="宋体" w:eastAsia="宋体"/>
                </w:rPr>
                <w:t>00</w:t>
              </w:r>
            </w:ins>
          </w:p>
        </w:tc>
        <w:tc>
          <w:tcPr>
            <w:tcW w:w="992" w:type="dxa"/>
            <w:vAlign w:val="center"/>
          </w:tcPr>
          <w:p>
            <w:pPr>
              <w:jc w:val="center"/>
              <w:rPr>
                <w:ins w:id="10990" w:author="Edward Lee" w:date="2017-10-16T16:40:00Z"/>
                <w:rFonts w:ascii="宋体" w:hAnsi="宋体" w:eastAsia="宋体"/>
              </w:rPr>
            </w:pPr>
            <w:ins w:id="10991" w:author="Edward Lee" w:date="2017-10-16T16:40:00Z">
              <w:r>
                <w:rPr>
                  <w:rFonts w:hint="eastAsia" w:ascii="宋体" w:hAnsi="宋体" w:eastAsia="宋体"/>
                </w:rPr>
                <w:t>00</w:t>
              </w:r>
            </w:ins>
          </w:p>
        </w:tc>
        <w:tc>
          <w:tcPr>
            <w:tcW w:w="995" w:type="dxa"/>
            <w:vAlign w:val="center"/>
          </w:tcPr>
          <w:p>
            <w:pPr>
              <w:jc w:val="center"/>
              <w:rPr>
                <w:ins w:id="10992" w:author="Edward Lee" w:date="2017-10-16T16:40:00Z"/>
                <w:rFonts w:ascii="宋体" w:hAnsi="宋体" w:eastAsia="宋体"/>
              </w:rPr>
            </w:pPr>
            <w:ins w:id="10993" w:author="Edward Lee" w:date="2017-10-16T16:40:00Z">
              <w:r>
                <w:rPr>
                  <w:rFonts w:hint="eastAsia" w:ascii="宋体" w:hAnsi="宋体" w:eastAsia="宋体"/>
                </w:rPr>
                <w:t>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0994" w:author="Edward Lee" w:date="2017-10-16T16:40:00Z"/>
        </w:trPr>
        <w:tc>
          <w:tcPr>
            <w:tcW w:w="958" w:type="dxa"/>
            <w:shd w:val="clear" w:color="auto" w:fill="D8D8D8" w:themeFill="background1" w:themeFillShade="D9"/>
            <w:vAlign w:val="center"/>
          </w:tcPr>
          <w:p>
            <w:pPr>
              <w:jc w:val="center"/>
              <w:rPr>
                <w:ins w:id="10995" w:author="Edward Lee" w:date="2017-10-16T16:40:00Z"/>
                <w:rFonts w:ascii="宋体" w:hAnsi="宋体" w:eastAsia="宋体"/>
                <w:b/>
              </w:rPr>
            </w:pPr>
            <w:ins w:id="10996" w:author="Edward Lee" w:date="2017-10-16T16:40:00Z">
              <w:r>
                <w:rPr>
                  <w:rFonts w:hint="eastAsia" w:ascii="宋体" w:hAnsi="宋体" w:eastAsia="宋体"/>
                  <w:b/>
                </w:rPr>
                <w:t>seq</w:t>
              </w:r>
            </w:ins>
            <w:ins w:id="10997" w:author="Edward Lee" w:date="2017-10-16T16:40:00Z">
              <w:r>
                <w:rPr>
                  <w:rFonts w:ascii="宋体" w:hAnsi="宋体" w:eastAsia="宋体"/>
                  <w:b/>
                </w:rPr>
                <w:br w:type="textWrapping"/>
              </w:r>
            </w:ins>
            <w:ins w:id="10998" w:author="Edward Lee" w:date="2017-10-16T16:40:00Z">
              <w:r>
                <w:rPr>
                  <w:rFonts w:hint="eastAsia" w:ascii="宋体" w:hAnsi="宋体" w:eastAsia="宋体"/>
                  <w:b/>
                </w:rPr>
                <w:t>(LSB)</w:t>
              </w:r>
            </w:ins>
          </w:p>
        </w:tc>
        <w:tc>
          <w:tcPr>
            <w:tcW w:w="991" w:type="dxa"/>
            <w:shd w:val="clear" w:color="auto" w:fill="D8D8D8" w:themeFill="background1" w:themeFillShade="D9"/>
            <w:vAlign w:val="center"/>
          </w:tcPr>
          <w:p>
            <w:pPr>
              <w:jc w:val="center"/>
              <w:rPr>
                <w:ins w:id="10999" w:author="Edward Lee" w:date="2017-10-16T16:40:00Z"/>
                <w:rFonts w:ascii="宋体" w:hAnsi="宋体" w:eastAsia="宋体"/>
                <w:b/>
              </w:rPr>
            </w:pPr>
            <w:ins w:id="11000" w:author="Edward Lee" w:date="2017-10-16T16:40:00Z">
              <w:r>
                <w:rPr>
                  <w:rFonts w:hint="eastAsia" w:ascii="宋体" w:hAnsi="宋体" w:eastAsia="宋体"/>
                  <w:b/>
                </w:rPr>
                <w:t>pro_ver</w:t>
              </w:r>
            </w:ins>
            <w:ins w:id="11001" w:author="Edward Lee" w:date="2017-10-16T16:40:00Z">
              <w:r>
                <w:rPr>
                  <w:rFonts w:ascii="宋体" w:hAnsi="宋体" w:eastAsia="宋体"/>
                  <w:b/>
                </w:rPr>
                <w:br w:type="textWrapping"/>
              </w:r>
            </w:ins>
            <w:ins w:id="11002" w:author="Edward Lee" w:date="2017-10-16T16:40:00Z">
              <w:r>
                <w:rPr>
                  <w:rFonts w:hint="eastAsia" w:ascii="宋体" w:hAnsi="宋体" w:eastAsia="宋体"/>
                  <w:b/>
                </w:rPr>
                <w:t>(H)</w:t>
              </w:r>
            </w:ins>
          </w:p>
        </w:tc>
        <w:tc>
          <w:tcPr>
            <w:tcW w:w="994" w:type="dxa"/>
            <w:shd w:val="clear" w:color="auto" w:fill="D8D8D8" w:themeFill="background1" w:themeFillShade="D9"/>
            <w:vAlign w:val="center"/>
          </w:tcPr>
          <w:p>
            <w:pPr>
              <w:jc w:val="center"/>
              <w:rPr>
                <w:ins w:id="11003" w:author="Edward Lee" w:date="2017-10-16T16:40:00Z"/>
                <w:rFonts w:ascii="宋体" w:hAnsi="宋体" w:eastAsia="宋体"/>
                <w:b/>
              </w:rPr>
            </w:pPr>
            <w:ins w:id="11004" w:author="Edward Lee" w:date="2017-10-16T16:40:00Z">
              <w:r>
                <w:rPr>
                  <w:rFonts w:hint="eastAsia" w:ascii="宋体" w:hAnsi="宋体" w:eastAsia="宋体"/>
                  <w:b/>
                </w:rPr>
                <w:t>pro_ver</w:t>
              </w:r>
            </w:ins>
            <w:ins w:id="11005" w:author="Edward Lee" w:date="2017-10-16T16:40:00Z">
              <w:r>
                <w:rPr>
                  <w:rFonts w:ascii="宋体" w:hAnsi="宋体" w:eastAsia="宋体"/>
                  <w:b/>
                </w:rPr>
                <w:br w:type="textWrapping"/>
              </w:r>
            </w:ins>
            <w:ins w:id="11006" w:author="Edward Lee" w:date="2017-10-16T16:40:00Z">
              <w:r>
                <w:rPr>
                  <w:rFonts w:hint="eastAsia" w:ascii="宋体" w:hAnsi="宋体" w:eastAsia="宋体"/>
                  <w:b/>
                </w:rPr>
                <w:t>(L)</w:t>
              </w:r>
            </w:ins>
          </w:p>
        </w:tc>
        <w:tc>
          <w:tcPr>
            <w:tcW w:w="1092" w:type="dxa"/>
            <w:shd w:val="clear" w:color="auto" w:fill="D8D8D8" w:themeFill="background1" w:themeFillShade="D9"/>
            <w:vAlign w:val="center"/>
          </w:tcPr>
          <w:p>
            <w:pPr>
              <w:jc w:val="center"/>
              <w:rPr>
                <w:ins w:id="11007" w:author="Edward Lee" w:date="2017-10-16T16:40:00Z"/>
                <w:rFonts w:ascii="宋体" w:hAnsi="宋体" w:eastAsia="宋体"/>
                <w:b/>
              </w:rPr>
            </w:pPr>
            <w:ins w:id="11008" w:author="Edward Lee" w:date="2017-10-16T16:40:00Z">
              <w:r>
                <w:rPr>
                  <w:rFonts w:hint="eastAsia" w:ascii="宋体" w:hAnsi="宋体" w:eastAsia="宋体"/>
                  <w:b/>
                </w:rPr>
                <w:t>sec_flag</w:t>
              </w:r>
            </w:ins>
            <w:ins w:id="11009" w:author="Edward Lee" w:date="2017-10-16T16:40:00Z">
              <w:r>
                <w:rPr>
                  <w:rFonts w:ascii="宋体" w:hAnsi="宋体" w:eastAsia="宋体"/>
                  <w:b/>
                </w:rPr>
                <w:br w:type="textWrapping"/>
              </w:r>
            </w:ins>
            <w:ins w:id="11010" w:author="Edward Lee" w:date="2017-10-16T16:40:00Z">
              <w:r>
                <w:rPr>
                  <w:rFonts w:hint="eastAsia" w:ascii="宋体" w:hAnsi="宋体" w:eastAsia="宋体"/>
                  <w:b/>
                </w:rPr>
                <w:t>(H)</w:t>
              </w:r>
            </w:ins>
          </w:p>
        </w:tc>
        <w:tc>
          <w:tcPr>
            <w:tcW w:w="1092" w:type="dxa"/>
            <w:shd w:val="clear" w:color="auto" w:fill="D8D8D8" w:themeFill="background1" w:themeFillShade="D9"/>
            <w:vAlign w:val="center"/>
          </w:tcPr>
          <w:p>
            <w:pPr>
              <w:jc w:val="center"/>
              <w:rPr>
                <w:ins w:id="11011" w:author="Edward Lee" w:date="2017-10-16T16:40:00Z"/>
                <w:rFonts w:ascii="宋体" w:hAnsi="宋体" w:eastAsia="宋体"/>
                <w:b/>
              </w:rPr>
            </w:pPr>
            <w:ins w:id="11012" w:author="Edward Lee" w:date="2017-10-16T16:40:00Z">
              <w:r>
                <w:rPr>
                  <w:rFonts w:hint="eastAsia" w:ascii="宋体" w:hAnsi="宋体" w:eastAsia="宋体"/>
                  <w:b/>
                </w:rPr>
                <w:t>sec_flag</w:t>
              </w:r>
            </w:ins>
            <w:ins w:id="11013" w:author="Edward Lee" w:date="2017-10-16T16:40:00Z">
              <w:r>
                <w:rPr>
                  <w:rFonts w:ascii="宋体" w:hAnsi="宋体" w:eastAsia="宋体"/>
                  <w:b/>
                </w:rPr>
                <w:br w:type="textWrapping"/>
              </w:r>
            </w:ins>
            <w:ins w:id="11014" w:author="Edward Lee" w:date="2017-10-16T16:40:00Z">
              <w:r>
                <w:rPr>
                  <w:rFonts w:hint="eastAsia" w:ascii="宋体" w:hAnsi="宋体" w:eastAsia="宋体"/>
                  <w:b/>
                </w:rPr>
                <w:t>(L)</w:t>
              </w:r>
            </w:ins>
          </w:p>
        </w:tc>
        <w:tc>
          <w:tcPr>
            <w:tcW w:w="1054" w:type="dxa"/>
            <w:shd w:val="clear" w:color="auto" w:fill="D8D8D8" w:themeFill="background1" w:themeFillShade="D9"/>
            <w:vAlign w:val="center"/>
          </w:tcPr>
          <w:p>
            <w:pPr>
              <w:jc w:val="center"/>
              <w:rPr>
                <w:ins w:id="11015" w:author="Edward Lee" w:date="2017-10-16T16:40:00Z"/>
                <w:rFonts w:ascii="宋体" w:hAnsi="宋体" w:eastAsia="宋体"/>
                <w:b/>
              </w:rPr>
            </w:pPr>
            <w:ins w:id="11016" w:author="Edward Lee" w:date="2017-10-16T16:40:00Z">
              <w:r>
                <w:rPr>
                  <w:rFonts w:hint="eastAsia" w:ascii="宋体" w:hAnsi="宋体" w:eastAsia="宋体"/>
                  <w:b/>
                </w:rPr>
                <w:t>dev_id</w:t>
              </w:r>
            </w:ins>
            <w:ins w:id="11017" w:author="Edward Lee" w:date="2017-10-16T16:40:00Z">
              <w:r>
                <w:rPr>
                  <w:rFonts w:ascii="宋体" w:hAnsi="宋体" w:eastAsia="宋体"/>
                  <w:b/>
                </w:rPr>
                <w:br w:type="textWrapping"/>
              </w:r>
            </w:ins>
            <w:ins w:id="11018"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1019"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020"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021"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022" w:author="Edward Lee" w:date="2017-10-16T16:40:00Z"/>
        </w:trPr>
        <w:tc>
          <w:tcPr>
            <w:tcW w:w="958" w:type="dxa"/>
            <w:vAlign w:val="center"/>
          </w:tcPr>
          <w:p>
            <w:pPr>
              <w:jc w:val="center"/>
              <w:rPr>
                <w:ins w:id="11023" w:author="Edward Lee" w:date="2017-10-16T16:40:00Z"/>
                <w:rFonts w:ascii="宋体" w:hAnsi="宋体" w:eastAsia="宋体"/>
              </w:rPr>
            </w:pPr>
            <w:ins w:id="11024" w:author="Edward Lee" w:date="2017-10-16T16:40:00Z">
              <w:r>
                <w:rPr>
                  <w:rFonts w:hint="eastAsia" w:ascii="宋体" w:hAnsi="宋体" w:eastAsia="宋体"/>
                </w:rPr>
                <w:t>02</w:t>
              </w:r>
            </w:ins>
          </w:p>
        </w:tc>
        <w:tc>
          <w:tcPr>
            <w:tcW w:w="991" w:type="dxa"/>
            <w:vAlign w:val="center"/>
          </w:tcPr>
          <w:p>
            <w:pPr>
              <w:jc w:val="center"/>
              <w:rPr>
                <w:ins w:id="11025" w:author="Edward Lee" w:date="2017-10-16T16:40:00Z"/>
                <w:rFonts w:ascii="宋体" w:hAnsi="宋体" w:eastAsia="宋体"/>
              </w:rPr>
            </w:pPr>
            <w:ins w:id="11026" w:author="Edward Lee" w:date="2017-10-16T16:40:00Z">
              <w:r>
                <w:rPr>
                  <w:rFonts w:hint="eastAsia" w:ascii="宋体" w:hAnsi="宋体" w:eastAsia="宋体"/>
                </w:rPr>
                <w:t>00</w:t>
              </w:r>
            </w:ins>
          </w:p>
        </w:tc>
        <w:tc>
          <w:tcPr>
            <w:tcW w:w="994" w:type="dxa"/>
            <w:vAlign w:val="center"/>
          </w:tcPr>
          <w:p>
            <w:pPr>
              <w:jc w:val="center"/>
              <w:rPr>
                <w:ins w:id="11027" w:author="Edward Lee" w:date="2017-10-16T16:40:00Z"/>
                <w:rFonts w:ascii="宋体" w:hAnsi="宋体" w:eastAsia="宋体"/>
              </w:rPr>
            </w:pPr>
            <w:ins w:id="11028" w:author="Edward Lee" w:date="2017-10-16T16:40:00Z">
              <w:r>
                <w:rPr>
                  <w:rFonts w:hint="eastAsia" w:ascii="宋体" w:hAnsi="宋体" w:eastAsia="宋体"/>
                </w:rPr>
                <w:t>01</w:t>
              </w:r>
            </w:ins>
          </w:p>
        </w:tc>
        <w:tc>
          <w:tcPr>
            <w:tcW w:w="1092" w:type="dxa"/>
            <w:vAlign w:val="center"/>
          </w:tcPr>
          <w:p>
            <w:pPr>
              <w:jc w:val="center"/>
              <w:rPr>
                <w:ins w:id="11029" w:author="Edward Lee" w:date="2017-10-16T16:40:00Z"/>
                <w:rFonts w:ascii="宋体" w:hAnsi="宋体" w:eastAsia="宋体"/>
              </w:rPr>
            </w:pPr>
            <w:ins w:id="11030" w:author="Edward Lee" w:date="2017-10-16T16:40:00Z">
              <w:r>
                <w:rPr>
                  <w:rFonts w:hint="eastAsia" w:ascii="宋体" w:hAnsi="宋体" w:eastAsia="宋体"/>
                </w:rPr>
                <w:t>00</w:t>
              </w:r>
            </w:ins>
          </w:p>
        </w:tc>
        <w:tc>
          <w:tcPr>
            <w:tcW w:w="1092" w:type="dxa"/>
            <w:vAlign w:val="center"/>
          </w:tcPr>
          <w:p>
            <w:pPr>
              <w:jc w:val="center"/>
              <w:rPr>
                <w:ins w:id="11031" w:author="Edward Lee" w:date="2017-10-16T16:40:00Z"/>
                <w:rFonts w:ascii="宋体" w:hAnsi="宋体" w:eastAsia="宋体"/>
              </w:rPr>
            </w:pPr>
            <w:ins w:id="11032" w:author="Edward Lee" w:date="2017-10-16T16:40:00Z">
              <w:r>
                <w:rPr>
                  <w:rFonts w:hint="eastAsia" w:ascii="宋体" w:hAnsi="宋体" w:eastAsia="宋体"/>
                </w:rPr>
                <w:t>00</w:t>
              </w:r>
            </w:ins>
          </w:p>
        </w:tc>
        <w:tc>
          <w:tcPr>
            <w:tcW w:w="1054" w:type="dxa"/>
            <w:vAlign w:val="center"/>
          </w:tcPr>
          <w:p>
            <w:pPr>
              <w:jc w:val="center"/>
              <w:rPr>
                <w:ins w:id="11033" w:author="Edward Lee" w:date="2017-10-16T16:40:00Z"/>
                <w:rFonts w:ascii="宋体" w:hAnsi="宋体" w:eastAsia="宋体"/>
              </w:rPr>
            </w:pPr>
            <w:ins w:id="11034" w:author="Edward Lee" w:date="2017-10-16T16:40:00Z">
              <w:r>
                <w:rPr>
                  <w:rFonts w:hint="eastAsia" w:ascii="宋体" w:hAnsi="宋体" w:eastAsia="宋体"/>
                </w:rPr>
                <w:t>38</w:t>
              </w:r>
            </w:ins>
          </w:p>
        </w:tc>
        <w:tc>
          <w:tcPr>
            <w:tcW w:w="992" w:type="dxa"/>
            <w:vAlign w:val="center"/>
          </w:tcPr>
          <w:p>
            <w:pPr>
              <w:jc w:val="center"/>
              <w:rPr>
                <w:ins w:id="11035" w:author="Edward Lee" w:date="2017-10-16T16:40:00Z"/>
                <w:rFonts w:ascii="宋体" w:hAnsi="宋体" w:eastAsia="宋体"/>
              </w:rPr>
            </w:pPr>
            <w:ins w:id="11036" w:author="Edward Lee" w:date="2017-10-16T16:40:00Z">
              <w:r>
                <w:rPr>
                  <w:rFonts w:hint="eastAsia" w:ascii="宋体" w:hAnsi="宋体" w:eastAsia="宋体"/>
                </w:rPr>
                <w:t>36</w:t>
              </w:r>
            </w:ins>
          </w:p>
        </w:tc>
        <w:tc>
          <w:tcPr>
            <w:tcW w:w="992" w:type="dxa"/>
            <w:vAlign w:val="center"/>
          </w:tcPr>
          <w:p>
            <w:pPr>
              <w:jc w:val="center"/>
              <w:rPr>
                <w:ins w:id="11037" w:author="Edward Lee" w:date="2017-10-16T16:40:00Z"/>
                <w:rFonts w:ascii="宋体" w:hAnsi="宋体" w:eastAsia="宋体"/>
              </w:rPr>
            </w:pPr>
            <w:ins w:id="11038" w:author="Edward Lee" w:date="2017-10-16T16:40:00Z">
              <w:r>
                <w:rPr>
                  <w:rFonts w:hint="eastAsia" w:ascii="宋体" w:hAnsi="宋体" w:eastAsia="宋体"/>
                </w:rPr>
                <w:t>31</w:t>
              </w:r>
            </w:ins>
          </w:p>
        </w:tc>
        <w:tc>
          <w:tcPr>
            <w:tcW w:w="995" w:type="dxa"/>
            <w:vAlign w:val="center"/>
          </w:tcPr>
          <w:p>
            <w:pPr>
              <w:jc w:val="center"/>
              <w:rPr>
                <w:ins w:id="11039" w:author="Edward Lee" w:date="2017-10-16T16:40:00Z"/>
                <w:rFonts w:ascii="宋体" w:hAnsi="宋体" w:eastAsia="宋体"/>
              </w:rPr>
            </w:pPr>
            <w:ins w:id="11040" w:author="Edward Lee" w:date="2017-10-16T16:40:00Z">
              <w:r>
                <w:rPr>
                  <w:rFonts w:hint="eastAsia" w:ascii="宋体" w:hAnsi="宋体" w:eastAsia="宋体"/>
                </w:rPr>
                <w:t>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041" w:author="Edward Lee" w:date="2017-10-16T16:40:00Z"/>
        </w:trPr>
        <w:tc>
          <w:tcPr>
            <w:tcW w:w="958" w:type="dxa"/>
            <w:shd w:val="clear" w:color="auto" w:fill="D8D8D8" w:themeFill="background1" w:themeFillShade="D9"/>
            <w:vAlign w:val="center"/>
          </w:tcPr>
          <w:p>
            <w:pPr>
              <w:jc w:val="center"/>
              <w:rPr>
                <w:ins w:id="11042" w:author="Edward Lee" w:date="2017-10-16T16:40:00Z"/>
                <w:rFonts w:ascii="宋体" w:hAnsi="宋体" w:eastAsia="宋体"/>
                <w:b/>
              </w:rPr>
            </w:pPr>
          </w:p>
        </w:tc>
        <w:tc>
          <w:tcPr>
            <w:tcW w:w="991" w:type="dxa"/>
            <w:shd w:val="clear" w:color="auto" w:fill="D8D8D8" w:themeFill="background1" w:themeFillShade="D9"/>
            <w:vAlign w:val="center"/>
          </w:tcPr>
          <w:p>
            <w:pPr>
              <w:jc w:val="center"/>
              <w:rPr>
                <w:ins w:id="11043" w:author="Edward Lee" w:date="2017-10-16T16:40:00Z"/>
                <w:rFonts w:ascii="宋体" w:hAnsi="宋体" w:eastAsia="宋体"/>
                <w:b/>
              </w:rPr>
            </w:pPr>
          </w:p>
        </w:tc>
        <w:tc>
          <w:tcPr>
            <w:tcW w:w="994" w:type="dxa"/>
            <w:shd w:val="clear" w:color="auto" w:fill="D8D8D8" w:themeFill="background1" w:themeFillShade="D9"/>
            <w:vAlign w:val="center"/>
          </w:tcPr>
          <w:p>
            <w:pPr>
              <w:jc w:val="center"/>
              <w:rPr>
                <w:ins w:id="11044"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1045"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1046" w:author="Edward Lee" w:date="2017-10-16T16:40:00Z"/>
                <w:rFonts w:ascii="宋体" w:hAnsi="宋体" w:eastAsia="宋体"/>
                <w:b/>
              </w:rPr>
            </w:pPr>
          </w:p>
        </w:tc>
        <w:tc>
          <w:tcPr>
            <w:tcW w:w="1054" w:type="dxa"/>
            <w:shd w:val="clear" w:color="auto" w:fill="D8D8D8" w:themeFill="background1" w:themeFillShade="D9"/>
            <w:vAlign w:val="center"/>
          </w:tcPr>
          <w:p>
            <w:pPr>
              <w:jc w:val="center"/>
              <w:rPr>
                <w:ins w:id="11047"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048"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049"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050"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051" w:author="Edward Lee" w:date="2017-10-16T16:40:00Z"/>
        </w:trPr>
        <w:tc>
          <w:tcPr>
            <w:tcW w:w="958" w:type="dxa"/>
            <w:vAlign w:val="center"/>
          </w:tcPr>
          <w:p>
            <w:pPr>
              <w:jc w:val="center"/>
              <w:rPr>
                <w:ins w:id="11052" w:author="Edward Lee" w:date="2017-10-16T16:40:00Z"/>
                <w:rFonts w:ascii="宋体" w:hAnsi="宋体" w:eastAsia="宋体"/>
              </w:rPr>
            </w:pPr>
            <w:ins w:id="11053" w:author="Edward Lee" w:date="2017-10-16T16:40:00Z">
              <w:r>
                <w:rPr>
                  <w:rFonts w:hint="eastAsia" w:ascii="宋体" w:hAnsi="宋体" w:eastAsia="宋体"/>
                </w:rPr>
                <w:t>39</w:t>
              </w:r>
            </w:ins>
          </w:p>
        </w:tc>
        <w:tc>
          <w:tcPr>
            <w:tcW w:w="991" w:type="dxa"/>
            <w:vAlign w:val="center"/>
          </w:tcPr>
          <w:p>
            <w:pPr>
              <w:jc w:val="center"/>
              <w:rPr>
                <w:ins w:id="11054" w:author="Edward Lee" w:date="2017-10-16T16:40:00Z"/>
                <w:rFonts w:ascii="宋体" w:hAnsi="宋体" w:eastAsia="宋体"/>
              </w:rPr>
            </w:pPr>
            <w:ins w:id="11055" w:author="Edward Lee" w:date="2017-10-16T16:40:00Z">
              <w:r>
                <w:rPr>
                  <w:rFonts w:hint="eastAsia" w:ascii="宋体" w:hAnsi="宋体" w:eastAsia="宋体"/>
                </w:rPr>
                <w:t>34</w:t>
              </w:r>
            </w:ins>
          </w:p>
        </w:tc>
        <w:tc>
          <w:tcPr>
            <w:tcW w:w="994" w:type="dxa"/>
            <w:vAlign w:val="center"/>
          </w:tcPr>
          <w:p>
            <w:pPr>
              <w:jc w:val="center"/>
              <w:rPr>
                <w:ins w:id="11056" w:author="Edward Lee" w:date="2017-10-16T16:40:00Z"/>
                <w:rFonts w:ascii="宋体" w:hAnsi="宋体" w:eastAsia="宋体"/>
              </w:rPr>
            </w:pPr>
            <w:ins w:id="11057" w:author="Edward Lee" w:date="2017-10-16T16:40:00Z">
              <w:r>
                <w:rPr>
                  <w:rFonts w:hint="eastAsia" w:ascii="宋体" w:hAnsi="宋体" w:eastAsia="宋体"/>
                </w:rPr>
                <w:t>30</w:t>
              </w:r>
            </w:ins>
          </w:p>
        </w:tc>
        <w:tc>
          <w:tcPr>
            <w:tcW w:w="1092" w:type="dxa"/>
            <w:vAlign w:val="center"/>
          </w:tcPr>
          <w:p>
            <w:pPr>
              <w:jc w:val="center"/>
              <w:rPr>
                <w:ins w:id="11058" w:author="Edward Lee" w:date="2017-10-16T16:40:00Z"/>
                <w:rFonts w:ascii="宋体" w:hAnsi="宋体" w:eastAsia="宋体"/>
              </w:rPr>
            </w:pPr>
            <w:ins w:id="11059" w:author="Edward Lee" w:date="2017-10-16T16:40:00Z">
              <w:r>
                <w:rPr>
                  <w:rFonts w:hint="eastAsia" w:ascii="宋体" w:hAnsi="宋体" w:eastAsia="宋体"/>
                </w:rPr>
                <w:t>33</w:t>
              </w:r>
            </w:ins>
          </w:p>
        </w:tc>
        <w:tc>
          <w:tcPr>
            <w:tcW w:w="1092" w:type="dxa"/>
            <w:vAlign w:val="center"/>
          </w:tcPr>
          <w:p>
            <w:pPr>
              <w:jc w:val="center"/>
              <w:rPr>
                <w:ins w:id="11060" w:author="Edward Lee" w:date="2017-10-16T16:40:00Z"/>
                <w:rFonts w:ascii="宋体" w:hAnsi="宋体" w:eastAsia="宋体"/>
              </w:rPr>
            </w:pPr>
            <w:ins w:id="11061" w:author="Edward Lee" w:date="2017-10-16T16:40:00Z">
              <w:r>
                <w:rPr>
                  <w:rFonts w:hint="eastAsia" w:ascii="宋体" w:hAnsi="宋体" w:eastAsia="宋体"/>
                </w:rPr>
                <w:t>34</w:t>
              </w:r>
            </w:ins>
          </w:p>
        </w:tc>
        <w:tc>
          <w:tcPr>
            <w:tcW w:w="1054" w:type="dxa"/>
            <w:vAlign w:val="center"/>
          </w:tcPr>
          <w:p>
            <w:pPr>
              <w:jc w:val="center"/>
              <w:rPr>
                <w:ins w:id="11062" w:author="Edward Lee" w:date="2017-10-16T16:40:00Z"/>
                <w:rFonts w:ascii="宋体" w:hAnsi="宋体" w:eastAsia="宋体"/>
              </w:rPr>
            </w:pPr>
            <w:ins w:id="11063" w:author="Edward Lee" w:date="2017-10-16T16:40:00Z">
              <w:r>
                <w:rPr>
                  <w:rFonts w:hint="eastAsia" w:ascii="宋体" w:hAnsi="宋体" w:eastAsia="宋体"/>
                </w:rPr>
                <w:t>32</w:t>
              </w:r>
            </w:ins>
          </w:p>
        </w:tc>
        <w:tc>
          <w:tcPr>
            <w:tcW w:w="992" w:type="dxa"/>
            <w:vAlign w:val="center"/>
          </w:tcPr>
          <w:p>
            <w:pPr>
              <w:jc w:val="center"/>
              <w:rPr>
                <w:ins w:id="11064" w:author="Edward Lee" w:date="2017-10-16T16:40:00Z"/>
                <w:rFonts w:ascii="宋体" w:hAnsi="宋体" w:eastAsia="宋体"/>
              </w:rPr>
            </w:pPr>
            <w:ins w:id="11065" w:author="Edward Lee" w:date="2017-10-16T16:40:00Z">
              <w:r>
                <w:rPr>
                  <w:rFonts w:hint="eastAsia" w:ascii="宋体" w:hAnsi="宋体" w:eastAsia="宋体"/>
                </w:rPr>
                <w:t>33</w:t>
              </w:r>
            </w:ins>
          </w:p>
        </w:tc>
        <w:tc>
          <w:tcPr>
            <w:tcW w:w="992" w:type="dxa"/>
            <w:vAlign w:val="center"/>
          </w:tcPr>
          <w:p>
            <w:pPr>
              <w:jc w:val="center"/>
              <w:rPr>
                <w:ins w:id="11066" w:author="Edward Lee" w:date="2017-10-16T16:40:00Z"/>
                <w:rFonts w:ascii="宋体" w:hAnsi="宋体" w:eastAsia="宋体"/>
              </w:rPr>
            </w:pPr>
            <w:ins w:id="11067" w:author="Edward Lee" w:date="2017-10-16T16:40:00Z">
              <w:r>
                <w:rPr>
                  <w:rFonts w:hint="eastAsia" w:ascii="宋体" w:hAnsi="宋体" w:eastAsia="宋体"/>
                </w:rPr>
                <w:t>35</w:t>
              </w:r>
            </w:ins>
          </w:p>
        </w:tc>
        <w:tc>
          <w:tcPr>
            <w:tcW w:w="995" w:type="dxa"/>
            <w:vAlign w:val="center"/>
          </w:tcPr>
          <w:p>
            <w:pPr>
              <w:jc w:val="center"/>
              <w:rPr>
                <w:ins w:id="11068" w:author="Edward Lee" w:date="2017-10-16T16:40:00Z"/>
                <w:rFonts w:ascii="宋体" w:hAnsi="宋体" w:eastAsia="宋体"/>
              </w:rPr>
            </w:pPr>
            <w:ins w:id="11069" w:author="Edward Lee" w:date="2017-10-16T16:40:00Z">
              <w:r>
                <w:rPr>
                  <w:rFonts w:hint="eastAsia" w:ascii="宋体" w:hAnsi="宋体" w:eastAsia="宋体"/>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070" w:author="Edward Lee" w:date="2017-10-16T16:40:00Z"/>
        </w:trPr>
        <w:tc>
          <w:tcPr>
            <w:tcW w:w="958" w:type="dxa"/>
            <w:shd w:val="clear" w:color="auto" w:fill="D8D8D8" w:themeFill="background1" w:themeFillShade="D9"/>
            <w:vAlign w:val="center"/>
          </w:tcPr>
          <w:p>
            <w:pPr>
              <w:jc w:val="center"/>
              <w:rPr>
                <w:ins w:id="11071" w:author="Edward Lee" w:date="2017-10-16T16:40:00Z"/>
                <w:rFonts w:ascii="宋体" w:hAnsi="宋体" w:eastAsia="宋体"/>
              </w:rPr>
            </w:pPr>
          </w:p>
        </w:tc>
        <w:tc>
          <w:tcPr>
            <w:tcW w:w="991" w:type="dxa"/>
            <w:shd w:val="clear" w:color="auto" w:fill="D8D8D8" w:themeFill="background1" w:themeFillShade="D9"/>
            <w:vAlign w:val="center"/>
          </w:tcPr>
          <w:p>
            <w:pPr>
              <w:jc w:val="center"/>
              <w:rPr>
                <w:ins w:id="11072" w:author="Edward Lee" w:date="2017-10-16T16:40:00Z"/>
                <w:rFonts w:ascii="宋体" w:hAnsi="宋体" w:eastAsia="宋体"/>
              </w:rPr>
            </w:pPr>
          </w:p>
        </w:tc>
        <w:tc>
          <w:tcPr>
            <w:tcW w:w="994" w:type="dxa"/>
            <w:shd w:val="clear" w:color="auto" w:fill="D8D8D8" w:themeFill="background1" w:themeFillShade="D9"/>
            <w:vAlign w:val="center"/>
          </w:tcPr>
          <w:p>
            <w:pPr>
              <w:jc w:val="center"/>
              <w:rPr>
                <w:ins w:id="11073" w:author="Edward Lee" w:date="2017-10-16T16:40:00Z"/>
                <w:rFonts w:ascii="宋体" w:hAnsi="宋体" w:eastAsia="宋体"/>
                <w:b/>
              </w:rPr>
            </w:pPr>
            <w:ins w:id="11074" w:author="Edward Lee" w:date="2017-10-16T16:40:00Z">
              <w:r>
                <w:rPr>
                  <w:rFonts w:hint="eastAsia" w:ascii="宋体" w:hAnsi="宋体" w:eastAsia="宋体"/>
                  <w:b/>
                </w:rPr>
                <w:t>dev_id</w:t>
              </w:r>
            </w:ins>
            <w:ins w:id="11075" w:author="Edward Lee" w:date="2017-10-16T16:40:00Z">
              <w:r>
                <w:rPr>
                  <w:rFonts w:ascii="宋体" w:hAnsi="宋体" w:eastAsia="宋体"/>
                  <w:b/>
                </w:rPr>
                <w:br w:type="textWrapping"/>
              </w:r>
            </w:ins>
            <w:ins w:id="11076" w:author="Edward Lee" w:date="2017-10-16T16:40:00Z">
              <w:r>
                <w:rPr>
                  <w:rFonts w:hint="eastAsia" w:ascii="宋体" w:hAnsi="宋体" w:eastAsia="宋体"/>
                  <w:b/>
                </w:rPr>
                <w:t>(LSB)</w:t>
              </w:r>
            </w:ins>
          </w:p>
        </w:tc>
        <w:tc>
          <w:tcPr>
            <w:tcW w:w="1092" w:type="dxa"/>
            <w:shd w:val="clear" w:color="auto" w:fill="D6E3BC" w:themeFill="accent3" w:themeFillTint="66"/>
            <w:vAlign w:val="center"/>
          </w:tcPr>
          <w:p>
            <w:pPr>
              <w:jc w:val="center"/>
              <w:rPr>
                <w:ins w:id="11077" w:author="Edward Lee" w:date="2017-10-16T16:40:00Z"/>
                <w:rFonts w:ascii="宋体" w:hAnsi="宋体" w:eastAsia="宋体"/>
                <w:b/>
              </w:rPr>
            </w:pPr>
            <w:ins w:id="11078" w:author="Edward Lee" w:date="2017-10-16T16:40:00Z">
              <w:r>
                <w:rPr>
                  <w:rFonts w:hint="eastAsia" w:ascii="宋体" w:hAnsi="宋体" w:eastAsia="宋体"/>
                  <w:b/>
                </w:rPr>
                <w:t>param_type</w:t>
              </w:r>
            </w:ins>
          </w:p>
        </w:tc>
        <w:tc>
          <w:tcPr>
            <w:tcW w:w="1092" w:type="dxa"/>
            <w:shd w:val="clear" w:color="auto" w:fill="D6E3BC" w:themeFill="accent3" w:themeFillTint="66"/>
            <w:vAlign w:val="center"/>
          </w:tcPr>
          <w:p>
            <w:pPr>
              <w:jc w:val="center"/>
              <w:rPr>
                <w:ins w:id="11079" w:author="Edward Lee" w:date="2017-10-16T16:40:00Z"/>
                <w:rFonts w:ascii="宋体" w:hAnsi="宋体" w:eastAsia="宋体"/>
                <w:b/>
              </w:rPr>
            </w:pPr>
            <w:ins w:id="11080" w:author="Edward Lee" w:date="2017-10-16T16:40:00Z">
              <w:r>
                <w:rPr>
                  <w:rFonts w:ascii="宋体" w:hAnsi="宋体" w:eastAsia="宋体"/>
                  <w:b/>
                </w:rPr>
                <w:t>ant</w:t>
              </w:r>
            </w:ins>
            <w:ins w:id="11081" w:author="Edward Lee" w:date="2017-10-16T16:40:00Z">
              <w:r>
                <w:rPr>
                  <w:rFonts w:hint="eastAsia" w:ascii="宋体" w:hAnsi="宋体" w:eastAsia="宋体"/>
                  <w:b/>
                </w:rPr>
                <w:t>1_gain</w:t>
              </w:r>
            </w:ins>
          </w:p>
        </w:tc>
        <w:tc>
          <w:tcPr>
            <w:tcW w:w="1054" w:type="dxa"/>
            <w:shd w:val="clear" w:color="auto" w:fill="D6E3BC" w:themeFill="accent3" w:themeFillTint="66"/>
            <w:vAlign w:val="center"/>
          </w:tcPr>
          <w:p>
            <w:pPr>
              <w:jc w:val="center"/>
              <w:rPr>
                <w:ins w:id="11082" w:author="Edward Lee" w:date="2017-10-16T16:40:00Z"/>
                <w:rFonts w:ascii="宋体" w:hAnsi="宋体" w:eastAsia="宋体"/>
                <w:b/>
              </w:rPr>
            </w:pPr>
            <w:ins w:id="11083" w:author="Edward Lee" w:date="2017-10-16T16:40:00Z">
              <w:r>
                <w:rPr>
                  <w:rFonts w:ascii="宋体" w:hAnsi="宋体" w:eastAsia="宋体"/>
                  <w:b/>
                </w:rPr>
                <w:t>ant</w:t>
              </w:r>
            </w:ins>
            <w:ins w:id="11084" w:author="Edward Lee" w:date="2017-10-16T16:40:00Z">
              <w:r>
                <w:rPr>
                  <w:rFonts w:hint="eastAsia" w:ascii="宋体" w:hAnsi="宋体" w:eastAsia="宋体"/>
                  <w:b/>
                </w:rPr>
                <w:t>2_gain</w:t>
              </w:r>
            </w:ins>
          </w:p>
        </w:tc>
        <w:tc>
          <w:tcPr>
            <w:tcW w:w="992" w:type="dxa"/>
            <w:shd w:val="clear" w:color="auto" w:fill="D6E3BC" w:themeFill="accent3" w:themeFillTint="66"/>
            <w:vAlign w:val="center"/>
          </w:tcPr>
          <w:p>
            <w:pPr>
              <w:jc w:val="center"/>
              <w:rPr>
                <w:ins w:id="11085" w:author="Edward Lee" w:date="2017-10-16T16:40:00Z"/>
                <w:rFonts w:ascii="宋体" w:hAnsi="宋体" w:eastAsia="宋体"/>
                <w:b/>
              </w:rPr>
            </w:pPr>
            <w:ins w:id="11086" w:author="Edward Lee" w:date="2017-10-16T16:40:00Z">
              <w:r>
                <w:rPr>
                  <w:rFonts w:ascii="宋体" w:hAnsi="宋体" w:eastAsia="宋体"/>
                  <w:b/>
                </w:rPr>
                <w:t>ant</w:t>
              </w:r>
            </w:ins>
            <w:ins w:id="11087" w:author="Edward Lee" w:date="2017-10-16T16:40:00Z">
              <w:r>
                <w:rPr>
                  <w:rFonts w:hint="eastAsia" w:ascii="宋体" w:hAnsi="宋体" w:eastAsia="宋体"/>
                  <w:b/>
                </w:rPr>
                <w:t>3_gain</w:t>
              </w:r>
            </w:ins>
          </w:p>
        </w:tc>
        <w:tc>
          <w:tcPr>
            <w:tcW w:w="992" w:type="dxa"/>
            <w:shd w:val="clear" w:color="auto" w:fill="D6E3BC" w:themeFill="accent3" w:themeFillTint="66"/>
            <w:vAlign w:val="center"/>
          </w:tcPr>
          <w:p>
            <w:pPr>
              <w:jc w:val="center"/>
              <w:rPr>
                <w:ins w:id="11088" w:author="Edward Lee" w:date="2017-10-16T16:40:00Z"/>
                <w:rFonts w:ascii="宋体" w:hAnsi="宋体" w:eastAsia="宋体"/>
                <w:b/>
              </w:rPr>
            </w:pPr>
            <w:ins w:id="11089" w:author="Edward Lee" w:date="2017-10-16T16:40:00Z">
              <w:r>
                <w:rPr>
                  <w:rFonts w:ascii="宋体" w:hAnsi="宋体" w:eastAsia="宋体"/>
                  <w:b/>
                </w:rPr>
                <w:t>ant</w:t>
              </w:r>
            </w:ins>
            <w:ins w:id="11090" w:author="Edward Lee" w:date="2017-10-16T16:40:00Z">
              <w:r>
                <w:rPr>
                  <w:rFonts w:hint="eastAsia" w:ascii="宋体" w:hAnsi="宋体" w:eastAsia="宋体"/>
                  <w:b/>
                </w:rPr>
                <w:t>4_gain</w:t>
              </w:r>
            </w:ins>
          </w:p>
        </w:tc>
        <w:tc>
          <w:tcPr>
            <w:tcW w:w="995" w:type="dxa"/>
            <w:shd w:val="clear" w:color="auto" w:fill="D6E3BC" w:themeFill="accent3" w:themeFillTint="66"/>
            <w:vAlign w:val="center"/>
          </w:tcPr>
          <w:p>
            <w:pPr>
              <w:rPr>
                <w:ins w:id="11091" w:author="Edward Lee" w:date="2017-10-16T16:40:00Z"/>
                <w:rFonts w:ascii="宋体" w:hAnsi="宋体" w:eastAsia="宋体" w:cs="Times New Roman"/>
                <w:color w:val="3333FF"/>
              </w:rPr>
            </w:pPr>
            <w:ins w:id="11092" w:author="Edward Lee" w:date="2017-10-16T16:40:00Z">
              <w:r>
                <w:rPr>
                  <w:rFonts w:ascii="宋体" w:hAnsi="宋体" w:eastAsia="宋体"/>
                  <w:b/>
                </w:rPr>
                <w:t>ant</w:t>
              </w:r>
            </w:ins>
            <w:ins w:id="11093" w:author="Edward Lee" w:date="2017-10-16T16:40:00Z">
              <w:r>
                <w:rPr>
                  <w:rFonts w:hint="eastAsia" w:ascii="宋体" w:hAnsi="宋体" w:eastAsia="宋体"/>
                  <w:b/>
                </w:rPr>
                <w:t>1_rssi</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094" w:author="Edward Lee" w:date="2017-10-16T16:40:00Z"/>
        </w:trPr>
        <w:tc>
          <w:tcPr>
            <w:tcW w:w="958" w:type="dxa"/>
            <w:vAlign w:val="center"/>
          </w:tcPr>
          <w:p>
            <w:pPr>
              <w:jc w:val="center"/>
              <w:rPr>
                <w:ins w:id="11095" w:author="Edward Lee" w:date="2017-10-16T16:40:00Z"/>
                <w:rFonts w:ascii="宋体" w:hAnsi="宋体" w:eastAsia="宋体"/>
              </w:rPr>
            </w:pPr>
            <w:ins w:id="11096" w:author="Edward Lee" w:date="2017-10-16T16:40:00Z">
              <w:r>
                <w:rPr>
                  <w:rFonts w:hint="eastAsia" w:ascii="宋体" w:hAnsi="宋体" w:eastAsia="宋体"/>
                </w:rPr>
                <w:t>39</w:t>
              </w:r>
            </w:ins>
          </w:p>
        </w:tc>
        <w:tc>
          <w:tcPr>
            <w:tcW w:w="991" w:type="dxa"/>
            <w:vAlign w:val="center"/>
          </w:tcPr>
          <w:p>
            <w:pPr>
              <w:jc w:val="center"/>
              <w:rPr>
                <w:ins w:id="11097" w:author="Edward Lee" w:date="2017-10-16T16:40:00Z"/>
                <w:rFonts w:ascii="宋体" w:hAnsi="宋体" w:eastAsia="宋体"/>
              </w:rPr>
            </w:pPr>
            <w:ins w:id="11098" w:author="Edward Lee" w:date="2017-10-16T16:40:00Z">
              <w:r>
                <w:rPr>
                  <w:rFonts w:hint="eastAsia" w:ascii="宋体" w:hAnsi="宋体" w:eastAsia="宋体"/>
                </w:rPr>
                <w:t>36</w:t>
              </w:r>
            </w:ins>
          </w:p>
        </w:tc>
        <w:tc>
          <w:tcPr>
            <w:tcW w:w="994" w:type="dxa"/>
            <w:vAlign w:val="center"/>
          </w:tcPr>
          <w:p>
            <w:pPr>
              <w:jc w:val="center"/>
              <w:rPr>
                <w:ins w:id="11099" w:author="Edward Lee" w:date="2017-10-16T16:40:00Z"/>
                <w:rFonts w:ascii="宋体" w:hAnsi="宋体" w:eastAsia="宋体"/>
              </w:rPr>
            </w:pPr>
            <w:ins w:id="11100" w:author="Edward Lee" w:date="2017-10-16T16:40:00Z">
              <w:r>
                <w:rPr>
                  <w:rFonts w:hint="eastAsia" w:ascii="宋体" w:hAnsi="宋体" w:eastAsia="宋体"/>
                </w:rPr>
                <w:t>00</w:t>
              </w:r>
            </w:ins>
          </w:p>
        </w:tc>
        <w:tc>
          <w:tcPr>
            <w:tcW w:w="1092" w:type="dxa"/>
            <w:vAlign w:val="center"/>
          </w:tcPr>
          <w:p>
            <w:pPr>
              <w:jc w:val="center"/>
              <w:rPr>
                <w:ins w:id="11101" w:author="Edward Lee" w:date="2017-10-16T16:40:00Z"/>
                <w:rFonts w:ascii="宋体" w:hAnsi="宋体" w:eastAsia="宋体" w:cs="Times New Roman"/>
                <w:color w:val="FF33CC"/>
              </w:rPr>
            </w:pPr>
            <w:ins w:id="11102" w:author="Edward Lee" w:date="2017-10-16T16:40:00Z">
              <w:r>
                <w:rPr>
                  <w:rFonts w:hint="eastAsia" w:ascii="宋体" w:hAnsi="宋体" w:eastAsia="宋体" w:cs="Times New Roman"/>
                  <w:color w:val="FF33CC"/>
                </w:rPr>
                <w:t>02</w:t>
              </w:r>
            </w:ins>
          </w:p>
        </w:tc>
        <w:tc>
          <w:tcPr>
            <w:tcW w:w="1092" w:type="dxa"/>
            <w:vAlign w:val="center"/>
          </w:tcPr>
          <w:p>
            <w:pPr>
              <w:jc w:val="center"/>
              <w:rPr>
                <w:ins w:id="11103" w:author="Edward Lee" w:date="2017-10-16T16:40:00Z"/>
                <w:rFonts w:ascii="宋体" w:hAnsi="宋体" w:eastAsia="宋体" w:cs="Times New Roman"/>
                <w:color w:val="FF33CC"/>
              </w:rPr>
            </w:pPr>
            <w:ins w:id="11104" w:author="Edward Lee" w:date="2017-10-16T16:40:00Z">
              <w:r>
                <w:rPr>
                  <w:rFonts w:asciiTheme="minorEastAsia" w:hAnsiTheme="minorEastAsia"/>
                  <w:color w:val="00CC00"/>
                </w:rPr>
                <w:t>1F</w:t>
              </w:r>
            </w:ins>
          </w:p>
        </w:tc>
        <w:tc>
          <w:tcPr>
            <w:tcW w:w="1054" w:type="dxa"/>
            <w:vAlign w:val="center"/>
          </w:tcPr>
          <w:p>
            <w:pPr>
              <w:jc w:val="center"/>
              <w:rPr>
                <w:ins w:id="11105" w:author="Edward Lee" w:date="2017-10-16T16:40:00Z"/>
                <w:rFonts w:ascii="宋体" w:hAnsi="宋体" w:eastAsia="宋体" w:cs="Times New Roman"/>
                <w:color w:val="FF33CC"/>
              </w:rPr>
            </w:pPr>
            <w:ins w:id="11106" w:author="Edward Lee" w:date="2017-10-16T16:40:00Z">
              <w:r>
                <w:rPr>
                  <w:rFonts w:asciiTheme="minorEastAsia" w:hAnsiTheme="minorEastAsia"/>
                  <w:color w:val="00CC00"/>
                </w:rPr>
                <w:t>1F</w:t>
              </w:r>
            </w:ins>
          </w:p>
        </w:tc>
        <w:tc>
          <w:tcPr>
            <w:tcW w:w="992" w:type="dxa"/>
            <w:vAlign w:val="center"/>
          </w:tcPr>
          <w:p>
            <w:pPr>
              <w:jc w:val="center"/>
              <w:rPr>
                <w:ins w:id="11107" w:author="Edward Lee" w:date="2017-10-16T16:40:00Z"/>
                <w:rFonts w:ascii="宋体" w:hAnsi="宋体" w:eastAsia="宋体" w:cs="Times New Roman"/>
                <w:color w:val="FF33CC"/>
              </w:rPr>
            </w:pPr>
            <w:ins w:id="11108" w:author="Edward Lee" w:date="2017-10-16T16:40:00Z">
              <w:r>
                <w:rPr>
                  <w:rFonts w:asciiTheme="minorEastAsia" w:hAnsiTheme="minorEastAsia"/>
                  <w:color w:val="00CC00"/>
                </w:rPr>
                <w:t>1F</w:t>
              </w:r>
            </w:ins>
          </w:p>
        </w:tc>
        <w:tc>
          <w:tcPr>
            <w:tcW w:w="992" w:type="dxa"/>
            <w:vAlign w:val="center"/>
          </w:tcPr>
          <w:p>
            <w:pPr>
              <w:jc w:val="center"/>
              <w:rPr>
                <w:ins w:id="11109" w:author="Edward Lee" w:date="2017-10-16T16:40:00Z"/>
                <w:rFonts w:ascii="宋体" w:hAnsi="宋体" w:eastAsia="宋体" w:cs="Times New Roman"/>
                <w:color w:val="FF33CC"/>
              </w:rPr>
            </w:pPr>
            <w:ins w:id="11110" w:author="Edward Lee" w:date="2017-10-16T16:40:00Z">
              <w:r>
                <w:rPr>
                  <w:rFonts w:hint="eastAsia" w:asciiTheme="minorEastAsia" w:hAnsiTheme="minorEastAsia"/>
                  <w:color w:val="00CC00"/>
                </w:rPr>
                <w:t>1F</w:t>
              </w:r>
            </w:ins>
          </w:p>
        </w:tc>
        <w:tc>
          <w:tcPr>
            <w:tcW w:w="995" w:type="dxa"/>
            <w:vAlign w:val="center"/>
          </w:tcPr>
          <w:p>
            <w:pPr>
              <w:jc w:val="center"/>
              <w:rPr>
                <w:ins w:id="11111" w:author="Edward Lee" w:date="2017-10-16T16:40:00Z"/>
                <w:rFonts w:ascii="宋体" w:hAnsi="宋体" w:eastAsia="宋体" w:cs="Times New Roman"/>
                <w:color w:val="3333FF"/>
              </w:rPr>
            </w:pPr>
            <w:ins w:id="11112" w:author="Edward Lee" w:date="2017-10-16T16:40:00Z">
              <w:r>
                <w:rPr>
                  <w:rFonts w:asciiTheme="minorEastAsia" w:hAnsiTheme="minorEastAsia"/>
                  <w:i/>
                  <w:color w:val="FFC000"/>
                </w:rPr>
                <w:t>A8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033" w:type="dxa"/>
          <w:ins w:id="11113" w:author="Edward Lee" w:date="2017-10-16T16:40:00Z"/>
        </w:trPr>
        <w:tc>
          <w:tcPr>
            <w:tcW w:w="958" w:type="dxa"/>
            <w:vAlign w:val="center"/>
          </w:tcPr>
          <w:p>
            <w:pPr>
              <w:rPr>
                <w:ins w:id="11114" w:author="Edward Lee" w:date="2017-10-16T16:40:00Z"/>
                <w:rFonts w:ascii="宋体" w:hAnsi="宋体" w:eastAsia="宋体" w:cs="Times New Roman"/>
                <w:color w:val="3333FF"/>
              </w:rPr>
            </w:pPr>
            <w:ins w:id="11115" w:author="Edward Lee" w:date="2017-10-16T16:40:00Z">
              <w:r>
                <w:rPr>
                  <w:rFonts w:ascii="宋体" w:hAnsi="宋体" w:eastAsia="宋体"/>
                  <w:b/>
                </w:rPr>
                <w:t>ant</w:t>
              </w:r>
            </w:ins>
            <w:ins w:id="11116" w:author="Edward Lee" w:date="2017-10-16T16:40:00Z">
              <w:r>
                <w:rPr>
                  <w:rFonts w:hint="eastAsia" w:ascii="宋体" w:hAnsi="宋体" w:eastAsia="宋体"/>
                  <w:b/>
                </w:rPr>
                <w:t>2_rssi</w:t>
              </w:r>
            </w:ins>
          </w:p>
        </w:tc>
        <w:tc>
          <w:tcPr>
            <w:tcW w:w="991" w:type="dxa"/>
            <w:vAlign w:val="center"/>
          </w:tcPr>
          <w:p>
            <w:pPr>
              <w:rPr>
                <w:ins w:id="11117" w:author="Edward Lee" w:date="2017-10-16T16:40:00Z"/>
                <w:rFonts w:ascii="宋体" w:hAnsi="宋体" w:eastAsia="宋体" w:cs="Times New Roman"/>
                <w:color w:val="3333FF"/>
              </w:rPr>
            </w:pPr>
            <w:ins w:id="11118" w:author="Edward Lee" w:date="2017-10-16T16:40:00Z">
              <w:r>
                <w:rPr>
                  <w:rFonts w:ascii="宋体" w:hAnsi="宋体" w:eastAsia="宋体"/>
                  <w:b/>
                </w:rPr>
                <w:t>ant</w:t>
              </w:r>
            </w:ins>
            <w:ins w:id="11119" w:author="Edward Lee" w:date="2017-10-16T16:40:00Z">
              <w:r>
                <w:rPr>
                  <w:rFonts w:hint="eastAsia" w:ascii="宋体" w:hAnsi="宋体" w:eastAsia="宋体"/>
                  <w:b/>
                </w:rPr>
                <w:t>3_rssi</w:t>
              </w:r>
            </w:ins>
          </w:p>
        </w:tc>
        <w:tc>
          <w:tcPr>
            <w:tcW w:w="994" w:type="dxa"/>
            <w:vAlign w:val="center"/>
          </w:tcPr>
          <w:p>
            <w:pPr>
              <w:rPr>
                <w:ins w:id="11120" w:author="Edward Lee" w:date="2017-10-16T16:40:00Z"/>
                <w:rFonts w:ascii="宋体" w:hAnsi="宋体" w:eastAsia="宋体" w:cs="Times New Roman"/>
                <w:color w:val="3333FF"/>
              </w:rPr>
            </w:pPr>
            <w:ins w:id="11121" w:author="Edward Lee" w:date="2017-10-16T16:40:00Z">
              <w:r>
                <w:rPr>
                  <w:rFonts w:ascii="宋体" w:hAnsi="宋体" w:eastAsia="宋体"/>
                  <w:b/>
                </w:rPr>
                <w:t>ant</w:t>
              </w:r>
            </w:ins>
            <w:ins w:id="11122" w:author="Edward Lee" w:date="2017-10-16T16:40:00Z">
              <w:r>
                <w:rPr>
                  <w:rFonts w:hint="eastAsia" w:ascii="宋体" w:hAnsi="宋体" w:eastAsia="宋体"/>
                  <w:b/>
                </w:rPr>
                <w:t>4_rssi</w:t>
              </w:r>
            </w:ins>
          </w:p>
        </w:tc>
        <w:tc>
          <w:tcPr>
            <w:tcW w:w="1092" w:type="dxa"/>
            <w:vAlign w:val="center"/>
          </w:tcPr>
          <w:p>
            <w:pPr>
              <w:jc w:val="center"/>
              <w:rPr>
                <w:ins w:id="11123" w:author="Edward Lee" w:date="2017-10-16T16:40:00Z"/>
                <w:rFonts w:ascii="宋体" w:hAnsi="宋体" w:eastAsia="宋体"/>
                <w:b/>
              </w:rPr>
            </w:pPr>
            <w:ins w:id="11124" w:author="Edward Lee" w:date="2017-10-16T16:40:00Z">
              <w:r>
                <w:rPr>
                  <w:rFonts w:hint="eastAsia" w:ascii="宋体" w:hAnsi="宋体" w:eastAsia="宋体"/>
                  <w:b/>
                </w:rPr>
                <w:t>crc16</w:t>
              </w:r>
            </w:ins>
            <w:ins w:id="11125" w:author="Edward Lee" w:date="2017-10-16T16:40:00Z">
              <w:r>
                <w:rPr>
                  <w:rFonts w:ascii="宋体" w:hAnsi="宋体" w:eastAsia="宋体"/>
                  <w:b/>
                </w:rPr>
                <w:br w:type="textWrapping"/>
              </w:r>
            </w:ins>
            <w:ins w:id="11126" w:author="Edward Lee" w:date="2017-10-16T16:40:00Z">
              <w:r>
                <w:rPr>
                  <w:rFonts w:hint="eastAsia" w:ascii="宋体" w:hAnsi="宋体" w:eastAsia="宋体"/>
                  <w:b/>
                </w:rPr>
                <w:t>(H)</w:t>
              </w:r>
            </w:ins>
          </w:p>
        </w:tc>
        <w:tc>
          <w:tcPr>
            <w:tcW w:w="1092" w:type="dxa"/>
            <w:vAlign w:val="center"/>
          </w:tcPr>
          <w:p>
            <w:pPr>
              <w:jc w:val="center"/>
              <w:rPr>
                <w:ins w:id="11127" w:author="Edward Lee" w:date="2017-10-16T16:40:00Z"/>
                <w:rFonts w:ascii="宋体" w:hAnsi="宋体" w:eastAsia="宋体"/>
                <w:b/>
              </w:rPr>
            </w:pPr>
            <w:ins w:id="11128" w:author="Edward Lee" w:date="2017-10-16T16:40:00Z">
              <w:r>
                <w:rPr>
                  <w:rFonts w:hint="eastAsia" w:ascii="宋体" w:hAnsi="宋体" w:eastAsia="宋体"/>
                  <w:b/>
                </w:rPr>
                <w:t>crc16</w:t>
              </w:r>
            </w:ins>
            <w:ins w:id="11129" w:author="Edward Lee" w:date="2017-10-16T16:40:00Z">
              <w:r>
                <w:rPr>
                  <w:rFonts w:ascii="宋体" w:hAnsi="宋体" w:eastAsia="宋体"/>
                  <w:b/>
                </w:rPr>
                <w:br w:type="textWrapping"/>
              </w:r>
            </w:ins>
            <w:ins w:id="11130" w:author="Edward Lee" w:date="2017-10-16T16:40:00Z">
              <w:r>
                <w:rPr>
                  <w:rFonts w:hint="eastAsia" w:ascii="宋体" w:hAnsi="宋体" w:eastAsia="宋体"/>
                  <w:b/>
                </w:rPr>
                <w:t>(L)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4033" w:type="dxa"/>
          <w:ins w:id="11131" w:author="Edward Lee" w:date="2017-10-16T16:40:00Z"/>
        </w:trPr>
        <w:tc>
          <w:tcPr>
            <w:tcW w:w="958" w:type="dxa"/>
            <w:vAlign w:val="center"/>
          </w:tcPr>
          <w:p>
            <w:pPr>
              <w:jc w:val="center"/>
              <w:rPr>
                <w:ins w:id="11132" w:author="Edward Lee" w:date="2017-10-16T16:40:00Z"/>
                <w:rFonts w:ascii="宋体" w:hAnsi="宋体" w:eastAsia="宋体" w:cs="Times New Roman"/>
                <w:color w:val="3333FF"/>
              </w:rPr>
            </w:pPr>
            <w:ins w:id="11133" w:author="Edward Lee" w:date="2017-10-16T16:40:00Z">
              <w:r>
                <w:rPr>
                  <w:rFonts w:asciiTheme="minorEastAsia" w:hAnsiTheme="minorEastAsia"/>
                  <w:i/>
                  <w:color w:val="FFC000"/>
                </w:rPr>
                <w:t>A8</w:t>
              </w:r>
            </w:ins>
          </w:p>
        </w:tc>
        <w:tc>
          <w:tcPr>
            <w:tcW w:w="991" w:type="dxa"/>
            <w:vAlign w:val="center"/>
          </w:tcPr>
          <w:p>
            <w:pPr>
              <w:jc w:val="center"/>
              <w:rPr>
                <w:ins w:id="11134" w:author="Edward Lee" w:date="2017-10-16T16:40:00Z"/>
                <w:rFonts w:ascii="宋体" w:hAnsi="宋体" w:eastAsia="宋体" w:cs="Times New Roman"/>
                <w:color w:val="3333FF"/>
              </w:rPr>
            </w:pPr>
            <w:ins w:id="11135" w:author="Edward Lee" w:date="2017-10-16T16:40:00Z">
              <w:r>
                <w:rPr>
                  <w:rFonts w:asciiTheme="minorEastAsia" w:hAnsiTheme="minorEastAsia"/>
                  <w:i/>
                  <w:color w:val="FFC000"/>
                </w:rPr>
                <w:t>A8</w:t>
              </w:r>
            </w:ins>
          </w:p>
        </w:tc>
        <w:tc>
          <w:tcPr>
            <w:tcW w:w="994" w:type="dxa"/>
            <w:vAlign w:val="center"/>
          </w:tcPr>
          <w:p>
            <w:pPr>
              <w:jc w:val="center"/>
              <w:rPr>
                <w:ins w:id="11136" w:author="Edward Lee" w:date="2017-10-16T16:40:00Z"/>
                <w:rFonts w:ascii="宋体" w:hAnsi="宋体" w:eastAsia="宋体" w:cs="Times New Roman"/>
                <w:color w:val="3333FF"/>
              </w:rPr>
            </w:pPr>
            <w:ins w:id="11137" w:author="Edward Lee" w:date="2017-10-16T16:40:00Z">
              <w:r>
                <w:rPr>
                  <w:rFonts w:hint="eastAsia" w:asciiTheme="minorEastAsia" w:hAnsiTheme="minorEastAsia"/>
                  <w:i/>
                  <w:color w:val="FFC000"/>
                </w:rPr>
                <w:t>A8</w:t>
              </w:r>
            </w:ins>
          </w:p>
        </w:tc>
        <w:tc>
          <w:tcPr>
            <w:tcW w:w="1092" w:type="dxa"/>
            <w:vAlign w:val="center"/>
          </w:tcPr>
          <w:p>
            <w:pPr>
              <w:jc w:val="center"/>
              <w:rPr>
                <w:ins w:id="11138" w:author="Edward Lee" w:date="2017-10-16T16:40:00Z"/>
                <w:rFonts w:ascii="宋体" w:hAnsi="宋体" w:eastAsia="宋体" w:cs="Times New Roman"/>
                <w:color w:val="C00000"/>
              </w:rPr>
            </w:pPr>
            <w:ins w:id="11139" w:author="Edward Lee" w:date="2017-10-16T16:40:00Z">
              <w:r>
                <w:rPr>
                  <w:rFonts w:hint="eastAsia" w:ascii="宋体" w:hAnsi="宋体" w:eastAsia="宋体" w:cs="Times New Roman"/>
                  <w:color w:val="C00000"/>
                </w:rPr>
                <w:t>C4</w:t>
              </w:r>
            </w:ins>
          </w:p>
        </w:tc>
        <w:tc>
          <w:tcPr>
            <w:tcW w:w="1092" w:type="dxa"/>
            <w:vAlign w:val="center"/>
          </w:tcPr>
          <w:p>
            <w:pPr>
              <w:jc w:val="center"/>
              <w:rPr>
                <w:ins w:id="11140" w:author="Edward Lee" w:date="2017-10-16T16:40:00Z"/>
                <w:rFonts w:ascii="宋体" w:hAnsi="宋体" w:eastAsia="宋体" w:cs="Times New Roman"/>
                <w:color w:val="C00000"/>
              </w:rPr>
            </w:pPr>
            <w:ins w:id="11141" w:author="Edward Lee" w:date="2017-10-16T16:40:00Z">
              <w:r>
                <w:rPr>
                  <w:rFonts w:hint="eastAsia" w:ascii="宋体" w:hAnsi="宋体" w:eastAsia="宋体" w:cs="Times New Roman"/>
                  <w:color w:val="C00000"/>
                </w:rPr>
                <w:t>88</w:t>
              </w:r>
            </w:ins>
          </w:p>
        </w:tc>
      </w:tr>
    </w:tbl>
    <w:p>
      <w:pPr>
        <w:pStyle w:val="36"/>
        <w:ind w:firstLine="422"/>
        <w:rPr>
          <w:ins w:id="11142" w:author="Edward Lee" w:date="2017-10-16T16:40:00Z"/>
          <w:rFonts w:hAnsi="宋体"/>
        </w:rPr>
      </w:pPr>
      <w:ins w:id="11143" w:author="Edward Lee" w:date="2017-10-16T16:40:00Z">
        <w:r>
          <w:rPr>
            <w:rFonts w:hint="eastAsia" w:hAnsi="宋体"/>
            <w:b/>
            <w:bCs/>
            <w:color w:val="000000" w:themeColor="text1"/>
          </w:rPr>
          <w:t>Starting logo</w:t>
        </w:r>
      </w:ins>
    </w:p>
    <w:p>
      <w:pPr>
        <w:pStyle w:val="36"/>
        <w:rPr>
          <w:ins w:id="11144" w:author="Edward Lee" w:date="2017-10-16T16:40:00Z"/>
          <w:rFonts w:hAnsi="宋体"/>
        </w:rPr>
      </w:pPr>
      <w:ins w:id="11145" w:author="Edward Lee" w:date="2017-10-16T16:40:00Z">
        <w:r>
          <w:rPr>
            <w:rFonts w:hint="eastAsia" w:hAnsi="宋体"/>
          </w:rPr>
          <w:t>Starting logosof     ： 0x55AA</w:t>
        </w:r>
      </w:ins>
    </w:p>
    <w:p>
      <w:pPr>
        <w:pStyle w:val="36"/>
        <w:ind w:firstLine="422"/>
        <w:rPr>
          <w:ins w:id="11146" w:author="Edward Lee" w:date="2017-10-16T16:40:00Z"/>
          <w:rFonts w:hAnsi="宋体"/>
          <w:b/>
        </w:rPr>
      </w:pPr>
      <w:ins w:id="11147" w:author="Edward Lee" w:date="2017-10-16T16:40:00Z">
        <w:r>
          <w:rPr>
            <w:rFonts w:hint="eastAsia" w:hAnsi="宋体"/>
            <w:b/>
          </w:rPr>
          <w:t>Message header</w:t>
        </w:r>
      </w:ins>
    </w:p>
    <w:p>
      <w:pPr>
        <w:pStyle w:val="36"/>
        <w:rPr>
          <w:ins w:id="11148" w:author="Edward Lee" w:date="2017-10-16T16:40:00Z"/>
          <w:rFonts w:hAnsi="宋体"/>
        </w:rPr>
      </w:pPr>
      <w:ins w:id="11149" w:author="Edward Lee" w:date="2017-10-16T16:40:00Z">
        <w:r>
          <w:rPr>
            <w:rFonts w:hint="eastAsia" w:hAnsi="宋体"/>
          </w:rPr>
          <w:t>len     ： 0x</w:t>
        </w:r>
      </w:ins>
      <w:ins w:id="11150" w:author="Edward Lee" w:date="2017-10-16T16:40:00Z">
        <w:r>
          <w:rPr>
            <w:rFonts w:hint="eastAsia" w:hAnsi="宋体"/>
            <w:color w:val="FF0000"/>
          </w:rPr>
          <w:t>002D</w:t>
        </w:r>
      </w:ins>
    </w:p>
    <w:p>
      <w:pPr>
        <w:pStyle w:val="36"/>
        <w:rPr>
          <w:ins w:id="11151" w:author="Edward Lee" w:date="2017-10-16T16:40:00Z"/>
          <w:rFonts w:hAnsi="宋体"/>
        </w:rPr>
      </w:pPr>
      <w:ins w:id="11152" w:author="Edward Lee" w:date="2017-10-16T16:40:00Z">
        <w:r>
          <w:rPr>
            <w:rFonts w:hint="eastAsia" w:hAnsi="宋体"/>
          </w:rPr>
          <w:t>cmd      ： 0x</w:t>
        </w:r>
      </w:ins>
      <w:ins w:id="11153" w:author="Edward Lee" w:date="2017-10-16T16:40:00Z">
        <w:r>
          <w:rPr>
            <w:rFonts w:hint="eastAsia" w:hAnsi="宋体"/>
            <w:color w:val="FFC000"/>
          </w:rPr>
          <w:t>800A</w:t>
        </w:r>
      </w:ins>
    </w:p>
    <w:p>
      <w:pPr>
        <w:pStyle w:val="36"/>
        <w:rPr>
          <w:ins w:id="11154" w:author="Edward Lee" w:date="2017-10-16T16:40:00Z"/>
          <w:rFonts w:hAnsi="宋体"/>
        </w:rPr>
      </w:pPr>
      <w:ins w:id="11155" w:author="Edward Lee" w:date="2017-10-16T16:40:00Z">
        <w:r>
          <w:rPr>
            <w:rFonts w:hint="eastAsia" w:hAnsi="宋体"/>
          </w:rPr>
          <w:t>seq   ： 0x00000002</w:t>
        </w:r>
      </w:ins>
    </w:p>
    <w:p>
      <w:pPr>
        <w:pStyle w:val="36"/>
        <w:rPr>
          <w:ins w:id="11156" w:author="Edward Lee" w:date="2017-10-16T16:40:00Z"/>
          <w:rFonts w:hAnsi="宋体"/>
        </w:rPr>
      </w:pPr>
      <w:ins w:id="11157" w:author="Edward Lee" w:date="2017-10-16T16:40:00Z">
        <w:r>
          <w:rPr>
            <w:rFonts w:hint="eastAsia" w:hAnsi="宋体"/>
          </w:rPr>
          <w:t>pro_ver ： 0x0001 (V0.1)</w:t>
        </w:r>
      </w:ins>
    </w:p>
    <w:p>
      <w:pPr>
        <w:pStyle w:val="36"/>
        <w:rPr>
          <w:ins w:id="11158" w:author="Edward Lee" w:date="2017-10-16T16:40:00Z"/>
          <w:rFonts w:hAnsi="宋体"/>
        </w:rPr>
      </w:pPr>
      <w:ins w:id="11159" w:author="Edward Lee" w:date="2017-10-16T16:40:00Z">
        <w:r>
          <w:rPr>
            <w:rFonts w:hint="eastAsia" w:hAnsi="宋体"/>
          </w:rPr>
          <w:t>seq_flag： 0x0000</w:t>
        </w:r>
      </w:ins>
    </w:p>
    <w:p>
      <w:pPr>
        <w:pStyle w:val="36"/>
        <w:rPr>
          <w:ins w:id="11160" w:author="Edward Lee" w:date="2017-10-16T16:40:00Z"/>
          <w:rFonts w:hAnsi="宋体"/>
        </w:rPr>
      </w:pPr>
      <w:ins w:id="11161" w:author="Edward Lee" w:date="2017-10-16T16:40:00Z">
        <w:r>
          <w:rPr>
            <w:rFonts w:hint="eastAsia" w:hAnsi="宋体"/>
          </w:rPr>
          <w:t xml:space="preserve">dev_id   ： </w:t>
        </w:r>
      </w:ins>
    </w:p>
    <w:p>
      <w:pPr>
        <w:pStyle w:val="36"/>
        <w:ind w:left="2297" w:leftChars="1044" w:hanging="105" w:hangingChars="50"/>
        <w:rPr>
          <w:ins w:id="11162" w:author="Edward Lee" w:date="2017-10-16T16:40:00Z"/>
          <w:rFonts w:hAnsi="宋体"/>
        </w:rPr>
      </w:pPr>
      <w:ins w:id="11163" w:author="Edward Lee" w:date="2017-10-16T16:40:00Z">
        <w:r>
          <w:rPr>
            <w:rFonts w:hAnsi="宋体"/>
          </w:rPr>
          <w:t>38 36 31 36 39 34 30 33 34 32 30 35 38 39 36 00</w:t>
        </w:r>
      </w:ins>
      <w:ins w:id="11164" w:author="Edward Lee" w:date="2017-10-16T16:40:00Z">
        <w:r>
          <w:rPr>
            <w:rFonts w:hint="eastAsia" w:hAnsi="宋体"/>
          </w:rPr>
          <w:t xml:space="preserve"> （Convert to string：“</w:t>
        </w:r>
      </w:ins>
      <w:ins w:id="11165" w:author="Edward Lee" w:date="2017-10-16T16:40:00Z">
        <w:r>
          <w:rPr>
            <w:rFonts w:hAnsi="宋体" w:cs="Calibri"/>
            <w:szCs w:val="21"/>
            <w:u w:val="single"/>
          </w:rPr>
          <w:t>861694034205896</w:t>
        </w:r>
      </w:ins>
      <w:ins w:id="11166" w:author="Edward Lee" w:date="2017-10-16T16:40:00Z">
        <w:r>
          <w:rPr>
            <w:rFonts w:hint="eastAsia" w:hAnsi="宋体" w:cs="Calibri"/>
            <w:szCs w:val="21"/>
          </w:rPr>
          <w:t>”</w:t>
        </w:r>
      </w:ins>
      <w:ins w:id="11167" w:author="Edward Lee" w:date="2017-10-16T16:40:00Z">
        <w:r>
          <w:rPr>
            <w:rFonts w:hint="eastAsia" w:hAnsi="宋体"/>
          </w:rPr>
          <w:t>）</w:t>
        </w:r>
      </w:ins>
    </w:p>
    <w:p>
      <w:pPr>
        <w:pStyle w:val="36"/>
        <w:ind w:firstLine="422"/>
        <w:rPr>
          <w:ins w:id="11168" w:author="Edward Lee" w:date="2017-10-16T16:40:00Z"/>
          <w:rFonts w:hAnsi="宋体"/>
          <w:b/>
        </w:rPr>
      </w:pPr>
      <w:ins w:id="11169" w:author="Edward Lee" w:date="2017-10-16T16:40:00Z">
        <w:r>
          <w:rPr>
            <w:rFonts w:hint="eastAsia" w:hAnsi="宋体"/>
            <w:b/>
          </w:rPr>
          <w:t>Service Content</w:t>
        </w:r>
      </w:ins>
    </w:p>
    <w:p>
      <w:pPr>
        <w:pStyle w:val="36"/>
        <w:rPr>
          <w:ins w:id="11170" w:author="Edward Lee" w:date="2017-10-16T16:40:00Z"/>
          <w:rFonts w:hAnsi="宋体"/>
        </w:rPr>
      </w:pPr>
      <w:ins w:id="11171" w:author="Edward Lee" w:date="2017-10-16T16:40:00Z">
        <w:r>
          <w:rPr>
            <w:rFonts w:hint="eastAsia" w:hAnsi="宋体" w:cstheme="minorBidi"/>
            <w:kern w:val="2"/>
            <w:szCs w:val="22"/>
            <w:shd w:val="clear" w:color="auto" w:fill="C2D69B" w:themeFill="accent3" w:themeFillTint="99"/>
          </w:rPr>
          <w:t xml:space="preserve">param_type    </w:t>
        </w:r>
      </w:ins>
      <w:ins w:id="11172" w:author="Edward Lee" w:date="2017-10-16T16:40:00Z">
        <w:r>
          <w:rPr>
            <w:rFonts w:hint="eastAsia" w:hAnsi="宋体"/>
          </w:rPr>
          <w:t xml:space="preserve">: </w:t>
        </w:r>
      </w:ins>
      <w:ins w:id="11173" w:author="Edward Lee" w:date="2017-10-16T16:40:00Z">
        <w:r>
          <w:rPr>
            <w:rFonts w:hint="eastAsia" w:hAnsi="宋体"/>
            <w:color w:val="FF33CC"/>
          </w:rPr>
          <w:t>02</w:t>
        </w:r>
      </w:ins>
      <w:ins w:id="11174" w:author="Edward Lee" w:date="2017-10-16T16:40:00Z">
        <w:r>
          <w:rPr>
            <w:rFonts w:hint="eastAsia" w:hAnsi="宋体"/>
          </w:rPr>
          <w:t xml:space="preserve"> (</w:t>
        </w:r>
      </w:ins>
      <w:ins w:id="11175" w:author="Edward Lee" w:date="2017-10-16T16:40:00Z">
        <w:r>
          <w:rPr>
            <w:rFonts w:hAnsi="宋体"/>
          </w:rPr>
          <w:t>Set antenna information</w:t>
        </w:r>
      </w:ins>
      <w:ins w:id="11176" w:author="Edward Lee" w:date="2017-10-16T16:40:00Z">
        <w:r>
          <w:rPr>
            <w:rFonts w:hint="eastAsia" w:hAnsi="宋体"/>
          </w:rPr>
          <w:t>)</w:t>
        </w:r>
      </w:ins>
    </w:p>
    <w:p>
      <w:pPr>
        <w:pStyle w:val="36"/>
        <w:ind w:left="2975" w:leftChars="200" w:hanging="2555" w:hangingChars="1217"/>
        <w:rPr>
          <w:ins w:id="11177" w:author="Edward Lee" w:date="2017-10-16T16:40:00Z"/>
          <w:rFonts w:hAnsi="宋体"/>
        </w:rPr>
      </w:pPr>
      <w:ins w:id="11178" w:author="Edward Lee" w:date="2017-10-16T16:40:00Z">
        <w:r>
          <w:rPr>
            <w:rFonts w:hint="eastAsia" w:hAnsi="宋体" w:cstheme="minorBidi"/>
            <w:kern w:val="2"/>
            <w:szCs w:val="22"/>
            <w:shd w:val="clear" w:color="auto" w:fill="C2D69B" w:themeFill="accent3" w:themeFillTint="99"/>
          </w:rPr>
          <w:t xml:space="preserve">ant_gain     </w:t>
        </w:r>
      </w:ins>
      <w:ins w:id="11179" w:author="Edward Lee" w:date="2017-10-16T16:40:00Z">
        <w:r>
          <w:rPr>
            <w:rFonts w:hint="eastAsia" w:hAnsi="宋体"/>
          </w:rPr>
          <w:t>：</w:t>
        </w:r>
      </w:ins>
      <w:ins w:id="11180" w:author="Edward Lee" w:date="2017-10-16T16:40:00Z">
        <w:r>
          <w:rPr>
            <w:rFonts w:asciiTheme="minorEastAsia" w:hAnsiTheme="minorEastAsia" w:eastAsiaTheme="minorEastAsia"/>
            <w:color w:val="00CC00"/>
          </w:rPr>
          <w:t xml:space="preserve">1F 1F 1F </w:t>
        </w:r>
      </w:ins>
      <w:ins w:id="11181" w:author="Edward Lee" w:date="2017-10-16T16:40:00Z">
        <w:r>
          <w:rPr>
            <w:rFonts w:hint="eastAsia" w:asciiTheme="minorEastAsia" w:hAnsiTheme="minorEastAsia" w:eastAsiaTheme="minorEastAsia"/>
            <w:color w:val="00CC00"/>
          </w:rPr>
          <w:t>1F</w:t>
        </w:r>
      </w:ins>
      <w:ins w:id="11182" w:author="Edward Lee" w:date="2017-10-16T16:40:00Z">
        <w:r>
          <w:rPr>
            <w:rFonts w:hint="eastAsia" w:hAnsi="宋体"/>
          </w:rPr>
          <w:t xml:space="preserve"> （</w:t>
        </w:r>
      </w:ins>
      <w:ins w:id="11183" w:author="Edward Lee" w:date="2017-10-16T16:40:00Z">
        <w:r>
          <w:rPr>
            <w:rFonts w:hAnsi="宋体"/>
          </w:rPr>
          <w:t>The gain of 1 ~ 4 of the antenna is respectively corresponding to the range of 0 ~ 31</w:t>
        </w:r>
      </w:ins>
      <w:ins w:id="11184" w:author="Edward Lee" w:date="2017-10-16T16:40:00Z">
        <w:r>
          <w:rPr>
            <w:rFonts w:hint="eastAsia" w:hAnsi="宋体"/>
          </w:rPr>
          <w:t>）</w:t>
        </w:r>
      </w:ins>
    </w:p>
    <w:p>
      <w:pPr>
        <w:pStyle w:val="36"/>
        <w:rPr>
          <w:ins w:id="11185" w:author="Edward Lee" w:date="2017-10-16T16:40:00Z"/>
          <w:rFonts w:hAnsi="宋体"/>
        </w:rPr>
      </w:pPr>
      <w:ins w:id="11186" w:author="Edward Lee" w:date="2017-10-16T16:40:00Z">
        <w:r>
          <w:rPr>
            <w:rFonts w:hint="eastAsia" w:hAnsi="宋体"/>
          </w:rPr>
          <w:t xml:space="preserve">                        </w:t>
        </w:r>
      </w:ins>
      <w:ins w:id="11187" w:author="Edward Lee" w:date="2017-10-16T16:40:00Z">
        <w:r>
          <w:rPr>
            <w:rFonts w:hAnsi="宋体"/>
          </w:rPr>
          <w:t>analysis</w:t>
        </w:r>
      </w:ins>
    </w:p>
    <w:p>
      <w:pPr>
        <w:ind w:left="2556" w:leftChars="1217" w:firstLine="840" w:firstLineChars="400"/>
        <w:rPr>
          <w:ins w:id="11188" w:author="Edward Lee" w:date="2017-10-16T16:40:00Z"/>
          <w:rFonts w:ascii="宋体" w:hAnsi="宋体" w:eastAsia="宋体"/>
        </w:rPr>
      </w:pPr>
      <w:ins w:id="11189" w:author="Edward Lee" w:date="2017-10-16T16:40:00Z">
        <w:r>
          <w:rPr>
            <w:rFonts w:hint="eastAsia" w:ascii="宋体" w:hAnsi="宋体" w:eastAsia="宋体"/>
          </w:rPr>
          <w:t>Antenna 1 gain: 31</w:t>
        </w:r>
      </w:ins>
    </w:p>
    <w:p>
      <w:pPr>
        <w:ind w:left="2556" w:leftChars="1217" w:firstLine="840" w:firstLineChars="400"/>
        <w:rPr>
          <w:ins w:id="11190" w:author="Edward Lee" w:date="2017-10-16T16:40:00Z"/>
          <w:rFonts w:ascii="宋体" w:hAnsi="宋体" w:eastAsia="宋体"/>
        </w:rPr>
      </w:pPr>
      <w:ins w:id="11191" w:author="Edward Lee" w:date="2017-10-16T16:40:00Z">
        <w:r>
          <w:rPr>
            <w:rFonts w:hint="eastAsia" w:ascii="宋体" w:hAnsi="宋体" w:eastAsia="宋体"/>
          </w:rPr>
          <w:t>Antenna2 gain: 31</w:t>
        </w:r>
      </w:ins>
    </w:p>
    <w:p>
      <w:pPr>
        <w:ind w:left="2556" w:leftChars="1217" w:firstLine="840" w:firstLineChars="400"/>
        <w:rPr>
          <w:ins w:id="11192" w:author="Edward Lee" w:date="2017-10-16T16:40:00Z"/>
          <w:rFonts w:ascii="宋体" w:hAnsi="宋体" w:eastAsia="宋体"/>
        </w:rPr>
      </w:pPr>
      <w:ins w:id="11193" w:author="Edward Lee" w:date="2017-10-16T16:40:00Z">
        <w:r>
          <w:rPr>
            <w:rFonts w:hint="eastAsia" w:ascii="宋体" w:hAnsi="宋体" w:eastAsia="宋体"/>
          </w:rPr>
          <w:t>Antenna3 gain: 31</w:t>
        </w:r>
      </w:ins>
    </w:p>
    <w:p>
      <w:pPr>
        <w:ind w:left="2556" w:leftChars="1217" w:firstLine="840" w:firstLineChars="400"/>
        <w:rPr>
          <w:ins w:id="11194" w:author="Edward Lee" w:date="2017-10-16T16:40:00Z"/>
          <w:rFonts w:ascii="宋体" w:hAnsi="宋体" w:eastAsia="宋体"/>
        </w:rPr>
      </w:pPr>
      <w:ins w:id="11195" w:author="Edward Lee" w:date="2017-10-16T16:40:00Z">
        <w:r>
          <w:rPr>
            <w:rFonts w:hint="eastAsia" w:ascii="宋体" w:hAnsi="宋体" w:eastAsia="宋体"/>
          </w:rPr>
          <w:t>Antenna4 gain: 31</w:t>
        </w:r>
      </w:ins>
    </w:p>
    <w:p>
      <w:pPr>
        <w:pStyle w:val="36"/>
        <w:ind w:left="3259" w:leftChars="200" w:hanging="2839" w:hangingChars="1352"/>
        <w:rPr>
          <w:ins w:id="11196" w:author="Edward Lee" w:date="2017-10-16T16:40:00Z"/>
          <w:rFonts w:hAnsi="宋体"/>
        </w:rPr>
      </w:pPr>
      <w:ins w:id="11197" w:author="Edward Lee" w:date="2017-10-16T16:40:00Z">
        <w:r>
          <w:rPr>
            <w:rFonts w:hint="eastAsia" w:hAnsi="宋体" w:cstheme="minorBidi"/>
            <w:kern w:val="2"/>
            <w:szCs w:val="22"/>
            <w:shd w:val="clear" w:color="auto" w:fill="C2D69B" w:themeFill="accent3" w:themeFillTint="99"/>
          </w:rPr>
          <w:t>ant_rssi</w:t>
        </w:r>
      </w:ins>
      <w:ins w:id="11198" w:author="Edward Lee" w:date="2017-10-16T16:40:00Z">
        <w:r>
          <w:rPr>
            <w:rFonts w:hint="eastAsia" w:hAnsi="宋体"/>
          </w:rPr>
          <w:t>：</w:t>
        </w:r>
      </w:ins>
      <w:ins w:id="11199" w:author="Edward Lee" w:date="2017-10-16T16:40:00Z">
        <w:r>
          <w:rPr>
            <w:rFonts w:asciiTheme="minorEastAsia" w:hAnsiTheme="minorEastAsia" w:eastAsiaTheme="minorEastAsia"/>
            <w:color w:val="FFC000"/>
          </w:rPr>
          <w:t xml:space="preserve">A8 A8 A8 </w:t>
        </w:r>
      </w:ins>
      <w:ins w:id="11200" w:author="Edward Lee" w:date="2017-10-16T16:40:00Z">
        <w:r>
          <w:rPr>
            <w:rFonts w:hint="eastAsia" w:asciiTheme="minorEastAsia" w:hAnsiTheme="minorEastAsia" w:eastAsiaTheme="minorEastAsia"/>
            <w:color w:val="FFC000"/>
          </w:rPr>
          <w:t>A8</w:t>
        </w:r>
      </w:ins>
      <w:ins w:id="11201" w:author="Edward Lee" w:date="2017-10-16T16:40:00Z">
        <w:r>
          <w:rPr>
            <w:rFonts w:hint="eastAsia" w:hAnsi="宋体"/>
          </w:rPr>
          <w:t xml:space="preserve"> （</w:t>
        </w:r>
      </w:ins>
      <w:ins w:id="11202" w:author="Edward Lee" w:date="2017-10-16T16:40:00Z">
        <w:r>
          <w:rPr>
            <w:rFonts w:hAnsi="宋体"/>
          </w:rPr>
          <w:t>The filter threshold of the signal strength of the antenna 1 ~ 4 is respectively corresponding to the range of value: 0 ~ -128</w:t>
        </w:r>
      </w:ins>
      <w:ins w:id="11203" w:author="Edward Lee" w:date="2017-10-16T16:40:00Z">
        <w:r>
          <w:rPr>
            <w:rFonts w:hint="eastAsia" w:hAnsi="宋体"/>
          </w:rPr>
          <w:t>）</w:t>
        </w:r>
      </w:ins>
    </w:p>
    <w:p>
      <w:pPr>
        <w:pStyle w:val="36"/>
        <w:rPr>
          <w:ins w:id="11204" w:author="Edward Lee" w:date="2017-10-16T16:40:00Z"/>
          <w:rFonts w:hAnsi="宋体"/>
        </w:rPr>
      </w:pPr>
      <w:ins w:id="11205" w:author="Edward Lee" w:date="2017-10-16T16:40:00Z">
        <w:r>
          <w:rPr>
            <w:rFonts w:hint="eastAsia" w:hAnsi="宋体"/>
          </w:rPr>
          <w:t xml:space="preserve">                      Analysis</w:t>
        </w:r>
      </w:ins>
    </w:p>
    <w:p>
      <w:pPr>
        <w:ind w:left="2556" w:leftChars="1217" w:firstLine="840" w:firstLineChars="400"/>
        <w:rPr>
          <w:ins w:id="11206" w:author="Edward Lee" w:date="2017-10-16T16:40:00Z"/>
          <w:rFonts w:ascii="宋体" w:hAnsi="宋体" w:eastAsia="宋体"/>
        </w:rPr>
      </w:pPr>
      <w:ins w:id="11207" w:author="Edward Lee" w:date="2017-10-16T16:40:00Z">
        <w:r>
          <w:rPr>
            <w:rFonts w:hint="eastAsia" w:ascii="宋体" w:hAnsi="宋体" w:eastAsia="宋体"/>
          </w:rPr>
          <w:t>Antenna1 rssi: -88</w:t>
        </w:r>
      </w:ins>
    </w:p>
    <w:p>
      <w:pPr>
        <w:ind w:left="2556" w:leftChars="1217" w:firstLine="840" w:firstLineChars="400"/>
        <w:rPr>
          <w:ins w:id="11208" w:author="Edward Lee" w:date="2017-10-16T16:40:00Z"/>
          <w:rFonts w:ascii="宋体" w:hAnsi="宋体" w:eastAsia="宋体"/>
        </w:rPr>
      </w:pPr>
      <w:ins w:id="11209" w:author="Edward Lee" w:date="2017-10-16T16:40:00Z">
        <w:r>
          <w:rPr>
            <w:rFonts w:hint="eastAsia" w:ascii="宋体" w:hAnsi="宋体" w:eastAsia="宋体"/>
          </w:rPr>
          <w:t>Antenna2 gain: -88</w:t>
        </w:r>
      </w:ins>
    </w:p>
    <w:p>
      <w:pPr>
        <w:ind w:left="2556" w:leftChars="1217" w:firstLine="840" w:firstLineChars="400"/>
        <w:rPr>
          <w:ins w:id="11210" w:author="Edward Lee" w:date="2017-10-16T16:40:00Z"/>
          <w:rFonts w:ascii="宋体" w:hAnsi="宋体" w:eastAsia="宋体"/>
        </w:rPr>
      </w:pPr>
      <w:ins w:id="11211" w:author="Edward Lee" w:date="2017-10-16T16:40:00Z">
        <w:r>
          <w:rPr>
            <w:rFonts w:hint="eastAsia" w:ascii="宋体" w:hAnsi="宋体" w:eastAsia="宋体"/>
          </w:rPr>
          <w:t>Antenna3 gain: -88</w:t>
        </w:r>
      </w:ins>
    </w:p>
    <w:p>
      <w:pPr>
        <w:ind w:left="2556" w:leftChars="1217" w:firstLine="840" w:firstLineChars="400"/>
        <w:rPr>
          <w:ins w:id="11212" w:author="Edward Lee" w:date="2017-10-16T16:40:00Z"/>
          <w:rFonts w:ascii="宋体" w:hAnsi="宋体" w:eastAsia="宋体"/>
        </w:rPr>
      </w:pPr>
      <w:ins w:id="11213" w:author="Edward Lee" w:date="2017-10-16T16:40:00Z">
        <w:r>
          <w:rPr>
            <w:rFonts w:hint="eastAsia" w:ascii="宋体" w:hAnsi="宋体" w:eastAsia="宋体"/>
          </w:rPr>
          <w:t>Antenna4 gain: -88</w:t>
        </w:r>
      </w:ins>
    </w:p>
    <w:p>
      <w:pPr>
        <w:ind w:left="2977" w:leftChars="200" w:hanging="2557"/>
        <w:rPr>
          <w:ins w:id="11214" w:author="Edward Lee" w:date="2017-10-16T16:40:00Z"/>
          <w:rFonts w:ascii="宋体" w:hAnsi="宋体" w:eastAsia="宋体"/>
          <w:b/>
          <w:shd w:val="clear" w:color="auto" w:fill="C2D69B" w:themeFill="accent3" w:themeFillTint="99"/>
        </w:rPr>
      </w:pPr>
      <w:ins w:id="11215" w:author="Edward Lee" w:date="2017-10-16T16:40:00Z">
        <w:r>
          <w:rPr>
            <w:rFonts w:hint="eastAsia" w:ascii="宋体" w:hAnsi="宋体" w:eastAsia="宋体"/>
            <w:b/>
            <w:shd w:val="clear" w:color="auto" w:fill="FFFFFF" w:themeFill="background1"/>
          </w:rPr>
          <w:t>Checksum</w:t>
        </w:r>
      </w:ins>
    </w:p>
    <w:p>
      <w:pPr>
        <w:ind w:firstLine="420"/>
        <w:rPr>
          <w:ins w:id="11216" w:author="Edward Lee" w:date="2017-10-16T16:40:00Z"/>
          <w:rFonts w:hAnsi="宋体"/>
        </w:rPr>
      </w:pPr>
      <w:ins w:id="11217" w:author="Edward Lee" w:date="2017-10-16T16:40:00Z">
        <w:r>
          <w:rPr>
            <w:rFonts w:hint="eastAsia" w:ascii="宋体" w:hAnsi="宋体" w:eastAsia="宋体"/>
          </w:rPr>
          <w:t>crc16</w:t>
        </w:r>
      </w:ins>
      <w:ins w:id="11218" w:author="Edward Lee" w:date="2017-10-16T16:40:00Z">
        <w:r>
          <w:rPr>
            <w:rFonts w:hint="eastAsia" w:ascii="宋体" w:hAnsi="宋体" w:eastAsia="宋体"/>
          </w:rPr>
          <w:tab/>
        </w:r>
      </w:ins>
      <w:ins w:id="11219" w:author="Edward Lee" w:date="2017-10-16T16:40:00Z">
        <w:r>
          <w:rPr>
            <w:rFonts w:hint="eastAsia" w:ascii="宋体" w:hAnsi="宋体" w:eastAsia="宋体"/>
          </w:rPr>
          <w:tab/>
        </w:r>
      </w:ins>
      <w:ins w:id="11220" w:author="Edward Lee" w:date="2017-10-16T16:40:00Z">
        <w:r>
          <w:rPr>
            <w:rFonts w:hint="eastAsia" w:ascii="宋体" w:hAnsi="宋体" w:eastAsia="宋体"/>
          </w:rPr>
          <w:t xml:space="preserve">      :  0xC488</w:t>
        </w:r>
      </w:ins>
    </w:p>
    <w:p>
      <w:pPr>
        <w:pStyle w:val="36"/>
        <w:numPr>
          <w:ilvl w:val="0"/>
          <w:numId w:val="10"/>
        </w:numPr>
        <w:spacing w:beforeLines="100" w:line="360" w:lineRule="auto"/>
        <w:ind w:firstLineChars="0"/>
        <w:outlineLvl w:val="3"/>
        <w:rPr>
          <w:ins w:id="11221" w:author="Edward Lee" w:date="2017-10-16T16:40:00Z"/>
          <w:rFonts w:hAnsi="宋体"/>
          <w:b/>
        </w:rPr>
      </w:pPr>
      <w:ins w:id="11222" w:author="Edward Lee" w:date="2017-10-16T16:40:00Z">
        <w:r>
          <w:rPr>
            <w:rFonts w:hAnsi="宋体"/>
            <w:b/>
          </w:rPr>
          <w:t>Set the transmission label data identification</w:t>
        </w:r>
      </w:ins>
      <w:ins w:id="11223" w:author="Edward Lee" w:date="2017-10-16T16:40:00Z">
        <w:r>
          <w:rPr>
            <w:rFonts w:hint="eastAsia" w:hAnsi="宋体"/>
            <w:b/>
          </w:rPr>
          <w:t xml:space="preserve">  </w:t>
        </w:r>
      </w:ins>
      <w:ins w:id="11224" w:author="Edward Lee" w:date="2017-10-16T16:40:00Z">
        <w:r>
          <w:rPr>
            <w:rFonts w:hint="eastAsia"/>
            <w:b/>
            <w:szCs w:val="18"/>
          </w:rPr>
          <w:t>0x03</w:t>
        </w:r>
      </w:ins>
    </w:p>
    <w:p>
      <w:pPr>
        <w:ind w:left="360"/>
        <w:rPr>
          <w:ins w:id="11225" w:author="Edward Lee" w:date="2017-10-16T16:40:00Z"/>
        </w:rPr>
      </w:pPr>
      <w:ins w:id="11226" w:author="Edward Lee" w:date="2017-10-16T16:40:00Z">
        <w:r>
          <w:rPr/>
          <w:t>Used to configure whether the device reports label data to the platform.</w:t>
        </w:r>
      </w:ins>
    </w:p>
    <w:p>
      <w:pPr>
        <w:pStyle w:val="36"/>
        <w:spacing w:line="360" w:lineRule="auto"/>
        <w:ind w:firstLine="422"/>
        <w:rPr>
          <w:ins w:id="11227" w:author="Edward Lee" w:date="2017-10-16T16:40:00Z"/>
          <w:rFonts w:hAnsi="宋体"/>
        </w:rPr>
      </w:pPr>
      <w:ins w:id="11228" w:author="Edward Lee" w:date="2017-10-16T16:40:00Z">
        <w:r>
          <w:rPr>
            <w:rFonts w:hint="eastAsia" w:hAnsi="宋体"/>
            <w:b/>
          </w:rPr>
          <w:t>Service Content</w:t>
        </w:r>
      </w:ins>
      <w:ins w:id="11229" w:author="Edward Lee" w:date="2017-10-16T16:40:00Z">
        <w:r>
          <w:rPr>
            <w:rFonts w:hint="eastAsia" w:hAnsi="宋体"/>
          </w:rPr>
          <w:t>： The following table</w:t>
        </w:r>
      </w:ins>
    </w:p>
    <w:tbl>
      <w:tblPr>
        <w:tblStyle w:val="21"/>
        <w:tblW w:w="8705"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1470"/>
        <w:gridCol w:w="1016"/>
        <w:gridCol w:w="55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1230" w:author="Edward Lee" w:date="2017-10-16T16:40:00Z"/>
        </w:trPr>
        <w:tc>
          <w:tcPr>
            <w:tcW w:w="712" w:type="dxa"/>
            <w:shd w:val="clear" w:color="auto" w:fill="D6E3BC" w:themeFill="accent3" w:themeFillTint="66"/>
          </w:tcPr>
          <w:p>
            <w:pPr>
              <w:pStyle w:val="36"/>
              <w:ind w:firstLine="0" w:firstLineChars="0"/>
              <w:jc w:val="center"/>
              <w:rPr>
                <w:ins w:id="11231" w:author="Edward Lee" w:date="2017-10-16T16:40:00Z"/>
                <w:b/>
                <w:szCs w:val="18"/>
              </w:rPr>
            </w:pPr>
            <w:ins w:id="11232" w:author="Edward Lee" w:date="2017-10-16T16:40:00Z">
              <w:r>
                <w:rPr>
                  <w:rFonts w:hint="eastAsia"/>
                  <w:b/>
                  <w:szCs w:val="18"/>
                </w:rPr>
                <w:t>Item</w:t>
              </w:r>
            </w:ins>
          </w:p>
        </w:tc>
        <w:tc>
          <w:tcPr>
            <w:tcW w:w="1470" w:type="dxa"/>
            <w:shd w:val="clear" w:color="auto" w:fill="D6E3BC" w:themeFill="accent3" w:themeFillTint="66"/>
          </w:tcPr>
          <w:p>
            <w:pPr>
              <w:pStyle w:val="36"/>
              <w:ind w:firstLine="0" w:firstLineChars="0"/>
              <w:jc w:val="center"/>
              <w:rPr>
                <w:ins w:id="11233" w:author="Edward Lee" w:date="2017-10-16T16:40:00Z"/>
                <w:b/>
                <w:szCs w:val="18"/>
              </w:rPr>
            </w:pPr>
            <w:ins w:id="11234" w:author="Edward Lee" w:date="2017-10-16T16:40:00Z">
              <w:r>
                <w:rPr>
                  <w:rFonts w:hint="eastAsia"/>
                  <w:b/>
                  <w:szCs w:val="18"/>
                </w:rPr>
                <w:t>Data segment</w:t>
              </w:r>
            </w:ins>
          </w:p>
        </w:tc>
        <w:tc>
          <w:tcPr>
            <w:tcW w:w="1016" w:type="dxa"/>
            <w:shd w:val="clear" w:color="auto" w:fill="D6E3BC" w:themeFill="accent3" w:themeFillTint="66"/>
          </w:tcPr>
          <w:p>
            <w:pPr>
              <w:pStyle w:val="36"/>
              <w:ind w:firstLine="0" w:firstLineChars="0"/>
              <w:jc w:val="center"/>
              <w:rPr>
                <w:ins w:id="11235" w:author="Edward Lee" w:date="2017-10-16T16:40:00Z"/>
                <w:b/>
                <w:szCs w:val="18"/>
              </w:rPr>
            </w:pPr>
            <w:ins w:id="11236" w:author="Edward Lee" w:date="2017-10-16T16:40:00Z">
              <w:r>
                <w:rPr>
                  <w:rFonts w:hint="eastAsia"/>
                  <w:b/>
                  <w:szCs w:val="18"/>
                </w:rPr>
                <w:t>bytes</w:t>
              </w:r>
            </w:ins>
          </w:p>
        </w:tc>
        <w:tc>
          <w:tcPr>
            <w:tcW w:w="5507" w:type="dxa"/>
            <w:shd w:val="clear" w:color="auto" w:fill="D6E3BC" w:themeFill="accent3" w:themeFillTint="66"/>
          </w:tcPr>
          <w:p>
            <w:pPr>
              <w:pStyle w:val="36"/>
              <w:ind w:firstLine="0" w:firstLineChars="0"/>
              <w:jc w:val="center"/>
              <w:rPr>
                <w:ins w:id="11237" w:author="Edward Lee" w:date="2017-10-16T16:40:00Z"/>
                <w:b/>
                <w:szCs w:val="18"/>
              </w:rPr>
            </w:pPr>
            <w:ins w:id="11238" w:author="Edward Lee" w:date="2017-10-16T16:40: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1239" w:author="Edward Lee" w:date="2017-10-16T16:40:00Z"/>
        </w:trPr>
        <w:tc>
          <w:tcPr>
            <w:tcW w:w="712" w:type="dxa"/>
            <w:vAlign w:val="center"/>
          </w:tcPr>
          <w:p>
            <w:pPr>
              <w:pStyle w:val="36"/>
              <w:ind w:firstLine="0" w:firstLineChars="0"/>
              <w:jc w:val="center"/>
              <w:rPr>
                <w:ins w:id="11240" w:author="Edward Lee" w:date="2017-10-16T16:40:00Z"/>
                <w:szCs w:val="18"/>
              </w:rPr>
            </w:pPr>
            <w:ins w:id="11241" w:author="Edward Lee" w:date="2017-10-16T16:40:00Z">
              <w:r>
                <w:rPr>
                  <w:rFonts w:hint="eastAsia"/>
                  <w:szCs w:val="18"/>
                </w:rPr>
                <w:t>1</w:t>
              </w:r>
            </w:ins>
          </w:p>
        </w:tc>
        <w:tc>
          <w:tcPr>
            <w:tcW w:w="1470" w:type="dxa"/>
            <w:shd w:val="clear" w:color="auto" w:fill="auto"/>
            <w:vAlign w:val="center"/>
          </w:tcPr>
          <w:p>
            <w:pPr>
              <w:pStyle w:val="36"/>
              <w:ind w:firstLine="0" w:firstLineChars="0"/>
              <w:jc w:val="center"/>
              <w:rPr>
                <w:ins w:id="11242" w:author="Edward Lee" w:date="2017-10-16T16:40:00Z"/>
                <w:szCs w:val="18"/>
              </w:rPr>
            </w:pPr>
            <w:ins w:id="11243" w:author="Edward Lee" w:date="2017-10-16T16:40:00Z">
              <w:r>
                <w:rPr>
                  <w:rFonts w:hint="eastAsia"/>
                  <w:szCs w:val="18"/>
                </w:rPr>
                <w:t>param_type</w:t>
              </w:r>
            </w:ins>
          </w:p>
        </w:tc>
        <w:tc>
          <w:tcPr>
            <w:tcW w:w="1016" w:type="dxa"/>
            <w:shd w:val="clear" w:color="auto" w:fill="auto"/>
            <w:vAlign w:val="center"/>
          </w:tcPr>
          <w:p>
            <w:pPr>
              <w:pStyle w:val="36"/>
              <w:ind w:firstLine="0" w:firstLineChars="0"/>
              <w:jc w:val="center"/>
              <w:rPr>
                <w:ins w:id="11244" w:author="Edward Lee" w:date="2017-10-16T16:40:00Z"/>
                <w:szCs w:val="18"/>
              </w:rPr>
            </w:pPr>
            <w:ins w:id="11245" w:author="Edward Lee" w:date="2017-10-16T16:40:00Z">
              <w:r>
                <w:rPr>
                  <w:rFonts w:hint="eastAsia"/>
                  <w:szCs w:val="18"/>
                </w:rPr>
                <w:t>1</w:t>
              </w:r>
            </w:ins>
          </w:p>
        </w:tc>
        <w:tc>
          <w:tcPr>
            <w:tcW w:w="5507" w:type="dxa"/>
            <w:shd w:val="clear" w:color="auto" w:fill="auto"/>
            <w:vAlign w:val="center"/>
          </w:tcPr>
          <w:p>
            <w:pPr>
              <w:pStyle w:val="40"/>
              <w:widowControl w:val="0"/>
              <w:numPr>
                <w:ilvl w:val="0"/>
                <w:numId w:val="0"/>
              </w:numPr>
              <w:tabs>
                <w:tab w:val="center" w:pos="4201"/>
                <w:tab w:val="right" w:leader="dot" w:pos="9298"/>
              </w:tabs>
              <w:autoSpaceDE w:val="0"/>
              <w:autoSpaceDN w:val="0"/>
              <w:spacing w:beforeLines="0" w:afterLines="0"/>
              <w:ind w:firstLine="0" w:firstLineChars="0"/>
              <w:jc w:val="both"/>
              <w:outlineLvl w:val="9"/>
              <w:rPr>
                <w:ins w:id="11247" w:author="Edward Lee" w:date="2017-10-16T16:40:00Z"/>
                <w:rFonts w:hAnsiTheme="minorHAnsi" w:eastAsiaTheme="minorEastAsia" w:cstheme="minorBidi"/>
                <w:kern w:val="2"/>
                <w:szCs w:val="18"/>
              </w:rPr>
              <w:pPrChange w:id="11246" w:author="Edward Lee" w:date="2017-10-16T16:42:00Z">
                <w:pPr>
                  <w:pStyle w:val="36"/>
                  <w:widowControl w:val="0"/>
                  <w:ind w:firstLine="0" w:firstLineChars="0"/>
                </w:pPr>
              </w:pPrChange>
            </w:pPr>
            <w:ins w:id="11248" w:author="Edward Lee" w:date="2017-10-16T16:40:00Z">
              <w:r>
                <w:rPr>
                  <w:rFonts w:hint="eastAsia"/>
                  <w:b/>
                  <w:szCs w:val="18"/>
                </w:rPr>
                <w:t>0x03</w:t>
              </w:r>
            </w:ins>
            <w:ins w:id="11249" w:author="Edward Lee" w:date="2017-10-16T16:40:00Z">
              <w:r>
                <w:rPr>
                  <w:rFonts w:hint="eastAsia"/>
                  <w:szCs w:val="18"/>
                </w:rPr>
                <w:t xml:space="preserve"> ——</w:t>
              </w:r>
            </w:ins>
            <w:ins w:id="11250" w:author="Edward Lee" w:date="2017-10-16T16:40:00Z">
              <w:r>
                <w:rPr>
                  <w:szCs w:val="18"/>
                </w:rPr>
                <w:t>Submit the transmission label data identification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1251" w:author="Edward Lee" w:date="2017-10-16T16:40:00Z"/>
        </w:trPr>
        <w:tc>
          <w:tcPr>
            <w:tcW w:w="712" w:type="dxa"/>
            <w:vAlign w:val="center"/>
          </w:tcPr>
          <w:p>
            <w:pPr>
              <w:pStyle w:val="36"/>
              <w:ind w:firstLine="0" w:firstLineChars="0"/>
              <w:jc w:val="center"/>
              <w:rPr>
                <w:ins w:id="11252" w:author="Edward Lee" w:date="2017-10-16T16:40:00Z"/>
                <w:szCs w:val="18"/>
              </w:rPr>
            </w:pPr>
            <w:ins w:id="11253" w:author="Edward Lee" w:date="2017-10-16T16:40:00Z">
              <w:r>
                <w:rPr>
                  <w:rFonts w:hint="eastAsia"/>
                  <w:szCs w:val="18"/>
                </w:rPr>
                <w:t>2</w:t>
              </w:r>
            </w:ins>
          </w:p>
        </w:tc>
        <w:tc>
          <w:tcPr>
            <w:tcW w:w="1470" w:type="dxa"/>
            <w:shd w:val="clear" w:color="auto" w:fill="auto"/>
            <w:vAlign w:val="center"/>
          </w:tcPr>
          <w:p>
            <w:pPr>
              <w:pStyle w:val="36"/>
              <w:ind w:firstLine="0" w:firstLineChars="0"/>
              <w:jc w:val="center"/>
              <w:rPr>
                <w:ins w:id="11254" w:author="Edward Lee" w:date="2017-10-16T16:40:00Z"/>
                <w:szCs w:val="18"/>
              </w:rPr>
            </w:pPr>
            <w:ins w:id="11255" w:author="Edward Lee" w:date="2017-10-16T16:40:00Z">
              <w:r>
                <w:rPr>
                  <w:rFonts w:hint="eastAsia"/>
                  <w:szCs w:val="18"/>
                </w:rPr>
                <w:t>Tag no.</w:t>
              </w:r>
            </w:ins>
          </w:p>
        </w:tc>
        <w:tc>
          <w:tcPr>
            <w:tcW w:w="1016" w:type="dxa"/>
            <w:shd w:val="clear" w:color="auto" w:fill="auto"/>
            <w:vAlign w:val="center"/>
          </w:tcPr>
          <w:p>
            <w:pPr>
              <w:pStyle w:val="36"/>
              <w:ind w:firstLine="0" w:firstLineChars="0"/>
              <w:jc w:val="center"/>
              <w:rPr>
                <w:ins w:id="11256" w:author="Edward Lee" w:date="2017-10-16T16:40:00Z"/>
                <w:szCs w:val="18"/>
              </w:rPr>
            </w:pPr>
            <w:ins w:id="11257" w:author="Edward Lee" w:date="2017-10-16T16:40:00Z">
              <w:r>
                <w:rPr>
                  <w:rFonts w:hint="eastAsia"/>
                  <w:szCs w:val="18"/>
                </w:rPr>
                <w:t>1</w:t>
              </w:r>
            </w:ins>
          </w:p>
        </w:tc>
        <w:tc>
          <w:tcPr>
            <w:tcW w:w="5507" w:type="dxa"/>
            <w:shd w:val="clear" w:color="auto" w:fill="auto"/>
            <w:vAlign w:val="center"/>
          </w:tcPr>
          <w:p>
            <w:pPr>
              <w:pStyle w:val="36"/>
              <w:ind w:firstLine="0" w:firstLineChars="0"/>
              <w:rPr>
                <w:ins w:id="11258" w:author="Edward Lee" w:date="2017-10-16T16:40:00Z"/>
                <w:szCs w:val="18"/>
              </w:rPr>
            </w:pPr>
            <w:ins w:id="11259" w:author="Edward Lee" w:date="2017-10-16T16:40:00Z">
              <w:r>
                <w:rPr>
                  <w:rFonts w:hint="eastAsia"/>
                  <w:szCs w:val="18"/>
                </w:rPr>
                <w:t xml:space="preserve">00 </w:t>
              </w:r>
            </w:ins>
            <w:ins w:id="11260" w:author="Edward Lee" w:date="2017-10-16T16:40:00Z">
              <w:r>
                <w:rPr>
                  <w:szCs w:val="18"/>
                </w:rPr>
                <w:t>Report the label data to the platform</w:t>
              </w:r>
            </w:ins>
          </w:p>
          <w:p>
            <w:pPr>
              <w:pStyle w:val="36"/>
              <w:ind w:firstLine="0" w:firstLineChars="0"/>
              <w:rPr>
                <w:ins w:id="11261" w:author="Edward Lee" w:date="2017-10-16T16:40:00Z"/>
                <w:szCs w:val="18"/>
              </w:rPr>
            </w:pPr>
            <w:ins w:id="11262" w:author="Edward Lee" w:date="2017-10-16T16:40:00Z">
              <w:r>
                <w:rPr>
                  <w:rFonts w:hint="eastAsia"/>
                  <w:szCs w:val="18"/>
                </w:rPr>
                <w:t xml:space="preserve">01 </w:t>
              </w:r>
            </w:ins>
            <w:ins w:id="11263" w:author="Edward Lee" w:date="2017-10-16T16:40:00Z">
              <w:r>
                <w:rPr>
                  <w:szCs w:val="18"/>
                </w:rPr>
                <w:t>Do not report the label data to the platform</w:t>
              </w:r>
            </w:ins>
          </w:p>
        </w:tc>
      </w:tr>
    </w:tbl>
    <w:p>
      <w:pPr>
        <w:rPr>
          <w:ins w:id="11264" w:author="Edward Lee" w:date="2017-10-16T16:40:00Z"/>
        </w:rPr>
      </w:pPr>
    </w:p>
    <w:p>
      <w:pPr>
        <w:rPr>
          <w:ins w:id="11265" w:author="Edward Lee" w:date="2017-10-16T16:40:00Z"/>
          <w:rFonts w:cs="Times New Roman" w:asciiTheme="minorEastAsia" w:hAnsiTheme="minorEastAsia"/>
          <w:color w:val="C00000"/>
          <w:kern w:val="0"/>
          <w:szCs w:val="20"/>
        </w:rPr>
      </w:pPr>
      <w:ins w:id="11266" w:author="Edward Lee" w:date="2017-10-16T16:40:00Z">
        <w:r>
          <w:rPr>
            <w:rFonts w:hint="eastAsia" w:ascii="宋体" w:eastAsia="宋体" w:cs="宋体"/>
            <w:kern w:val="0"/>
            <w:szCs w:val="21"/>
            <w:lang w:val="zh-CN"/>
          </w:rPr>
          <w:t xml:space="preserve">eg4:   </w:t>
        </w:r>
      </w:ins>
      <w:ins w:id="11267" w:author="Edward Lee" w:date="2017-10-16T16:40:00Z">
        <w:r>
          <w:rPr>
            <w:rFonts w:ascii="宋体" w:eastAsia="宋体" w:cs="宋体"/>
            <w:kern w:val="0"/>
            <w:szCs w:val="21"/>
            <w:lang w:val="zh-CN"/>
          </w:rPr>
          <w:t xml:space="preserve">55 AA </w:t>
        </w:r>
      </w:ins>
      <w:ins w:id="11268" w:author="Edward Lee" w:date="2017-10-16T16:40:00Z">
        <w:r>
          <w:rPr>
            <w:rFonts w:ascii="宋体" w:eastAsia="宋体" w:cs="宋体"/>
            <w:color w:val="FF0000"/>
            <w:kern w:val="0"/>
            <w:szCs w:val="21"/>
            <w:lang w:val="zh-CN"/>
          </w:rPr>
          <w:t>00 1E</w:t>
        </w:r>
      </w:ins>
      <w:ins w:id="11269" w:author="Edward Lee" w:date="2017-10-16T16:40:00Z">
        <w:r>
          <w:rPr>
            <w:rFonts w:hint="eastAsia" w:ascii="宋体" w:eastAsia="宋体" w:cs="宋体"/>
            <w:color w:val="FFC000"/>
            <w:kern w:val="0"/>
            <w:szCs w:val="21"/>
            <w:lang w:val="zh-CN"/>
          </w:rPr>
          <w:t>8</w:t>
        </w:r>
      </w:ins>
      <w:ins w:id="11270" w:author="Edward Lee" w:date="2017-10-16T16:40:00Z">
        <w:r>
          <w:rPr>
            <w:rFonts w:ascii="宋体" w:eastAsia="宋体" w:cs="宋体"/>
            <w:color w:val="FFC000"/>
            <w:kern w:val="0"/>
            <w:szCs w:val="21"/>
            <w:lang w:val="zh-CN"/>
          </w:rPr>
          <w:t>0 0A</w:t>
        </w:r>
      </w:ins>
      <w:ins w:id="11271" w:author="Edward Lee" w:date="2017-10-16T16:40:00Z">
        <w:r>
          <w:rPr>
            <w:rFonts w:ascii="宋体" w:eastAsia="宋体" w:cs="宋体"/>
            <w:kern w:val="0"/>
            <w:szCs w:val="21"/>
            <w:lang w:val="zh-CN"/>
          </w:rPr>
          <w:t xml:space="preserve"> 00 00 00 03 00 01 00 00 38 36 31 36 39 34 30 33 34 32 30 35 38 39 36 00 </w:t>
        </w:r>
      </w:ins>
      <w:ins w:id="11272" w:author="Edward Lee" w:date="2017-10-16T16:40:00Z">
        <w:r>
          <w:rPr>
            <w:rFonts w:ascii="宋体" w:hAnsi="宋体" w:eastAsia="宋体" w:cs="Times New Roman"/>
            <w:color w:val="FF33CC"/>
            <w:kern w:val="0"/>
            <w:szCs w:val="20"/>
          </w:rPr>
          <w:t>03</w:t>
        </w:r>
      </w:ins>
      <w:ins w:id="11273" w:author="Edward Lee" w:date="2017-10-16T16:40:00Z">
        <w:r>
          <w:rPr>
            <w:rFonts w:ascii="宋体" w:hAnsi="宋体" w:eastAsia="宋体" w:cs="Times New Roman"/>
            <w:color w:val="3333FF"/>
            <w:kern w:val="0"/>
            <w:szCs w:val="20"/>
          </w:rPr>
          <w:t>0</w:t>
        </w:r>
      </w:ins>
      <w:ins w:id="11274" w:author="Edward Lee" w:date="2017-10-16T16:40:00Z">
        <w:r>
          <w:rPr>
            <w:rFonts w:hint="eastAsia" w:ascii="宋体" w:hAnsi="宋体" w:eastAsia="宋体" w:cs="Times New Roman"/>
            <w:color w:val="3333FF"/>
            <w:kern w:val="0"/>
            <w:szCs w:val="20"/>
          </w:rPr>
          <w:t>1</w:t>
        </w:r>
      </w:ins>
      <w:ins w:id="11275" w:author="Edward Lee" w:date="2017-10-16T16:40:00Z">
        <w:r>
          <w:rPr>
            <w:rFonts w:asciiTheme="minorEastAsia" w:hAnsiTheme="minorEastAsia"/>
            <w:color w:val="C00000"/>
          </w:rPr>
          <w:t>6A CD</w:t>
        </w:r>
      </w:ins>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276" w:author="Edward Lee" w:date="2017-10-16T16:40:00Z"/>
        </w:trPr>
        <w:tc>
          <w:tcPr>
            <w:tcW w:w="958" w:type="dxa"/>
            <w:shd w:val="clear" w:color="auto" w:fill="D8D8D8" w:themeFill="background1" w:themeFillShade="D9"/>
            <w:vAlign w:val="center"/>
          </w:tcPr>
          <w:p>
            <w:pPr>
              <w:jc w:val="center"/>
              <w:rPr>
                <w:ins w:id="11277" w:author="Edward Lee" w:date="2017-10-16T16:40:00Z"/>
                <w:rFonts w:ascii="宋体" w:hAnsi="宋体" w:eastAsia="宋体"/>
                <w:b/>
              </w:rPr>
            </w:pPr>
            <w:ins w:id="11278" w:author="Edward Lee" w:date="2017-10-16T16:40:00Z">
              <w:r>
                <w:rPr>
                  <w:rFonts w:hint="eastAsia" w:ascii="宋体" w:hAnsi="宋体" w:eastAsia="宋体"/>
                  <w:b/>
                </w:rPr>
                <w:t>sof(H)</w:t>
              </w:r>
            </w:ins>
          </w:p>
        </w:tc>
        <w:tc>
          <w:tcPr>
            <w:tcW w:w="991" w:type="dxa"/>
            <w:shd w:val="clear" w:color="auto" w:fill="D8D8D8" w:themeFill="background1" w:themeFillShade="D9"/>
            <w:vAlign w:val="center"/>
          </w:tcPr>
          <w:p>
            <w:pPr>
              <w:jc w:val="center"/>
              <w:rPr>
                <w:ins w:id="11279" w:author="Edward Lee" w:date="2017-10-16T16:40:00Z"/>
                <w:rFonts w:ascii="宋体" w:hAnsi="宋体" w:eastAsia="宋体"/>
                <w:b/>
              </w:rPr>
            </w:pPr>
            <w:ins w:id="11280" w:author="Edward Lee" w:date="2017-10-16T16:40:00Z">
              <w:r>
                <w:rPr>
                  <w:rFonts w:hint="eastAsia" w:ascii="宋体" w:hAnsi="宋体" w:eastAsia="宋体"/>
                  <w:b/>
                </w:rPr>
                <w:t>sof(L)</w:t>
              </w:r>
            </w:ins>
          </w:p>
        </w:tc>
        <w:tc>
          <w:tcPr>
            <w:tcW w:w="994" w:type="dxa"/>
            <w:shd w:val="clear" w:color="auto" w:fill="D8D8D8" w:themeFill="background1" w:themeFillShade="D9"/>
            <w:vAlign w:val="center"/>
          </w:tcPr>
          <w:p>
            <w:pPr>
              <w:jc w:val="center"/>
              <w:rPr>
                <w:ins w:id="11281" w:author="Edward Lee" w:date="2017-10-16T16:40:00Z"/>
                <w:rFonts w:ascii="宋体" w:hAnsi="宋体" w:eastAsia="宋体"/>
                <w:b/>
              </w:rPr>
            </w:pPr>
            <w:ins w:id="11282" w:author="Edward Lee" w:date="2017-10-16T16:40:00Z">
              <w:r>
                <w:rPr>
                  <w:rFonts w:hint="eastAsia" w:ascii="宋体" w:hAnsi="宋体" w:eastAsia="宋体"/>
                  <w:b/>
                </w:rPr>
                <w:t>len(H)</w:t>
              </w:r>
            </w:ins>
          </w:p>
        </w:tc>
        <w:tc>
          <w:tcPr>
            <w:tcW w:w="1092" w:type="dxa"/>
            <w:shd w:val="clear" w:color="auto" w:fill="D8D8D8" w:themeFill="background1" w:themeFillShade="D9"/>
            <w:vAlign w:val="center"/>
          </w:tcPr>
          <w:p>
            <w:pPr>
              <w:jc w:val="center"/>
              <w:rPr>
                <w:ins w:id="11283" w:author="Edward Lee" w:date="2017-10-16T16:40:00Z"/>
                <w:rFonts w:ascii="宋体" w:hAnsi="宋体" w:eastAsia="宋体"/>
                <w:b/>
              </w:rPr>
            </w:pPr>
            <w:ins w:id="11284" w:author="Edward Lee" w:date="2017-10-16T16:40:00Z">
              <w:r>
                <w:rPr>
                  <w:rFonts w:hint="eastAsia" w:ascii="宋体" w:hAnsi="宋体" w:eastAsia="宋体"/>
                  <w:b/>
                </w:rPr>
                <w:t>len(L)</w:t>
              </w:r>
            </w:ins>
          </w:p>
        </w:tc>
        <w:tc>
          <w:tcPr>
            <w:tcW w:w="1092" w:type="dxa"/>
            <w:shd w:val="clear" w:color="auto" w:fill="D8D8D8" w:themeFill="background1" w:themeFillShade="D9"/>
            <w:vAlign w:val="center"/>
          </w:tcPr>
          <w:p>
            <w:pPr>
              <w:jc w:val="center"/>
              <w:rPr>
                <w:ins w:id="11285" w:author="Edward Lee" w:date="2017-10-16T16:40:00Z"/>
                <w:rFonts w:ascii="宋体" w:hAnsi="宋体" w:eastAsia="宋体"/>
                <w:b/>
              </w:rPr>
            </w:pPr>
            <w:ins w:id="11286" w:author="Edward Lee" w:date="2017-10-16T16:40:00Z">
              <w:r>
                <w:rPr>
                  <w:rFonts w:hint="eastAsia" w:ascii="宋体" w:hAnsi="宋体" w:eastAsia="宋体"/>
                  <w:b/>
                </w:rPr>
                <w:t>cmd(H)</w:t>
              </w:r>
            </w:ins>
          </w:p>
        </w:tc>
        <w:tc>
          <w:tcPr>
            <w:tcW w:w="1054" w:type="dxa"/>
            <w:shd w:val="clear" w:color="auto" w:fill="D8D8D8" w:themeFill="background1" w:themeFillShade="D9"/>
            <w:vAlign w:val="center"/>
          </w:tcPr>
          <w:p>
            <w:pPr>
              <w:jc w:val="center"/>
              <w:rPr>
                <w:ins w:id="11287" w:author="Edward Lee" w:date="2017-10-16T16:40:00Z"/>
                <w:rFonts w:ascii="宋体" w:hAnsi="宋体" w:eastAsia="宋体"/>
                <w:b/>
              </w:rPr>
            </w:pPr>
            <w:ins w:id="11288" w:author="Edward Lee" w:date="2017-10-16T16:40:00Z">
              <w:r>
                <w:rPr>
                  <w:rFonts w:hint="eastAsia" w:ascii="宋体" w:hAnsi="宋体" w:eastAsia="宋体"/>
                  <w:b/>
                </w:rPr>
                <w:t>cmd(L)</w:t>
              </w:r>
            </w:ins>
          </w:p>
        </w:tc>
        <w:tc>
          <w:tcPr>
            <w:tcW w:w="992" w:type="dxa"/>
            <w:shd w:val="clear" w:color="auto" w:fill="D8D8D8" w:themeFill="background1" w:themeFillShade="D9"/>
            <w:vAlign w:val="center"/>
          </w:tcPr>
          <w:p>
            <w:pPr>
              <w:jc w:val="center"/>
              <w:rPr>
                <w:ins w:id="11289" w:author="Edward Lee" w:date="2017-10-16T16:40:00Z"/>
                <w:rFonts w:ascii="宋体" w:hAnsi="宋体" w:eastAsia="宋体"/>
                <w:b/>
              </w:rPr>
            </w:pPr>
            <w:ins w:id="11290" w:author="Edward Lee" w:date="2017-10-16T16:40:00Z">
              <w:r>
                <w:rPr>
                  <w:rFonts w:hint="eastAsia" w:ascii="宋体" w:hAnsi="宋体" w:eastAsia="宋体"/>
                  <w:b/>
                </w:rPr>
                <w:t>seq</w:t>
              </w:r>
            </w:ins>
            <w:ins w:id="11291" w:author="Edward Lee" w:date="2017-10-16T16:40:00Z">
              <w:r>
                <w:rPr>
                  <w:rFonts w:ascii="宋体" w:hAnsi="宋体" w:eastAsia="宋体"/>
                  <w:b/>
                </w:rPr>
                <w:br w:type="textWrapping"/>
              </w:r>
            </w:ins>
            <w:ins w:id="11292"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1293"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294"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295" w:author="Edward Lee" w:date="2017-10-16T16:40:00Z"/>
        </w:trPr>
        <w:tc>
          <w:tcPr>
            <w:tcW w:w="958" w:type="dxa"/>
            <w:vAlign w:val="center"/>
          </w:tcPr>
          <w:p>
            <w:pPr>
              <w:jc w:val="center"/>
              <w:rPr>
                <w:ins w:id="11296" w:author="Edward Lee" w:date="2017-10-16T16:40:00Z"/>
                <w:rFonts w:ascii="宋体" w:hAnsi="宋体" w:eastAsia="宋体"/>
              </w:rPr>
            </w:pPr>
            <w:ins w:id="11297" w:author="Edward Lee" w:date="2017-10-16T16:40:00Z">
              <w:r>
                <w:rPr>
                  <w:rFonts w:hint="eastAsia" w:ascii="宋体" w:hAnsi="宋体" w:eastAsia="宋体"/>
                </w:rPr>
                <w:t>55</w:t>
              </w:r>
            </w:ins>
          </w:p>
        </w:tc>
        <w:tc>
          <w:tcPr>
            <w:tcW w:w="991" w:type="dxa"/>
            <w:vAlign w:val="center"/>
          </w:tcPr>
          <w:p>
            <w:pPr>
              <w:jc w:val="center"/>
              <w:rPr>
                <w:ins w:id="11298" w:author="Edward Lee" w:date="2017-10-16T16:40:00Z"/>
                <w:rFonts w:ascii="宋体" w:hAnsi="宋体" w:eastAsia="宋体"/>
              </w:rPr>
            </w:pPr>
            <w:ins w:id="11299" w:author="Edward Lee" w:date="2017-10-16T16:40:00Z">
              <w:r>
                <w:rPr>
                  <w:rFonts w:hint="eastAsia" w:ascii="宋体" w:hAnsi="宋体" w:eastAsia="宋体"/>
                </w:rPr>
                <w:t>AA</w:t>
              </w:r>
            </w:ins>
          </w:p>
        </w:tc>
        <w:tc>
          <w:tcPr>
            <w:tcW w:w="994" w:type="dxa"/>
            <w:vAlign w:val="center"/>
          </w:tcPr>
          <w:p>
            <w:pPr>
              <w:jc w:val="center"/>
              <w:rPr>
                <w:ins w:id="11300" w:author="Edward Lee" w:date="2017-10-16T16:40:00Z"/>
                <w:rFonts w:ascii="宋体" w:hAnsi="宋体" w:eastAsia="宋体"/>
                <w:color w:val="FF0000"/>
              </w:rPr>
            </w:pPr>
            <w:ins w:id="11301" w:author="Edward Lee" w:date="2017-10-16T16:40:00Z">
              <w:r>
                <w:rPr>
                  <w:rFonts w:hint="eastAsia" w:ascii="宋体" w:hAnsi="宋体" w:eastAsia="宋体"/>
                  <w:color w:val="FF0000"/>
                </w:rPr>
                <w:t>00</w:t>
              </w:r>
            </w:ins>
          </w:p>
        </w:tc>
        <w:tc>
          <w:tcPr>
            <w:tcW w:w="1092" w:type="dxa"/>
            <w:vAlign w:val="center"/>
          </w:tcPr>
          <w:p>
            <w:pPr>
              <w:jc w:val="center"/>
              <w:rPr>
                <w:ins w:id="11302" w:author="Edward Lee" w:date="2017-10-16T16:40:00Z"/>
                <w:rFonts w:ascii="宋体" w:hAnsi="宋体" w:eastAsia="宋体"/>
                <w:color w:val="FF0000"/>
              </w:rPr>
            </w:pPr>
            <w:ins w:id="11303" w:author="Edward Lee" w:date="2017-10-16T16:40:00Z">
              <w:r>
                <w:rPr>
                  <w:rFonts w:hint="eastAsia" w:ascii="宋体" w:hAnsi="宋体" w:eastAsia="宋体"/>
                  <w:color w:val="FF0000"/>
                </w:rPr>
                <w:t>1E</w:t>
              </w:r>
            </w:ins>
          </w:p>
        </w:tc>
        <w:tc>
          <w:tcPr>
            <w:tcW w:w="1092" w:type="dxa"/>
            <w:vAlign w:val="center"/>
          </w:tcPr>
          <w:p>
            <w:pPr>
              <w:jc w:val="center"/>
              <w:rPr>
                <w:ins w:id="11304" w:author="Edward Lee" w:date="2017-10-16T16:40:00Z"/>
                <w:rFonts w:ascii="宋体" w:hAnsi="宋体" w:eastAsia="宋体"/>
                <w:color w:val="FFC000"/>
              </w:rPr>
            </w:pPr>
            <w:ins w:id="11305" w:author="Edward Lee" w:date="2017-10-16T16:40:00Z">
              <w:r>
                <w:rPr>
                  <w:rFonts w:hint="eastAsia" w:ascii="宋体" w:hAnsi="宋体" w:eastAsia="宋体"/>
                  <w:color w:val="FFC000"/>
                </w:rPr>
                <w:t>80</w:t>
              </w:r>
            </w:ins>
          </w:p>
        </w:tc>
        <w:tc>
          <w:tcPr>
            <w:tcW w:w="1054" w:type="dxa"/>
            <w:vAlign w:val="center"/>
          </w:tcPr>
          <w:p>
            <w:pPr>
              <w:jc w:val="center"/>
              <w:rPr>
                <w:ins w:id="11306" w:author="Edward Lee" w:date="2017-10-16T16:40:00Z"/>
                <w:rFonts w:ascii="宋体" w:hAnsi="宋体" w:eastAsia="宋体"/>
                <w:color w:val="FFC000"/>
              </w:rPr>
            </w:pPr>
            <w:ins w:id="11307" w:author="Edward Lee" w:date="2017-10-16T16:40:00Z">
              <w:r>
                <w:rPr>
                  <w:rFonts w:hint="eastAsia" w:ascii="宋体" w:hAnsi="宋体" w:eastAsia="宋体"/>
                  <w:color w:val="FFC000"/>
                </w:rPr>
                <w:t>0A</w:t>
              </w:r>
            </w:ins>
          </w:p>
        </w:tc>
        <w:tc>
          <w:tcPr>
            <w:tcW w:w="992" w:type="dxa"/>
            <w:vAlign w:val="center"/>
          </w:tcPr>
          <w:p>
            <w:pPr>
              <w:jc w:val="center"/>
              <w:rPr>
                <w:ins w:id="11308" w:author="Edward Lee" w:date="2017-10-16T16:40:00Z"/>
                <w:rFonts w:ascii="宋体" w:hAnsi="宋体" w:eastAsia="宋体"/>
              </w:rPr>
            </w:pPr>
            <w:ins w:id="11309" w:author="Edward Lee" w:date="2017-10-16T16:40:00Z">
              <w:r>
                <w:rPr>
                  <w:rFonts w:hint="eastAsia" w:ascii="宋体" w:hAnsi="宋体" w:eastAsia="宋体"/>
                </w:rPr>
                <w:t>00</w:t>
              </w:r>
            </w:ins>
          </w:p>
        </w:tc>
        <w:tc>
          <w:tcPr>
            <w:tcW w:w="992" w:type="dxa"/>
            <w:vAlign w:val="center"/>
          </w:tcPr>
          <w:p>
            <w:pPr>
              <w:jc w:val="center"/>
              <w:rPr>
                <w:ins w:id="11310" w:author="Edward Lee" w:date="2017-10-16T16:40:00Z"/>
                <w:rFonts w:ascii="宋体" w:hAnsi="宋体" w:eastAsia="宋体"/>
              </w:rPr>
            </w:pPr>
            <w:ins w:id="11311" w:author="Edward Lee" w:date="2017-10-16T16:40:00Z">
              <w:r>
                <w:rPr>
                  <w:rFonts w:hint="eastAsia" w:ascii="宋体" w:hAnsi="宋体" w:eastAsia="宋体"/>
                </w:rPr>
                <w:t>00</w:t>
              </w:r>
            </w:ins>
          </w:p>
        </w:tc>
        <w:tc>
          <w:tcPr>
            <w:tcW w:w="995" w:type="dxa"/>
            <w:vAlign w:val="center"/>
          </w:tcPr>
          <w:p>
            <w:pPr>
              <w:jc w:val="center"/>
              <w:rPr>
                <w:ins w:id="11312" w:author="Edward Lee" w:date="2017-10-16T16:40:00Z"/>
                <w:rFonts w:ascii="宋体" w:hAnsi="宋体" w:eastAsia="宋体"/>
              </w:rPr>
            </w:pPr>
            <w:ins w:id="11313" w:author="Edward Lee" w:date="2017-10-16T16:40:00Z">
              <w:r>
                <w:rPr>
                  <w:rFonts w:hint="eastAsia" w:ascii="宋体" w:hAnsi="宋体" w:eastAsia="宋体"/>
                </w:rPr>
                <w:t>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314" w:author="Edward Lee" w:date="2017-10-16T16:40:00Z"/>
        </w:trPr>
        <w:tc>
          <w:tcPr>
            <w:tcW w:w="958" w:type="dxa"/>
            <w:shd w:val="clear" w:color="auto" w:fill="D8D8D8" w:themeFill="background1" w:themeFillShade="D9"/>
            <w:vAlign w:val="center"/>
          </w:tcPr>
          <w:p>
            <w:pPr>
              <w:jc w:val="center"/>
              <w:rPr>
                <w:ins w:id="11315" w:author="Edward Lee" w:date="2017-10-16T16:40:00Z"/>
                <w:rFonts w:ascii="宋体" w:hAnsi="宋体" w:eastAsia="宋体"/>
                <w:b/>
              </w:rPr>
            </w:pPr>
            <w:ins w:id="11316" w:author="Edward Lee" w:date="2017-10-16T16:40:00Z">
              <w:r>
                <w:rPr>
                  <w:rFonts w:hint="eastAsia" w:ascii="宋体" w:hAnsi="宋体" w:eastAsia="宋体"/>
                  <w:b/>
                </w:rPr>
                <w:t>seq</w:t>
              </w:r>
            </w:ins>
            <w:ins w:id="11317" w:author="Edward Lee" w:date="2017-10-16T16:40:00Z">
              <w:r>
                <w:rPr>
                  <w:rFonts w:ascii="宋体" w:hAnsi="宋体" w:eastAsia="宋体"/>
                  <w:b/>
                </w:rPr>
                <w:br w:type="textWrapping"/>
              </w:r>
            </w:ins>
            <w:ins w:id="11318" w:author="Edward Lee" w:date="2017-10-16T16:40:00Z">
              <w:r>
                <w:rPr>
                  <w:rFonts w:hint="eastAsia" w:ascii="宋体" w:hAnsi="宋体" w:eastAsia="宋体"/>
                  <w:b/>
                </w:rPr>
                <w:t>(LSB)</w:t>
              </w:r>
            </w:ins>
          </w:p>
        </w:tc>
        <w:tc>
          <w:tcPr>
            <w:tcW w:w="991" w:type="dxa"/>
            <w:shd w:val="clear" w:color="auto" w:fill="D8D8D8" w:themeFill="background1" w:themeFillShade="D9"/>
            <w:vAlign w:val="center"/>
          </w:tcPr>
          <w:p>
            <w:pPr>
              <w:jc w:val="center"/>
              <w:rPr>
                <w:ins w:id="11319" w:author="Edward Lee" w:date="2017-10-16T16:40:00Z"/>
                <w:rFonts w:ascii="宋体" w:hAnsi="宋体" w:eastAsia="宋体"/>
                <w:b/>
              </w:rPr>
            </w:pPr>
            <w:ins w:id="11320" w:author="Edward Lee" w:date="2017-10-16T16:40:00Z">
              <w:r>
                <w:rPr>
                  <w:rFonts w:hint="eastAsia" w:ascii="宋体" w:hAnsi="宋体" w:eastAsia="宋体"/>
                  <w:b/>
                </w:rPr>
                <w:t>pro_ver</w:t>
              </w:r>
            </w:ins>
            <w:ins w:id="11321" w:author="Edward Lee" w:date="2017-10-16T16:40:00Z">
              <w:r>
                <w:rPr>
                  <w:rFonts w:ascii="宋体" w:hAnsi="宋体" w:eastAsia="宋体"/>
                  <w:b/>
                </w:rPr>
                <w:br w:type="textWrapping"/>
              </w:r>
            </w:ins>
            <w:ins w:id="11322" w:author="Edward Lee" w:date="2017-10-16T16:40:00Z">
              <w:r>
                <w:rPr>
                  <w:rFonts w:hint="eastAsia" w:ascii="宋体" w:hAnsi="宋体" w:eastAsia="宋体"/>
                  <w:b/>
                </w:rPr>
                <w:t>(H)</w:t>
              </w:r>
            </w:ins>
          </w:p>
        </w:tc>
        <w:tc>
          <w:tcPr>
            <w:tcW w:w="994" w:type="dxa"/>
            <w:shd w:val="clear" w:color="auto" w:fill="D8D8D8" w:themeFill="background1" w:themeFillShade="D9"/>
            <w:vAlign w:val="center"/>
          </w:tcPr>
          <w:p>
            <w:pPr>
              <w:jc w:val="center"/>
              <w:rPr>
                <w:ins w:id="11323" w:author="Edward Lee" w:date="2017-10-16T16:40:00Z"/>
                <w:rFonts w:ascii="宋体" w:hAnsi="宋体" w:eastAsia="宋体"/>
                <w:b/>
              </w:rPr>
            </w:pPr>
            <w:ins w:id="11324" w:author="Edward Lee" w:date="2017-10-16T16:40:00Z">
              <w:r>
                <w:rPr>
                  <w:rFonts w:hint="eastAsia" w:ascii="宋体" w:hAnsi="宋体" w:eastAsia="宋体"/>
                  <w:b/>
                </w:rPr>
                <w:t>pro_ver</w:t>
              </w:r>
            </w:ins>
            <w:ins w:id="11325" w:author="Edward Lee" w:date="2017-10-16T16:40:00Z">
              <w:r>
                <w:rPr>
                  <w:rFonts w:ascii="宋体" w:hAnsi="宋体" w:eastAsia="宋体"/>
                  <w:b/>
                </w:rPr>
                <w:br w:type="textWrapping"/>
              </w:r>
            </w:ins>
            <w:ins w:id="11326" w:author="Edward Lee" w:date="2017-10-16T16:40:00Z">
              <w:r>
                <w:rPr>
                  <w:rFonts w:hint="eastAsia" w:ascii="宋体" w:hAnsi="宋体" w:eastAsia="宋体"/>
                  <w:b/>
                </w:rPr>
                <w:t>(L)</w:t>
              </w:r>
            </w:ins>
          </w:p>
        </w:tc>
        <w:tc>
          <w:tcPr>
            <w:tcW w:w="1092" w:type="dxa"/>
            <w:shd w:val="clear" w:color="auto" w:fill="D8D8D8" w:themeFill="background1" w:themeFillShade="D9"/>
            <w:vAlign w:val="center"/>
          </w:tcPr>
          <w:p>
            <w:pPr>
              <w:jc w:val="center"/>
              <w:rPr>
                <w:ins w:id="11327" w:author="Edward Lee" w:date="2017-10-16T16:40:00Z"/>
                <w:rFonts w:ascii="宋体" w:hAnsi="宋体" w:eastAsia="宋体"/>
                <w:b/>
              </w:rPr>
            </w:pPr>
            <w:ins w:id="11328" w:author="Edward Lee" w:date="2017-10-16T16:40:00Z">
              <w:r>
                <w:rPr>
                  <w:rFonts w:hint="eastAsia" w:ascii="宋体" w:hAnsi="宋体" w:eastAsia="宋体"/>
                  <w:b/>
                </w:rPr>
                <w:t>sec_flag</w:t>
              </w:r>
            </w:ins>
            <w:ins w:id="11329" w:author="Edward Lee" w:date="2017-10-16T16:40:00Z">
              <w:r>
                <w:rPr>
                  <w:rFonts w:ascii="宋体" w:hAnsi="宋体" w:eastAsia="宋体"/>
                  <w:b/>
                </w:rPr>
                <w:br w:type="textWrapping"/>
              </w:r>
            </w:ins>
            <w:ins w:id="11330" w:author="Edward Lee" w:date="2017-10-16T16:40:00Z">
              <w:r>
                <w:rPr>
                  <w:rFonts w:hint="eastAsia" w:ascii="宋体" w:hAnsi="宋体" w:eastAsia="宋体"/>
                  <w:b/>
                </w:rPr>
                <w:t>(H)</w:t>
              </w:r>
            </w:ins>
          </w:p>
        </w:tc>
        <w:tc>
          <w:tcPr>
            <w:tcW w:w="1092" w:type="dxa"/>
            <w:shd w:val="clear" w:color="auto" w:fill="D8D8D8" w:themeFill="background1" w:themeFillShade="D9"/>
            <w:vAlign w:val="center"/>
          </w:tcPr>
          <w:p>
            <w:pPr>
              <w:jc w:val="center"/>
              <w:rPr>
                <w:ins w:id="11331" w:author="Edward Lee" w:date="2017-10-16T16:40:00Z"/>
                <w:rFonts w:ascii="宋体" w:hAnsi="宋体" w:eastAsia="宋体"/>
                <w:b/>
              </w:rPr>
            </w:pPr>
            <w:ins w:id="11332" w:author="Edward Lee" w:date="2017-10-16T16:40:00Z">
              <w:r>
                <w:rPr>
                  <w:rFonts w:hint="eastAsia" w:ascii="宋体" w:hAnsi="宋体" w:eastAsia="宋体"/>
                  <w:b/>
                </w:rPr>
                <w:t>sec_flag</w:t>
              </w:r>
            </w:ins>
            <w:ins w:id="11333" w:author="Edward Lee" w:date="2017-10-16T16:40:00Z">
              <w:r>
                <w:rPr>
                  <w:rFonts w:ascii="宋体" w:hAnsi="宋体" w:eastAsia="宋体"/>
                  <w:b/>
                </w:rPr>
                <w:br w:type="textWrapping"/>
              </w:r>
            </w:ins>
            <w:ins w:id="11334" w:author="Edward Lee" w:date="2017-10-16T16:40:00Z">
              <w:r>
                <w:rPr>
                  <w:rFonts w:hint="eastAsia" w:ascii="宋体" w:hAnsi="宋体" w:eastAsia="宋体"/>
                  <w:b/>
                </w:rPr>
                <w:t>(L)</w:t>
              </w:r>
            </w:ins>
          </w:p>
        </w:tc>
        <w:tc>
          <w:tcPr>
            <w:tcW w:w="1054" w:type="dxa"/>
            <w:shd w:val="clear" w:color="auto" w:fill="D8D8D8" w:themeFill="background1" w:themeFillShade="D9"/>
            <w:vAlign w:val="center"/>
          </w:tcPr>
          <w:p>
            <w:pPr>
              <w:jc w:val="center"/>
              <w:rPr>
                <w:ins w:id="11335" w:author="Edward Lee" w:date="2017-10-16T16:40:00Z"/>
                <w:rFonts w:ascii="宋体" w:hAnsi="宋体" w:eastAsia="宋体"/>
                <w:b/>
              </w:rPr>
            </w:pPr>
            <w:ins w:id="11336" w:author="Edward Lee" w:date="2017-10-16T16:40:00Z">
              <w:r>
                <w:rPr>
                  <w:rFonts w:hint="eastAsia" w:ascii="宋体" w:hAnsi="宋体" w:eastAsia="宋体"/>
                  <w:b/>
                </w:rPr>
                <w:t>dev_id</w:t>
              </w:r>
            </w:ins>
            <w:ins w:id="11337" w:author="Edward Lee" w:date="2017-10-16T16:40:00Z">
              <w:r>
                <w:rPr>
                  <w:rFonts w:ascii="宋体" w:hAnsi="宋体" w:eastAsia="宋体"/>
                  <w:b/>
                </w:rPr>
                <w:br w:type="textWrapping"/>
              </w:r>
            </w:ins>
            <w:ins w:id="11338"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1339"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340"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341"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342" w:author="Edward Lee" w:date="2017-10-16T16:40:00Z"/>
        </w:trPr>
        <w:tc>
          <w:tcPr>
            <w:tcW w:w="958" w:type="dxa"/>
            <w:vAlign w:val="center"/>
          </w:tcPr>
          <w:p>
            <w:pPr>
              <w:jc w:val="center"/>
              <w:rPr>
                <w:ins w:id="11343" w:author="Edward Lee" w:date="2017-10-16T16:40:00Z"/>
                <w:rFonts w:ascii="宋体" w:hAnsi="宋体" w:eastAsia="宋体"/>
              </w:rPr>
            </w:pPr>
            <w:ins w:id="11344" w:author="Edward Lee" w:date="2017-10-16T16:40:00Z">
              <w:r>
                <w:rPr>
                  <w:rFonts w:hint="eastAsia" w:ascii="宋体" w:hAnsi="宋体" w:eastAsia="宋体"/>
                </w:rPr>
                <w:t>03</w:t>
              </w:r>
            </w:ins>
          </w:p>
        </w:tc>
        <w:tc>
          <w:tcPr>
            <w:tcW w:w="991" w:type="dxa"/>
            <w:vAlign w:val="center"/>
          </w:tcPr>
          <w:p>
            <w:pPr>
              <w:jc w:val="center"/>
              <w:rPr>
                <w:ins w:id="11345" w:author="Edward Lee" w:date="2017-10-16T16:40:00Z"/>
                <w:rFonts w:ascii="宋体" w:hAnsi="宋体" w:eastAsia="宋体"/>
              </w:rPr>
            </w:pPr>
            <w:ins w:id="11346" w:author="Edward Lee" w:date="2017-10-16T16:40:00Z">
              <w:r>
                <w:rPr>
                  <w:rFonts w:hint="eastAsia" w:ascii="宋体" w:hAnsi="宋体" w:eastAsia="宋体"/>
                </w:rPr>
                <w:t>00</w:t>
              </w:r>
            </w:ins>
          </w:p>
        </w:tc>
        <w:tc>
          <w:tcPr>
            <w:tcW w:w="994" w:type="dxa"/>
            <w:vAlign w:val="center"/>
          </w:tcPr>
          <w:p>
            <w:pPr>
              <w:jc w:val="center"/>
              <w:rPr>
                <w:ins w:id="11347" w:author="Edward Lee" w:date="2017-10-16T16:40:00Z"/>
                <w:rFonts w:ascii="宋体" w:hAnsi="宋体" w:eastAsia="宋体"/>
              </w:rPr>
            </w:pPr>
            <w:ins w:id="11348" w:author="Edward Lee" w:date="2017-10-16T16:40:00Z">
              <w:r>
                <w:rPr>
                  <w:rFonts w:hint="eastAsia" w:ascii="宋体" w:hAnsi="宋体" w:eastAsia="宋体"/>
                </w:rPr>
                <w:t>01</w:t>
              </w:r>
            </w:ins>
          </w:p>
        </w:tc>
        <w:tc>
          <w:tcPr>
            <w:tcW w:w="1092" w:type="dxa"/>
            <w:vAlign w:val="center"/>
          </w:tcPr>
          <w:p>
            <w:pPr>
              <w:jc w:val="center"/>
              <w:rPr>
                <w:ins w:id="11349" w:author="Edward Lee" w:date="2017-10-16T16:40:00Z"/>
                <w:rFonts w:ascii="宋体" w:hAnsi="宋体" w:eastAsia="宋体"/>
              </w:rPr>
            </w:pPr>
            <w:ins w:id="11350" w:author="Edward Lee" w:date="2017-10-16T16:40:00Z">
              <w:r>
                <w:rPr>
                  <w:rFonts w:hint="eastAsia" w:ascii="宋体" w:hAnsi="宋体" w:eastAsia="宋体"/>
                </w:rPr>
                <w:t>00</w:t>
              </w:r>
            </w:ins>
          </w:p>
        </w:tc>
        <w:tc>
          <w:tcPr>
            <w:tcW w:w="1092" w:type="dxa"/>
            <w:vAlign w:val="center"/>
          </w:tcPr>
          <w:p>
            <w:pPr>
              <w:jc w:val="center"/>
              <w:rPr>
                <w:ins w:id="11351" w:author="Edward Lee" w:date="2017-10-16T16:40:00Z"/>
                <w:rFonts w:ascii="宋体" w:hAnsi="宋体" w:eastAsia="宋体"/>
              </w:rPr>
            </w:pPr>
            <w:ins w:id="11352" w:author="Edward Lee" w:date="2017-10-16T16:40:00Z">
              <w:r>
                <w:rPr>
                  <w:rFonts w:hint="eastAsia" w:ascii="宋体" w:hAnsi="宋体" w:eastAsia="宋体"/>
                </w:rPr>
                <w:t>00</w:t>
              </w:r>
            </w:ins>
          </w:p>
        </w:tc>
        <w:tc>
          <w:tcPr>
            <w:tcW w:w="1054" w:type="dxa"/>
            <w:vAlign w:val="center"/>
          </w:tcPr>
          <w:p>
            <w:pPr>
              <w:jc w:val="center"/>
              <w:rPr>
                <w:ins w:id="11353" w:author="Edward Lee" w:date="2017-10-16T16:40:00Z"/>
                <w:rFonts w:ascii="宋体" w:hAnsi="宋体" w:eastAsia="宋体"/>
              </w:rPr>
            </w:pPr>
            <w:ins w:id="11354" w:author="Edward Lee" w:date="2017-10-16T16:40:00Z">
              <w:r>
                <w:rPr>
                  <w:rFonts w:hint="eastAsia" w:ascii="宋体" w:hAnsi="宋体" w:eastAsia="宋体"/>
                </w:rPr>
                <w:t>38</w:t>
              </w:r>
            </w:ins>
          </w:p>
        </w:tc>
        <w:tc>
          <w:tcPr>
            <w:tcW w:w="992" w:type="dxa"/>
            <w:vAlign w:val="center"/>
          </w:tcPr>
          <w:p>
            <w:pPr>
              <w:jc w:val="center"/>
              <w:rPr>
                <w:ins w:id="11355" w:author="Edward Lee" w:date="2017-10-16T16:40:00Z"/>
                <w:rFonts w:ascii="宋体" w:hAnsi="宋体" w:eastAsia="宋体"/>
              </w:rPr>
            </w:pPr>
            <w:ins w:id="11356" w:author="Edward Lee" w:date="2017-10-16T16:40:00Z">
              <w:r>
                <w:rPr>
                  <w:rFonts w:hint="eastAsia" w:ascii="宋体" w:hAnsi="宋体" w:eastAsia="宋体"/>
                </w:rPr>
                <w:t>36</w:t>
              </w:r>
            </w:ins>
          </w:p>
        </w:tc>
        <w:tc>
          <w:tcPr>
            <w:tcW w:w="992" w:type="dxa"/>
            <w:vAlign w:val="center"/>
          </w:tcPr>
          <w:p>
            <w:pPr>
              <w:jc w:val="center"/>
              <w:rPr>
                <w:ins w:id="11357" w:author="Edward Lee" w:date="2017-10-16T16:40:00Z"/>
                <w:rFonts w:ascii="宋体" w:hAnsi="宋体" w:eastAsia="宋体"/>
              </w:rPr>
            </w:pPr>
            <w:ins w:id="11358" w:author="Edward Lee" w:date="2017-10-16T16:40:00Z">
              <w:r>
                <w:rPr>
                  <w:rFonts w:hint="eastAsia" w:ascii="宋体" w:hAnsi="宋体" w:eastAsia="宋体"/>
                </w:rPr>
                <w:t>31</w:t>
              </w:r>
            </w:ins>
          </w:p>
        </w:tc>
        <w:tc>
          <w:tcPr>
            <w:tcW w:w="995" w:type="dxa"/>
            <w:vAlign w:val="center"/>
          </w:tcPr>
          <w:p>
            <w:pPr>
              <w:jc w:val="center"/>
              <w:rPr>
                <w:ins w:id="11359" w:author="Edward Lee" w:date="2017-10-16T16:40:00Z"/>
                <w:rFonts w:ascii="宋体" w:hAnsi="宋体" w:eastAsia="宋体"/>
              </w:rPr>
            </w:pPr>
            <w:ins w:id="11360" w:author="Edward Lee" w:date="2017-10-16T16:40:00Z">
              <w:r>
                <w:rPr>
                  <w:rFonts w:hint="eastAsia" w:ascii="宋体" w:hAnsi="宋体" w:eastAsia="宋体"/>
                </w:rPr>
                <w:t>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361" w:author="Edward Lee" w:date="2017-10-16T16:40:00Z"/>
        </w:trPr>
        <w:tc>
          <w:tcPr>
            <w:tcW w:w="958" w:type="dxa"/>
            <w:shd w:val="clear" w:color="auto" w:fill="D8D8D8" w:themeFill="background1" w:themeFillShade="D9"/>
            <w:vAlign w:val="center"/>
          </w:tcPr>
          <w:p>
            <w:pPr>
              <w:jc w:val="center"/>
              <w:rPr>
                <w:ins w:id="11362" w:author="Edward Lee" w:date="2017-10-16T16:40:00Z"/>
                <w:rFonts w:ascii="宋体" w:hAnsi="宋体" w:eastAsia="宋体"/>
                <w:b/>
              </w:rPr>
            </w:pPr>
          </w:p>
        </w:tc>
        <w:tc>
          <w:tcPr>
            <w:tcW w:w="991" w:type="dxa"/>
            <w:shd w:val="clear" w:color="auto" w:fill="D8D8D8" w:themeFill="background1" w:themeFillShade="D9"/>
            <w:vAlign w:val="center"/>
          </w:tcPr>
          <w:p>
            <w:pPr>
              <w:jc w:val="center"/>
              <w:rPr>
                <w:ins w:id="11363" w:author="Edward Lee" w:date="2017-10-16T16:40:00Z"/>
                <w:rFonts w:ascii="宋体" w:hAnsi="宋体" w:eastAsia="宋体"/>
                <w:b/>
              </w:rPr>
            </w:pPr>
          </w:p>
        </w:tc>
        <w:tc>
          <w:tcPr>
            <w:tcW w:w="994" w:type="dxa"/>
            <w:shd w:val="clear" w:color="auto" w:fill="D8D8D8" w:themeFill="background1" w:themeFillShade="D9"/>
            <w:vAlign w:val="center"/>
          </w:tcPr>
          <w:p>
            <w:pPr>
              <w:jc w:val="center"/>
              <w:rPr>
                <w:ins w:id="11364"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1365"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1366" w:author="Edward Lee" w:date="2017-10-16T16:40:00Z"/>
                <w:rFonts w:ascii="宋体" w:hAnsi="宋体" w:eastAsia="宋体"/>
                <w:b/>
              </w:rPr>
            </w:pPr>
          </w:p>
        </w:tc>
        <w:tc>
          <w:tcPr>
            <w:tcW w:w="1054" w:type="dxa"/>
            <w:shd w:val="clear" w:color="auto" w:fill="D8D8D8" w:themeFill="background1" w:themeFillShade="D9"/>
            <w:vAlign w:val="center"/>
          </w:tcPr>
          <w:p>
            <w:pPr>
              <w:jc w:val="center"/>
              <w:rPr>
                <w:ins w:id="11367"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368"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369"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370"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371" w:author="Edward Lee" w:date="2017-10-16T16:40:00Z"/>
        </w:trPr>
        <w:tc>
          <w:tcPr>
            <w:tcW w:w="958" w:type="dxa"/>
            <w:vAlign w:val="center"/>
          </w:tcPr>
          <w:p>
            <w:pPr>
              <w:jc w:val="center"/>
              <w:rPr>
                <w:ins w:id="11372" w:author="Edward Lee" w:date="2017-10-16T16:40:00Z"/>
                <w:rFonts w:ascii="宋体" w:hAnsi="宋体" w:eastAsia="宋体"/>
              </w:rPr>
            </w:pPr>
            <w:ins w:id="11373" w:author="Edward Lee" w:date="2017-10-16T16:40:00Z">
              <w:r>
                <w:rPr>
                  <w:rFonts w:hint="eastAsia" w:ascii="宋体" w:hAnsi="宋体" w:eastAsia="宋体"/>
                </w:rPr>
                <w:t>39</w:t>
              </w:r>
            </w:ins>
          </w:p>
        </w:tc>
        <w:tc>
          <w:tcPr>
            <w:tcW w:w="991" w:type="dxa"/>
            <w:vAlign w:val="center"/>
          </w:tcPr>
          <w:p>
            <w:pPr>
              <w:jc w:val="center"/>
              <w:rPr>
                <w:ins w:id="11374" w:author="Edward Lee" w:date="2017-10-16T16:40:00Z"/>
                <w:rFonts w:ascii="宋体" w:hAnsi="宋体" w:eastAsia="宋体"/>
              </w:rPr>
            </w:pPr>
            <w:ins w:id="11375" w:author="Edward Lee" w:date="2017-10-16T16:40:00Z">
              <w:r>
                <w:rPr>
                  <w:rFonts w:hint="eastAsia" w:ascii="宋体" w:hAnsi="宋体" w:eastAsia="宋体"/>
                </w:rPr>
                <w:t>34</w:t>
              </w:r>
            </w:ins>
          </w:p>
        </w:tc>
        <w:tc>
          <w:tcPr>
            <w:tcW w:w="994" w:type="dxa"/>
            <w:vAlign w:val="center"/>
          </w:tcPr>
          <w:p>
            <w:pPr>
              <w:jc w:val="center"/>
              <w:rPr>
                <w:ins w:id="11376" w:author="Edward Lee" w:date="2017-10-16T16:40:00Z"/>
                <w:rFonts w:ascii="宋体" w:hAnsi="宋体" w:eastAsia="宋体"/>
              </w:rPr>
            </w:pPr>
            <w:ins w:id="11377" w:author="Edward Lee" w:date="2017-10-16T16:40:00Z">
              <w:r>
                <w:rPr>
                  <w:rFonts w:hint="eastAsia" w:ascii="宋体" w:hAnsi="宋体" w:eastAsia="宋体"/>
                </w:rPr>
                <w:t>30</w:t>
              </w:r>
            </w:ins>
          </w:p>
        </w:tc>
        <w:tc>
          <w:tcPr>
            <w:tcW w:w="1092" w:type="dxa"/>
            <w:vAlign w:val="center"/>
          </w:tcPr>
          <w:p>
            <w:pPr>
              <w:jc w:val="center"/>
              <w:rPr>
                <w:ins w:id="11378" w:author="Edward Lee" w:date="2017-10-16T16:40:00Z"/>
                <w:rFonts w:ascii="宋体" w:hAnsi="宋体" w:eastAsia="宋体"/>
              </w:rPr>
            </w:pPr>
            <w:ins w:id="11379" w:author="Edward Lee" w:date="2017-10-16T16:40:00Z">
              <w:r>
                <w:rPr>
                  <w:rFonts w:hint="eastAsia" w:ascii="宋体" w:hAnsi="宋体" w:eastAsia="宋体"/>
                </w:rPr>
                <w:t>33</w:t>
              </w:r>
            </w:ins>
          </w:p>
        </w:tc>
        <w:tc>
          <w:tcPr>
            <w:tcW w:w="1092" w:type="dxa"/>
            <w:vAlign w:val="center"/>
          </w:tcPr>
          <w:p>
            <w:pPr>
              <w:jc w:val="center"/>
              <w:rPr>
                <w:ins w:id="11380" w:author="Edward Lee" w:date="2017-10-16T16:40:00Z"/>
                <w:rFonts w:ascii="宋体" w:hAnsi="宋体" w:eastAsia="宋体"/>
              </w:rPr>
            </w:pPr>
            <w:ins w:id="11381" w:author="Edward Lee" w:date="2017-10-16T16:40:00Z">
              <w:r>
                <w:rPr>
                  <w:rFonts w:hint="eastAsia" w:ascii="宋体" w:hAnsi="宋体" w:eastAsia="宋体"/>
                </w:rPr>
                <w:t>34</w:t>
              </w:r>
            </w:ins>
          </w:p>
        </w:tc>
        <w:tc>
          <w:tcPr>
            <w:tcW w:w="1054" w:type="dxa"/>
            <w:vAlign w:val="center"/>
          </w:tcPr>
          <w:p>
            <w:pPr>
              <w:jc w:val="center"/>
              <w:rPr>
                <w:ins w:id="11382" w:author="Edward Lee" w:date="2017-10-16T16:40:00Z"/>
                <w:rFonts w:ascii="宋体" w:hAnsi="宋体" w:eastAsia="宋体"/>
              </w:rPr>
            </w:pPr>
            <w:ins w:id="11383" w:author="Edward Lee" w:date="2017-10-16T16:40:00Z">
              <w:r>
                <w:rPr>
                  <w:rFonts w:hint="eastAsia" w:ascii="宋体" w:hAnsi="宋体" w:eastAsia="宋体"/>
                </w:rPr>
                <w:t>32</w:t>
              </w:r>
            </w:ins>
          </w:p>
        </w:tc>
        <w:tc>
          <w:tcPr>
            <w:tcW w:w="992" w:type="dxa"/>
            <w:vAlign w:val="center"/>
          </w:tcPr>
          <w:p>
            <w:pPr>
              <w:jc w:val="center"/>
              <w:rPr>
                <w:ins w:id="11384" w:author="Edward Lee" w:date="2017-10-16T16:40:00Z"/>
                <w:rFonts w:ascii="宋体" w:hAnsi="宋体" w:eastAsia="宋体"/>
              </w:rPr>
            </w:pPr>
            <w:ins w:id="11385" w:author="Edward Lee" w:date="2017-10-16T16:40:00Z">
              <w:r>
                <w:rPr>
                  <w:rFonts w:hint="eastAsia" w:ascii="宋体" w:hAnsi="宋体" w:eastAsia="宋体"/>
                </w:rPr>
                <w:t>33</w:t>
              </w:r>
            </w:ins>
          </w:p>
        </w:tc>
        <w:tc>
          <w:tcPr>
            <w:tcW w:w="992" w:type="dxa"/>
            <w:vAlign w:val="center"/>
          </w:tcPr>
          <w:p>
            <w:pPr>
              <w:jc w:val="center"/>
              <w:rPr>
                <w:ins w:id="11386" w:author="Edward Lee" w:date="2017-10-16T16:40:00Z"/>
                <w:rFonts w:ascii="宋体" w:hAnsi="宋体" w:eastAsia="宋体"/>
              </w:rPr>
            </w:pPr>
            <w:ins w:id="11387" w:author="Edward Lee" w:date="2017-10-16T16:40:00Z">
              <w:r>
                <w:rPr>
                  <w:rFonts w:hint="eastAsia" w:ascii="宋体" w:hAnsi="宋体" w:eastAsia="宋体"/>
                </w:rPr>
                <w:t>35</w:t>
              </w:r>
            </w:ins>
          </w:p>
        </w:tc>
        <w:tc>
          <w:tcPr>
            <w:tcW w:w="995" w:type="dxa"/>
            <w:vAlign w:val="center"/>
          </w:tcPr>
          <w:p>
            <w:pPr>
              <w:jc w:val="center"/>
              <w:rPr>
                <w:ins w:id="11388" w:author="Edward Lee" w:date="2017-10-16T16:40:00Z"/>
                <w:rFonts w:ascii="宋体" w:hAnsi="宋体" w:eastAsia="宋体"/>
              </w:rPr>
            </w:pPr>
            <w:ins w:id="11389" w:author="Edward Lee" w:date="2017-10-16T16:40:00Z">
              <w:r>
                <w:rPr>
                  <w:rFonts w:hint="eastAsia" w:ascii="宋体" w:hAnsi="宋体" w:eastAsia="宋体"/>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11390" w:author="Edward Lee" w:date="2017-10-16T16:40:00Z"/>
        </w:trPr>
        <w:tc>
          <w:tcPr>
            <w:tcW w:w="958" w:type="dxa"/>
            <w:shd w:val="clear" w:color="auto" w:fill="D8D8D8" w:themeFill="background1" w:themeFillShade="D9"/>
            <w:vAlign w:val="center"/>
          </w:tcPr>
          <w:p>
            <w:pPr>
              <w:jc w:val="center"/>
              <w:rPr>
                <w:ins w:id="11391" w:author="Edward Lee" w:date="2017-10-16T16:40:00Z"/>
                <w:rFonts w:ascii="宋体" w:hAnsi="宋体" w:eastAsia="宋体"/>
              </w:rPr>
            </w:pPr>
          </w:p>
        </w:tc>
        <w:tc>
          <w:tcPr>
            <w:tcW w:w="991" w:type="dxa"/>
            <w:shd w:val="clear" w:color="auto" w:fill="D8D8D8" w:themeFill="background1" w:themeFillShade="D9"/>
            <w:vAlign w:val="center"/>
          </w:tcPr>
          <w:p>
            <w:pPr>
              <w:jc w:val="center"/>
              <w:rPr>
                <w:ins w:id="11392" w:author="Edward Lee" w:date="2017-10-16T16:40:00Z"/>
                <w:rFonts w:ascii="宋体" w:hAnsi="宋体" w:eastAsia="宋体"/>
              </w:rPr>
            </w:pPr>
          </w:p>
        </w:tc>
        <w:tc>
          <w:tcPr>
            <w:tcW w:w="994" w:type="dxa"/>
            <w:shd w:val="clear" w:color="auto" w:fill="D8D8D8" w:themeFill="background1" w:themeFillShade="D9"/>
            <w:vAlign w:val="center"/>
          </w:tcPr>
          <w:p>
            <w:pPr>
              <w:jc w:val="center"/>
              <w:rPr>
                <w:ins w:id="11393" w:author="Edward Lee" w:date="2017-10-16T16:40:00Z"/>
                <w:rFonts w:ascii="宋体" w:hAnsi="宋体" w:eastAsia="宋体"/>
                <w:b/>
              </w:rPr>
            </w:pPr>
            <w:ins w:id="11394" w:author="Edward Lee" w:date="2017-10-16T16:40:00Z">
              <w:r>
                <w:rPr>
                  <w:rFonts w:hint="eastAsia" w:ascii="宋体" w:hAnsi="宋体" w:eastAsia="宋体"/>
                  <w:b/>
                </w:rPr>
                <w:t>dev_id</w:t>
              </w:r>
            </w:ins>
            <w:ins w:id="11395" w:author="Edward Lee" w:date="2017-10-16T16:40:00Z">
              <w:r>
                <w:rPr>
                  <w:rFonts w:ascii="宋体" w:hAnsi="宋体" w:eastAsia="宋体"/>
                  <w:b/>
                </w:rPr>
                <w:br w:type="textWrapping"/>
              </w:r>
            </w:ins>
            <w:ins w:id="11396" w:author="Edward Lee" w:date="2017-10-16T16:40:00Z">
              <w:r>
                <w:rPr>
                  <w:rFonts w:hint="eastAsia" w:ascii="宋体" w:hAnsi="宋体" w:eastAsia="宋体"/>
                  <w:b/>
                </w:rPr>
                <w:t>(LSB)</w:t>
              </w:r>
            </w:ins>
          </w:p>
        </w:tc>
        <w:tc>
          <w:tcPr>
            <w:tcW w:w="1092" w:type="dxa"/>
            <w:shd w:val="clear" w:color="auto" w:fill="D6E3BC" w:themeFill="accent3" w:themeFillTint="66"/>
            <w:vAlign w:val="center"/>
          </w:tcPr>
          <w:p>
            <w:pPr>
              <w:jc w:val="center"/>
              <w:rPr>
                <w:ins w:id="11397" w:author="Edward Lee" w:date="2017-10-16T16:40:00Z"/>
                <w:rFonts w:ascii="宋体" w:hAnsi="宋体" w:eastAsia="宋体"/>
                <w:b/>
              </w:rPr>
            </w:pPr>
            <w:ins w:id="11398" w:author="Edward Lee" w:date="2017-10-16T16:40:00Z">
              <w:r>
                <w:rPr>
                  <w:rFonts w:hint="eastAsia" w:ascii="宋体" w:hAnsi="宋体" w:eastAsia="宋体"/>
                  <w:b/>
                </w:rPr>
                <w:t>param_type</w:t>
              </w:r>
            </w:ins>
          </w:p>
        </w:tc>
        <w:tc>
          <w:tcPr>
            <w:tcW w:w="1092" w:type="dxa"/>
            <w:shd w:val="clear" w:color="auto" w:fill="D6E3BC" w:themeFill="accent3" w:themeFillTint="66"/>
            <w:vAlign w:val="center"/>
          </w:tcPr>
          <w:p>
            <w:pPr>
              <w:jc w:val="center"/>
              <w:rPr>
                <w:ins w:id="11399" w:author="Edward Lee" w:date="2017-10-16T16:40:00Z"/>
                <w:rFonts w:ascii="宋体" w:hAnsi="宋体" w:eastAsia="宋体"/>
                <w:b/>
              </w:rPr>
            </w:pPr>
            <w:ins w:id="11400" w:author="Edward Lee" w:date="2017-10-16T16:40:00Z">
              <w:r>
                <w:rPr>
                  <w:rFonts w:hint="eastAsia" w:ascii="宋体" w:hAnsi="宋体" w:eastAsia="宋体"/>
                  <w:b/>
                </w:rPr>
                <w:t>data</w:t>
              </w:r>
            </w:ins>
          </w:p>
        </w:tc>
        <w:tc>
          <w:tcPr>
            <w:tcW w:w="1054" w:type="dxa"/>
            <w:shd w:val="clear" w:color="auto" w:fill="D8D8D8" w:themeFill="background1" w:themeFillShade="D9"/>
            <w:vAlign w:val="center"/>
          </w:tcPr>
          <w:p>
            <w:pPr>
              <w:jc w:val="center"/>
              <w:rPr>
                <w:ins w:id="11401" w:author="Edward Lee" w:date="2017-10-16T16:40:00Z"/>
                <w:rFonts w:ascii="宋体" w:hAnsi="宋体" w:eastAsia="宋体"/>
                <w:b/>
              </w:rPr>
            </w:pPr>
            <w:ins w:id="11402" w:author="Edward Lee" w:date="2017-10-16T16:40:00Z">
              <w:r>
                <w:rPr>
                  <w:rFonts w:hint="eastAsia" w:ascii="宋体" w:hAnsi="宋体" w:eastAsia="宋体"/>
                  <w:b/>
                </w:rPr>
                <w:t>crc16</w:t>
              </w:r>
            </w:ins>
            <w:ins w:id="11403" w:author="Edward Lee" w:date="2017-10-16T16:40:00Z">
              <w:r>
                <w:rPr>
                  <w:rFonts w:ascii="宋体" w:hAnsi="宋体" w:eastAsia="宋体"/>
                  <w:b/>
                </w:rPr>
                <w:br w:type="textWrapping"/>
              </w:r>
            </w:ins>
            <w:ins w:id="11404" w:author="Edward Lee" w:date="2017-10-16T16:40:00Z">
              <w:r>
                <w:rPr>
                  <w:rFonts w:hint="eastAsia" w:ascii="宋体" w:hAnsi="宋体" w:eastAsia="宋体"/>
                  <w:b/>
                </w:rPr>
                <w:t>(H)</w:t>
              </w:r>
            </w:ins>
          </w:p>
        </w:tc>
        <w:tc>
          <w:tcPr>
            <w:tcW w:w="992" w:type="dxa"/>
            <w:shd w:val="clear" w:color="auto" w:fill="D8D8D8" w:themeFill="background1" w:themeFillShade="D9"/>
            <w:vAlign w:val="center"/>
          </w:tcPr>
          <w:p>
            <w:pPr>
              <w:jc w:val="center"/>
              <w:rPr>
                <w:ins w:id="11405" w:author="Edward Lee" w:date="2017-10-16T16:40:00Z"/>
                <w:rFonts w:ascii="宋体" w:hAnsi="宋体" w:eastAsia="宋体"/>
                <w:b/>
              </w:rPr>
            </w:pPr>
            <w:ins w:id="11406" w:author="Edward Lee" w:date="2017-10-16T16:40:00Z">
              <w:r>
                <w:rPr>
                  <w:rFonts w:hint="eastAsia" w:ascii="宋体" w:hAnsi="宋体" w:eastAsia="宋体"/>
                  <w:b/>
                </w:rPr>
                <w:t>crc16</w:t>
              </w:r>
            </w:ins>
            <w:ins w:id="11407" w:author="Edward Lee" w:date="2017-10-16T16:40:00Z">
              <w:r>
                <w:rPr>
                  <w:rFonts w:ascii="宋体" w:hAnsi="宋体" w:eastAsia="宋体"/>
                  <w:b/>
                </w:rPr>
                <w:br w:type="textWrapping"/>
              </w:r>
            </w:ins>
            <w:ins w:id="11408" w:author="Edward Lee" w:date="2017-10-16T16:40:00Z">
              <w:r>
                <w:rPr>
                  <w:rFonts w:hint="eastAsia" w:ascii="宋体" w:hAnsi="宋体" w:eastAsia="宋体"/>
                  <w:b/>
                </w:rPr>
                <w:t>(L)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11409" w:author="Edward Lee" w:date="2017-10-16T16:40:00Z"/>
        </w:trPr>
        <w:tc>
          <w:tcPr>
            <w:tcW w:w="958" w:type="dxa"/>
            <w:vAlign w:val="center"/>
          </w:tcPr>
          <w:p>
            <w:pPr>
              <w:jc w:val="center"/>
              <w:rPr>
                <w:ins w:id="11410" w:author="Edward Lee" w:date="2017-10-16T16:40:00Z"/>
                <w:rFonts w:ascii="宋体" w:hAnsi="宋体" w:eastAsia="宋体"/>
              </w:rPr>
            </w:pPr>
            <w:ins w:id="11411" w:author="Edward Lee" w:date="2017-10-16T16:40:00Z">
              <w:r>
                <w:rPr>
                  <w:rFonts w:hint="eastAsia" w:ascii="宋体" w:hAnsi="宋体" w:eastAsia="宋体"/>
                </w:rPr>
                <w:t>39</w:t>
              </w:r>
            </w:ins>
          </w:p>
        </w:tc>
        <w:tc>
          <w:tcPr>
            <w:tcW w:w="991" w:type="dxa"/>
            <w:vAlign w:val="center"/>
          </w:tcPr>
          <w:p>
            <w:pPr>
              <w:jc w:val="center"/>
              <w:rPr>
                <w:ins w:id="11412" w:author="Edward Lee" w:date="2017-10-16T16:40:00Z"/>
                <w:rFonts w:ascii="宋体" w:hAnsi="宋体" w:eastAsia="宋体"/>
              </w:rPr>
            </w:pPr>
            <w:ins w:id="11413" w:author="Edward Lee" w:date="2017-10-16T16:40:00Z">
              <w:r>
                <w:rPr>
                  <w:rFonts w:hint="eastAsia" w:ascii="宋体" w:hAnsi="宋体" w:eastAsia="宋体"/>
                </w:rPr>
                <w:t>36</w:t>
              </w:r>
            </w:ins>
          </w:p>
        </w:tc>
        <w:tc>
          <w:tcPr>
            <w:tcW w:w="994" w:type="dxa"/>
            <w:vAlign w:val="center"/>
          </w:tcPr>
          <w:p>
            <w:pPr>
              <w:jc w:val="center"/>
              <w:rPr>
                <w:ins w:id="11414" w:author="Edward Lee" w:date="2017-10-16T16:40:00Z"/>
                <w:rFonts w:ascii="宋体" w:hAnsi="宋体" w:eastAsia="宋体"/>
              </w:rPr>
            </w:pPr>
            <w:ins w:id="11415" w:author="Edward Lee" w:date="2017-10-16T16:40:00Z">
              <w:r>
                <w:rPr>
                  <w:rFonts w:hint="eastAsia" w:ascii="宋体" w:hAnsi="宋体" w:eastAsia="宋体"/>
                </w:rPr>
                <w:t>00</w:t>
              </w:r>
            </w:ins>
          </w:p>
        </w:tc>
        <w:tc>
          <w:tcPr>
            <w:tcW w:w="1092" w:type="dxa"/>
            <w:vAlign w:val="center"/>
          </w:tcPr>
          <w:p>
            <w:pPr>
              <w:jc w:val="center"/>
              <w:rPr>
                <w:ins w:id="11416" w:author="Edward Lee" w:date="2017-10-16T16:40:00Z"/>
                <w:rFonts w:ascii="宋体" w:hAnsi="宋体" w:eastAsia="宋体" w:cs="Times New Roman"/>
                <w:color w:val="FF33CC"/>
              </w:rPr>
            </w:pPr>
            <w:ins w:id="11417" w:author="Edward Lee" w:date="2017-10-16T16:40:00Z">
              <w:r>
                <w:rPr>
                  <w:rFonts w:hint="eastAsia" w:ascii="宋体" w:hAnsi="宋体" w:eastAsia="宋体" w:cs="Times New Roman"/>
                  <w:color w:val="FF33CC"/>
                </w:rPr>
                <w:t>03</w:t>
              </w:r>
            </w:ins>
          </w:p>
        </w:tc>
        <w:tc>
          <w:tcPr>
            <w:tcW w:w="1092" w:type="dxa"/>
            <w:vAlign w:val="center"/>
          </w:tcPr>
          <w:p>
            <w:pPr>
              <w:jc w:val="center"/>
              <w:rPr>
                <w:ins w:id="11418" w:author="Edward Lee" w:date="2017-10-16T16:40:00Z"/>
                <w:rFonts w:ascii="宋体" w:hAnsi="宋体" w:eastAsia="宋体" w:cs="Times New Roman"/>
                <w:color w:val="FF33CC"/>
              </w:rPr>
            </w:pPr>
            <w:ins w:id="11419" w:author="Edward Lee" w:date="2017-10-16T16:40:00Z">
              <w:r>
                <w:rPr>
                  <w:rFonts w:hint="eastAsia" w:ascii="宋体" w:hAnsi="宋体" w:eastAsia="宋体" w:cs="Times New Roman"/>
                  <w:color w:val="3333FF"/>
                </w:rPr>
                <w:t>01</w:t>
              </w:r>
            </w:ins>
          </w:p>
        </w:tc>
        <w:tc>
          <w:tcPr>
            <w:tcW w:w="1054" w:type="dxa"/>
          </w:tcPr>
          <w:p>
            <w:pPr>
              <w:jc w:val="center"/>
              <w:rPr>
                <w:ins w:id="11420" w:author="Edward Lee" w:date="2017-10-16T16:40:00Z"/>
                <w:color w:val="C00000"/>
              </w:rPr>
            </w:pPr>
            <w:ins w:id="11421" w:author="Edward Lee" w:date="2017-10-16T16:40:00Z">
              <w:r>
                <w:rPr>
                  <w:rFonts w:hint="eastAsia"/>
                  <w:color w:val="C00000"/>
                </w:rPr>
                <w:t>6A</w:t>
              </w:r>
            </w:ins>
          </w:p>
        </w:tc>
        <w:tc>
          <w:tcPr>
            <w:tcW w:w="992" w:type="dxa"/>
          </w:tcPr>
          <w:p>
            <w:pPr>
              <w:jc w:val="center"/>
              <w:rPr>
                <w:ins w:id="11422" w:author="Edward Lee" w:date="2017-10-16T16:40:00Z"/>
                <w:color w:val="C00000"/>
              </w:rPr>
            </w:pPr>
            <w:ins w:id="11423" w:author="Edward Lee" w:date="2017-10-16T16:40:00Z">
              <w:r>
                <w:rPr>
                  <w:rFonts w:hint="eastAsia"/>
                  <w:color w:val="C00000"/>
                </w:rPr>
                <w:t>CD</w:t>
              </w:r>
            </w:ins>
          </w:p>
        </w:tc>
      </w:tr>
    </w:tbl>
    <w:p>
      <w:pPr>
        <w:pStyle w:val="36"/>
        <w:ind w:firstLine="422"/>
        <w:rPr>
          <w:ins w:id="11424" w:author="Edward Lee" w:date="2017-10-16T16:40:00Z"/>
          <w:rFonts w:hAnsi="宋体"/>
        </w:rPr>
      </w:pPr>
      <w:ins w:id="11425" w:author="Edward Lee" w:date="2017-10-16T16:40:00Z">
        <w:r>
          <w:rPr>
            <w:rFonts w:hint="eastAsia" w:hAnsi="宋体"/>
            <w:b/>
            <w:bCs/>
            <w:color w:val="000000" w:themeColor="text1"/>
          </w:rPr>
          <w:t>Starting logo</w:t>
        </w:r>
      </w:ins>
    </w:p>
    <w:p>
      <w:pPr>
        <w:pStyle w:val="36"/>
        <w:rPr>
          <w:ins w:id="11426" w:author="Edward Lee" w:date="2017-10-16T16:40:00Z"/>
          <w:rFonts w:hAnsi="宋体"/>
        </w:rPr>
      </w:pPr>
      <w:ins w:id="11427" w:author="Edward Lee" w:date="2017-10-16T16:40:00Z">
        <w:r>
          <w:rPr>
            <w:rFonts w:hint="eastAsia" w:hAnsi="宋体"/>
          </w:rPr>
          <w:t>Starting logosof     ： 0x55AA</w:t>
        </w:r>
      </w:ins>
    </w:p>
    <w:p>
      <w:pPr>
        <w:pStyle w:val="36"/>
        <w:ind w:firstLine="422"/>
        <w:rPr>
          <w:ins w:id="11428" w:author="Edward Lee" w:date="2017-10-16T16:40:00Z"/>
          <w:rFonts w:hAnsi="宋体"/>
          <w:b/>
        </w:rPr>
      </w:pPr>
      <w:ins w:id="11429" w:author="Edward Lee" w:date="2017-10-16T16:40:00Z">
        <w:r>
          <w:rPr>
            <w:rFonts w:hint="eastAsia" w:hAnsi="宋体"/>
            <w:b/>
          </w:rPr>
          <w:t>Message header</w:t>
        </w:r>
      </w:ins>
    </w:p>
    <w:p>
      <w:pPr>
        <w:pStyle w:val="36"/>
        <w:rPr>
          <w:ins w:id="11430" w:author="Edward Lee" w:date="2017-10-16T16:40:00Z"/>
          <w:rFonts w:hAnsi="宋体"/>
        </w:rPr>
      </w:pPr>
      <w:ins w:id="11431" w:author="Edward Lee" w:date="2017-10-16T16:40:00Z">
        <w:r>
          <w:rPr>
            <w:rFonts w:hint="eastAsia" w:hAnsi="宋体"/>
          </w:rPr>
          <w:t>len     ： 0x</w:t>
        </w:r>
      </w:ins>
      <w:ins w:id="11432" w:author="Edward Lee" w:date="2017-10-16T16:40:00Z">
        <w:r>
          <w:rPr>
            <w:rFonts w:hint="eastAsia" w:hAnsi="宋体"/>
            <w:color w:val="FF0000"/>
          </w:rPr>
          <w:t>001E</w:t>
        </w:r>
      </w:ins>
    </w:p>
    <w:p>
      <w:pPr>
        <w:pStyle w:val="36"/>
        <w:rPr>
          <w:ins w:id="11433" w:author="Edward Lee" w:date="2017-10-16T16:40:00Z"/>
          <w:rFonts w:hAnsi="宋体"/>
        </w:rPr>
      </w:pPr>
      <w:ins w:id="11434" w:author="Edward Lee" w:date="2017-10-16T16:40:00Z">
        <w:r>
          <w:rPr>
            <w:rFonts w:hint="eastAsia" w:hAnsi="宋体"/>
          </w:rPr>
          <w:t>cmd      ： 0x</w:t>
        </w:r>
      </w:ins>
      <w:ins w:id="11435" w:author="Edward Lee" w:date="2017-10-16T16:40:00Z">
        <w:r>
          <w:rPr>
            <w:rFonts w:hint="eastAsia" w:hAnsi="宋体"/>
            <w:color w:val="FFC000"/>
          </w:rPr>
          <w:t>800A</w:t>
        </w:r>
      </w:ins>
    </w:p>
    <w:p>
      <w:pPr>
        <w:pStyle w:val="36"/>
        <w:rPr>
          <w:ins w:id="11436" w:author="Edward Lee" w:date="2017-10-16T16:40:00Z"/>
          <w:rFonts w:hAnsi="宋体"/>
        </w:rPr>
      </w:pPr>
      <w:ins w:id="11437" w:author="Edward Lee" w:date="2017-10-16T16:40:00Z">
        <w:r>
          <w:rPr>
            <w:rFonts w:hint="eastAsia" w:hAnsi="宋体"/>
          </w:rPr>
          <w:t>seq   ： 0x00000003</w:t>
        </w:r>
      </w:ins>
    </w:p>
    <w:p>
      <w:pPr>
        <w:pStyle w:val="36"/>
        <w:rPr>
          <w:ins w:id="11438" w:author="Edward Lee" w:date="2017-10-16T16:40:00Z"/>
          <w:rFonts w:hAnsi="宋体"/>
        </w:rPr>
      </w:pPr>
      <w:ins w:id="11439" w:author="Edward Lee" w:date="2017-10-16T16:40:00Z">
        <w:r>
          <w:rPr>
            <w:rFonts w:hint="eastAsia" w:hAnsi="宋体"/>
          </w:rPr>
          <w:t>pro_ver ： 0x0001 (V0.1)</w:t>
        </w:r>
      </w:ins>
    </w:p>
    <w:p>
      <w:pPr>
        <w:pStyle w:val="36"/>
        <w:rPr>
          <w:ins w:id="11440" w:author="Edward Lee" w:date="2017-10-16T16:40:00Z"/>
          <w:rFonts w:hAnsi="宋体"/>
        </w:rPr>
      </w:pPr>
      <w:ins w:id="11441" w:author="Edward Lee" w:date="2017-10-16T16:40:00Z">
        <w:r>
          <w:rPr>
            <w:rFonts w:hint="eastAsia" w:hAnsi="宋体"/>
          </w:rPr>
          <w:t>seq_flag： 0x0000</w:t>
        </w:r>
      </w:ins>
    </w:p>
    <w:p>
      <w:pPr>
        <w:pStyle w:val="36"/>
        <w:rPr>
          <w:ins w:id="11442" w:author="Edward Lee" w:date="2017-10-16T16:40:00Z"/>
          <w:rFonts w:hAnsi="宋体"/>
        </w:rPr>
      </w:pPr>
      <w:ins w:id="11443" w:author="Edward Lee" w:date="2017-10-16T16:40:00Z">
        <w:r>
          <w:rPr>
            <w:rFonts w:hint="eastAsia" w:hAnsi="宋体"/>
          </w:rPr>
          <w:t xml:space="preserve">dev_id   ： </w:t>
        </w:r>
      </w:ins>
    </w:p>
    <w:p>
      <w:pPr>
        <w:pStyle w:val="36"/>
        <w:ind w:left="2297" w:leftChars="1044" w:hanging="105" w:hangingChars="50"/>
        <w:rPr>
          <w:ins w:id="11444" w:author="Edward Lee" w:date="2017-10-16T16:40:00Z"/>
          <w:rFonts w:hAnsi="宋体"/>
        </w:rPr>
      </w:pPr>
      <w:ins w:id="11445" w:author="Edward Lee" w:date="2017-10-16T16:40:00Z">
        <w:r>
          <w:rPr>
            <w:rFonts w:hAnsi="宋体"/>
          </w:rPr>
          <w:t>38 36 31 36 39 34 30 33 34 32 30 35 38 39 36 00</w:t>
        </w:r>
      </w:ins>
      <w:ins w:id="11446" w:author="Edward Lee" w:date="2017-10-16T16:40:00Z">
        <w:r>
          <w:rPr>
            <w:rFonts w:hint="eastAsia" w:hAnsi="宋体"/>
          </w:rPr>
          <w:t xml:space="preserve"> （Convert to string：“</w:t>
        </w:r>
      </w:ins>
      <w:ins w:id="11447" w:author="Edward Lee" w:date="2017-10-16T16:40:00Z">
        <w:r>
          <w:rPr>
            <w:rFonts w:hAnsi="宋体" w:cs="Calibri"/>
            <w:szCs w:val="21"/>
            <w:u w:val="single"/>
          </w:rPr>
          <w:t>861694034205896</w:t>
        </w:r>
      </w:ins>
      <w:ins w:id="11448" w:author="Edward Lee" w:date="2017-10-16T16:40:00Z">
        <w:r>
          <w:rPr>
            <w:rFonts w:hint="eastAsia" w:hAnsi="宋体" w:cs="Calibri"/>
            <w:szCs w:val="21"/>
          </w:rPr>
          <w:t>”</w:t>
        </w:r>
      </w:ins>
      <w:ins w:id="11449" w:author="Edward Lee" w:date="2017-10-16T16:40:00Z">
        <w:r>
          <w:rPr>
            <w:rFonts w:hint="eastAsia" w:hAnsi="宋体"/>
          </w:rPr>
          <w:t>）</w:t>
        </w:r>
      </w:ins>
    </w:p>
    <w:p>
      <w:pPr>
        <w:pStyle w:val="36"/>
        <w:ind w:firstLine="422"/>
        <w:rPr>
          <w:ins w:id="11450" w:author="Edward Lee" w:date="2017-10-16T16:40:00Z"/>
          <w:rFonts w:hAnsi="宋体"/>
          <w:b/>
        </w:rPr>
      </w:pPr>
      <w:ins w:id="11451" w:author="Edward Lee" w:date="2017-10-16T16:40:00Z">
        <w:r>
          <w:rPr>
            <w:rFonts w:hint="eastAsia" w:hAnsi="宋体"/>
            <w:b/>
          </w:rPr>
          <w:t>Service Content</w:t>
        </w:r>
      </w:ins>
    </w:p>
    <w:p>
      <w:pPr>
        <w:pStyle w:val="36"/>
        <w:rPr>
          <w:ins w:id="11452" w:author="Edward Lee" w:date="2017-10-16T16:40:00Z"/>
          <w:rFonts w:hAnsi="宋体"/>
        </w:rPr>
      </w:pPr>
      <w:ins w:id="11453" w:author="Edward Lee" w:date="2017-10-16T16:40:00Z">
        <w:r>
          <w:rPr>
            <w:rFonts w:hint="eastAsia" w:hAnsi="宋体" w:cstheme="minorBidi"/>
            <w:kern w:val="2"/>
            <w:szCs w:val="22"/>
            <w:shd w:val="clear" w:color="auto" w:fill="C2D69B" w:themeFill="accent3" w:themeFillTint="99"/>
          </w:rPr>
          <w:t xml:space="preserve">param_type    </w:t>
        </w:r>
      </w:ins>
      <w:ins w:id="11454" w:author="Edward Lee" w:date="2017-10-16T16:40:00Z">
        <w:r>
          <w:rPr>
            <w:rFonts w:hint="eastAsia" w:hAnsi="宋体"/>
          </w:rPr>
          <w:t xml:space="preserve">: </w:t>
        </w:r>
      </w:ins>
      <w:ins w:id="11455" w:author="Edward Lee" w:date="2017-10-16T16:40:00Z">
        <w:r>
          <w:rPr>
            <w:rFonts w:hint="eastAsia" w:hAnsi="宋体"/>
            <w:color w:val="FF33CC"/>
          </w:rPr>
          <w:t xml:space="preserve">03 </w:t>
        </w:r>
      </w:ins>
      <w:ins w:id="11456" w:author="Edward Lee" w:date="2017-10-16T16:40:00Z">
        <w:r>
          <w:rPr>
            <w:rFonts w:hint="eastAsia" w:hAnsi="宋体"/>
          </w:rPr>
          <w:t>(</w:t>
        </w:r>
      </w:ins>
      <w:ins w:id="11457" w:author="Edward Lee" w:date="2017-10-16T16:40:00Z">
        <w:r>
          <w:rPr>
            <w:rFonts w:hAnsi="宋体"/>
            <w:b/>
          </w:rPr>
          <w:t>Report the label data identification</w:t>
        </w:r>
      </w:ins>
      <w:ins w:id="11458" w:author="Edward Lee" w:date="2017-10-16T16:40:00Z">
        <w:r>
          <w:rPr>
            <w:rFonts w:hint="eastAsia" w:hAnsi="宋体"/>
          </w:rPr>
          <w:t>)</w:t>
        </w:r>
      </w:ins>
    </w:p>
    <w:p>
      <w:pPr>
        <w:ind w:left="2977" w:leftChars="200" w:hanging="2557"/>
        <w:rPr>
          <w:ins w:id="11459" w:author="Edward Lee" w:date="2017-10-16T16:40:00Z"/>
        </w:rPr>
      </w:pPr>
      <w:ins w:id="11460" w:author="Edward Lee" w:date="2017-10-16T16:40:00Z">
        <w:r>
          <w:rPr>
            <w:rFonts w:hint="eastAsia" w:ascii="宋体" w:hAnsi="宋体" w:eastAsia="宋体"/>
            <w:shd w:val="clear" w:color="auto" w:fill="C2D69B" w:themeFill="accent3" w:themeFillTint="99"/>
          </w:rPr>
          <w:t xml:space="preserve">data                  </w:t>
        </w:r>
      </w:ins>
      <w:ins w:id="11461" w:author="Edward Lee" w:date="2017-10-16T16:40:00Z">
        <w:r>
          <w:rPr>
            <w:rFonts w:hint="eastAsia" w:ascii="宋体" w:hAnsi="宋体" w:eastAsia="宋体"/>
          </w:rPr>
          <w:t>：</w:t>
        </w:r>
      </w:ins>
    </w:p>
    <w:p>
      <w:pPr>
        <w:ind w:left="2977" w:leftChars="200" w:hanging="2557"/>
        <w:rPr>
          <w:ins w:id="11462" w:author="Edward Lee" w:date="2017-10-16T16:40:00Z"/>
          <w:rFonts w:cs="Times New Roman" w:asciiTheme="minorEastAsia" w:hAnsiTheme="minorEastAsia"/>
          <w:color w:val="C00000"/>
          <w:kern w:val="0"/>
          <w:szCs w:val="20"/>
        </w:rPr>
      </w:pPr>
      <w:ins w:id="11463" w:author="Edward Lee" w:date="2017-10-16T16:40:00Z">
        <w:r>
          <w:rPr>
            <w:rFonts w:hint="eastAsia"/>
          </w:rPr>
          <w:tab/>
        </w:r>
      </w:ins>
      <w:ins w:id="11464" w:author="Edward Lee" w:date="2017-10-16T16:40:00Z">
        <w:r>
          <w:rPr>
            <w:rFonts w:ascii="宋体" w:hAnsi="宋体" w:eastAsia="宋体" w:cs="Times New Roman"/>
            <w:color w:val="3333FF"/>
            <w:kern w:val="0"/>
            <w:szCs w:val="20"/>
          </w:rPr>
          <w:t>0</w:t>
        </w:r>
      </w:ins>
      <w:ins w:id="11465" w:author="Edward Lee" w:date="2017-10-16T16:40:00Z">
        <w:r>
          <w:rPr>
            <w:rFonts w:hint="eastAsia" w:ascii="宋体" w:hAnsi="宋体" w:eastAsia="宋体" w:cs="Times New Roman"/>
            <w:color w:val="3333FF"/>
            <w:kern w:val="0"/>
            <w:szCs w:val="20"/>
          </w:rPr>
          <w:t xml:space="preserve">1 </w:t>
        </w:r>
      </w:ins>
      <w:ins w:id="11466" w:author="Edward Lee" w:date="2017-10-16T16:40:00Z">
        <w:r>
          <w:rPr>
            <w:rFonts w:hint="eastAsia" w:ascii="宋体" w:hAnsi="宋体" w:eastAsia="宋体" w:cs="Times New Roman"/>
            <w:kern w:val="0"/>
            <w:szCs w:val="20"/>
          </w:rPr>
          <w:t xml:space="preserve">: </w:t>
        </w:r>
      </w:ins>
      <w:ins w:id="11467" w:author="Edward Lee" w:date="2017-10-16T16:40:00Z">
        <w:r>
          <w:rPr>
            <w:rFonts w:ascii="宋体" w:hAnsi="宋体" w:eastAsia="宋体" w:cs="Times New Roman"/>
            <w:kern w:val="0"/>
            <w:szCs w:val="20"/>
          </w:rPr>
          <w:t>Do not report the label data to the platform (0x00 reports the label data to the platform, 0x01 does not report the label data to the platform)</w:t>
        </w:r>
      </w:ins>
    </w:p>
    <w:p>
      <w:pPr>
        <w:ind w:left="2977" w:leftChars="200" w:hanging="2557"/>
        <w:rPr>
          <w:ins w:id="11468" w:author="Edward Lee" w:date="2017-10-16T16:40:00Z"/>
          <w:rFonts w:ascii="宋体" w:hAnsi="宋体" w:eastAsia="宋体"/>
          <w:b/>
          <w:shd w:val="clear" w:color="auto" w:fill="C2D69B" w:themeFill="accent3" w:themeFillTint="99"/>
        </w:rPr>
      </w:pPr>
      <w:ins w:id="11469" w:author="Edward Lee" w:date="2017-10-16T16:40:00Z">
        <w:r>
          <w:rPr>
            <w:rFonts w:hint="eastAsia" w:ascii="宋体" w:hAnsi="宋体" w:eastAsia="宋体"/>
            <w:b/>
            <w:shd w:val="clear" w:color="auto" w:fill="FFFFFF" w:themeFill="background1"/>
          </w:rPr>
          <w:t>Checksum</w:t>
        </w:r>
      </w:ins>
    </w:p>
    <w:p>
      <w:pPr>
        <w:ind w:firstLine="420"/>
        <w:rPr>
          <w:ins w:id="11470" w:author="Edward Lee" w:date="2017-10-16T16:40:00Z"/>
          <w:rFonts w:hAnsi="宋体"/>
        </w:rPr>
      </w:pPr>
      <w:ins w:id="11471" w:author="Edward Lee" w:date="2017-10-16T16:40:00Z">
        <w:r>
          <w:rPr>
            <w:rFonts w:hint="eastAsia" w:ascii="宋体" w:hAnsi="宋体" w:eastAsia="宋体"/>
          </w:rPr>
          <w:t>crc16</w:t>
        </w:r>
      </w:ins>
      <w:ins w:id="11472" w:author="Edward Lee" w:date="2017-10-16T16:40:00Z">
        <w:r>
          <w:rPr>
            <w:rFonts w:hint="eastAsia" w:ascii="宋体" w:hAnsi="宋体" w:eastAsia="宋体"/>
          </w:rPr>
          <w:tab/>
        </w:r>
      </w:ins>
      <w:ins w:id="11473" w:author="Edward Lee" w:date="2017-10-16T16:40:00Z">
        <w:r>
          <w:rPr>
            <w:rFonts w:hint="eastAsia" w:ascii="宋体" w:hAnsi="宋体" w:eastAsia="宋体"/>
          </w:rPr>
          <w:tab/>
        </w:r>
      </w:ins>
      <w:ins w:id="11474" w:author="Edward Lee" w:date="2017-10-16T16:40:00Z">
        <w:r>
          <w:rPr>
            <w:rFonts w:hint="eastAsia" w:ascii="宋体" w:hAnsi="宋体" w:eastAsia="宋体"/>
          </w:rPr>
          <w:t xml:space="preserve">      :  0x</w:t>
        </w:r>
      </w:ins>
      <w:ins w:id="11475" w:author="Edward Lee" w:date="2017-10-16T16:40:00Z">
        <w:r>
          <w:rPr>
            <w:rFonts w:hint="eastAsia" w:hAnsi="宋体"/>
          </w:rPr>
          <w:t>6ACD</w:t>
        </w:r>
      </w:ins>
    </w:p>
    <w:p>
      <w:pPr>
        <w:pStyle w:val="36"/>
        <w:numPr>
          <w:ilvl w:val="0"/>
          <w:numId w:val="10"/>
        </w:numPr>
        <w:spacing w:beforeLines="100" w:line="360" w:lineRule="auto"/>
        <w:ind w:firstLineChars="0"/>
        <w:outlineLvl w:val="3"/>
        <w:rPr>
          <w:ins w:id="11476" w:author="Edward Lee" w:date="2017-10-16T16:40:00Z"/>
          <w:rFonts w:hAnsi="宋体"/>
          <w:b/>
        </w:rPr>
      </w:pPr>
      <w:ins w:id="11477" w:author="Edward Lee" w:date="2017-10-16T16:40:00Z">
        <w:r>
          <w:rPr>
            <w:rFonts w:hAnsi="宋体"/>
            <w:b/>
          </w:rPr>
          <w:t>Set user configuration parameters</w:t>
        </w:r>
      </w:ins>
      <w:ins w:id="11478" w:author="Edward Lee" w:date="2017-10-16T16:40:00Z">
        <w:r>
          <w:rPr>
            <w:rFonts w:hint="eastAsia" w:hAnsi="宋体"/>
            <w:b/>
          </w:rPr>
          <w:t xml:space="preserve">  </w:t>
        </w:r>
      </w:ins>
      <w:ins w:id="11479" w:author="Edward Lee" w:date="2017-10-16T16:40:00Z">
        <w:r>
          <w:rPr>
            <w:rFonts w:hint="eastAsia"/>
            <w:b/>
            <w:szCs w:val="18"/>
          </w:rPr>
          <w:t>0x10</w:t>
        </w:r>
      </w:ins>
    </w:p>
    <w:p>
      <w:pPr>
        <w:pStyle w:val="36"/>
        <w:spacing w:line="360" w:lineRule="auto"/>
        <w:ind w:firstLine="422"/>
        <w:rPr>
          <w:ins w:id="11480" w:author="Edward Lee" w:date="2017-10-16T16:40:00Z"/>
          <w:rFonts w:hAnsi="宋体"/>
        </w:rPr>
      </w:pPr>
      <w:ins w:id="11481" w:author="Edward Lee" w:date="2017-10-16T16:40:00Z">
        <w:r>
          <w:rPr>
            <w:rFonts w:hint="eastAsia" w:hAnsi="宋体"/>
            <w:b/>
          </w:rPr>
          <w:t>Service Content</w:t>
        </w:r>
      </w:ins>
      <w:ins w:id="11482" w:author="Edward Lee" w:date="2017-10-16T16:40:00Z">
        <w:r>
          <w:rPr>
            <w:rFonts w:hint="eastAsia" w:hAnsi="宋体"/>
          </w:rPr>
          <w:t>： The following table</w:t>
        </w:r>
      </w:ins>
    </w:p>
    <w:tbl>
      <w:tblPr>
        <w:tblStyle w:val="21"/>
        <w:tblW w:w="8473"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1266"/>
        <w:gridCol w:w="836"/>
        <w:gridCol w:w="56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1483" w:author="Edward Lee" w:date="2017-10-16T16:40:00Z"/>
        </w:trPr>
        <w:tc>
          <w:tcPr>
            <w:tcW w:w="712" w:type="dxa"/>
            <w:shd w:val="clear" w:color="auto" w:fill="D6E3BC" w:themeFill="accent3" w:themeFillTint="66"/>
          </w:tcPr>
          <w:p>
            <w:pPr>
              <w:pStyle w:val="36"/>
              <w:ind w:firstLine="0" w:firstLineChars="0"/>
              <w:jc w:val="center"/>
              <w:rPr>
                <w:ins w:id="11484" w:author="Edward Lee" w:date="2017-10-16T16:40:00Z"/>
                <w:b/>
                <w:szCs w:val="18"/>
              </w:rPr>
            </w:pPr>
            <w:ins w:id="11485" w:author="Edward Lee" w:date="2017-10-16T16:40:00Z">
              <w:r>
                <w:rPr>
                  <w:rFonts w:hint="eastAsia"/>
                  <w:b/>
                  <w:szCs w:val="18"/>
                </w:rPr>
                <w:t>Item</w:t>
              </w:r>
            </w:ins>
          </w:p>
        </w:tc>
        <w:tc>
          <w:tcPr>
            <w:tcW w:w="1266" w:type="dxa"/>
            <w:shd w:val="clear" w:color="auto" w:fill="D6E3BC" w:themeFill="accent3" w:themeFillTint="66"/>
          </w:tcPr>
          <w:p>
            <w:pPr>
              <w:pStyle w:val="36"/>
              <w:ind w:firstLine="0" w:firstLineChars="0"/>
              <w:jc w:val="center"/>
              <w:rPr>
                <w:ins w:id="11486" w:author="Edward Lee" w:date="2017-10-16T16:40:00Z"/>
                <w:b/>
                <w:szCs w:val="18"/>
              </w:rPr>
            </w:pPr>
            <w:ins w:id="11487" w:author="Edward Lee" w:date="2017-10-16T16:40:00Z">
              <w:r>
                <w:rPr>
                  <w:rFonts w:hint="eastAsia"/>
                  <w:b/>
                  <w:szCs w:val="18"/>
                </w:rPr>
                <w:t>Data segment</w:t>
              </w:r>
            </w:ins>
          </w:p>
        </w:tc>
        <w:tc>
          <w:tcPr>
            <w:tcW w:w="836" w:type="dxa"/>
            <w:shd w:val="clear" w:color="auto" w:fill="D6E3BC" w:themeFill="accent3" w:themeFillTint="66"/>
          </w:tcPr>
          <w:p>
            <w:pPr>
              <w:pStyle w:val="36"/>
              <w:ind w:firstLine="0" w:firstLineChars="0"/>
              <w:jc w:val="center"/>
              <w:rPr>
                <w:ins w:id="11488" w:author="Edward Lee" w:date="2017-10-16T16:40:00Z"/>
                <w:b/>
                <w:szCs w:val="18"/>
              </w:rPr>
            </w:pPr>
            <w:ins w:id="11489" w:author="Edward Lee" w:date="2017-10-16T16:40:00Z">
              <w:r>
                <w:rPr>
                  <w:rFonts w:hint="eastAsia"/>
                  <w:b/>
                  <w:szCs w:val="18"/>
                </w:rPr>
                <w:t>bytes</w:t>
              </w:r>
            </w:ins>
          </w:p>
        </w:tc>
        <w:tc>
          <w:tcPr>
            <w:tcW w:w="5659" w:type="dxa"/>
            <w:shd w:val="clear" w:color="auto" w:fill="D6E3BC" w:themeFill="accent3" w:themeFillTint="66"/>
          </w:tcPr>
          <w:p>
            <w:pPr>
              <w:pStyle w:val="36"/>
              <w:ind w:firstLine="0" w:firstLineChars="0"/>
              <w:jc w:val="center"/>
              <w:rPr>
                <w:ins w:id="11490" w:author="Edward Lee" w:date="2017-10-16T16:40:00Z"/>
                <w:b/>
                <w:szCs w:val="18"/>
              </w:rPr>
            </w:pPr>
            <w:ins w:id="11491" w:author="Edward Lee" w:date="2017-10-16T16:40: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1492" w:author="Edward Lee" w:date="2017-10-16T16:40:00Z"/>
        </w:trPr>
        <w:tc>
          <w:tcPr>
            <w:tcW w:w="712" w:type="dxa"/>
            <w:vAlign w:val="center"/>
          </w:tcPr>
          <w:p>
            <w:pPr>
              <w:pStyle w:val="36"/>
              <w:ind w:firstLine="0" w:firstLineChars="0"/>
              <w:jc w:val="center"/>
              <w:rPr>
                <w:ins w:id="11493" w:author="Edward Lee" w:date="2017-10-16T16:40:00Z"/>
                <w:szCs w:val="18"/>
              </w:rPr>
            </w:pPr>
            <w:ins w:id="11494" w:author="Edward Lee" w:date="2017-10-16T16:40:00Z">
              <w:r>
                <w:rPr>
                  <w:rFonts w:hint="eastAsia"/>
                  <w:szCs w:val="18"/>
                </w:rPr>
                <w:t>1</w:t>
              </w:r>
            </w:ins>
          </w:p>
        </w:tc>
        <w:tc>
          <w:tcPr>
            <w:tcW w:w="1266" w:type="dxa"/>
            <w:shd w:val="clear" w:color="auto" w:fill="auto"/>
            <w:vAlign w:val="center"/>
          </w:tcPr>
          <w:p>
            <w:pPr>
              <w:pStyle w:val="36"/>
              <w:ind w:firstLine="0" w:firstLineChars="0"/>
              <w:jc w:val="center"/>
              <w:rPr>
                <w:ins w:id="11495" w:author="Edward Lee" w:date="2017-10-16T16:40:00Z"/>
                <w:szCs w:val="18"/>
              </w:rPr>
            </w:pPr>
            <w:ins w:id="11496" w:author="Edward Lee" w:date="2017-10-16T16:40:00Z">
              <w:r>
                <w:rPr>
                  <w:rFonts w:hint="eastAsia"/>
                  <w:szCs w:val="18"/>
                </w:rPr>
                <w:t>param_type</w:t>
              </w:r>
            </w:ins>
          </w:p>
        </w:tc>
        <w:tc>
          <w:tcPr>
            <w:tcW w:w="836" w:type="dxa"/>
            <w:shd w:val="clear" w:color="auto" w:fill="auto"/>
            <w:vAlign w:val="center"/>
          </w:tcPr>
          <w:p>
            <w:pPr>
              <w:pStyle w:val="36"/>
              <w:ind w:firstLine="0" w:firstLineChars="0"/>
              <w:jc w:val="center"/>
              <w:rPr>
                <w:ins w:id="11497" w:author="Edward Lee" w:date="2017-10-16T16:40:00Z"/>
                <w:szCs w:val="18"/>
              </w:rPr>
            </w:pPr>
            <w:ins w:id="11498" w:author="Edward Lee" w:date="2017-10-16T16:40:00Z">
              <w:r>
                <w:rPr>
                  <w:rFonts w:hint="eastAsia"/>
                  <w:szCs w:val="18"/>
                </w:rPr>
                <w:t>1</w:t>
              </w:r>
            </w:ins>
          </w:p>
        </w:tc>
        <w:tc>
          <w:tcPr>
            <w:tcW w:w="5659" w:type="dxa"/>
            <w:shd w:val="clear" w:color="auto" w:fill="auto"/>
            <w:vAlign w:val="center"/>
          </w:tcPr>
          <w:p>
            <w:pPr>
              <w:pStyle w:val="36"/>
              <w:ind w:firstLine="0" w:firstLineChars="0"/>
              <w:rPr>
                <w:ins w:id="11499" w:author="Edward Lee" w:date="2017-10-16T16:40:00Z"/>
                <w:szCs w:val="18"/>
              </w:rPr>
            </w:pPr>
            <w:ins w:id="11500" w:author="Edward Lee" w:date="2017-10-16T16:40:00Z">
              <w:r>
                <w:rPr>
                  <w:rFonts w:hint="eastAsia"/>
                  <w:b/>
                  <w:szCs w:val="18"/>
                </w:rPr>
                <w:t>0x10</w:t>
              </w:r>
            </w:ins>
            <w:ins w:id="11501" w:author="Edward Lee" w:date="2017-10-16T16:40:00Z">
              <w:r>
                <w:rPr>
                  <w:rFonts w:hint="eastAsia"/>
                  <w:szCs w:val="18"/>
                </w:rPr>
                <w:t xml:space="preserve"> —— </w:t>
              </w:r>
            </w:ins>
            <w:ins w:id="11502" w:author="Edward Lee" w:date="2017-10-16T16:40:00Z">
              <w:r>
                <w:rPr>
                  <w:szCs w:val="18"/>
                </w:rPr>
                <w:t>Reporting system parameters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1503" w:author="Edward Lee" w:date="2017-10-16T16:40:00Z"/>
        </w:trPr>
        <w:tc>
          <w:tcPr>
            <w:tcW w:w="712" w:type="dxa"/>
            <w:vAlign w:val="center"/>
          </w:tcPr>
          <w:p>
            <w:pPr>
              <w:pStyle w:val="36"/>
              <w:ind w:firstLine="0" w:firstLineChars="0"/>
              <w:jc w:val="center"/>
              <w:rPr>
                <w:ins w:id="11504" w:author="Edward Lee" w:date="2017-10-16T16:40:00Z"/>
                <w:szCs w:val="18"/>
              </w:rPr>
            </w:pPr>
            <w:ins w:id="11505" w:author="Edward Lee" w:date="2017-10-16T16:40:00Z">
              <w:r>
                <w:rPr>
                  <w:rFonts w:hint="eastAsia"/>
                  <w:szCs w:val="18"/>
                </w:rPr>
                <w:t>2</w:t>
              </w:r>
            </w:ins>
          </w:p>
        </w:tc>
        <w:tc>
          <w:tcPr>
            <w:tcW w:w="1266" w:type="dxa"/>
            <w:shd w:val="clear" w:color="auto" w:fill="auto"/>
            <w:vAlign w:val="center"/>
          </w:tcPr>
          <w:p>
            <w:pPr>
              <w:pStyle w:val="36"/>
              <w:ind w:firstLine="0" w:firstLineChars="0"/>
              <w:jc w:val="center"/>
              <w:rPr>
                <w:ins w:id="11506" w:author="Edward Lee" w:date="2017-10-16T16:40:00Z"/>
                <w:szCs w:val="18"/>
              </w:rPr>
            </w:pPr>
            <w:ins w:id="11507" w:author="Edward Lee" w:date="2017-10-16T16:40:00Z">
              <w:r>
                <w:rPr>
                  <w:rFonts w:hint="eastAsia"/>
                  <w:szCs w:val="18"/>
                </w:rPr>
                <w:t>Parameter</w:t>
              </w:r>
            </w:ins>
          </w:p>
        </w:tc>
        <w:tc>
          <w:tcPr>
            <w:tcW w:w="836" w:type="dxa"/>
            <w:shd w:val="clear" w:color="auto" w:fill="auto"/>
            <w:vAlign w:val="center"/>
          </w:tcPr>
          <w:p>
            <w:pPr>
              <w:pStyle w:val="36"/>
              <w:ind w:firstLine="0" w:firstLineChars="0"/>
              <w:jc w:val="center"/>
              <w:rPr>
                <w:ins w:id="11508" w:author="Edward Lee" w:date="2017-10-16T16:40:00Z"/>
                <w:szCs w:val="18"/>
              </w:rPr>
            </w:pPr>
            <w:ins w:id="11509" w:author="Edward Lee" w:date="2017-10-16T16:40:00Z">
              <w:r>
                <w:rPr>
                  <w:rFonts w:hint="eastAsia"/>
                  <w:szCs w:val="18"/>
                </w:rPr>
                <w:t>182</w:t>
              </w:r>
            </w:ins>
          </w:p>
        </w:tc>
        <w:tc>
          <w:tcPr>
            <w:tcW w:w="5659" w:type="dxa"/>
            <w:shd w:val="clear" w:color="auto" w:fill="auto"/>
            <w:vAlign w:val="center"/>
          </w:tcPr>
          <w:p>
            <w:pPr>
              <w:pStyle w:val="36"/>
              <w:ind w:firstLine="0" w:firstLineChars="0"/>
              <w:rPr>
                <w:ins w:id="11510" w:author="Edward Lee" w:date="2017-10-16T16:40:00Z"/>
                <w:szCs w:val="18"/>
              </w:rPr>
            </w:pPr>
            <w:ins w:id="11511" w:author="Edward Lee" w:date="2017-10-16T16:40:00Z">
              <w:r>
                <w:rPr>
                  <w:szCs w:val="18"/>
                </w:rPr>
                <w:t>For a specific format, see chapter 8, configuration parameters</w:t>
              </w:r>
            </w:ins>
          </w:p>
        </w:tc>
      </w:tr>
    </w:tbl>
    <w:p>
      <w:pPr>
        <w:rPr>
          <w:ins w:id="11512" w:author="Edward Lee" w:date="2017-10-16T16:40:00Z"/>
        </w:rPr>
      </w:pPr>
    </w:p>
    <w:p>
      <w:pPr>
        <w:rPr>
          <w:ins w:id="11513" w:author="Edward Lee" w:date="2017-10-16T16:40:00Z"/>
          <w:color w:val="FF0000"/>
        </w:rPr>
      </w:pPr>
      <w:ins w:id="11514" w:author="Edward Lee" w:date="2017-10-16T16:40:00Z">
        <w:r>
          <w:rPr>
            <w:color w:val="FF0000"/>
          </w:rPr>
          <w:t>Note: the device will be restarted after receiving the correct message.</w:t>
        </w:r>
      </w:ins>
    </w:p>
    <w:p>
      <w:pPr>
        <w:rPr>
          <w:ins w:id="11515" w:author="Edward Lee" w:date="2017-10-16T16:40:00Z"/>
          <w:b/>
          <w:color w:val="FF0000"/>
        </w:rPr>
      </w:pPr>
    </w:p>
    <w:p>
      <w:pPr>
        <w:rPr>
          <w:ins w:id="11516" w:author="Edward Lee" w:date="2017-10-16T16:40:00Z"/>
          <w:rFonts w:cs="Times New Roman" w:asciiTheme="minorEastAsia" w:hAnsiTheme="minorEastAsia"/>
          <w:color w:val="C00000"/>
          <w:kern w:val="0"/>
          <w:szCs w:val="20"/>
        </w:rPr>
      </w:pPr>
      <w:ins w:id="11517" w:author="Edward Lee" w:date="2017-10-16T16:40:00Z">
        <w:r>
          <w:rPr>
            <w:rFonts w:hint="eastAsia" w:hAnsi="宋体"/>
          </w:rPr>
          <w:t>eg5:　</w:t>
        </w:r>
      </w:ins>
      <w:ins w:id="11518" w:author="Edward Lee" w:date="2017-10-16T16:40:00Z">
        <w:r>
          <w:rPr>
            <w:rFonts w:asciiTheme="minorEastAsia" w:hAnsiTheme="minorEastAsia"/>
          </w:rPr>
          <w:t xml:space="preserve"> 55 AA </w:t>
        </w:r>
      </w:ins>
      <w:ins w:id="11519" w:author="Edward Lee" w:date="2017-10-16T16:40:00Z">
        <w:r>
          <w:rPr>
            <w:rFonts w:asciiTheme="minorEastAsia" w:hAnsiTheme="minorEastAsia"/>
            <w:color w:val="FF0000"/>
            <w:u w:val="single"/>
          </w:rPr>
          <w:t>0</w:t>
        </w:r>
      </w:ins>
      <w:ins w:id="11520" w:author="Edward Lee" w:date="2017-10-16T16:40:00Z">
        <w:r>
          <w:rPr>
            <w:rFonts w:hint="eastAsia" w:asciiTheme="minorEastAsia" w:hAnsiTheme="minorEastAsia"/>
            <w:color w:val="FF0000"/>
            <w:u w:val="single"/>
          </w:rPr>
          <w:t>0D3</w:t>
        </w:r>
      </w:ins>
      <w:ins w:id="11521" w:author="Edward Lee" w:date="2017-10-16T16:40:00Z">
        <w:r>
          <w:rPr>
            <w:rFonts w:hint="eastAsia" w:asciiTheme="minorEastAsia" w:hAnsiTheme="minorEastAsia"/>
            <w:color w:val="FFC000"/>
            <w:u w:val="single"/>
          </w:rPr>
          <w:t>8</w:t>
        </w:r>
      </w:ins>
      <w:ins w:id="11522" w:author="Edward Lee" w:date="2017-10-16T16:40:00Z">
        <w:r>
          <w:rPr>
            <w:rFonts w:asciiTheme="minorEastAsia" w:hAnsiTheme="minorEastAsia"/>
            <w:color w:val="FFC000"/>
            <w:u w:val="single"/>
          </w:rPr>
          <w:t>0 0A</w:t>
        </w:r>
      </w:ins>
      <w:ins w:id="11523" w:author="Edward Lee" w:date="2017-10-16T16:40:00Z">
        <w:r>
          <w:rPr>
            <w:rFonts w:asciiTheme="minorEastAsia" w:hAnsiTheme="minorEastAsia"/>
            <w:u w:val="single"/>
          </w:rPr>
          <w:t xml:space="preserve"> 00 00 00 02 00 01 00 00 38 36 31 36 39 34 30 33 34 32 30 35 38 39 36 00</w:t>
        </w:r>
      </w:ins>
      <w:ins w:id="11524" w:author="Edward Lee" w:date="2017-10-16T16:40:00Z">
        <w:r>
          <w:rPr>
            <w:rFonts w:hint="eastAsia" w:ascii="宋体" w:hAnsi="宋体" w:eastAsia="宋体" w:cs="Times New Roman"/>
            <w:color w:val="FF33CC"/>
            <w:kern w:val="0"/>
            <w:szCs w:val="20"/>
          </w:rPr>
          <w:t>1</w:t>
        </w:r>
      </w:ins>
      <w:ins w:id="11525" w:author="Edward Lee" w:date="2017-10-16T16:40:00Z">
        <w:r>
          <w:rPr>
            <w:rFonts w:ascii="宋体" w:hAnsi="宋体" w:eastAsia="宋体" w:cs="Times New Roman"/>
            <w:color w:val="FF33CC"/>
            <w:kern w:val="0"/>
            <w:szCs w:val="20"/>
          </w:rPr>
          <w:t>0</w:t>
        </w:r>
      </w:ins>
      <w:ins w:id="11526" w:author="Edward Lee" w:date="2017-10-16T16:40:00Z">
        <w:r>
          <w:rPr>
            <w:rFonts w:asciiTheme="minorEastAsia" w:hAnsiTheme="minorEastAsia"/>
          </w:rPr>
          <w:t xml:space="preserve"> 55 </w:t>
        </w:r>
      </w:ins>
      <w:ins w:id="11527" w:author="Edward Lee" w:date="2017-10-16T16:40:00Z">
        <w:r>
          <w:rPr>
            <w:i/>
            <w:color w:val="548DD4" w:themeColor="text2" w:themeTint="99"/>
          </w:rPr>
          <w:t>01</w:t>
        </w:r>
      </w:ins>
      <w:ins w:id="11528" w:author="Edward Lee" w:date="2017-10-16T16:40:00Z">
        <w:r>
          <w:rPr>
            <w:i/>
            <w:color w:val="92D050"/>
          </w:rPr>
          <w:t>02 07</w:t>
        </w:r>
      </w:ins>
      <w:ins w:id="11529" w:author="Edward Lee" w:date="2017-10-16T16:40:00Z">
        <w:r>
          <w:rPr>
            <w:i/>
            <w:color w:val="948A54" w:themeColor="background2" w:themeShade="80"/>
          </w:rPr>
          <w:t>01</w:t>
        </w:r>
      </w:ins>
      <w:ins w:id="11530" w:author="Edward Lee" w:date="2017-10-16T16:40:00Z">
        <w:r>
          <w:rPr>
            <w:i/>
            <w:color w:val="31849B" w:themeColor="accent5" w:themeShade="BF"/>
          </w:rPr>
          <w:t>01</w:t>
        </w:r>
      </w:ins>
      <w:ins w:id="11531" w:author="Edward Lee" w:date="2017-10-16T16:40:00Z">
        <w:r>
          <w:rPr>
            <w:i/>
            <w:color w:val="E36C09" w:themeColor="accent6" w:themeShade="BF"/>
          </w:rPr>
          <w:t>3C 00</w:t>
        </w:r>
      </w:ins>
      <w:ins w:id="11532" w:author="Edward Lee" w:date="2017-10-16T16:40:00Z">
        <w:r>
          <w:rPr>
            <w:i/>
            <w:color w:val="366091" w:themeColor="accent1" w:themeShade="BF"/>
            <w:u w:val="single"/>
          </w:rPr>
          <w:t>38 36 31 36 39 34 30 33 34 32 30 35 38 39 36 00 00 00</w:t>
        </w:r>
      </w:ins>
      <w:ins w:id="11533" w:author="Edward Lee" w:date="2017-10-16T16:40:00Z">
        <w:r>
          <w:rPr>
            <w:i/>
            <w:color w:val="92D050"/>
          </w:rPr>
          <w:t xml:space="preserve">01 </w:t>
        </w:r>
      </w:ins>
      <w:ins w:id="11534" w:author="Edward Lee" w:date="2017-10-16T16:40:00Z">
        <w:r>
          <w:rPr>
            <w:i/>
            <w:color w:val="C00000"/>
          </w:rPr>
          <w:t>C0 A8 01 C7</w:t>
        </w:r>
      </w:ins>
      <w:ins w:id="11535" w:author="Edward Lee" w:date="2017-10-16T16:40:00Z">
        <w:r>
          <w:rPr>
            <w:i/>
            <w:color w:val="548DD4" w:themeColor="text2" w:themeTint="99"/>
          </w:rPr>
          <w:t>FF FF FF 00</w:t>
        </w:r>
      </w:ins>
      <w:ins w:id="11536" w:author="Edward Lee" w:date="2017-10-16T16:40:00Z">
        <w:r>
          <w:rPr>
            <w:i/>
            <w:color w:val="E955C2"/>
          </w:rPr>
          <w:t>C0 A8 01 02</w:t>
        </w:r>
      </w:ins>
      <w:ins w:id="11537" w:author="Edward Lee" w:date="2017-10-16T16:40:00Z">
        <w:r>
          <w:rPr>
            <w:i/>
            <w:color w:val="76923C" w:themeColor="accent3" w:themeShade="BF"/>
          </w:rPr>
          <w:t>DC FF</w:t>
        </w:r>
      </w:ins>
      <w:ins w:id="11538" w:author="Edward Lee" w:date="2017-10-16T16:40:00Z">
        <w:r>
          <w:rPr>
            <w:i/>
            <w:color w:val="5850EE"/>
            <w:u w:val="single"/>
          </w:rPr>
          <w:t>32 31 38 2E 31 37 2E 31 35 37 2E 32 31 34 00 00 00 00 00 00 00 00 00 00 00 00 00 00 00 00 00 00</w:t>
        </w:r>
      </w:ins>
      <w:ins w:id="11539" w:author="Edward Lee" w:date="2017-10-16T16:40:00Z">
        <w:r>
          <w:rPr>
            <w:i/>
            <w:color w:val="00B050"/>
          </w:rPr>
          <w:t>24 13</w:t>
        </w:r>
      </w:ins>
      <w:ins w:id="11540" w:author="Edward Lee" w:date="2017-10-16T16:40:00Z">
        <w:r>
          <w:rPr>
            <w:i/>
            <w:color w:val="E36C09" w:themeColor="accent6" w:themeShade="BF"/>
            <w:u w:val="single"/>
          </w:rPr>
          <w:t>4D 54 49 49 00 00 00 00 00 00 00 00 00 00 00 00 00 00 00 00 00 00 00 00 00 00 00 00 00 00 00 00 00 00</w:t>
        </w:r>
      </w:ins>
      <w:ins w:id="11541" w:author="Edward Lee" w:date="2017-10-16T16:40:00Z">
        <w:r>
          <w:rPr>
            <w:i/>
            <w:color w:val="366091" w:themeColor="accent1" w:themeShade="BF"/>
          </w:rPr>
          <w:t>23</w:t>
        </w:r>
      </w:ins>
      <w:ins w:id="11542" w:author="Edward Lee" w:date="2017-10-16T16:40:00Z">
        <w:r>
          <w:rPr>
            <w:i/>
            <w:color w:val="00B0F0"/>
            <w:u w:val="single"/>
          </w:rPr>
          <w:t>6D 74 69 32 36 35 34 36 33 39 32 00 00 00 00 00 00 00 00 00 00 00 00 00 00 00 00 00 00 00 00 00</w:t>
        </w:r>
      </w:ins>
      <w:ins w:id="11543" w:author="Edward Lee" w:date="2017-10-16T16:40:00Z">
        <w:r>
          <w:rPr>
            <w:i/>
            <w:color w:val="548DD4" w:themeColor="text2" w:themeTint="99"/>
          </w:rPr>
          <w:t>00 00 00 00 00 00 00 00 00</w:t>
        </w:r>
      </w:ins>
      <w:ins w:id="11544" w:author="Edward Lee" w:date="2017-10-16T16:40:00Z">
        <w:r>
          <w:rPr>
            <w:i/>
            <w:color w:val="00CC00"/>
          </w:rPr>
          <w:t>14</w:t>
        </w:r>
      </w:ins>
      <w:ins w:id="11545" w:author="Edward Lee" w:date="2017-10-16T16:40:00Z">
        <w:r>
          <w:rPr>
            <w:i/>
            <w:color w:val="E955C2"/>
            <w:u w:val="single"/>
          </w:rPr>
          <w:t>4D 52 37 39 30 31 2D 30 30 33 43 30 30 32 35</w:t>
        </w:r>
      </w:ins>
      <w:ins w:id="11546" w:author="Edward Lee" w:date="2017-10-16T16:40:00Z">
        <w:r>
          <w:rPr>
            <w:rFonts w:hint="eastAsia"/>
            <w:i/>
            <w:color w:val="E955C2"/>
            <w:u w:val="single"/>
          </w:rPr>
          <w:t xml:space="preserve"> 00</w:t>
        </w:r>
      </w:ins>
      <w:ins w:id="11547" w:author="Edward Lee" w:date="2017-10-16T16:40:00Z">
        <w:r>
          <w:rPr>
            <w:i/>
            <w:color w:val="76923C" w:themeColor="accent3" w:themeShade="BF"/>
          </w:rPr>
          <w:t>A8 A8 A8 A8</w:t>
        </w:r>
      </w:ins>
      <w:ins w:id="11548" w:author="Edward Lee" w:date="2017-10-16T16:40:00Z">
        <w:r>
          <w:rPr>
            <w:i/>
            <w:color w:val="5850EE"/>
          </w:rPr>
          <w:t>1F 1F 1F 1F</w:t>
        </w:r>
      </w:ins>
      <w:ins w:id="11549" w:author="Edward Lee" w:date="2017-10-16T16:40:00Z">
        <w:r>
          <w:rPr>
            <w:i/>
            <w:color w:val="FF0000"/>
          </w:rPr>
          <w:t>00</w:t>
        </w:r>
      </w:ins>
      <w:ins w:id="11550" w:author="Edward Lee" w:date="2017-10-16T16:40:00Z">
        <w:r>
          <w:rPr>
            <w:i/>
            <w:color w:val="00B050"/>
          </w:rPr>
          <w:t>A1</w:t>
        </w:r>
      </w:ins>
      <w:ins w:id="11551" w:author="Edward Lee" w:date="2017-10-16T16:40:00Z">
        <w:r>
          <w:rPr>
            <w:i/>
            <w:color w:val="548DD4" w:themeColor="text2" w:themeTint="99"/>
          </w:rPr>
          <w:t>00 00 0000</w:t>
        </w:r>
      </w:ins>
      <w:ins w:id="11552" w:author="Edward Lee" w:date="2017-10-16T16:40:00Z">
        <w:r>
          <w:rPr>
            <w:rFonts w:cs="Times New Roman" w:asciiTheme="minorEastAsia" w:hAnsiTheme="minorEastAsia"/>
            <w:color w:val="C00000"/>
            <w:kern w:val="0"/>
            <w:szCs w:val="20"/>
          </w:rPr>
          <w:t>0E 47</w:t>
        </w:r>
      </w:ins>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92"/>
        <w:gridCol w:w="1054"/>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553" w:author="Edward Lee" w:date="2017-10-16T16:40:00Z"/>
        </w:trPr>
        <w:tc>
          <w:tcPr>
            <w:tcW w:w="958" w:type="dxa"/>
            <w:shd w:val="clear" w:color="auto" w:fill="D8D8D8" w:themeFill="background1" w:themeFillShade="D9"/>
            <w:vAlign w:val="center"/>
          </w:tcPr>
          <w:p>
            <w:pPr>
              <w:jc w:val="center"/>
              <w:rPr>
                <w:ins w:id="11554" w:author="Edward Lee" w:date="2017-10-16T16:40:00Z"/>
                <w:rFonts w:ascii="宋体" w:hAnsi="宋体" w:eastAsia="宋体"/>
                <w:b/>
              </w:rPr>
            </w:pPr>
            <w:ins w:id="11555" w:author="Edward Lee" w:date="2017-10-16T16:40:00Z">
              <w:r>
                <w:rPr>
                  <w:rFonts w:hint="eastAsia" w:ascii="宋体" w:hAnsi="宋体" w:eastAsia="宋体"/>
                  <w:b/>
                </w:rPr>
                <w:t>sof(H)</w:t>
              </w:r>
            </w:ins>
          </w:p>
        </w:tc>
        <w:tc>
          <w:tcPr>
            <w:tcW w:w="991" w:type="dxa"/>
            <w:shd w:val="clear" w:color="auto" w:fill="D8D8D8" w:themeFill="background1" w:themeFillShade="D9"/>
            <w:vAlign w:val="center"/>
          </w:tcPr>
          <w:p>
            <w:pPr>
              <w:jc w:val="center"/>
              <w:rPr>
                <w:ins w:id="11556" w:author="Edward Lee" w:date="2017-10-16T16:40:00Z"/>
                <w:rFonts w:ascii="宋体" w:hAnsi="宋体" w:eastAsia="宋体"/>
                <w:b/>
              </w:rPr>
            </w:pPr>
            <w:ins w:id="11557" w:author="Edward Lee" w:date="2017-10-16T16:40:00Z">
              <w:r>
                <w:rPr>
                  <w:rFonts w:hint="eastAsia" w:ascii="宋体" w:hAnsi="宋体" w:eastAsia="宋体"/>
                  <w:b/>
                </w:rPr>
                <w:t>sof(L)</w:t>
              </w:r>
            </w:ins>
          </w:p>
        </w:tc>
        <w:tc>
          <w:tcPr>
            <w:tcW w:w="994" w:type="dxa"/>
            <w:shd w:val="clear" w:color="auto" w:fill="D8D8D8" w:themeFill="background1" w:themeFillShade="D9"/>
            <w:vAlign w:val="center"/>
          </w:tcPr>
          <w:p>
            <w:pPr>
              <w:jc w:val="center"/>
              <w:rPr>
                <w:ins w:id="11558" w:author="Edward Lee" w:date="2017-10-16T16:40:00Z"/>
                <w:rFonts w:ascii="宋体" w:hAnsi="宋体" w:eastAsia="宋体"/>
                <w:b/>
              </w:rPr>
            </w:pPr>
            <w:ins w:id="11559" w:author="Edward Lee" w:date="2017-10-16T16:40:00Z">
              <w:r>
                <w:rPr>
                  <w:rFonts w:hint="eastAsia" w:ascii="宋体" w:hAnsi="宋体" w:eastAsia="宋体"/>
                  <w:b/>
                </w:rPr>
                <w:t>len(H)</w:t>
              </w:r>
            </w:ins>
          </w:p>
        </w:tc>
        <w:tc>
          <w:tcPr>
            <w:tcW w:w="1092" w:type="dxa"/>
            <w:shd w:val="clear" w:color="auto" w:fill="D8D8D8" w:themeFill="background1" w:themeFillShade="D9"/>
            <w:vAlign w:val="center"/>
          </w:tcPr>
          <w:p>
            <w:pPr>
              <w:jc w:val="center"/>
              <w:rPr>
                <w:ins w:id="11560" w:author="Edward Lee" w:date="2017-10-16T16:40:00Z"/>
                <w:rFonts w:ascii="宋体" w:hAnsi="宋体" w:eastAsia="宋体"/>
                <w:b/>
              </w:rPr>
            </w:pPr>
            <w:ins w:id="11561" w:author="Edward Lee" w:date="2017-10-16T16:40:00Z">
              <w:r>
                <w:rPr>
                  <w:rFonts w:hint="eastAsia" w:ascii="宋体" w:hAnsi="宋体" w:eastAsia="宋体"/>
                  <w:b/>
                </w:rPr>
                <w:t>len(L)</w:t>
              </w:r>
            </w:ins>
          </w:p>
        </w:tc>
        <w:tc>
          <w:tcPr>
            <w:tcW w:w="1092" w:type="dxa"/>
            <w:shd w:val="clear" w:color="auto" w:fill="D8D8D8" w:themeFill="background1" w:themeFillShade="D9"/>
            <w:vAlign w:val="center"/>
          </w:tcPr>
          <w:p>
            <w:pPr>
              <w:jc w:val="center"/>
              <w:rPr>
                <w:ins w:id="11562" w:author="Edward Lee" w:date="2017-10-16T16:40:00Z"/>
                <w:rFonts w:ascii="宋体" w:hAnsi="宋体" w:eastAsia="宋体"/>
                <w:b/>
              </w:rPr>
            </w:pPr>
            <w:ins w:id="11563" w:author="Edward Lee" w:date="2017-10-16T16:40:00Z">
              <w:r>
                <w:rPr>
                  <w:rFonts w:hint="eastAsia" w:ascii="宋体" w:hAnsi="宋体" w:eastAsia="宋体"/>
                  <w:b/>
                </w:rPr>
                <w:t>cmd(H)</w:t>
              </w:r>
            </w:ins>
          </w:p>
        </w:tc>
        <w:tc>
          <w:tcPr>
            <w:tcW w:w="1054" w:type="dxa"/>
            <w:shd w:val="clear" w:color="auto" w:fill="D8D8D8" w:themeFill="background1" w:themeFillShade="D9"/>
            <w:vAlign w:val="center"/>
          </w:tcPr>
          <w:p>
            <w:pPr>
              <w:jc w:val="center"/>
              <w:rPr>
                <w:ins w:id="11564" w:author="Edward Lee" w:date="2017-10-16T16:40:00Z"/>
                <w:rFonts w:ascii="宋体" w:hAnsi="宋体" w:eastAsia="宋体"/>
                <w:b/>
              </w:rPr>
            </w:pPr>
            <w:ins w:id="11565" w:author="Edward Lee" w:date="2017-10-16T16:40:00Z">
              <w:r>
                <w:rPr>
                  <w:rFonts w:hint="eastAsia" w:ascii="宋体" w:hAnsi="宋体" w:eastAsia="宋体"/>
                  <w:b/>
                </w:rPr>
                <w:t>cmd(L)</w:t>
              </w:r>
            </w:ins>
          </w:p>
        </w:tc>
        <w:tc>
          <w:tcPr>
            <w:tcW w:w="992" w:type="dxa"/>
            <w:shd w:val="clear" w:color="auto" w:fill="D8D8D8" w:themeFill="background1" w:themeFillShade="D9"/>
            <w:vAlign w:val="center"/>
          </w:tcPr>
          <w:p>
            <w:pPr>
              <w:jc w:val="center"/>
              <w:rPr>
                <w:ins w:id="11566" w:author="Edward Lee" w:date="2017-10-16T16:40:00Z"/>
                <w:rFonts w:ascii="宋体" w:hAnsi="宋体" w:eastAsia="宋体"/>
                <w:b/>
              </w:rPr>
            </w:pPr>
            <w:ins w:id="11567" w:author="Edward Lee" w:date="2017-10-16T16:40:00Z">
              <w:r>
                <w:rPr>
                  <w:rFonts w:hint="eastAsia" w:ascii="宋体" w:hAnsi="宋体" w:eastAsia="宋体"/>
                  <w:b/>
                </w:rPr>
                <w:t>seq</w:t>
              </w:r>
            </w:ins>
            <w:ins w:id="11568" w:author="Edward Lee" w:date="2017-10-16T16:40:00Z">
              <w:r>
                <w:rPr>
                  <w:rFonts w:ascii="宋体" w:hAnsi="宋体" w:eastAsia="宋体"/>
                  <w:b/>
                </w:rPr>
                <w:br w:type="textWrapping"/>
              </w:r>
            </w:ins>
            <w:ins w:id="11569"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1570"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571"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572" w:author="Edward Lee" w:date="2017-10-16T16:40:00Z"/>
        </w:trPr>
        <w:tc>
          <w:tcPr>
            <w:tcW w:w="958" w:type="dxa"/>
            <w:vAlign w:val="center"/>
          </w:tcPr>
          <w:p>
            <w:pPr>
              <w:jc w:val="center"/>
              <w:rPr>
                <w:ins w:id="11573" w:author="Edward Lee" w:date="2017-10-16T16:40:00Z"/>
                <w:rFonts w:ascii="宋体" w:hAnsi="宋体" w:eastAsia="宋体"/>
              </w:rPr>
            </w:pPr>
            <w:ins w:id="11574" w:author="Edward Lee" w:date="2017-10-16T16:40:00Z">
              <w:r>
                <w:rPr>
                  <w:rFonts w:hint="eastAsia" w:ascii="宋体" w:hAnsi="宋体" w:eastAsia="宋体"/>
                </w:rPr>
                <w:t>55</w:t>
              </w:r>
            </w:ins>
          </w:p>
        </w:tc>
        <w:tc>
          <w:tcPr>
            <w:tcW w:w="991" w:type="dxa"/>
            <w:vAlign w:val="center"/>
          </w:tcPr>
          <w:p>
            <w:pPr>
              <w:jc w:val="center"/>
              <w:rPr>
                <w:ins w:id="11575" w:author="Edward Lee" w:date="2017-10-16T16:40:00Z"/>
                <w:rFonts w:ascii="宋体" w:hAnsi="宋体" w:eastAsia="宋体"/>
              </w:rPr>
            </w:pPr>
            <w:ins w:id="11576" w:author="Edward Lee" w:date="2017-10-16T16:40:00Z">
              <w:r>
                <w:rPr>
                  <w:rFonts w:hint="eastAsia" w:ascii="宋体" w:hAnsi="宋体" w:eastAsia="宋体"/>
                </w:rPr>
                <w:t>AA</w:t>
              </w:r>
            </w:ins>
          </w:p>
        </w:tc>
        <w:tc>
          <w:tcPr>
            <w:tcW w:w="994" w:type="dxa"/>
            <w:vAlign w:val="center"/>
          </w:tcPr>
          <w:p>
            <w:pPr>
              <w:jc w:val="center"/>
              <w:rPr>
                <w:ins w:id="11577" w:author="Edward Lee" w:date="2017-10-16T16:40:00Z"/>
                <w:rFonts w:ascii="宋体" w:hAnsi="宋体" w:eastAsia="宋体"/>
                <w:color w:val="FF0000"/>
              </w:rPr>
            </w:pPr>
            <w:ins w:id="11578" w:author="Edward Lee" w:date="2017-10-16T16:40:00Z">
              <w:r>
                <w:rPr>
                  <w:rFonts w:hint="eastAsia" w:ascii="宋体" w:hAnsi="宋体" w:eastAsia="宋体"/>
                  <w:color w:val="FF0000"/>
                </w:rPr>
                <w:t>01</w:t>
              </w:r>
            </w:ins>
          </w:p>
        </w:tc>
        <w:tc>
          <w:tcPr>
            <w:tcW w:w="1092" w:type="dxa"/>
            <w:vAlign w:val="center"/>
          </w:tcPr>
          <w:p>
            <w:pPr>
              <w:jc w:val="center"/>
              <w:rPr>
                <w:ins w:id="11579" w:author="Edward Lee" w:date="2017-10-16T16:40:00Z"/>
                <w:rFonts w:ascii="宋体" w:hAnsi="宋体" w:eastAsia="宋体"/>
                <w:color w:val="FF0000"/>
              </w:rPr>
            </w:pPr>
            <w:ins w:id="11580" w:author="Edward Lee" w:date="2017-10-16T16:40:00Z">
              <w:r>
                <w:rPr>
                  <w:rFonts w:hint="eastAsia" w:ascii="宋体" w:hAnsi="宋体" w:eastAsia="宋体"/>
                  <w:color w:val="FF0000"/>
                </w:rPr>
                <w:t>0D</w:t>
              </w:r>
            </w:ins>
          </w:p>
        </w:tc>
        <w:tc>
          <w:tcPr>
            <w:tcW w:w="1092" w:type="dxa"/>
            <w:vAlign w:val="center"/>
          </w:tcPr>
          <w:p>
            <w:pPr>
              <w:jc w:val="center"/>
              <w:rPr>
                <w:ins w:id="11581" w:author="Edward Lee" w:date="2017-10-16T16:40:00Z"/>
                <w:rFonts w:ascii="宋体" w:hAnsi="宋体" w:eastAsia="宋体"/>
                <w:color w:val="FFC000"/>
              </w:rPr>
            </w:pPr>
            <w:ins w:id="11582" w:author="Edward Lee" w:date="2017-10-16T16:40:00Z">
              <w:r>
                <w:rPr>
                  <w:rFonts w:hint="eastAsia" w:ascii="宋体" w:hAnsi="宋体" w:eastAsia="宋体"/>
                  <w:color w:val="FFC000"/>
                </w:rPr>
                <w:t>80</w:t>
              </w:r>
            </w:ins>
          </w:p>
        </w:tc>
        <w:tc>
          <w:tcPr>
            <w:tcW w:w="1054" w:type="dxa"/>
            <w:vAlign w:val="center"/>
          </w:tcPr>
          <w:p>
            <w:pPr>
              <w:jc w:val="center"/>
              <w:rPr>
                <w:ins w:id="11583" w:author="Edward Lee" w:date="2017-10-16T16:40:00Z"/>
                <w:rFonts w:ascii="宋体" w:hAnsi="宋体" w:eastAsia="宋体"/>
                <w:color w:val="FFC000"/>
              </w:rPr>
            </w:pPr>
            <w:ins w:id="11584" w:author="Edward Lee" w:date="2017-10-16T16:40:00Z">
              <w:r>
                <w:rPr>
                  <w:rFonts w:hint="eastAsia" w:ascii="宋体" w:hAnsi="宋体" w:eastAsia="宋体"/>
                  <w:color w:val="FFC000"/>
                </w:rPr>
                <w:t>0A</w:t>
              </w:r>
            </w:ins>
          </w:p>
        </w:tc>
        <w:tc>
          <w:tcPr>
            <w:tcW w:w="992" w:type="dxa"/>
            <w:vAlign w:val="center"/>
          </w:tcPr>
          <w:p>
            <w:pPr>
              <w:jc w:val="center"/>
              <w:rPr>
                <w:ins w:id="11585" w:author="Edward Lee" w:date="2017-10-16T16:40:00Z"/>
                <w:rFonts w:ascii="宋体" w:hAnsi="宋体" w:eastAsia="宋体"/>
              </w:rPr>
            </w:pPr>
            <w:ins w:id="11586" w:author="Edward Lee" w:date="2017-10-16T16:40:00Z">
              <w:r>
                <w:rPr>
                  <w:rFonts w:hint="eastAsia" w:ascii="宋体" w:hAnsi="宋体" w:eastAsia="宋体"/>
                </w:rPr>
                <w:t>00</w:t>
              </w:r>
            </w:ins>
          </w:p>
        </w:tc>
        <w:tc>
          <w:tcPr>
            <w:tcW w:w="992" w:type="dxa"/>
            <w:vAlign w:val="center"/>
          </w:tcPr>
          <w:p>
            <w:pPr>
              <w:jc w:val="center"/>
              <w:rPr>
                <w:ins w:id="11587" w:author="Edward Lee" w:date="2017-10-16T16:40:00Z"/>
                <w:rFonts w:ascii="宋体" w:hAnsi="宋体" w:eastAsia="宋体"/>
              </w:rPr>
            </w:pPr>
            <w:ins w:id="11588" w:author="Edward Lee" w:date="2017-10-16T16:40:00Z">
              <w:r>
                <w:rPr>
                  <w:rFonts w:hint="eastAsia" w:ascii="宋体" w:hAnsi="宋体" w:eastAsia="宋体"/>
                </w:rPr>
                <w:t>00</w:t>
              </w:r>
            </w:ins>
          </w:p>
        </w:tc>
        <w:tc>
          <w:tcPr>
            <w:tcW w:w="995" w:type="dxa"/>
            <w:vAlign w:val="center"/>
          </w:tcPr>
          <w:p>
            <w:pPr>
              <w:jc w:val="center"/>
              <w:rPr>
                <w:ins w:id="11589" w:author="Edward Lee" w:date="2017-10-16T16:40:00Z"/>
                <w:rFonts w:ascii="宋体" w:hAnsi="宋体" w:eastAsia="宋体"/>
              </w:rPr>
            </w:pPr>
            <w:ins w:id="11590" w:author="Edward Lee" w:date="2017-10-16T16:40:00Z">
              <w:r>
                <w:rPr>
                  <w:rFonts w:hint="eastAsia" w:ascii="宋体" w:hAnsi="宋体" w:eastAsia="宋体"/>
                </w:rPr>
                <w:t>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591" w:author="Edward Lee" w:date="2017-10-16T16:40:00Z"/>
        </w:trPr>
        <w:tc>
          <w:tcPr>
            <w:tcW w:w="958" w:type="dxa"/>
            <w:shd w:val="clear" w:color="auto" w:fill="D8D8D8" w:themeFill="background1" w:themeFillShade="D9"/>
            <w:vAlign w:val="center"/>
          </w:tcPr>
          <w:p>
            <w:pPr>
              <w:jc w:val="center"/>
              <w:rPr>
                <w:ins w:id="11592" w:author="Edward Lee" w:date="2017-10-16T16:40:00Z"/>
                <w:rFonts w:ascii="宋体" w:hAnsi="宋体" w:eastAsia="宋体"/>
                <w:b/>
              </w:rPr>
            </w:pPr>
            <w:ins w:id="11593" w:author="Edward Lee" w:date="2017-10-16T16:40:00Z">
              <w:r>
                <w:rPr>
                  <w:rFonts w:hint="eastAsia" w:ascii="宋体" w:hAnsi="宋体" w:eastAsia="宋体"/>
                  <w:b/>
                </w:rPr>
                <w:t>seq</w:t>
              </w:r>
            </w:ins>
            <w:ins w:id="11594" w:author="Edward Lee" w:date="2017-10-16T16:40:00Z">
              <w:r>
                <w:rPr>
                  <w:rFonts w:ascii="宋体" w:hAnsi="宋体" w:eastAsia="宋体"/>
                  <w:b/>
                </w:rPr>
                <w:br w:type="textWrapping"/>
              </w:r>
            </w:ins>
            <w:ins w:id="11595" w:author="Edward Lee" w:date="2017-10-16T16:40:00Z">
              <w:r>
                <w:rPr>
                  <w:rFonts w:hint="eastAsia" w:ascii="宋体" w:hAnsi="宋体" w:eastAsia="宋体"/>
                  <w:b/>
                </w:rPr>
                <w:t>(LSB)</w:t>
              </w:r>
            </w:ins>
          </w:p>
        </w:tc>
        <w:tc>
          <w:tcPr>
            <w:tcW w:w="991" w:type="dxa"/>
            <w:shd w:val="clear" w:color="auto" w:fill="D8D8D8" w:themeFill="background1" w:themeFillShade="D9"/>
            <w:vAlign w:val="center"/>
          </w:tcPr>
          <w:p>
            <w:pPr>
              <w:jc w:val="center"/>
              <w:rPr>
                <w:ins w:id="11596" w:author="Edward Lee" w:date="2017-10-16T16:40:00Z"/>
                <w:rFonts w:ascii="宋体" w:hAnsi="宋体" w:eastAsia="宋体"/>
                <w:b/>
              </w:rPr>
            </w:pPr>
            <w:ins w:id="11597" w:author="Edward Lee" w:date="2017-10-16T16:40:00Z">
              <w:r>
                <w:rPr>
                  <w:rFonts w:hint="eastAsia" w:ascii="宋体" w:hAnsi="宋体" w:eastAsia="宋体"/>
                  <w:b/>
                </w:rPr>
                <w:t>pro_ver</w:t>
              </w:r>
            </w:ins>
            <w:ins w:id="11598" w:author="Edward Lee" w:date="2017-10-16T16:40:00Z">
              <w:r>
                <w:rPr>
                  <w:rFonts w:ascii="宋体" w:hAnsi="宋体" w:eastAsia="宋体"/>
                  <w:b/>
                </w:rPr>
                <w:br w:type="textWrapping"/>
              </w:r>
            </w:ins>
            <w:ins w:id="11599" w:author="Edward Lee" w:date="2017-10-16T16:40:00Z">
              <w:r>
                <w:rPr>
                  <w:rFonts w:hint="eastAsia" w:ascii="宋体" w:hAnsi="宋体" w:eastAsia="宋体"/>
                  <w:b/>
                </w:rPr>
                <w:t>(H)</w:t>
              </w:r>
            </w:ins>
          </w:p>
        </w:tc>
        <w:tc>
          <w:tcPr>
            <w:tcW w:w="994" w:type="dxa"/>
            <w:shd w:val="clear" w:color="auto" w:fill="D8D8D8" w:themeFill="background1" w:themeFillShade="D9"/>
            <w:vAlign w:val="center"/>
          </w:tcPr>
          <w:p>
            <w:pPr>
              <w:jc w:val="center"/>
              <w:rPr>
                <w:ins w:id="11600" w:author="Edward Lee" w:date="2017-10-16T16:40:00Z"/>
                <w:rFonts w:ascii="宋体" w:hAnsi="宋体" w:eastAsia="宋体"/>
                <w:b/>
              </w:rPr>
            </w:pPr>
            <w:ins w:id="11601" w:author="Edward Lee" w:date="2017-10-16T16:40:00Z">
              <w:r>
                <w:rPr>
                  <w:rFonts w:hint="eastAsia" w:ascii="宋体" w:hAnsi="宋体" w:eastAsia="宋体"/>
                  <w:b/>
                </w:rPr>
                <w:t>pro_ver</w:t>
              </w:r>
            </w:ins>
            <w:ins w:id="11602" w:author="Edward Lee" w:date="2017-10-16T16:40:00Z">
              <w:r>
                <w:rPr>
                  <w:rFonts w:ascii="宋体" w:hAnsi="宋体" w:eastAsia="宋体"/>
                  <w:b/>
                </w:rPr>
                <w:br w:type="textWrapping"/>
              </w:r>
            </w:ins>
            <w:ins w:id="11603" w:author="Edward Lee" w:date="2017-10-16T16:40:00Z">
              <w:r>
                <w:rPr>
                  <w:rFonts w:hint="eastAsia" w:ascii="宋体" w:hAnsi="宋体" w:eastAsia="宋体"/>
                  <w:b/>
                </w:rPr>
                <w:t>(L)</w:t>
              </w:r>
            </w:ins>
          </w:p>
        </w:tc>
        <w:tc>
          <w:tcPr>
            <w:tcW w:w="1092" w:type="dxa"/>
            <w:shd w:val="clear" w:color="auto" w:fill="D8D8D8" w:themeFill="background1" w:themeFillShade="D9"/>
            <w:vAlign w:val="center"/>
          </w:tcPr>
          <w:p>
            <w:pPr>
              <w:jc w:val="center"/>
              <w:rPr>
                <w:ins w:id="11604" w:author="Edward Lee" w:date="2017-10-16T16:40:00Z"/>
                <w:rFonts w:ascii="宋体" w:hAnsi="宋体" w:eastAsia="宋体"/>
                <w:b/>
              </w:rPr>
            </w:pPr>
            <w:ins w:id="11605" w:author="Edward Lee" w:date="2017-10-16T16:40:00Z">
              <w:r>
                <w:rPr>
                  <w:rFonts w:hint="eastAsia" w:ascii="宋体" w:hAnsi="宋体" w:eastAsia="宋体"/>
                  <w:b/>
                </w:rPr>
                <w:t>sec_flag</w:t>
              </w:r>
            </w:ins>
            <w:ins w:id="11606" w:author="Edward Lee" w:date="2017-10-16T16:40:00Z">
              <w:r>
                <w:rPr>
                  <w:rFonts w:ascii="宋体" w:hAnsi="宋体" w:eastAsia="宋体"/>
                  <w:b/>
                </w:rPr>
                <w:br w:type="textWrapping"/>
              </w:r>
            </w:ins>
            <w:ins w:id="11607" w:author="Edward Lee" w:date="2017-10-16T16:40:00Z">
              <w:r>
                <w:rPr>
                  <w:rFonts w:hint="eastAsia" w:ascii="宋体" w:hAnsi="宋体" w:eastAsia="宋体"/>
                  <w:b/>
                </w:rPr>
                <w:t>(H)</w:t>
              </w:r>
            </w:ins>
          </w:p>
        </w:tc>
        <w:tc>
          <w:tcPr>
            <w:tcW w:w="1092" w:type="dxa"/>
            <w:shd w:val="clear" w:color="auto" w:fill="D8D8D8" w:themeFill="background1" w:themeFillShade="D9"/>
            <w:vAlign w:val="center"/>
          </w:tcPr>
          <w:p>
            <w:pPr>
              <w:jc w:val="center"/>
              <w:rPr>
                <w:ins w:id="11608" w:author="Edward Lee" w:date="2017-10-16T16:40:00Z"/>
                <w:rFonts w:ascii="宋体" w:hAnsi="宋体" w:eastAsia="宋体"/>
                <w:b/>
              </w:rPr>
            </w:pPr>
            <w:ins w:id="11609" w:author="Edward Lee" w:date="2017-10-16T16:40:00Z">
              <w:r>
                <w:rPr>
                  <w:rFonts w:hint="eastAsia" w:ascii="宋体" w:hAnsi="宋体" w:eastAsia="宋体"/>
                  <w:b/>
                </w:rPr>
                <w:t>sec_flag</w:t>
              </w:r>
            </w:ins>
            <w:ins w:id="11610" w:author="Edward Lee" w:date="2017-10-16T16:40:00Z">
              <w:r>
                <w:rPr>
                  <w:rFonts w:ascii="宋体" w:hAnsi="宋体" w:eastAsia="宋体"/>
                  <w:b/>
                </w:rPr>
                <w:br w:type="textWrapping"/>
              </w:r>
            </w:ins>
            <w:ins w:id="11611" w:author="Edward Lee" w:date="2017-10-16T16:40:00Z">
              <w:r>
                <w:rPr>
                  <w:rFonts w:hint="eastAsia" w:ascii="宋体" w:hAnsi="宋体" w:eastAsia="宋体"/>
                  <w:b/>
                </w:rPr>
                <w:t>(L)</w:t>
              </w:r>
            </w:ins>
          </w:p>
        </w:tc>
        <w:tc>
          <w:tcPr>
            <w:tcW w:w="1054" w:type="dxa"/>
            <w:shd w:val="clear" w:color="auto" w:fill="D8D8D8" w:themeFill="background1" w:themeFillShade="D9"/>
            <w:vAlign w:val="center"/>
          </w:tcPr>
          <w:p>
            <w:pPr>
              <w:jc w:val="center"/>
              <w:rPr>
                <w:ins w:id="11612" w:author="Edward Lee" w:date="2017-10-16T16:40:00Z"/>
                <w:rFonts w:ascii="宋体" w:hAnsi="宋体" w:eastAsia="宋体"/>
                <w:b/>
              </w:rPr>
            </w:pPr>
            <w:ins w:id="11613" w:author="Edward Lee" w:date="2017-10-16T16:40:00Z">
              <w:r>
                <w:rPr>
                  <w:rFonts w:hint="eastAsia" w:ascii="宋体" w:hAnsi="宋体" w:eastAsia="宋体"/>
                  <w:b/>
                </w:rPr>
                <w:t>dev_id</w:t>
              </w:r>
            </w:ins>
            <w:ins w:id="11614" w:author="Edward Lee" w:date="2017-10-16T16:40:00Z">
              <w:r>
                <w:rPr>
                  <w:rFonts w:ascii="宋体" w:hAnsi="宋体" w:eastAsia="宋体"/>
                  <w:b/>
                </w:rPr>
                <w:br w:type="textWrapping"/>
              </w:r>
            </w:ins>
            <w:ins w:id="11615"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1616"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617"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618"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619" w:author="Edward Lee" w:date="2017-10-16T16:40:00Z"/>
        </w:trPr>
        <w:tc>
          <w:tcPr>
            <w:tcW w:w="958" w:type="dxa"/>
            <w:vAlign w:val="center"/>
          </w:tcPr>
          <w:p>
            <w:pPr>
              <w:jc w:val="center"/>
              <w:rPr>
                <w:ins w:id="11620" w:author="Edward Lee" w:date="2017-10-16T16:40:00Z"/>
                <w:rFonts w:ascii="宋体" w:hAnsi="宋体" w:eastAsia="宋体"/>
              </w:rPr>
            </w:pPr>
            <w:ins w:id="11621" w:author="Edward Lee" w:date="2017-10-16T16:40:00Z">
              <w:r>
                <w:rPr>
                  <w:rFonts w:hint="eastAsia" w:ascii="宋体" w:hAnsi="宋体" w:eastAsia="宋体"/>
                </w:rPr>
                <w:t>02</w:t>
              </w:r>
            </w:ins>
          </w:p>
        </w:tc>
        <w:tc>
          <w:tcPr>
            <w:tcW w:w="991" w:type="dxa"/>
            <w:vAlign w:val="center"/>
          </w:tcPr>
          <w:p>
            <w:pPr>
              <w:jc w:val="center"/>
              <w:rPr>
                <w:ins w:id="11622" w:author="Edward Lee" w:date="2017-10-16T16:40:00Z"/>
                <w:rFonts w:ascii="宋体" w:hAnsi="宋体" w:eastAsia="宋体"/>
              </w:rPr>
            </w:pPr>
            <w:ins w:id="11623" w:author="Edward Lee" w:date="2017-10-16T16:40:00Z">
              <w:r>
                <w:rPr>
                  <w:rFonts w:hint="eastAsia" w:ascii="宋体" w:hAnsi="宋体" w:eastAsia="宋体"/>
                </w:rPr>
                <w:t>00</w:t>
              </w:r>
            </w:ins>
          </w:p>
        </w:tc>
        <w:tc>
          <w:tcPr>
            <w:tcW w:w="994" w:type="dxa"/>
            <w:vAlign w:val="center"/>
          </w:tcPr>
          <w:p>
            <w:pPr>
              <w:jc w:val="center"/>
              <w:rPr>
                <w:ins w:id="11624" w:author="Edward Lee" w:date="2017-10-16T16:40:00Z"/>
                <w:rFonts w:ascii="宋体" w:hAnsi="宋体" w:eastAsia="宋体"/>
              </w:rPr>
            </w:pPr>
            <w:ins w:id="11625" w:author="Edward Lee" w:date="2017-10-16T16:40:00Z">
              <w:r>
                <w:rPr>
                  <w:rFonts w:hint="eastAsia" w:ascii="宋体" w:hAnsi="宋体" w:eastAsia="宋体"/>
                </w:rPr>
                <w:t>01</w:t>
              </w:r>
            </w:ins>
          </w:p>
        </w:tc>
        <w:tc>
          <w:tcPr>
            <w:tcW w:w="1092" w:type="dxa"/>
            <w:vAlign w:val="center"/>
          </w:tcPr>
          <w:p>
            <w:pPr>
              <w:jc w:val="center"/>
              <w:rPr>
                <w:ins w:id="11626" w:author="Edward Lee" w:date="2017-10-16T16:40:00Z"/>
                <w:rFonts w:ascii="宋体" w:hAnsi="宋体" w:eastAsia="宋体"/>
              </w:rPr>
            </w:pPr>
            <w:ins w:id="11627" w:author="Edward Lee" w:date="2017-10-16T16:40:00Z">
              <w:r>
                <w:rPr>
                  <w:rFonts w:hint="eastAsia" w:ascii="宋体" w:hAnsi="宋体" w:eastAsia="宋体"/>
                </w:rPr>
                <w:t>00</w:t>
              </w:r>
            </w:ins>
          </w:p>
        </w:tc>
        <w:tc>
          <w:tcPr>
            <w:tcW w:w="1092" w:type="dxa"/>
            <w:vAlign w:val="center"/>
          </w:tcPr>
          <w:p>
            <w:pPr>
              <w:jc w:val="center"/>
              <w:rPr>
                <w:ins w:id="11628" w:author="Edward Lee" w:date="2017-10-16T16:40:00Z"/>
                <w:rFonts w:ascii="宋体" w:hAnsi="宋体" w:eastAsia="宋体"/>
              </w:rPr>
            </w:pPr>
            <w:ins w:id="11629" w:author="Edward Lee" w:date="2017-10-16T16:40:00Z">
              <w:r>
                <w:rPr>
                  <w:rFonts w:hint="eastAsia" w:ascii="宋体" w:hAnsi="宋体" w:eastAsia="宋体"/>
                </w:rPr>
                <w:t>00</w:t>
              </w:r>
            </w:ins>
          </w:p>
        </w:tc>
        <w:tc>
          <w:tcPr>
            <w:tcW w:w="1054" w:type="dxa"/>
            <w:vAlign w:val="center"/>
          </w:tcPr>
          <w:p>
            <w:pPr>
              <w:jc w:val="center"/>
              <w:rPr>
                <w:ins w:id="11630" w:author="Edward Lee" w:date="2017-10-16T16:40:00Z"/>
                <w:rFonts w:ascii="宋体" w:hAnsi="宋体" w:eastAsia="宋体"/>
              </w:rPr>
            </w:pPr>
            <w:ins w:id="11631" w:author="Edward Lee" w:date="2017-10-16T16:40:00Z">
              <w:r>
                <w:rPr>
                  <w:rFonts w:hint="eastAsia" w:ascii="宋体" w:hAnsi="宋体" w:eastAsia="宋体"/>
                </w:rPr>
                <w:t>38</w:t>
              </w:r>
            </w:ins>
          </w:p>
        </w:tc>
        <w:tc>
          <w:tcPr>
            <w:tcW w:w="992" w:type="dxa"/>
            <w:vAlign w:val="center"/>
          </w:tcPr>
          <w:p>
            <w:pPr>
              <w:jc w:val="center"/>
              <w:rPr>
                <w:ins w:id="11632" w:author="Edward Lee" w:date="2017-10-16T16:40:00Z"/>
                <w:rFonts w:ascii="宋体" w:hAnsi="宋体" w:eastAsia="宋体"/>
              </w:rPr>
            </w:pPr>
            <w:ins w:id="11633" w:author="Edward Lee" w:date="2017-10-16T16:40:00Z">
              <w:r>
                <w:rPr>
                  <w:rFonts w:hint="eastAsia" w:ascii="宋体" w:hAnsi="宋体" w:eastAsia="宋体"/>
                </w:rPr>
                <w:t>36</w:t>
              </w:r>
            </w:ins>
          </w:p>
        </w:tc>
        <w:tc>
          <w:tcPr>
            <w:tcW w:w="992" w:type="dxa"/>
            <w:vAlign w:val="center"/>
          </w:tcPr>
          <w:p>
            <w:pPr>
              <w:jc w:val="center"/>
              <w:rPr>
                <w:ins w:id="11634" w:author="Edward Lee" w:date="2017-10-16T16:40:00Z"/>
                <w:rFonts w:ascii="宋体" w:hAnsi="宋体" w:eastAsia="宋体"/>
              </w:rPr>
            </w:pPr>
            <w:ins w:id="11635" w:author="Edward Lee" w:date="2017-10-16T16:40:00Z">
              <w:r>
                <w:rPr>
                  <w:rFonts w:hint="eastAsia" w:ascii="宋体" w:hAnsi="宋体" w:eastAsia="宋体"/>
                </w:rPr>
                <w:t>31</w:t>
              </w:r>
            </w:ins>
          </w:p>
        </w:tc>
        <w:tc>
          <w:tcPr>
            <w:tcW w:w="995" w:type="dxa"/>
            <w:vAlign w:val="center"/>
          </w:tcPr>
          <w:p>
            <w:pPr>
              <w:jc w:val="center"/>
              <w:rPr>
                <w:ins w:id="11636" w:author="Edward Lee" w:date="2017-10-16T16:40:00Z"/>
                <w:rFonts w:ascii="宋体" w:hAnsi="宋体" w:eastAsia="宋体"/>
              </w:rPr>
            </w:pPr>
            <w:ins w:id="11637" w:author="Edward Lee" w:date="2017-10-16T16:40:00Z">
              <w:r>
                <w:rPr>
                  <w:rFonts w:hint="eastAsia" w:ascii="宋体" w:hAnsi="宋体" w:eastAsia="宋体"/>
                </w:rPr>
                <w:t>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638" w:author="Edward Lee" w:date="2017-10-16T16:40:00Z"/>
        </w:trPr>
        <w:tc>
          <w:tcPr>
            <w:tcW w:w="958" w:type="dxa"/>
            <w:shd w:val="clear" w:color="auto" w:fill="D8D8D8" w:themeFill="background1" w:themeFillShade="D9"/>
            <w:vAlign w:val="center"/>
          </w:tcPr>
          <w:p>
            <w:pPr>
              <w:jc w:val="center"/>
              <w:rPr>
                <w:ins w:id="11639" w:author="Edward Lee" w:date="2017-10-16T16:40:00Z"/>
                <w:rFonts w:ascii="宋体" w:hAnsi="宋体" w:eastAsia="宋体"/>
                <w:b/>
              </w:rPr>
            </w:pPr>
          </w:p>
        </w:tc>
        <w:tc>
          <w:tcPr>
            <w:tcW w:w="991" w:type="dxa"/>
            <w:shd w:val="clear" w:color="auto" w:fill="D8D8D8" w:themeFill="background1" w:themeFillShade="D9"/>
            <w:vAlign w:val="center"/>
          </w:tcPr>
          <w:p>
            <w:pPr>
              <w:jc w:val="center"/>
              <w:rPr>
                <w:ins w:id="11640" w:author="Edward Lee" w:date="2017-10-16T16:40:00Z"/>
                <w:rFonts w:ascii="宋体" w:hAnsi="宋体" w:eastAsia="宋体"/>
                <w:b/>
              </w:rPr>
            </w:pPr>
          </w:p>
        </w:tc>
        <w:tc>
          <w:tcPr>
            <w:tcW w:w="994" w:type="dxa"/>
            <w:shd w:val="clear" w:color="auto" w:fill="D8D8D8" w:themeFill="background1" w:themeFillShade="D9"/>
            <w:vAlign w:val="center"/>
          </w:tcPr>
          <w:p>
            <w:pPr>
              <w:jc w:val="center"/>
              <w:rPr>
                <w:ins w:id="11641"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1642"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1643" w:author="Edward Lee" w:date="2017-10-16T16:40:00Z"/>
                <w:rFonts w:ascii="宋体" w:hAnsi="宋体" w:eastAsia="宋体"/>
                <w:b/>
              </w:rPr>
            </w:pPr>
          </w:p>
        </w:tc>
        <w:tc>
          <w:tcPr>
            <w:tcW w:w="1054" w:type="dxa"/>
            <w:shd w:val="clear" w:color="auto" w:fill="D8D8D8" w:themeFill="background1" w:themeFillShade="D9"/>
            <w:vAlign w:val="center"/>
          </w:tcPr>
          <w:p>
            <w:pPr>
              <w:jc w:val="center"/>
              <w:rPr>
                <w:ins w:id="11644"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645"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646"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647"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648" w:author="Edward Lee" w:date="2017-10-16T16:40:00Z"/>
        </w:trPr>
        <w:tc>
          <w:tcPr>
            <w:tcW w:w="958" w:type="dxa"/>
            <w:vAlign w:val="center"/>
          </w:tcPr>
          <w:p>
            <w:pPr>
              <w:jc w:val="center"/>
              <w:rPr>
                <w:ins w:id="11649" w:author="Edward Lee" w:date="2017-10-16T16:40:00Z"/>
                <w:rFonts w:ascii="宋体" w:hAnsi="宋体" w:eastAsia="宋体"/>
              </w:rPr>
            </w:pPr>
            <w:ins w:id="11650" w:author="Edward Lee" w:date="2017-10-16T16:40:00Z">
              <w:r>
                <w:rPr>
                  <w:rFonts w:hint="eastAsia" w:ascii="宋体" w:hAnsi="宋体" w:eastAsia="宋体"/>
                </w:rPr>
                <w:t>39</w:t>
              </w:r>
            </w:ins>
          </w:p>
        </w:tc>
        <w:tc>
          <w:tcPr>
            <w:tcW w:w="991" w:type="dxa"/>
            <w:vAlign w:val="center"/>
          </w:tcPr>
          <w:p>
            <w:pPr>
              <w:jc w:val="center"/>
              <w:rPr>
                <w:ins w:id="11651" w:author="Edward Lee" w:date="2017-10-16T16:40:00Z"/>
                <w:rFonts w:ascii="宋体" w:hAnsi="宋体" w:eastAsia="宋体"/>
              </w:rPr>
            </w:pPr>
            <w:ins w:id="11652" w:author="Edward Lee" w:date="2017-10-16T16:40:00Z">
              <w:r>
                <w:rPr>
                  <w:rFonts w:hint="eastAsia" w:ascii="宋体" w:hAnsi="宋体" w:eastAsia="宋体"/>
                </w:rPr>
                <w:t>34</w:t>
              </w:r>
            </w:ins>
          </w:p>
        </w:tc>
        <w:tc>
          <w:tcPr>
            <w:tcW w:w="994" w:type="dxa"/>
            <w:vAlign w:val="center"/>
          </w:tcPr>
          <w:p>
            <w:pPr>
              <w:jc w:val="center"/>
              <w:rPr>
                <w:ins w:id="11653" w:author="Edward Lee" w:date="2017-10-16T16:40:00Z"/>
                <w:rFonts w:ascii="宋体" w:hAnsi="宋体" w:eastAsia="宋体"/>
              </w:rPr>
            </w:pPr>
            <w:ins w:id="11654" w:author="Edward Lee" w:date="2017-10-16T16:40:00Z">
              <w:r>
                <w:rPr>
                  <w:rFonts w:hint="eastAsia" w:ascii="宋体" w:hAnsi="宋体" w:eastAsia="宋体"/>
                </w:rPr>
                <w:t>30</w:t>
              </w:r>
            </w:ins>
          </w:p>
        </w:tc>
        <w:tc>
          <w:tcPr>
            <w:tcW w:w="1092" w:type="dxa"/>
            <w:vAlign w:val="center"/>
          </w:tcPr>
          <w:p>
            <w:pPr>
              <w:jc w:val="center"/>
              <w:rPr>
                <w:ins w:id="11655" w:author="Edward Lee" w:date="2017-10-16T16:40:00Z"/>
                <w:rFonts w:ascii="宋体" w:hAnsi="宋体" w:eastAsia="宋体"/>
              </w:rPr>
            </w:pPr>
            <w:ins w:id="11656" w:author="Edward Lee" w:date="2017-10-16T16:40:00Z">
              <w:r>
                <w:rPr>
                  <w:rFonts w:hint="eastAsia" w:ascii="宋体" w:hAnsi="宋体" w:eastAsia="宋体"/>
                </w:rPr>
                <w:t>33</w:t>
              </w:r>
            </w:ins>
          </w:p>
        </w:tc>
        <w:tc>
          <w:tcPr>
            <w:tcW w:w="1092" w:type="dxa"/>
            <w:vAlign w:val="center"/>
          </w:tcPr>
          <w:p>
            <w:pPr>
              <w:jc w:val="center"/>
              <w:rPr>
                <w:ins w:id="11657" w:author="Edward Lee" w:date="2017-10-16T16:40:00Z"/>
                <w:rFonts w:ascii="宋体" w:hAnsi="宋体" w:eastAsia="宋体"/>
              </w:rPr>
            </w:pPr>
            <w:ins w:id="11658" w:author="Edward Lee" w:date="2017-10-16T16:40:00Z">
              <w:r>
                <w:rPr>
                  <w:rFonts w:hint="eastAsia" w:ascii="宋体" w:hAnsi="宋体" w:eastAsia="宋体"/>
                </w:rPr>
                <w:t>34</w:t>
              </w:r>
            </w:ins>
          </w:p>
        </w:tc>
        <w:tc>
          <w:tcPr>
            <w:tcW w:w="1054" w:type="dxa"/>
            <w:vAlign w:val="center"/>
          </w:tcPr>
          <w:p>
            <w:pPr>
              <w:jc w:val="center"/>
              <w:rPr>
                <w:ins w:id="11659" w:author="Edward Lee" w:date="2017-10-16T16:40:00Z"/>
                <w:rFonts w:ascii="宋体" w:hAnsi="宋体" w:eastAsia="宋体"/>
              </w:rPr>
            </w:pPr>
            <w:ins w:id="11660" w:author="Edward Lee" w:date="2017-10-16T16:40:00Z">
              <w:r>
                <w:rPr>
                  <w:rFonts w:hint="eastAsia" w:ascii="宋体" w:hAnsi="宋体" w:eastAsia="宋体"/>
                </w:rPr>
                <w:t>32</w:t>
              </w:r>
            </w:ins>
          </w:p>
        </w:tc>
        <w:tc>
          <w:tcPr>
            <w:tcW w:w="992" w:type="dxa"/>
            <w:vAlign w:val="center"/>
          </w:tcPr>
          <w:p>
            <w:pPr>
              <w:jc w:val="center"/>
              <w:rPr>
                <w:ins w:id="11661" w:author="Edward Lee" w:date="2017-10-16T16:40:00Z"/>
                <w:rFonts w:ascii="宋体" w:hAnsi="宋体" w:eastAsia="宋体"/>
              </w:rPr>
            </w:pPr>
            <w:ins w:id="11662" w:author="Edward Lee" w:date="2017-10-16T16:40:00Z">
              <w:r>
                <w:rPr>
                  <w:rFonts w:hint="eastAsia" w:ascii="宋体" w:hAnsi="宋体" w:eastAsia="宋体"/>
                </w:rPr>
                <w:t>33</w:t>
              </w:r>
            </w:ins>
          </w:p>
        </w:tc>
        <w:tc>
          <w:tcPr>
            <w:tcW w:w="992" w:type="dxa"/>
            <w:vAlign w:val="center"/>
          </w:tcPr>
          <w:p>
            <w:pPr>
              <w:jc w:val="center"/>
              <w:rPr>
                <w:ins w:id="11663" w:author="Edward Lee" w:date="2017-10-16T16:40:00Z"/>
                <w:rFonts w:ascii="宋体" w:hAnsi="宋体" w:eastAsia="宋体"/>
              </w:rPr>
            </w:pPr>
            <w:ins w:id="11664" w:author="Edward Lee" w:date="2017-10-16T16:40:00Z">
              <w:r>
                <w:rPr>
                  <w:rFonts w:hint="eastAsia" w:ascii="宋体" w:hAnsi="宋体" w:eastAsia="宋体"/>
                </w:rPr>
                <w:t>35</w:t>
              </w:r>
            </w:ins>
          </w:p>
        </w:tc>
        <w:tc>
          <w:tcPr>
            <w:tcW w:w="995" w:type="dxa"/>
            <w:vAlign w:val="center"/>
          </w:tcPr>
          <w:p>
            <w:pPr>
              <w:jc w:val="center"/>
              <w:rPr>
                <w:ins w:id="11665" w:author="Edward Lee" w:date="2017-10-16T16:40:00Z"/>
                <w:rFonts w:ascii="宋体" w:hAnsi="宋体" w:eastAsia="宋体"/>
              </w:rPr>
            </w:pPr>
            <w:ins w:id="11666" w:author="Edward Lee" w:date="2017-10-16T16:40:00Z">
              <w:r>
                <w:rPr>
                  <w:rFonts w:hint="eastAsia" w:ascii="宋体" w:hAnsi="宋体" w:eastAsia="宋体"/>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11667" w:author="Edward Lee" w:date="2017-10-16T16:40:00Z"/>
        </w:trPr>
        <w:tc>
          <w:tcPr>
            <w:tcW w:w="958" w:type="dxa"/>
            <w:shd w:val="clear" w:color="auto" w:fill="D8D8D8" w:themeFill="background1" w:themeFillShade="D9"/>
            <w:vAlign w:val="center"/>
          </w:tcPr>
          <w:p>
            <w:pPr>
              <w:jc w:val="center"/>
              <w:rPr>
                <w:ins w:id="11668" w:author="Edward Lee" w:date="2017-10-16T16:40:00Z"/>
                <w:rFonts w:ascii="宋体" w:hAnsi="宋体" w:eastAsia="宋体"/>
              </w:rPr>
            </w:pPr>
          </w:p>
        </w:tc>
        <w:tc>
          <w:tcPr>
            <w:tcW w:w="991" w:type="dxa"/>
            <w:shd w:val="clear" w:color="auto" w:fill="D8D8D8" w:themeFill="background1" w:themeFillShade="D9"/>
            <w:vAlign w:val="center"/>
          </w:tcPr>
          <w:p>
            <w:pPr>
              <w:jc w:val="center"/>
              <w:rPr>
                <w:ins w:id="11669" w:author="Edward Lee" w:date="2017-10-16T16:40:00Z"/>
                <w:rFonts w:ascii="宋体" w:hAnsi="宋体" w:eastAsia="宋体"/>
              </w:rPr>
            </w:pPr>
          </w:p>
        </w:tc>
        <w:tc>
          <w:tcPr>
            <w:tcW w:w="994" w:type="dxa"/>
            <w:shd w:val="clear" w:color="auto" w:fill="D8D8D8" w:themeFill="background1" w:themeFillShade="D9"/>
            <w:vAlign w:val="center"/>
          </w:tcPr>
          <w:p>
            <w:pPr>
              <w:jc w:val="center"/>
              <w:rPr>
                <w:ins w:id="11670" w:author="Edward Lee" w:date="2017-10-16T16:40:00Z"/>
                <w:rFonts w:ascii="宋体" w:hAnsi="宋体" w:eastAsia="宋体"/>
                <w:b/>
              </w:rPr>
            </w:pPr>
            <w:ins w:id="11671" w:author="Edward Lee" w:date="2017-10-16T16:40:00Z">
              <w:r>
                <w:rPr>
                  <w:rFonts w:hint="eastAsia" w:ascii="宋体" w:hAnsi="宋体" w:eastAsia="宋体"/>
                  <w:b/>
                </w:rPr>
                <w:t>dev_id</w:t>
              </w:r>
            </w:ins>
            <w:ins w:id="11672" w:author="Edward Lee" w:date="2017-10-16T16:40:00Z">
              <w:r>
                <w:rPr>
                  <w:rFonts w:ascii="宋体" w:hAnsi="宋体" w:eastAsia="宋体"/>
                  <w:b/>
                </w:rPr>
                <w:br w:type="textWrapping"/>
              </w:r>
            </w:ins>
            <w:ins w:id="11673" w:author="Edward Lee" w:date="2017-10-16T16:40:00Z">
              <w:r>
                <w:rPr>
                  <w:rFonts w:hint="eastAsia" w:ascii="宋体" w:hAnsi="宋体" w:eastAsia="宋体"/>
                  <w:b/>
                </w:rPr>
                <w:t>(LSB)</w:t>
              </w:r>
            </w:ins>
          </w:p>
        </w:tc>
        <w:tc>
          <w:tcPr>
            <w:tcW w:w="1092" w:type="dxa"/>
            <w:shd w:val="clear" w:color="auto" w:fill="D6E3BC" w:themeFill="accent3" w:themeFillTint="66"/>
            <w:vAlign w:val="center"/>
          </w:tcPr>
          <w:p>
            <w:pPr>
              <w:jc w:val="center"/>
              <w:rPr>
                <w:ins w:id="11674" w:author="Edward Lee" w:date="2017-10-16T16:40:00Z"/>
                <w:rFonts w:ascii="宋体" w:hAnsi="宋体" w:eastAsia="宋体"/>
                <w:b/>
              </w:rPr>
            </w:pPr>
            <w:ins w:id="11675" w:author="Edward Lee" w:date="2017-10-16T16:40:00Z">
              <w:r>
                <w:rPr>
                  <w:rFonts w:hint="eastAsia" w:ascii="宋体" w:hAnsi="宋体" w:eastAsia="宋体"/>
                  <w:b/>
                </w:rPr>
                <w:t>param_type</w:t>
              </w:r>
            </w:ins>
          </w:p>
        </w:tc>
        <w:tc>
          <w:tcPr>
            <w:tcW w:w="1092" w:type="dxa"/>
            <w:shd w:val="clear" w:color="auto" w:fill="D6E3BC" w:themeFill="accent3" w:themeFillTint="66"/>
            <w:vAlign w:val="center"/>
          </w:tcPr>
          <w:p>
            <w:pPr>
              <w:jc w:val="center"/>
              <w:rPr>
                <w:ins w:id="11676" w:author="Edward Lee" w:date="2017-10-16T16:40:00Z"/>
                <w:rFonts w:ascii="宋体" w:hAnsi="宋体" w:eastAsia="宋体"/>
                <w:b/>
              </w:rPr>
            </w:pPr>
            <w:ins w:id="11677" w:author="Edward Lee" w:date="2017-10-16T16:40:00Z">
              <w:r>
                <w:rPr>
                  <w:rFonts w:hint="eastAsia" w:ascii="宋体" w:hAnsi="宋体" w:eastAsia="宋体"/>
                  <w:b/>
                </w:rPr>
                <w:t>data</w:t>
              </w:r>
            </w:ins>
          </w:p>
          <w:p>
            <w:pPr>
              <w:jc w:val="center"/>
              <w:rPr>
                <w:ins w:id="11678" w:author="Edward Lee" w:date="2017-10-16T16:40:00Z"/>
                <w:rFonts w:ascii="宋体" w:hAnsi="宋体" w:eastAsia="宋体"/>
                <w:b/>
              </w:rPr>
            </w:pPr>
            <w:ins w:id="11679" w:author="Edward Lee" w:date="2017-10-16T16:40:00Z">
              <w:r>
                <w:rPr>
                  <w:rFonts w:ascii="宋体" w:hAnsi="宋体" w:eastAsia="宋体"/>
                  <w:b/>
                </w:rPr>
                <w:t>…</w:t>
              </w:r>
            </w:ins>
          </w:p>
        </w:tc>
        <w:tc>
          <w:tcPr>
            <w:tcW w:w="1054" w:type="dxa"/>
            <w:shd w:val="clear" w:color="auto" w:fill="D8D8D8" w:themeFill="background1" w:themeFillShade="D9"/>
            <w:vAlign w:val="center"/>
          </w:tcPr>
          <w:p>
            <w:pPr>
              <w:jc w:val="center"/>
              <w:rPr>
                <w:ins w:id="11680" w:author="Edward Lee" w:date="2017-10-16T16:40:00Z"/>
                <w:rFonts w:ascii="宋体" w:hAnsi="宋体" w:eastAsia="宋体"/>
                <w:b/>
              </w:rPr>
            </w:pPr>
            <w:ins w:id="11681" w:author="Edward Lee" w:date="2017-10-16T16:40:00Z">
              <w:r>
                <w:rPr>
                  <w:rFonts w:hint="eastAsia" w:ascii="宋体" w:hAnsi="宋体" w:eastAsia="宋体"/>
                  <w:b/>
                </w:rPr>
                <w:t>crc16</w:t>
              </w:r>
            </w:ins>
            <w:ins w:id="11682" w:author="Edward Lee" w:date="2017-10-16T16:40:00Z">
              <w:r>
                <w:rPr>
                  <w:rFonts w:ascii="宋体" w:hAnsi="宋体" w:eastAsia="宋体"/>
                  <w:b/>
                </w:rPr>
                <w:br w:type="textWrapping"/>
              </w:r>
            </w:ins>
            <w:ins w:id="11683" w:author="Edward Lee" w:date="2017-10-16T16:40:00Z">
              <w:r>
                <w:rPr>
                  <w:rFonts w:hint="eastAsia" w:ascii="宋体" w:hAnsi="宋体" w:eastAsia="宋体"/>
                  <w:b/>
                </w:rPr>
                <w:t>(H)</w:t>
              </w:r>
            </w:ins>
          </w:p>
        </w:tc>
        <w:tc>
          <w:tcPr>
            <w:tcW w:w="992" w:type="dxa"/>
            <w:shd w:val="clear" w:color="auto" w:fill="D8D8D8" w:themeFill="background1" w:themeFillShade="D9"/>
            <w:vAlign w:val="center"/>
          </w:tcPr>
          <w:p>
            <w:pPr>
              <w:jc w:val="center"/>
              <w:rPr>
                <w:ins w:id="11684" w:author="Edward Lee" w:date="2017-10-16T16:40:00Z"/>
                <w:rFonts w:ascii="宋体" w:hAnsi="宋体" w:eastAsia="宋体"/>
                <w:b/>
              </w:rPr>
            </w:pPr>
            <w:ins w:id="11685" w:author="Edward Lee" w:date="2017-10-16T16:40:00Z">
              <w:r>
                <w:rPr>
                  <w:rFonts w:hint="eastAsia" w:ascii="宋体" w:hAnsi="宋体" w:eastAsia="宋体"/>
                  <w:b/>
                </w:rPr>
                <w:t>crc16</w:t>
              </w:r>
            </w:ins>
            <w:ins w:id="11686" w:author="Edward Lee" w:date="2017-10-16T16:40:00Z">
              <w:r>
                <w:rPr>
                  <w:rFonts w:ascii="宋体" w:hAnsi="宋体" w:eastAsia="宋体"/>
                  <w:b/>
                </w:rPr>
                <w:br w:type="textWrapping"/>
              </w:r>
            </w:ins>
            <w:ins w:id="11687" w:author="Edward Lee" w:date="2017-10-16T16:40:00Z">
              <w:r>
                <w:rPr>
                  <w:rFonts w:hint="eastAsia" w:ascii="宋体" w:hAnsi="宋体" w:eastAsia="宋体"/>
                  <w:b/>
                </w:rPr>
                <w:t>(L)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1987" w:type="dxa"/>
          <w:ins w:id="11688" w:author="Edward Lee" w:date="2017-10-16T16:40:00Z"/>
        </w:trPr>
        <w:tc>
          <w:tcPr>
            <w:tcW w:w="958" w:type="dxa"/>
            <w:vAlign w:val="center"/>
          </w:tcPr>
          <w:p>
            <w:pPr>
              <w:jc w:val="center"/>
              <w:rPr>
                <w:ins w:id="11689" w:author="Edward Lee" w:date="2017-10-16T16:40:00Z"/>
                <w:rFonts w:ascii="宋体" w:hAnsi="宋体" w:eastAsia="宋体"/>
              </w:rPr>
            </w:pPr>
            <w:ins w:id="11690" w:author="Edward Lee" w:date="2017-10-16T16:40:00Z">
              <w:r>
                <w:rPr>
                  <w:rFonts w:hint="eastAsia" w:ascii="宋体" w:hAnsi="宋体" w:eastAsia="宋体"/>
                </w:rPr>
                <w:t>39</w:t>
              </w:r>
            </w:ins>
          </w:p>
        </w:tc>
        <w:tc>
          <w:tcPr>
            <w:tcW w:w="991" w:type="dxa"/>
            <w:vAlign w:val="center"/>
          </w:tcPr>
          <w:p>
            <w:pPr>
              <w:jc w:val="center"/>
              <w:rPr>
                <w:ins w:id="11691" w:author="Edward Lee" w:date="2017-10-16T16:40:00Z"/>
                <w:rFonts w:ascii="宋体" w:hAnsi="宋体" w:eastAsia="宋体"/>
              </w:rPr>
            </w:pPr>
            <w:ins w:id="11692" w:author="Edward Lee" w:date="2017-10-16T16:40:00Z">
              <w:r>
                <w:rPr>
                  <w:rFonts w:hint="eastAsia" w:ascii="宋体" w:hAnsi="宋体" w:eastAsia="宋体"/>
                </w:rPr>
                <w:t>36</w:t>
              </w:r>
            </w:ins>
          </w:p>
        </w:tc>
        <w:tc>
          <w:tcPr>
            <w:tcW w:w="994" w:type="dxa"/>
            <w:vAlign w:val="center"/>
          </w:tcPr>
          <w:p>
            <w:pPr>
              <w:jc w:val="center"/>
              <w:rPr>
                <w:ins w:id="11693" w:author="Edward Lee" w:date="2017-10-16T16:40:00Z"/>
                <w:rFonts w:ascii="宋体" w:hAnsi="宋体" w:eastAsia="宋体"/>
              </w:rPr>
            </w:pPr>
            <w:ins w:id="11694" w:author="Edward Lee" w:date="2017-10-16T16:40:00Z">
              <w:r>
                <w:rPr>
                  <w:rFonts w:hint="eastAsia" w:ascii="宋体" w:hAnsi="宋体" w:eastAsia="宋体"/>
                </w:rPr>
                <w:t>00</w:t>
              </w:r>
            </w:ins>
          </w:p>
        </w:tc>
        <w:tc>
          <w:tcPr>
            <w:tcW w:w="1092" w:type="dxa"/>
            <w:vAlign w:val="center"/>
          </w:tcPr>
          <w:p>
            <w:pPr>
              <w:jc w:val="center"/>
              <w:rPr>
                <w:ins w:id="11695" w:author="Edward Lee" w:date="2017-10-16T16:40:00Z"/>
                <w:rFonts w:ascii="宋体" w:hAnsi="宋体" w:eastAsia="宋体" w:cs="Times New Roman"/>
                <w:color w:val="FF33CC"/>
              </w:rPr>
            </w:pPr>
            <w:ins w:id="11696" w:author="Edward Lee" w:date="2017-10-16T16:40:00Z">
              <w:r>
                <w:rPr>
                  <w:rFonts w:hint="eastAsia" w:ascii="宋体" w:hAnsi="宋体" w:eastAsia="宋体" w:cs="Times New Roman"/>
                  <w:color w:val="FF33CC"/>
                </w:rPr>
                <w:t>10</w:t>
              </w:r>
            </w:ins>
          </w:p>
        </w:tc>
        <w:tc>
          <w:tcPr>
            <w:tcW w:w="1092" w:type="dxa"/>
            <w:vAlign w:val="center"/>
          </w:tcPr>
          <w:p>
            <w:pPr>
              <w:jc w:val="center"/>
              <w:rPr>
                <w:ins w:id="11697" w:author="Edward Lee" w:date="2017-10-16T16:40:00Z"/>
                <w:rFonts w:ascii="宋体" w:hAnsi="宋体" w:eastAsia="宋体" w:cs="Times New Roman"/>
                <w:color w:val="FF33CC"/>
              </w:rPr>
            </w:pPr>
            <w:ins w:id="11698" w:author="Edward Lee" w:date="2017-10-16T16:40:00Z">
              <w:r>
                <w:rPr>
                  <w:rFonts w:ascii="宋体" w:hAnsi="宋体" w:eastAsia="宋体" w:cs="Times New Roman"/>
                  <w:color w:val="3333FF"/>
                </w:rPr>
                <w:t>…</w:t>
              </w:r>
            </w:ins>
          </w:p>
        </w:tc>
        <w:tc>
          <w:tcPr>
            <w:tcW w:w="1054" w:type="dxa"/>
          </w:tcPr>
          <w:p>
            <w:pPr>
              <w:jc w:val="center"/>
              <w:rPr>
                <w:ins w:id="11699" w:author="Edward Lee" w:date="2017-10-16T16:40:00Z"/>
                <w:color w:val="C00000"/>
              </w:rPr>
            </w:pPr>
            <w:ins w:id="11700" w:author="Edward Lee" w:date="2017-10-16T16:40:00Z">
              <w:r>
                <w:rPr>
                  <w:rFonts w:hint="eastAsia"/>
                  <w:color w:val="C00000"/>
                </w:rPr>
                <w:t>0E</w:t>
              </w:r>
            </w:ins>
          </w:p>
        </w:tc>
        <w:tc>
          <w:tcPr>
            <w:tcW w:w="992" w:type="dxa"/>
          </w:tcPr>
          <w:p>
            <w:pPr>
              <w:jc w:val="center"/>
              <w:rPr>
                <w:ins w:id="11701" w:author="Edward Lee" w:date="2017-10-16T16:40:00Z"/>
                <w:color w:val="C00000"/>
              </w:rPr>
            </w:pPr>
            <w:ins w:id="11702" w:author="Edward Lee" w:date="2017-10-16T16:40:00Z">
              <w:r>
                <w:rPr>
                  <w:rFonts w:hint="eastAsia"/>
                  <w:color w:val="C00000"/>
                </w:rPr>
                <w:t>47</w:t>
              </w:r>
            </w:ins>
          </w:p>
        </w:tc>
      </w:tr>
    </w:tbl>
    <w:p>
      <w:pPr>
        <w:pStyle w:val="36"/>
        <w:rPr>
          <w:ins w:id="11703" w:author="Edward Lee" w:date="2017-10-16T16:40:00Z"/>
          <w:rFonts w:hAnsi="宋体"/>
        </w:rPr>
      </w:pPr>
      <w:ins w:id="11704" w:author="Edward Lee" w:date="2017-10-16T16:40:00Z">
        <w:r>
          <w:rPr>
            <w:rFonts w:hint="eastAsia" w:hAnsi="宋体"/>
          </w:rPr>
          <w:t>Starting logosof     ： 0x55AA</w:t>
        </w:r>
      </w:ins>
    </w:p>
    <w:p>
      <w:pPr>
        <w:pStyle w:val="36"/>
        <w:ind w:firstLine="422"/>
        <w:rPr>
          <w:ins w:id="11705" w:author="Edward Lee" w:date="2017-10-16T16:40:00Z"/>
          <w:rFonts w:hAnsi="宋体"/>
          <w:b/>
        </w:rPr>
      </w:pPr>
      <w:ins w:id="11706" w:author="Edward Lee" w:date="2017-10-16T16:40:00Z">
        <w:r>
          <w:rPr>
            <w:rFonts w:hint="eastAsia" w:hAnsi="宋体"/>
            <w:b/>
          </w:rPr>
          <w:t>Message header</w:t>
        </w:r>
      </w:ins>
    </w:p>
    <w:p>
      <w:pPr>
        <w:pStyle w:val="36"/>
        <w:rPr>
          <w:ins w:id="11707" w:author="Edward Lee" w:date="2017-10-16T16:40:00Z"/>
          <w:rFonts w:hAnsi="宋体"/>
        </w:rPr>
      </w:pPr>
      <w:ins w:id="11708" w:author="Edward Lee" w:date="2017-10-16T16:40:00Z">
        <w:r>
          <w:rPr>
            <w:rFonts w:hint="eastAsia" w:hAnsi="宋体"/>
          </w:rPr>
          <w:t>len     ： 0x</w:t>
        </w:r>
      </w:ins>
      <w:ins w:id="11709" w:author="Edward Lee" w:date="2017-10-16T16:40:00Z">
        <w:r>
          <w:rPr>
            <w:rFonts w:hint="eastAsia" w:hAnsi="宋体"/>
            <w:color w:val="FF0000"/>
          </w:rPr>
          <w:t>00D3</w:t>
        </w:r>
      </w:ins>
    </w:p>
    <w:p>
      <w:pPr>
        <w:pStyle w:val="36"/>
        <w:rPr>
          <w:ins w:id="11710" w:author="Edward Lee" w:date="2017-10-16T16:40:00Z"/>
          <w:rFonts w:hAnsi="宋体"/>
        </w:rPr>
      </w:pPr>
      <w:ins w:id="11711" w:author="Edward Lee" w:date="2017-10-16T16:40:00Z">
        <w:r>
          <w:rPr>
            <w:rFonts w:hint="eastAsia" w:hAnsi="宋体"/>
          </w:rPr>
          <w:t>cmd      ： 0x</w:t>
        </w:r>
      </w:ins>
      <w:ins w:id="11712" w:author="Edward Lee" w:date="2017-10-16T16:40:00Z">
        <w:r>
          <w:rPr>
            <w:rFonts w:hint="eastAsia" w:hAnsi="宋体"/>
            <w:color w:val="FFC000"/>
          </w:rPr>
          <w:t>800A</w:t>
        </w:r>
      </w:ins>
    </w:p>
    <w:p>
      <w:pPr>
        <w:pStyle w:val="36"/>
        <w:rPr>
          <w:ins w:id="11713" w:author="Edward Lee" w:date="2017-10-16T16:40:00Z"/>
          <w:rFonts w:hAnsi="宋体"/>
        </w:rPr>
      </w:pPr>
      <w:ins w:id="11714" w:author="Edward Lee" w:date="2017-10-16T16:40:00Z">
        <w:r>
          <w:rPr>
            <w:rFonts w:hint="eastAsia" w:hAnsi="宋体"/>
          </w:rPr>
          <w:t>seq   ： 0x00000002</w:t>
        </w:r>
      </w:ins>
    </w:p>
    <w:p>
      <w:pPr>
        <w:pStyle w:val="36"/>
        <w:rPr>
          <w:ins w:id="11715" w:author="Edward Lee" w:date="2017-10-16T16:40:00Z"/>
          <w:rFonts w:hAnsi="宋体"/>
        </w:rPr>
      </w:pPr>
      <w:ins w:id="11716" w:author="Edward Lee" w:date="2017-10-16T16:40:00Z">
        <w:r>
          <w:rPr>
            <w:rFonts w:hint="eastAsia" w:hAnsi="宋体"/>
          </w:rPr>
          <w:t>pro_ver ： 0x0001 (V0.1)</w:t>
        </w:r>
      </w:ins>
    </w:p>
    <w:p>
      <w:pPr>
        <w:pStyle w:val="36"/>
        <w:rPr>
          <w:ins w:id="11717" w:author="Edward Lee" w:date="2017-10-16T16:40:00Z"/>
          <w:rFonts w:hAnsi="宋体"/>
        </w:rPr>
      </w:pPr>
      <w:ins w:id="11718" w:author="Edward Lee" w:date="2017-10-16T16:40:00Z">
        <w:r>
          <w:rPr>
            <w:rFonts w:hint="eastAsia" w:hAnsi="宋体"/>
          </w:rPr>
          <w:t>seq_flag： 0x0000</w:t>
        </w:r>
      </w:ins>
    </w:p>
    <w:p>
      <w:pPr>
        <w:pStyle w:val="36"/>
        <w:rPr>
          <w:ins w:id="11719" w:author="Edward Lee" w:date="2017-10-16T16:40:00Z"/>
          <w:rFonts w:hAnsi="宋体"/>
        </w:rPr>
      </w:pPr>
      <w:ins w:id="11720" w:author="Edward Lee" w:date="2017-10-16T16:40:00Z">
        <w:r>
          <w:rPr>
            <w:rFonts w:hint="eastAsia" w:hAnsi="宋体"/>
          </w:rPr>
          <w:t xml:space="preserve">dev_id   ： </w:t>
        </w:r>
      </w:ins>
    </w:p>
    <w:p>
      <w:pPr>
        <w:pStyle w:val="36"/>
        <w:ind w:left="2297" w:leftChars="1044" w:hanging="105" w:hangingChars="50"/>
        <w:rPr>
          <w:ins w:id="11721" w:author="Edward Lee" w:date="2017-10-16T16:40:00Z"/>
          <w:rFonts w:hAnsi="宋体"/>
        </w:rPr>
      </w:pPr>
      <w:ins w:id="11722" w:author="Edward Lee" w:date="2017-10-16T16:40:00Z">
        <w:r>
          <w:rPr>
            <w:rFonts w:hAnsi="宋体"/>
          </w:rPr>
          <w:t>38 36 31 36 39 34 30 33 34 32 30 35 38 39 36 00</w:t>
        </w:r>
      </w:ins>
      <w:ins w:id="11723" w:author="Edward Lee" w:date="2017-10-16T16:40:00Z">
        <w:r>
          <w:rPr>
            <w:rFonts w:hint="eastAsia" w:hAnsi="宋体"/>
          </w:rPr>
          <w:t xml:space="preserve"> （Convert to string：“</w:t>
        </w:r>
      </w:ins>
      <w:ins w:id="11724" w:author="Edward Lee" w:date="2017-10-16T16:40:00Z">
        <w:r>
          <w:rPr>
            <w:rFonts w:hAnsi="宋体" w:cs="Calibri"/>
            <w:szCs w:val="21"/>
            <w:u w:val="single"/>
          </w:rPr>
          <w:t>861694034205896</w:t>
        </w:r>
      </w:ins>
      <w:ins w:id="11725" w:author="Edward Lee" w:date="2017-10-16T16:40:00Z">
        <w:r>
          <w:rPr>
            <w:rFonts w:hint="eastAsia" w:hAnsi="宋体" w:cs="Calibri"/>
            <w:szCs w:val="21"/>
          </w:rPr>
          <w:t>”</w:t>
        </w:r>
      </w:ins>
      <w:ins w:id="11726" w:author="Edward Lee" w:date="2017-10-16T16:40:00Z">
        <w:r>
          <w:rPr>
            <w:rFonts w:hint="eastAsia" w:hAnsi="宋体"/>
          </w:rPr>
          <w:t>）</w:t>
        </w:r>
      </w:ins>
    </w:p>
    <w:p>
      <w:pPr>
        <w:pStyle w:val="36"/>
        <w:ind w:firstLine="422"/>
        <w:rPr>
          <w:ins w:id="11727" w:author="Edward Lee" w:date="2017-10-16T16:40:00Z"/>
          <w:rFonts w:hAnsi="宋体"/>
          <w:b/>
        </w:rPr>
      </w:pPr>
      <w:ins w:id="11728" w:author="Edward Lee" w:date="2017-10-16T16:40:00Z">
        <w:r>
          <w:rPr>
            <w:rFonts w:hint="eastAsia" w:hAnsi="宋体"/>
            <w:b/>
          </w:rPr>
          <w:t>Service Content</w:t>
        </w:r>
      </w:ins>
    </w:p>
    <w:p>
      <w:pPr>
        <w:pStyle w:val="36"/>
        <w:rPr>
          <w:ins w:id="11729" w:author="Edward Lee" w:date="2017-10-16T16:40:00Z"/>
          <w:rFonts w:hAnsi="宋体"/>
        </w:rPr>
      </w:pPr>
      <w:ins w:id="11730" w:author="Edward Lee" w:date="2017-10-16T16:40:00Z">
        <w:r>
          <w:rPr>
            <w:rFonts w:hint="eastAsia" w:hAnsi="宋体" w:cstheme="minorBidi"/>
            <w:kern w:val="2"/>
            <w:szCs w:val="22"/>
            <w:shd w:val="clear" w:color="auto" w:fill="C2D69B" w:themeFill="accent3" w:themeFillTint="99"/>
          </w:rPr>
          <w:t xml:space="preserve">param_type    </w:t>
        </w:r>
      </w:ins>
      <w:ins w:id="11731" w:author="Edward Lee" w:date="2017-10-16T16:40:00Z">
        <w:r>
          <w:rPr>
            <w:rFonts w:hint="eastAsia" w:hAnsi="宋体"/>
          </w:rPr>
          <w:t xml:space="preserve">: </w:t>
        </w:r>
      </w:ins>
      <w:ins w:id="11732" w:author="Edward Lee" w:date="2017-10-16T16:40:00Z">
        <w:r>
          <w:rPr>
            <w:rFonts w:hint="eastAsia" w:hAnsi="宋体"/>
            <w:color w:val="FF33CC"/>
          </w:rPr>
          <w:t>10</w:t>
        </w:r>
      </w:ins>
      <w:ins w:id="11733" w:author="Edward Lee" w:date="2017-10-16T16:40:00Z">
        <w:r>
          <w:rPr>
            <w:rFonts w:hint="eastAsia" w:hAnsi="宋体"/>
          </w:rPr>
          <w:t xml:space="preserve"> (</w:t>
        </w:r>
      </w:ins>
      <w:ins w:id="11734" w:author="Edward Lee" w:date="2017-10-16T16:40:00Z">
        <w:r>
          <w:rPr>
            <w:rFonts w:hAnsi="宋体"/>
          </w:rPr>
          <w:t>User configuration parameters</w:t>
        </w:r>
      </w:ins>
      <w:ins w:id="11735" w:author="Edward Lee" w:date="2017-10-16T16:40:00Z">
        <w:r>
          <w:rPr>
            <w:rFonts w:hint="eastAsia" w:hAnsi="宋体"/>
          </w:rPr>
          <w:t>)</w:t>
        </w:r>
      </w:ins>
    </w:p>
    <w:p>
      <w:pPr>
        <w:ind w:left="2977" w:leftChars="200" w:hanging="2557"/>
        <w:rPr>
          <w:ins w:id="11736" w:author="Edward Lee" w:date="2017-10-16T16:40:00Z"/>
        </w:rPr>
      </w:pPr>
      <w:ins w:id="11737" w:author="Edward Lee" w:date="2017-10-16T16:40:00Z">
        <w:r>
          <w:rPr>
            <w:rFonts w:hint="eastAsia" w:ascii="宋体" w:hAnsi="宋体" w:eastAsia="宋体"/>
            <w:shd w:val="clear" w:color="auto" w:fill="C2D69B" w:themeFill="accent3" w:themeFillTint="99"/>
          </w:rPr>
          <w:t xml:space="preserve">data                  </w:t>
        </w:r>
      </w:ins>
      <w:ins w:id="11738" w:author="Edward Lee" w:date="2017-10-16T16:40:00Z">
        <w:r>
          <w:rPr>
            <w:rFonts w:hint="eastAsia" w:ascii="宋体" w:hAnsi="宋体" w:eastAsia="宋体"/>
          </w:rPr>
          <w:t>：</w:t>
        </w:r>
      </w:ins>
      <w:ins w:id="11739" w:author="Edward Lee" w:date="2017-10-16T16:40:00Z">
        <w:r>
          <w:rPr>
            <w:rFonts w:hint="eastAsia"/>
          </w:rPr>
          <w:t>（</w:t>
        </w:r>
      </w:ins>
      <w:ins w:id="11740" w:author="Edward Lee" w:date="2017-10-16T16:40:00Z">
        <w:r>
          <w:rPr/>
          <w:t>For a specific format, see chapter 8 for configuration parameters</w:t>
        </w:r>
      </w:ins>
      <w:ins w:id="11741" w:author="Edward Lee" w:date="2017-10-16T16:40:00Z">
        <w:r>
          <w:rPr>
            <w:rFonts w:hint="eastAsia"/>
          </w:rPr>
          <w:t>）</w:t>
        </w:r>
      </w:ins>
    </w:p>
    <w:p>
      <w:pPr>
        <w:ind w:left="2835" w:leftChars="878" w:hanging="991" w:hangingChars="472"/>
        <w:rPr>
          <w:ins w:id="11742" w:author="Edward Lee" w:date="2017-10-16T16:40:00Z"/>
        </w:rPr>
      </w:pPr>
      <w:ins w:id="11743" w:author="Edward Lee" w:date="2017-10-16T16:40:00Z">
        <w:r>
          <w:rPr>
            <w:i/>
            <w:color w:val="E36C09" w:themeColor="accent6" w:themeShade="BF"/>
          </w:rPr>
          <w:t>55</w:t>
        </w:r>
      </w:ins>
      <w:ins w:id="11744" w:author="Edward Lee" w:date="2017-10-16T16:40:00Z">
        <w:r>
          <w:rPr>
            <w:rFonts w:hint="eastAsia"/>
            <w:i/>
            <w:color w:val="E36C09" w:themeColor="accent6" w:themeShade="BF"/>
          </w:rPr>
          <w:t xml:space="preserve">　　 </w:t>
        </w:r>
      </w:ins>
      <w:ins w:id="11745" w:author="Edward Lee" w:date="2017-10-16T16:40:00Z">
        <w:r>
          <w:rPr>
            <w:rFonts w:hint="eastAsia"/>
          </w:rPr>
          <w:t>:  1.</w:t>
        </w:r>
      </w:ins>
      <w:ins w:id="11746" w:author="Edward Lee" w:date="2017-10-16T16:40:00Z">
        <w:r>
          <w:rPr/>
          <w:t xml:space="preserve"> The 32 bytes in the frame, the parameter eigenvalues, read the configuration parameters, fixed to 0x55</w:t>
        </w:r>
      </w:ins>
    </w:p>
    <w:p>
      <w:pPr>
        <w:ind w:left="2835" w:leftChars="878" w:hanging="991" w:hangingChars="472"/>
        <w:rPr>
          <w:ins w:id="11747" w:author="Edward Lee" w:date="2017-10-16T16:40:00Z"/>
        </w:rPr>
      </w:pPr>
      <w:ins w:id="11748" w:author="Edward Lee" w:date="2017-10-16T16:40:00Z">
        <w:r>
          <w:rPr>
            <w:i/>
            <w:color w:val="548DD4" w:themeColor="text2" w:themeTint="99"/>
          </w:rPr>
          <w:t>01</w:t>
        </w:r>
      </w:ins>
      <w:ins w:id="11749" w:author="Edward Lee" w:date="2017-10-16T16:40:00Z">
        <w:r>
          <w:rPr>
            <w:rFonts w:hint="eastAsia"/>
          </w:rPr>
          <w:t xml:space="preserve">     :  2. </w:t>
        </w:r>
      </w:ins>
      <w:ins w:id="11750" w:author="Edward Lee" w:date="2017-10-16T16:40:00Z">
        <w:r>
          <w:rPr/>
          <w:t>The working mode is the 33rd byte in the frame, which is transmitted by GPRS, and the label record is transmitted to the platform (low four definitions: 0x01: GPRS 0x02: LAN).</w:t>
        </w:r>
      </w:ins>
    </w:p>
    <w:p>
      <w:pPr>
        <w:ind w:left="2835" w:leftChars="878" w:hanging="991" w:hangingChars="472"/>
        <w:rPr>
          <w:ins w:id="11751" w:author="Edward Lee" w:date="2017-10-16T16:40:00Z"/>
        </w:rPr>
      </w:pPr>
      <w:ins w:id="11752" w:author="Edward Lee" w:date="2017-10-16T16:40:00Z">
        <w:r>
          <w:rPr>
            <w:i/>
            <w:color w:val="92D050"/>
          </w:rPr>
          <w:t>02 0</w:t>
        </w:r>
      </w:ins>
      <w:ins w:id="11753" w:author="Edward Lee" w:date="2017-10-16T16:40:00Z">
        <w:r>
          <w:rPr>
            <w:rFonts w:hint="eastAsia"/>
            <w:i/>
            <w:color w:val="92D050"/>
          </w:rPr>
          <w:t>9</w:t>
        </w:r>
      </w:ins>
      <w:ins w:id="11754" w:author="Edward Lee" w:date="2017-10-16T16:40:00Z">
        <w:r>
          <w:rPr>
            <w:rFonts w:hint="eastAsia"/>
          </w:rPr>
          <w:t xml:space="preserve">   :  3. </w:t>
        </w:r>
      </w:ins>
      <w:ins w:id="11755" w:author="Edward Lee" w:date="2017-10-16T16:40:00Z">
        <w:r>
          <w:rPr/>
          <w:t xml:space="preserve">The 34th byte of the frame begins, firmware version V2.9 (main version 2, </w:t>
        </w:r>
      </w:ins>
      <w:ins w:id="11756" w:author="Edward Lee" w:date="2017-10-16T16:40:00Z">
        <w:r>
          <w:rPr>
            <w:rFonts w:hint="eastAsia"/>
          </w:rPr>
          <w:t xml:space="preserve">sub </w:t>
        </w:r>
      </w:ins>
      <w:ins w:id="11757" w:author="Edward Lee" w:date="2017-10-16T16:40:00Z">
        <w:r>
          <w:rPr/>
          <w:t xml:space="preserve"> version 9)</w:t>
        </w:r>
      </w:ins>
    </w:p>
    <w:p>
      <w:pPr>
        <w:ind w:left="2835" w:leftChars="878" w:hanging="991" w:hangingChars="472"/>
        <w:rPr>
          <w:ins w:id="11758" w:author="Edward Lee" w:date="2017-10-16T16:40:00Z"/>
        </w:rPr>
      </w:pPr>
      <w:ins w:id="11759" w:author="Edward Lee" w:date="2017-10-16T16:40:00Z">
        <w:r>
          <w:rPr>
            <w:i/>
            <w:color w:val="948A54" w:themeColor="background2" w:themeShade="80"/>
          </w:rPr>
          <w:t>01</w:t>
        </w:r>
      </w:ins>
      <w:ins w:id="11760" w:author="Edward Lee" w:date="2017-10-16T16:40:00Z">
        <w:r>
          <w:rPr>
            <w:rFonts w:hint="eastAsia"/>
          </w:rPr>
          <w:t xml:space="preserve">     :  4. </w:t>
        </w:r>
      </w:ins>
      <w:ins w:id="11761" w:author="Edward Lee" w:date="2017-10-16T16:40:00Z">
        <w:r>
          <w:rPr/>
          <w:t>The 36th byte of the frame, the buzzer logo, opens the buzzer (0x00: close, 0x01: open)</w:t>
        </w:r>
      </w:ins>
    </w:p>
    <w:p>
      <w:pPr>
        <w:ind w:left="2835" w:leftChars="878" w:hanging="991" w:hangingChars="472"/>
        <w:rPr>
          <w:ins w:id="11762" w:author="Edward Lee" w:date="2017-10-16T16:40:00Z"/>
        </w:rPr>
      </w:pPr>
      <w:ins w:id="11763" w:author="Edward Lee" w:date="2017-10-16T16:40:00Z">
        <w:r>
          <w:rPr>
            <w:i/>
            <w:color w:val="31849B" w:themeColor="accent5" w:themeShade="BF"/>
          </w:rPr>
          <w:t>0</w:t>
        </w:r>
      </w:ins>
      <w:ins w:id="11764" w:author="Edward Lee" w:date="2017-10-16T16:40:00Z">
        <w:r>
          <w:rPr>
            <w:rFonts w:hint="eastAsia"/>
            <w:i/>
            <w:color w:val="31849B" w:themeColor="accent5" w:themeShade="BF"/>
          </w:rPr>
          <w:t>0</w:t>
        </w:r>
      </w:ins>
      <w:ins w:id="11765" w:author="Edward Lee" w:date="2017-10-16T16:40:00Z">
        <w:r>
          <w:rPr>
            <w:rFonts w:hint="eastAsia"/>
          </w:rPr>
          <w:t xml:space="preserve">     :  5. </w:t>
        </w:r>
      </w:ins>
      <w:ins w:id="11766" w:author="Edward Lee" w:date="2017-10-16T16:40:00Z">
        <w:r>
          <w:rPr/>
          <w:t xml:space="preserve">In frame 37 bytes, </w:t>
        </w:r>
      </w:ins>
      <w:ins w:id="11767" w:author="Edward Lee" w:date="2017-10-16T16:40:00Z">
        <w:r>
          <w:rPr>
            <w:rFonts w:hint="eastAsia"/>
          </w:rPr>
          <w:t>reseve</w:t>
        </w:r>
      </w:ins>
      <w:ins w:id="11768" w:author="Edward Lee" w:date="2017-10-16T16:40:00Z">
        <w:r>
          <w:rPr/>
          <w:t xml:space="preserve"> 1</w:t>
        </w:r>
      </w:ins>
    </w:p>
    <w:p>
      <w:pPr>
        <w:ind w:left="2835" w:leftChars="878" w:hanging="991" w:hangingChars="472"/>
        <w:rPr>
          <w:ins w:id="11769" w:author="Edward Lee" w:date="2017-10-16T16:40:00Z"/>
        </w:rPr>
      </w:pPr>
      <w:ins w:id="11770" w:author="Edward Lee" w:date="2017-10-16T16:40:00Z">
        <w:r>
          <w:rPr>
            <w:i/>
            <w:color w:val="E36C09" w:themeColor="accent6" w:themeShade="BF"/>
          </w:rPr>
          <w:t>B4 00</w:t>
        </w:r>
      </w:ins>
      <w:ins w:id="11771" w:author="Edward Lee" w:date="2017-10-16T16:40:00Z">
        <w:r>
          <w:rPr>
            <w:rFonts w:hint="eastAsia"/>
          </w:rPr>
          <w:t xml:space="preserve">   :  6. </w:t>
        </w:r>
      </w:ins>
      <w:ins w:id="11772" w:author="Edward Lee" w:date="2017-10-16T16:40:00Z">
        <w:r>
          <w:rPr/>
          <w:t>At the beginning of the 38th byte in the frame, the label is to refilter time 0x00B4, which is 180 seconds (Low byte at the front Low byte ahead, high byte), and above V3.0 to determine the time to leave the base station</w:t>
        </w:r>
      </w:ins>
    </w:p>
    <w:p>
      <w:pPr>
        <w:ind w:left="2835" w:leftChars="878" w:hanging="991" w:hangingChars="472"/>
        <w:rPr>
          <w:ins w:id="11773" w:author="Edward Lee" w:date="2017-10-16T16:40:00Z"/>
        </w:rPr>
      </w:pPr>
      <w:ins w:id="11774" w:author="Edward Lee" w:date="2017-10-16T16:40:00Z">
        <w:r>
          <w:rPr>
            <w:rFonts w:asciiTheme="minorEastAsia" w:hAnsiTheme="minorEastAsia"/>
            <w:color w:val="366091" w:themeColor="accent1" w:themeShade="BF"/>
            <w:u w:val="single"/>
          </w:rPr>
          <w:t>38 36 31 36 39 34 30 33 34 32 30 35 38 39 36 00</w:t>
        </w:r>
      </w:ins>
      <w:ins w:id="11775" w:author="Edward Lee" w:date="2017-10-16T16:40:00Z">
        <w:r>
          <w:rPr>
            <w:rFonts w:hint="eastAsia"/>
          </w:rPr>
          <w:t xml:space="preserve">  : 7. </w:t>
        </w:r>
      </w:ins>
      <w:ins w:id="11776" w:author="Edward Lee" w:date="2017-10-16T16:40:00Z">
        <w:r>
          <w:rPr/>
          <w:t>Start of the 40th byte in frame, device ID, "861694034205896"</w:t>
        </w:r>
      </w:ins>
    </w:p>
    <w:p>
      <w:pPr>
        <w:ind w:left="2835" w:leftChars="878" w:hanging="991" w:hangingChars="472"/>
        <w:rPr>
          <w:ins w:id="11777" w:author="Edward Lee" w:date="2017-10-16T16:40:00Z"/>
        </w:rPr>
      </w:pPr>
      <w:ins w:id="11778" w:author="Edward Lee" w:date="2017-10-16T16:40:00Z">
        <w:r>
          <w:rPr>
            <w:color w:val="FABF8F" w:themeColor="accent6" w:themeTint="99"/>
          </w:rPr>
          <w:t>00 00</w:t>
        </w:r>
      </w:ins>
      <w:ins w:id="11779" w:author="Edward Lee" w:date="2017-10-16T16:40:00Z">
        <w:r>
          <w:rPr>
            <w:rFonts w:hint="eastAsia"/>
          </w:rPr>
          <w:t xml:space="preserve">:  8. </w:t>
        </w:r>
      </w:ins>
      <w:ins w:id="11780" w:author="Edward Lee" w:date="2017-10-16T16:40:00Z">
        <w:r>
          <w:rPr/>
          <w:t>The 56th byte of the frame begins, and the base station stops periodically to report the function shutdown (V3.3 version).</w:t>
        </w:r>
      </w:ins>
    </w:p>
    <w:p>
      <w:pPr>
        <w:ind w:left="2835" w:leftChars="878" w:hanging="991" w:hangingChars="472"/>
        <w:rPr>
          <w:ins w:id="11781" w:author="Edward Lee" w:date="2017-10-16T16:40:00Z"/>
        </w:rPr>
      </w:pPr>
      <w:ins w:id="11782" w:author="Edward Lee" w:date="2017-10-16T16:40:00Z">
        <w:r>
          <w:rPr>
            <w:i/>
            <w:color w:val="92D050"/>
          </w:rPr>
          <w:t>01</w:t>
        </w:r>
      </w:ins>
      <w:ins w:id="11783" w:author="Edward Lee" w:date="2017-10-16T16:40:00Z">
        <w:r>
          <w:rPr>
            <w:rFonts w:hint="eastAsia"/>
          </w:rPr>
          <w:t xml:space="preserve">     :  9. </w:t>
        </w:r>
      </w:ins>
      <w:ins w:id="11784" w:author="Edward Lee" w:date="2017-10-16T16:40:00Z">
        <w:r>
          <w:rPr/>
          <w:t>The 58th byte of the frame, DHCP enabled (0x00: close, 0x01: open, applicable to LAN)</w:t>
        </w:r>
      </w:ins>
    </w:p>
    <w:p>
      <w:pPr>
        <w:ind w:left="2835" w:leftChars="878" w:hanging="991" w:hangingChars="472"/>
        <w:rPr>
          <w:ins w:id="11785" w:author="Edward Lee" w:date="2017-10-16T16:40:00Z"/>
        </w:rPr>
      </w:pPr>
      <w:ins w:id="11786" w:author="Edward Lee" w:date="2017-10-16T16:40:00Z">
        <w:r>
          <w:rPr>
            <w:i/>
            <w:color w:val="C00000"/>
          </w:rPr>
          <w:t>C0 A8 01 C7</w:t>
        </w:r>
      </w:ins>
      <w:ins w:id="11787" w:author="Edward Lee" w:date="2017-10-16T16:40:00Z">
        <w:r>
          <w:rPr>
            <w:rFonts w:hint="eastAsia"/>
          </w:rPr>
          <w:t xml:space="preserve"> :  10. </w:t>
        </w:r>
      </w:ins>
      <w:ins w:id="11788" w:author="Edward Lee" w:date="2017-10-16T16:40:00Z">
        <w:r>
          <w:rPr/>
          <w:t>At the 59th byte of the frame, LAN local IP, 192.168.1.199</w:t>
        </w:r>
      </w:ins>
    </w:p>
    <w:p>
      <w:pPr>
        <w:ind w:left="2835" w:leftChars="878" w:hanging="991" w:hangingChars="472"/>
        <w:rPr>
          <w:ins w:id="11789" w:author="Edward Lee" w:date="2017-10-16T16:40:00Z"/>
        </w:rPr>
      </w:pPr>
      <w:ins w:id="11790" w:author="Edward Lee" w:date="2017-10-16T16:40:00Z">
        <w:r>
          <w:rPr>
            <w:i/>
            <w:color w:val="548DD4" w:themeColor="text2" w:themeTint="99"/>
          </w:rPr>
          <w:t>FF FF FF 00</w:t>
        </w:r>
      </w:ins>
      <w:ins w:id="11791" w:author="Edward Lee" w:date="2017-10-16T16:40:00Z">
        <w:r>
          <w:rPr>
            <w:rFonts w:hint="eastAsia"/>
          </w:rPr>
          <w:t xml:space="preserve">   :  11. </w:t>
        </w:r>
      </w:ins>
      <w:ins w:id="11792" w:author="Edward Lee" w:date="2017-10-16T16:40:00Z">
        <w:r>
          <w:rPr>
            <w:b/>
            <w:bCs/>
          </w:rPr>
          <w:t>At the beginning of the 63 bytes in the frame, the LAN subnet mask is 255.255.255.0</w:t>
        </w:r>
      </w:ins>
    </w:p>
    <w:p>
      <w:pPr>
        <w:ind w:left="2835" w:leftChars="878" w:hanging="991" w:hangingChars="472"/>
        <w:rPr>
          <w:ins w:id="11793" w:author="Edward Lee" w:date="2017-10-16T16:40:00Z"/>
        </w:rPr>
      </w:pPr>
      <w:ins w:id="11794" w:author="Edward Lee" w:date="2017-10-16T16:40:00Z">
        <w:r>
          <w:rPr>
            <w:i/>
            <w:color w:val="E955C2"/>
          </w:rPr>
          <w:t>C0 A8 01 0</w:t>
        </w:r>
      </w:ins>
      <w:ins w:id="11795" w:author="Edward Lee" w:date="2017-10-16T16:40:00Z">
        <w:r>
          <w:rPr>
            <w:rFonts w:hint="eastAsia"/>
            <w:i/>
            <w:color w:val="E955C2"/>
          </w:rPr>
          <w:t>1</w:t>
        </w:r>
      </w:ins>
      <w:ins w:id="11796" w:author="Edward Lee" w:date="2017-10-16T16:40:00Z">
        <w:r>
          <w:rPr>
            <w:rFonts w:hint="eastAsia"/>
          </w:rPr>
          <w:t xml:space="preserve"> :  12. </w:t>
        </w:r>
      </w:ins>
      <w:ins w:id="11797" w:author="Edward Lee" w:date="2017-10-16T16:40:00Z">
        <w:r>
          <w:rPr/>
          <w:t>The 67th byte of the frame starts, and the LAN gateway is 192.168.1.1</w:t>
        </w:r>
      </w:ins>
    </w:p>
    <w:p>
      <w:pPr>
        <w:ind w:left="2835" w:leftChars="878" w:hanging="991" w:hangingChars="472"/>
        <w:rPr>
          <w:ins w:id="11798" w:author="Edward Lee" w:date="2017-10-16T16:40:00Z"/>
        </w:rPr>
      </w:pPr>
      <w:ins w:id="11799" w:author="Edward Lee" w:date="2017-10-16T16:40:00Z">
        <w:r>
          <w:rPr>
            <w:i/>
            <w:color w:val="76923C" w:themeColor="accent3" w:themeShade="BF"/>
          </w:rPr>
          <w:t>64 00</w:t>
        </w:r>
      </w:ins>
      <w:ins w:id="11800" w:author="Edward Lee" w:date="2017-10-16T16:40:00Z">
        <w:r>
          <w:rPr>
            <w:rFonts w:hint="eastAsia"/>
          </w:rPr>
          <w:t xml:space="preserve">       :  13. </w:t>
        </w:r>
      </w:ins>
      <w:ins w:id="11801" w:author="Edward Lee" w:date="2017-10-16T16:40:00Z">
        <w:r>
          <w:rPr/>
          <w:t>At the beginning of the 71st byte in the frame, LAN local IP port 0x0064, or 100</w:t>
        </w:r>
      </w:ins>
      <w:ins w:id="11802" w:author="Edward Lee" w:date="2017-10-16T16:40:00Z">
        <w:r>
          <w:rPr>
            <w:rFonts w:hint="eastAsia"/>
          </w:rPr>
          <w:t>（</w:t>
        </w:r>
      </w:ins>
      <w:ins w:id="11803" w:author="Edward Lee" w:date="2017-10-16T16:40:00Z">
        <w:r>
          <w:rPr>
            <w:rFonts w:hint="eastAsia"/>
            <w:color w:val="FF0000"/>
          </w:rPr>
          <w:t>Low byte ahead，</w:t>
        </w:r>
      </w:ins>
      <w:ins w:id="11804" w:author="Edward Lee" w:date="2017-10-16T16:40:00Z">
        <w:r>
          <w:rPr>
            <w:color w:val="FF0000"/>
          </w:rPr>
          <w:t xml:space="preserve"> High byte</w:t>
        </w:r>
      </w:ins>
      <w:ins w:id="11805" w:author="Edward Lee" w:date="2017-10-16T16:40:00Z">
        <w:r>
          <w:rPr>
            <w:rFonts w:hint="eastAsia"/>
            <w:color w:val="FF0000"/>
          </w:rPr>
          <w:t xml:space="preserve"> behind</w:t>
        </w:r>
      </w:ins>
      <w:ins w:id="11806" w:author="Edward Lee" w:date="2017-10-16T16:40:00Z">
        <w:r>
          <w:rPr>
            <w:rFonts w:hint="eastAsia"/>
          </w:rPr>
          <w:t>）</w:t>
        </w:r>
      </w:ins>
    </w:p>
    <w:p>
      <w:pPr>
        <w:ind w:left="2835" w:leftChars="878" w:hanging="991" w:hangingChars="472"/>
        <w:rPr>
          <w:ins w:id="11807" w:author="Edward Lee" w:date="2017-10-16T16:40:00Z"/>
        </w:rPr>
      </w:pPr>
      <w:ins w:id="11808" w:author="Edward Lee" w:date="2017-10-16T16:40:00Z">
        <w:r>
          <w:rPr>
            <w:i/>
            <w:color w:val="5850EE"/>
            <w:u w:val="single"/>
          </w:rPr>
          <w:t>32 31 38 2E 31 37 2E 31 35 37 2E 32 31 34 00 00 00 00 00 00 00 00 00 00 00 00 00 00 00 00 00 00</w:t>
        </w:r>
      </w:ins>
      <w:ins w:id="11809" w:author="Edward Lee" w:date="2017-10-16T16:40:00Z">
        <w:r>
          <w:rPr>
            <w:rFonts w:hint="eastAsia"/>
          </w:rPr>
          <w:t xml:space="preserve"> : 14. </w:t>
        </w:r>
      </w:ins>
      <w:ins w:id="11810" w:author="Edward Lee" w:date="2017-10-16T16:40:00Z">
        <w:r>
          <w:rPr/>
          <w:t>Start of 73 bytes in frame, IP of GPRS server 1, "218.17.157.214", platform IP (balanced server address)</w:t>
        </w:r>
      </w:ins>
    </w:p>
    <w:p>
      <w:pPr>
        <w:ind w:left="2835" w:leftChars="878" w:hanging="991" w:hangingChars="472"/>
        <w:rPr>
          <w:ins w:id="11811" w:author="Edward Lee" w:date="2017-10-16T16:40:00Z"/>
        </w:rPr>
      </w:pPr>
      <w:ins w:id="11812" w:author="Edward Lee" w:date="2017-10-16T16:40:00Z">
        <w:r>
          <w:rPr>
            <w:i/>
            <w:color w:val="00B050"/>
          </w:rPr>
          <w:t>F8 11</w:t>
        </w:r>
      </w:ins>
      <w:ins w:id="11813" w:author="Edward Lee" w:date="2017-10-16T16:40:00Z">
        <w:r>
          <w:rPr>
            <w:rFonts w:hint="eastAsia"/>
          </w:rPr>
          <w:t xml:space="preserve">       : 15. </w:t>
        </w:r>
      </w:ins>
      <w:ins w:id="11814" w:author="Edward Lee" w:date="2017-10-16T16:40:00Z">
        <w:r>
          <w:rPr/>
          <w:t>The 105th byte of the frame begins, the port of GPRS server 1, 0x11F8 is 4600</w:t>
        </w:r>
      </w:ins>
      <w:ins w:id="11815" w:author="Edward Lee" w:date="2017-10-16T16:40:00Z">
        <w:r>
          <w:rPr>
            <w:rFonts w:hint="eastAsia"/>
          </w:rPr>
          <w:t xml:space="preserve"> （</w:t>
        </w:r>
      </w:ins>
      <w:ins w:id="11816" w:author="Edward Lee" w:date="2017-10-16T16:40:00Z">
        <w:r>
          <w:rPr>
            <w:rFonts w:hint="eastAsia"/>
            <w:color w:val="FF0000"/>
          </w:rPr>
          <w:t>Low byte ahead， High byte behind</w:t>
        </w:r>
      </w:ins>
      <w:ins w:id="11817" w:author="Edward Lee" w:date="2017-10-16T16:40:00Z">
        <w:r>
          <w:rPr>
            <w:rFonts w:hint="eastAsia"/>
          </w:rPr>
          <w:t>）</w:t>
        </w:r>
      </w:ins>
    </w:p>
    <w:p>
      <w:pPr>
        <w:ind w:left="2835" w:leftChars="878" w:hanging="991" w:hangingChars="472"/>
        <w:rPr>
          <w:ins w:id="11818" w:author="Edward Lee" w:date="2017-10-16T16:40:00Z"/>
        </w:rPr>
      </w:pPr>
      <w:ins w:id="11819" w:author="Edward Lee" w:date="2017-10-16T16:40:00Z">
        <w:r>
          <w:rPr>
            <w:i/>
            <w:color w:val="E36C09" w:themeColor="accent6" w:themeShade="BF"/>
            <w:u w:val="single"/>
          </w:rPr>
          <w:t>32 31 38 2E 31 37 2E 31 35 37 2E 32 31 34 00 00 00 00 00 00 00 00 00 00 00 00 00 00 00 00 00 00</w:t>
        </w:r>
      </w:ins>
      <w:ins w:id="11820" w:author="Edward Lee" w:date="2017-10-16T16:40:00Z">
        <w:r>
          <w:rPr>
            <w:rFonts w:hint="eastAsia"/>
          </w:rPr>
          <w:t xml:space="preserve">：16. </w:t>
        </w:r>
      </w:ins>
      <w:ins w:id="11821" w:author="Edward Lee" w:date="2017-10-16T16:40:00Z">
        <w:r>
          <w:rPr/>
          <w:t>The 107th byte of the frame begins, LAN server 1 IP, "218.17.157.214", platform IP (balanced server address)</w:t>
        </w:r>
      </w:ins>
    </w:p>
    <w:p>
      <w:pPr>
        <w:ind w:left="2835" w:leftChars="878" w:hanging="991" w:hangingChars="472"/>
        <w:rPr>
          <w:ins w:id="11822" w:author="Edward Lee" w:date="2017-10-16T16:40:00Z"/>
        </w:rPr>
      </w:pPr>
      <w:ins w:id="11823" w:author="Edward Lee" w:date="2017-10-16T16:40:00Z">
        <w:r>
          <w:rPr>
            <w:i/>
            <w:color w:val="00B050"/>
          </w:rPr>
          <w:t>F8 11</w:t>
        </w:r>
      </w:ins>
      <w:ins w:id="11824" w:author="Edward Lee" w:date="2017-10-16T16:40:00Z">
        <w:r>
          <w:rPr>
            <w:rFonts w:hint="eastAsia"/>
          </w:rPr>
          <w:t xml:space="preserve">      : 17. </w:t>
        </w:r>
      </w:ins>
      <w:ins w:id="11825" w:author="Edward Lee" w:date="2017-10-16T16:40:00Z">
        <w:r>
          <w:rPr/>
          <w:t>Start at 139 bytes in frame, LAN server 1 port, 0x11F8, or 4600</w:t>
        </w:r>
      </w:ins>
      <w:ins w:id="11826" w:author="Edward Lee" w:date="2017-10-16T16:40:00Z">
        <w:r>
          <w:rPr>
            <w:rFonts w:hint="eastAsia"/>
          </w:rPr>
          <w:t>（</w:t>
        </w:r>
      </w:ins>
      <w:ins w:id="11827" w:author="Edward Lee" w:date="2017-10-16T16:40:00Z">
        <w:r>
          <w:rPr>
            <w:rFonts w:hint="eastAsia"/>
            <w:color w:val="FF0000"/>
          </w:rPr>
          <w:t>Low byte ahead，</w:t>
        </w:r>
      </w:ins>
      <w:ins w:id="11828" w:author="Edward Lee" w:date="2017-10-16T16:40:00Z">
        <w:r>
          <w:rPr>
            <w:color w:val="FF0000"/>
          </w:rPr>
          <w:t xml:space="preserve"> High byte</w:t>
        </w:r>
      </w:ins>
      <w:ins w:id="11829" w:author="Edward Lee" w:date="2017-10-16T16:40:00Z">
        <w:r>
          <w:rPr>
            <w:rFonts w:hint="eastAsia"/>
            <w:color w:val="FF0000"/>
          </w:rPr>
          <w:t xml:space="preserve"> behind</w:t>
        </w:r>
      </w:ins>
      <w:ins w:id="11830" w:author="Edward Lee" w:date="2017-10-16T16:40:00Z">
        <w:r>
          <w:rPr>
            <w:rFonts w:hint="eastAsia"/>
          </w:rPr>
          <w:t>）</w:t>
        </w:r>
      </w:ins>
    </w:p>
    <w:p>
      <w:pPr>
        <w:ind w:left="2835" w:leftChars="878" w:hanging="991" w:hangingChars="472"/>
        <w:rPr>
          <w:ins w:id="11831" w:author="Edward Lee" w:date="2017-10-16T16:40:00Z"/>
        </w:rPr>
      </w:pPr>
      <w:ins w:id="11832" w:author="Edward Lee" w:date="2017-10-16T16:40:00Z">
        <w:r>
          <w:rPr>
            <w:i/>
            <w:color w:val="948A54" w:themeColor="background2" w:themeShade="80"/>
            <w:u w:val="single"/>
          </w:rPr>
          <w:t>00 2E 12 3C 00 25</w:t>
        </w:r>
      </w:ins>
      <w:ins w:id="11833" w:author="Edward Lee" w:date="2017-10-16T16:40:00Z">
        <w:r>
          <w:rPr>
            <w:rFonts w:hint="eastAsia"/>
          </w:rPr>
          <w:t xml:space="preserve">: 18. </w:t>
        </w:r>
      </w:ins>
      <w:ins w:id="11834" w:author="Edward Lee" w:date="2017-10-16T16:40:00Z">
        <w:r>
          <w:rPr/>
          <w:t>At the start of the 141 bytes in the frame, LAN local MAC address 00-2e-12-3c -00-25</w:t>
        </w:r>
      </w:ins>
    </w:p>
    <w:p>
      <w:pPr>
        <w:ind w:left="2835" w:leftChars="878" w:hanging="991" w:hangingChars="472"/>
        <w:rPr>
          <w:ins w:id="11835" w:author="Edward Lee" w:date="2017-10-16T16:40:00Z"/>
        </w:rPr>
      </w:pPr>
      <w:ins w:id="11836" w:author="Edward Lee" w:date="2017-10-16T16:40:00Z">
        <w:r>
          <w:rPr>
            <w:i/>
            <w:color w:val="00B0F0"/>
            <w:u w:val="single"/>
          </w:rPr>
          <w:t>00 00 00 00 00 00 00 00 00 00 00 00 00 00 00 00 00 00 00 00 00 00 00 00 00 00 00 00</w:t>
        </w:r>
      </w:ins>
      <w:ins w:id="11837" w:author="Edward Lee" w:date="2017-10-16T16:40:00Z">
        <w:r>
          <w:rPr>
            <w:rFonts w:hint="eastAsia"/>
          </w:rPr>
          <w:t xml:space="preserve"> :  19. </w:t>
        </w:r>
      </w:ins>
      <w:ins w:id="11838" w:author="Edward Lee" w:date="2017-10-16T16:40:00Z">
        <w:r>
          <w:rPr/>
          <w:t xml:space="preserve">The 147 bytes in the frame start and </w:t>
        </w:r>
      </w:ins>
      <w:ins w:id="11839" w:author="Edward Lee" w:date="2017-10-16T16:40:00Z">
        <w:r>
          <w:rPr>
            <w:rFonts w:hint="eastAsia"/>
          </w:rPr>
          <w:t>reseved 3</w:t>
        </w:r>
      </w:ins>
    </w:p>
    <w:p>
      <w:pPr>
        <w:ind w:left="2835" w:leftChars="878" w:hanging="991" w:hangingChars="472"/>
        <w:rPr>
          <w:ins w:id="11840" w:author="Edward Lee" w:date="2017-10-16T16:40:00Z"/>
        </w:rPr>
      </w:pPr>
      <w:ins w:id="11841" w:author="Edward Lee" w:date="2017-10-16T16:40:00Z">
        <w:r>
          <w:rPr>
            <w:i/>
            <w:color w:val="548DD4" w:themeColor="text2" w:themeTint="99"/>
          </w:rPr>
          <w:t>01 06 01 06 01 06 FF FF</w:t>
        </w:r>
      </w:ins>
      <w:ins w:id="11842" w:author="Edward Lee" w:date="2017-10-16T16:40:00Z">
        <w:r>
          <w:rPr>
            <w:rFonts w:hint="eastAsia"/>
          </w:rPr>
          <w:t xml:space="preserve">  : 20. </w:t>
        </w:r>
      </w:ins>
      <w:ins w:id="11843" w:author="Edward Lee" w:date="2017-10-16T16:40:00Z">
        <w:r>
          <w:rPr/>
          <w:t>Firmware version 175 bytes of the frame, antenna, respectively corresponding to the firmware version of 1 ~ 4 antenna version of 2 bytes, each antenna for FF FF, said reading change antenna version failed. The firmware version 1 ~ 4 is: V1.6, V1.6, V1.6, no (no 4 antenna reading failed, may be no. 4 channel without antenna)</w:t>
        </w:r>
      </w:ins>
    </w:p>
    <w:p>
      <w:pPr>
        <w:ind w:left="2835" w:leftChars="878" w:hanging="991" w:hangingChars="472"/>
        <w:rPr>
          <w:ins w:id="11844" w:author="Edward Lee" w:date="2017-10-16T16:40:00Z"/>
        </w:rPr>
      </w:pPr>
      <w:ins w:id="11845" w:author="Edward Lee" w:date="2017-10-16T16:40:00Z">
        <w:r>
          <w:rPr>
            <w:rFonts w:hint="eastAsia"/>
            <w:i/>
            <w:color w:val="00CC00"/>
          </w:rPr>
          <w:t>10</w:t>
        </w:r>
      </w:ins>
      <w:ins w:id="11846" w:author="Edward Lee" w:date="2017-10-16T16:40:00Z">
        <w:r>
          <w:rPr>
            <w:rFonts w:hint="eastAsia"/>
          </w:rPr>
          <w:t xml:space="preserve">       : 21. </w:t>
        </w:r>
      </w:ins>
      <w:ins w:id="11847" w:author="Edward Lee" w:date="2017-10-16T16:40:00Z">
        <w:r>
          <w:rPr/>
          <w:t>In frame 183 bytes, GPRS signal strength 0x10(16)</w:t>
        </w:r>
      </w:ins>
    </w:p>
    <w:p>
      <w:pPr>
        <w:ind w:left="2835" w:leftChars="878" w:hanging="991" w:hangingChars="472"/>
        <w:rPr>
          <w:ins w:id="11848" w:author="Edward Lee" w:date="2017-10-16T16:40:00Z"/>
        </w:rPr>
      </w:pPr>
      <w:ins w:id="11849" w:author="Edward Lee" w:date="2017-10-16T16:40:00Z">
        <w:r>
          <w:rPr>
            <w:i/>
            <w:color w:val="E955C2"/>
            <w:u w:val="single"/>
          </w:rPr>
          <w:t>4D 52 37 39 30 31 2D 30 30 33 43 30 30 32 35 00</w:t>
        </w:r>
      </w:ins>
      <w:ins w:id="11850" w:author="Edward Lee" w:date="2017-10-16T16:40:00Z">
        <w:r>
          <w:rPr>
            <w:rFonts w:hint="eastAsia"/>
          </w:rPr>
          <w:t xml:space="preserve">: 22. </w:t>
        </w:r>
      </w:ins>
      <w:ins w:id="11851" w:author="Edward Lee" w:date="2017-10-16T16:40:00Z">
        <w:r>
          <w:rPr/>
          <w:t>Starting with the 184 bytes in the frame, the device number "mr791-003c0025"</w:t>
        </w:r>
      </w:ins>
    </w:p>
    <w:p>
      <w:pPr>
        <w:ind w:left="2835" w:leftChars="878" w:hanging="991" w:hangingChars="472"/>
        <w:rPr>
          <w:ins w:id="11852" w:author="Edward Lee" w:date="2017-10-16T16:40:00Z"/>
        </w:rPr>
      </w:pPr>
      <w:ins w:id="11853" w:author="Edward Lee" w:date="2017-10-16T16:40:00Z">
        <w:r>
          <w:rPr>
            <w:i/>
            <w:color w:val="76923C" w:themeColor="accent3" w:themeShade="BF"/>
          </w:rPr>
          <w:t>A8 A8 A8 A8</w:t>
        </w:r>
      </w:ins>
      <w:ins w:id="11854" w:author="Edward Lee" w:date="2017-10-16T16:40:00Z">
        <w:r>
          <w:rPr>
            <w:rFonts w:hint="eastAsia"/>
          </w:rPr>
          <w:t xml:space="preserve"> : 23. </w:t>
        </w:r>
      </w:ins>
      <w:ins w:id="11855" w:author="Edward Lee" w:date="2017-10-16T16:40:00Z">
        <w:r>
          <w:rPr/>
          <w:t>At the beginning of the 200 bytes in the frame, the rssi filter threshold of 1,2,3 and 4, namely, -88dbm, -88dbm, -88dbm, -88dbm</w:t>
        </w:r>
      </w:ins>
    </w:p>
    <w:p>
      <w:pPr>
        <w:ind w:left="2835" w:leftChars="878" w:hanging="991" w:hangingChars="472"/>
        <w:rPr>
          <w:ins w:id="11856" w:author="Edward Lee" w:date="2017-10-16T16:40:00Z"/>
        </w:rPr>
      </w:pPr>
      <w:ins w:id="11857" w:author="Edward Lee" w:date="2017-10-16T16:40:00Z">
        <w:r>
          <w:rPr>
            <w:i/>
            <w:color w:val="5850EE"/>
          </w:rPr>
          <w:t>1F 1F 1F 1F</w:t>
        </w:r>
      </w:ins>
      <w:ins w:id="11858" w:author="Edward Lee" w:date="2017-10-16T16:40:00Z">
        <w:r>
          <w:rPr>
            <w:rFonts w:hint="eastAsia"/>
          </w:rPr>
          <w:t xml:space="preserve"> : 24. </w:t>
        </w:r>
      </w:ins>
      <w:ins w:id="11859" w:author="Edward Lee" w:date="2017-10-16T16:40:00Z">
        <w:r>
          <w:rPr/>
          <w:t>The 204 bytes of the frame start, the antenna 1,2,3,4 gain, that is 31dBm,31dBm, 31dBm,31dBm</w:t>
        </w:r>
      </w:ins>
    </w:p>
    <w:p>
      <w:pPr>
        <w:ind w:left="2835" w:leftChars="878" w:hanging="991" w:hangingChars="472"/>
        <w:rPr>
          <w:ins w:id="11860" w:author="Edward Lee" w:date="2017-10-16T16:40:00Z"/>
        </w:rPr>
      </w:pPr>
      <w:ins w:id="11861" w:author="Edward Lee" w:date="2017-10-16T16:40:00Z">
        <w:r>
          <w:rPr>
            <w:i/>
            <w:color w:val="FF0000"/>
          </w:rPr>
          <w:t>00</w:t>
        </w:r>
      </w:ins>
      <w:ins w:id="11862" w:author="Edward Lee" w:date="2017-10-16T16:40:00Z">
        <w:r>
          <w:rPr>
            <w:rFonts w:hint="eastAsia"/>
          </w:rPr>
          <w:t xml:space="preserve">        : 25. </w:t>
        </w:r>
      </w:ins>
      <w:ins w:id="11863" w:author="Edward Lee" w:date="2017-10-16T16:40:00Z">
        <w:r>
          <w:rPr/>
          <w:t>The 208th byte of the frame, the bluetooth output tag identifier, 0x00 not output the label, 0x01 output label</w:t>
        </w:r>
      </w:ins>
    </w:p>
    <w:p>
      <w:pPr>
        <w:ind w:left="2835" w:leftChars="878" w:hanging="991" w:hangingChars="472"/>
        <w:rPr>
          <w:ins w:id="11864" w:author="Edward Lee" w:date="2017-10-16T16:40:00Z"/>
        </w:rPr>
      </w:pPr>
      <w:ins w:id="11865" w:author="Edward Lee" w:date="2017-10-16T16:40:00Z">
        <w:r>
          <w:rPr>
            <w:i/>
            <w:color w:val="00B050"/>
          </w:rPr>
          <w:t>A1</w:t>
        </w:r>
      </w:ins>
      <w:ins w:id="11866" w:author="Edward Lee" w:date="2017-10-16T16:40:00Z">
        <w:r>
          <w:rPr>
            <w:rFonts w:hint="eastAsia"/>
          </w:rPr>
          <w:tab/>
        </w:r>
      </w:ins>
      <w:ins w:id="11867" w:author="Edward Lee" w:date="2017-10-16T16:40:00Z">
        <w:r>
          <w:rPr>
            <w:rFonts w:hint="eastAsia"/>
          </w:rPr>
          <w:t xml:space="preserve">: 26. </w:t>
        </w:r>
      </w:ins>
      <w:ins w:id="11868" w:author="Edward Lee" w:date="2017-10-16T16:40:00Z">
        <w:r>
          <w:rPr/>
          <w:t>209 bytes of the frame, the communication connection status, 0 xa1: device platform has been established through GPRS communication connection (if it is 0 xa2: equipment and the platform through the LAN communication connections, 0 xa3: equipment and platform through GPRS, LAN the two communication connection)</w:t>
        </w:r>
      </w:ins>
    </w:p>
    <w:p>
      <w:pPr>
        <w:ind w:left="2835" w:leftChars="878" w:hanging="991" w:hangingChars="472"/>
        <w:rPr>
          <w:ins w:id="11869" w:author="Edward Lee" w:date="2017-10-16T16:40:00Z"/>
        </w:rPr>
      </w:pPr>
      <w:ins w:id="11870" w:author="Edward Lee" w:date="2017-10-16T16:40:00Z">
        <w:r>
          <w:rPr>
            <w:i/>
            <w:color w:val="548DD4" w:themeColor="text2" w:themeTint="99"/>
          </w:rPr>
          <w:t>00 00 00</w:t>
        </w:r>
      </w:ins>
      <w:ins w:id="11871" w:author="Edward Lee" w:date="2017-10-16T16:40:00Z">
        <w:r>
          <w:rPr>
            <w:rFonts w:hint="eastAsia"/>
            <w:i/>
            <w:color w:val="548DD4" w:themeColor="text2" w:themeTint="99"/>
          </w:rPr>
          <w:t xml:space="preserve"> 00</w:t>
        </w:r>
      </w:ins>
      <w:ins w:id="11872" w:author="Edward Lee" w:date="2017-10-16T16:40:00Z">
        <w:r>
          <w:rPr>
            <w:rFonts w:hint="eastAsia"/>
            <w:i/>
            <w:color w:val="76923C" w:themeColor="accent3" w:themeShade="BF"/>
          </w:rPr>
          <w:t xml:space="preserve">: </w:t>
        </w:r>
      </w:ins>
      <w:ins w:id="11873" w:author="Edward Lee" w:date="2017-10-16T16:40:00Z">
        <w:r>
          <w:rPr>
            <w:rFonts w:hint="eastAsia"/>
          </w:rPr>
          <w:t xml:space="preserve">27. </w:t>
        </w:r>
      </w:ins>
      <w:ins w:id="11874" w:author="Edward Lee" w:date="2017-10-16T16:40:00Z">
        <w:r>
          <w:rPr/>
          <w:t xml:space="preserve">The 210 bytes in the frame start and </w:t>
        </w:r>
      </w:ins>
      <w:ins w:id="11875" w:author="Edward Lee" w:date="2017-10-16T16:40:00Z">
        <w:r>
          <w:rPr>
            <w:rFonts w:hint="eastAsia"/>
          </w:rPr>
          <w:t>reseved 4</w:t>
        </w:r>
      </w:ins>
    </w:p>
    <w:p>
      <w:pPr>
        <w:ind w:left="2977" w:leftChars="200" w:hanging="2557"/>
        <w:rPr>
          <w:ins w:id="11876" w:author="Edward Lee" w:date="2017-10-16T16:40:00Z"/>
          <w:rFonts w:ascii="宋体" w:hAnsi="宋体" w:eastAsia="宋体"/>
          <w:b/>
          <w:shd w:val="clear" w:color="auto" w:fill="C2D69B" w:themeFill="accent3" w:themeFillTint="99"/>
        </w:rPr>
      </w:pPr>
      <w:ins w:id="11877" w:author="Edward Lee" w:date="2017-10-16T16:40:00Z">
        <w:r>
          <w:rPr>
            <w:rFonts w:hint="eastAsia" w:ascii="宋体" w:hAnsi="宋体" w:eastAsia="宋体"/>
            <w:b/>
            <w:shd w:val="clear" w:color="auto" w:fill="FFFFFF" w:themeFill="background1"/>
          </w:rPr>
          <w:t>checksum</w:t>
        </w:r>
      </w:ins>
    </w:p>
    <w:p>
      <w:pPr>
        <w:ind w:firstLine="420"/>
        <w:rPr>
          <w:ins w:id="11878" w:author="Edward Lee" w:date="2017-10-16T16:40:00Z"/>
          <w:rFonts w:ascii="宋体" w:hAnsi="宋体" w:eastAsia="宋体"/>
        </w:rPr>
      </w:pPr>
      <w:ins w:id="11879" w:author="Edward Lee" w:date="2017-10-16T16:40:00Z">
        <w:r>
          <w:rPr>
            <w:rFonts w:hint="eastAsia" w:ascii="宋体" w:hAnsi="宋体" w:eastAsia="宋体"/>
          </w:rPr>
          <w:t>crc16</w:t>
        </w:r>
      </w:ins>
      <w:ins w:id="11880" w:author="Edward Lee" w:date="2017-10-16T16:40:00Z">
        <w:r>
          <w:rPr>
            <w:rFonts w:hint="eastAsia" w:ascii="宋体" w:hAnsi="宋体" w:eastAsia="宋体"/>
          </w:rPr>
          <w:tab/>
        </w:r>
      </w:ins>
      <w:ins w:id="11881" w:author="Edward Lee" w:date="2017-10-16T16:40:00Z">
        <w:r>
          <w:rPr>
            <w:rFonts w:hint="eastAsia" w:ascii="宋体" w:hAnsi="宋体" w:eastAsia="宋体"/>
          </w:rPr>
          <w:tab/>
        </w:r>
      </w:ins>
      <w:ins w:id="11882" w:author="Edward Lee" w:date="2017-10-16T16:40:00Z">
        <w:r>
          <w:rPr>
            <w:rFonts w:hint="eastAsia" w:ascii="宋体" w:hAnsi="宋体" w:eastAsia="宋体"/>
          </w:rPr>
          <w:t xml:space="preserve">      :  0</w:t>
        </w:r>
      </w:ins>
      <w:ins w:id="11883" w:author="Edward Lee" w:date="2017-10-16T16:40:00Z">
        <w:r>
          <w:rPr>
            <w:rFonts w:hint="eastAsia"/>
          </w:rPr>
          <w:t>x0E47</w:t>
        </w:r>
      </w:ins>
    </w:p>
    <w:p>
      <w:pPr>
        <w:pStyle w:val="36"/>
        <w:numPr>
          <w:ilvl w:val="0"/>
          <w:numId w:val="10"/>
        </w:numPr>
        <w:spacing w:beforeLines="100" w:line="360" w:lineRule="auto"/>
        <w:ind w:firstLineChars="0"/>
        <w:outlineLvl w:val="3"/>
        <w:rPr>
          <w:ins w:id="11884" w:author="Edward Lee" w:date="2017-10-16T16:40:00Z"/>
          <w:rFonts w:hAnsi="宋体"/>
          <w:b/>
        </w:rPr>
      </w:pPr>
      <w:ins w:id="11885" w:author="Edward Lee" w:date="2017-10-16T16:40:00Z">
        <w:r>
          <w:rPr>
            <w:rFonts w:hAnsi="宋体"/>
            <w:b/>
          </w:rPr>
          <w:t>Confirmation of the platform</w:t>
        </w:r>
      </w:ins>
      <w:ins w:id="11886" w:author="Edward Lee" w:date="2017-10-16T16:40:00Z">
        <w:r>
          <w:rPr>
            <w:rFonts w:hint="eastAsia" w:hAnsi="宋体"/>
            <w:b/>
          </w:rPr>
          <w:t xml:space="preserve">  </w:t>
        </w:r>
      </w:ins>
      <w:ins w:id="11887" w:author="Edward Lee" w:date="2017-10-16T16:40:00Z">
        <w:r>
          <w:rPr>
            <w:rFonts w:hint="eastAsia"/>
            <w:b/>
            <w:szCs w:val="18"/>
          </w:rPr>
          <w:t>0x80</w:t>
        </w:r>
      </w:ins>
    </w:p>
    <w:p>
      <w:pPr>
        <w:pStyle w:val="36"/>
        <w:spacing w:line="360" w:lineRule="auto"/>
        <w:rPr>
          <w:ins w:id="11888" w:author="Edward Lee" w:date="2017-10-16T16:40:00Z"/>
          <w:rFonts w:hAnsi="宋体"/>
        </w:rPr>
      </w:pPr>
      <w:ins w:id="11889" w:author="Edward Lee" w:date="2017-10-16T16:40:00Z">
        <w:r>
          <w:rPr>
            <w:rFonts w:hAnsi="宋体"/>
          </w:rPr>
          <w:t>The platform receives configuration parameter information from the device, such as report user configuration parameter, antenna information, etc. Used to inform the device platform that the reported configuration message has been received.</w:t>
        </w:r>
      </w:ins>
    </w:p>
    <w:p>
      <w:pPr>
        <w:pStyle w:val="36"/>
        <w:spacing w:line="360" w:lineRule="auto"/>
        <w:ind w:firstLine="422"/>
        <w:rPr>
          <w:ins w:id="11890" w:author="Edward Lee" w:date="2017-10-16T16:40:00Z"/>
          <w:rFonts w:hAnsi="宋体"/>
        </w:rPr>
      </w:pPr>
      <w:ins w:id="11891" w:author="Edward Lee" w:date="2017-10-16T16:40:00Z">
        <w:r>
          <w:rPr>
            <w:rFonts w:hint="eastAsia" w:hAnsi="宋体"/>
            <w:b/>
          </w:rPr>
          <w:t>Service Content</w:t>
        </w:r>
      </w:ins>
      <w:ins w:id="11892" w:author="Edward Lee" w:date="2017-10-16T16:40:00Z">
        <w:r>
          <w:rPr>
            <w:rFonts w:hint="eastAsia" w:hAnsi="宋体"/>
          </w:rPr>
          <w:t>： The following table</w:t>
        </w:r>
      </w:ins>
    </w:p>
    <w:tbl>
      <w:tblPr>
        <w:tblStyle w:val="21"/>
        <w:tblW w:w="8379" w:type="dxa"/>
        <w:jc w:val="center"/>
        <w:tblInd w:w="20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2037"/>
        <w:gridCol w:w="831"/>
        <w:gridCol w:w="47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1893" w:author="Edward Lee" w:date="2017-10-16T16:40:00Z"/>
        </w:trPr>
        <w:tc>
          <w:tcPr>
            <w:tcW w:w="712" w:type="dxa"/>
            <w:shd w:val="clear" w:color="auto" w:fill="D6E3BC" w:themeFill="accent3" w:themeFillTint="66"/>
          </w:tcPr>
          <w:p>
            <w:pPr>
              <w:pStyle w:val="36"/>
              <w:ind w:firstLine="0" w:firstLineChars="0"/>
              <w:jc w:val="center"/>
              <w:rPr>
                <w:ins w:id="11894" w:author="Edward Lee" w:date="2017-10-16T16:40:00Z"/>
                <w:b/>
                <w:szCs w:val="18"/>
              </w:rPr>
            </w:pPr>
            <w:ins w:id="11895" w:author="Edward Lee" w:date="2017-10-16T16:40:00Z">
              <w:r>
                <w:rPr>
                  <w:rFonts w:hint="eastAsia"/>
                  <w:b/>
                  <w:szCs w:val="18"/>
                </w:rPr>
                <w:t>Item</w:t>
              </w:r>
            </w:ins>
          </w:p>
        </w:tc>
        <w:tc>
          <w:tcPr>
            <w:tcW w:w="2037" w:type="dxa"/>
            <w:shd w:val="clear" w:color="auto" w:fill="D6E3BC" w:themeFill="accent3" w:themeFillTint="66"/>
          </w:tcPr>
          <w:p>
            <w:pPr>
              <w:pStyle w:val="36"/>
              <w:ind w:firstLine="0" w:firstLineChars="0"/>
              <w:jc w:val="center"/>
              <w:rPr>
                <w:ins w:id="11896" w:author="Edward Lee" w:date="2017-10-16T16:40:00Z"/>
                <w:b/>
                <w:szCs w:val="18"/>
              </w:rPr>
            </w:pPr>
            <w:ins w:id="11897" w:author="Edward Lee" w:date="2017-10-16T16:40:00Z">
              <w:r>
                <w:rPr>
                  <w:rFonts w:hint="eastAsia"/>
                  <w:b/>
                  <w:szCs w:val="18"/>
                </w:rPr>
                <w:t>Data segment</w:t>
              </w:r>
            </w:ins>
          </w:p>
        </w:tc>
        <w:tc>
          <w:tcPr>
            <w:tcW w:w="831" w:type="dxa"/>
            <w:shd w:val="clear" w:color="auto" w:fill="D6E3BC" w:themeFill="accent3" w:themeFillTint="66"/>
          </w:tcPr>
          <w:p>
            <w:pPr>
              <w:pStyle w:val="36"/>
              <w:ind w:firstLine="0" w:firstLineChars="0"/>
              <w:jc w:val="center"/>
              <w:rPr>
                <w:ins w:id="11898" w:author="Edward Lee" w:date="2017-10-16T16:40:00Z"/>
                <w:b/>
                <w:szCs w:val="18"/>
              </w:rPr>
            </w:pPr>
            <w:ins w:id="11899" w:author="Edward Lee" w:date="2017-10-16T16:40:00Z">
              <w:r>
                <w:rPr>
                  <w:rFonts w:hint="eastAsia"/>
                  <w:b/>
                  <w:szCs w:val="18"/>
                </w:rPr>
                <w:t>bytes</w:t>
              </w:r>
            </w:ins>
          </w:p>
        </w:tc>
        <w:tc>
          <w:tcPr>
            <w:tcW w:w="4799" w:type="dxa"/>
            <w:shd w:val="clear" w:color="auto" w:fill="D6E3BC" w:themeFill="accent3" w:themeFillTint="66"/>
          </w:tcPr>
          <w:p>
            <w:pPr>
              <w:pStyle w:val="36"/>
              <w:ind w:firstLine="0" w:firstLineChars="0"/>
              <w:jc w:val="center"/>
              <w:rPr>
                <w:ins w:id="11900" w:author="Edward Lee" w:date="2017-10-16T16:40:00Z"/>
                <w:b/>
                <w:szCs w:val="18"/>
              </w:rPr>
            </w:pPr>
            <w:ins w:id="11901" w:author="Edward Lee" w:date="2017-10-16T16:40:00Z">
              <w:r>
                <w:rPr>
                  <w:rFonts w:hint="eastAsia"/>
                  <w:b/>
                  <w:szCs w:val="18"/>
                </w:rPr>
                <w:t>Description</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1902" w:author="Edward Lee" w:date="2017-10-16T16:40:00Z"/>
        </w:trPr>
        <w:tc>
          <w:tcPr>
            <w:tcW w:w="712" w:type="dxa"/>
            <w:vAlign w:val="center"/>
          </w:tcPr>
          <w:p>
            <w:pPr>
              <w:pStyle w:val="36"/>
              <w:ind w:firstLine="0" w:firstLineChars="0"/>
              <w:jc w:val="center"/>
              <w:rPr>
                <w:ins w:id="11903" w:author="Edward Lee" w:date="2017-10-16T16:40:00Z"/>
                <w:szCs w:val="18"/>
              </w:rPr>
            </w:pPr>
            <w:ins w:id="11904" w:author="Edward Lee" w:date="2017-10-16T16:40:00Z">
              <w:r>
                <w:rPr>
                  <w:rFonts w:hint="eastAsia"/>
                  <w:szCs w:val="18"/>
                </w:rPr>
                <w:t>1</w:t>
              </w:r>
            </w:ins>
          </w:p>
        </w:tc>
        <w:tc>
          <w:tcPr>
            <w:tcW w:w="2037" w:type="dxa"/>
            <w:shd w:val="clear" w:color="auto" w:fill="auto"/>
            <w:vAlign w:val="center"/>
          </w:tcPr>
          <w:p>
            <w:pPr>
              <w:pStyle w:val="36"/>
              <w:ind w:firstLine="0" w:firstLineChars="0"/>
              <w:jc w:val="center"/>
              <w:rPr>
                <w:ins w:id="11905" w:author="Edward Lee" w:date="2017-10-16T16:40:00Z"/>
                <w:szCs w:val="18"/>
              </w:rPr>
            </w:pPr>
            <w:ins w:id="11906" w:author="Edward Lee" w:date="2017-10-16T16:40:00Z">
              <w:r>
                <w:rPr>
                  <w:rFonts w:hint="eastAsia"/>
                  <w:szCs w:val="18"/>
                </w:rPr>
                <w:t>param_type</w:t>
              </w:r>
            </w:ins>
          </w:p>
        </w:tc>
        <w:tc>
          <w:tcPr>
            <w:tcW w:w="831" w:type="dxa"/>
            <w:shd w:val="clear" w:color="auto" w:fill="auto"/>
            <w:vAlign w:val="center"/>
          </w:tcPr>
          <w:p>
            <w:pPr>
              <w:pStyle w:val="36"/>
              <w:ind w:firstLine="0" w:firstLineChars="0"/>
              <w:jc w:val="center"/>
              <w:rPr>
                <w:ins w:id="11907" w:author="Edward Lee" w:date="2017-10-16T16:40:00Z"/>
                <w:szCs w:val="18"/>
              </w:rPr>
            </w:pPr>
            <w:ins w:id="11908" w:author="Edward Lee" w:date="2017-10-16T16:40:00Z">
              <w:r>
                <w:rPr>
                  <w:rFonts w:hint="eastAsia"/>
                  <w:szCs w:val="18"/>
                </w:rPr>
                <w:t>1</w:t>
              </w:r>
            </w:ins>
          </w:p>
        </w:tc>
        <w:tc>
          <w:tcPr>
            <w:tcW w:w="4799" w:type="dxa"/>
            <w:shd w:val="clear" w:color="auto" w:fill="auto"/>
            <w:vAlign w:val="center"/>
          </w:tcPr>
          <w:p>
            <w:pPr>
              <w:pStyle w:val="36"/>
              <w:ind w:firstLine="0" w:firstLineChars="0"/>
              <w:rPr>
                <w:ins w:id="11909" w:author="Edward Lee" w:date="2017-10-16T16:40:00Z"/>
                <w:szCs w:val="18"/>
              </w:rPr>
            </w:pPr>
            <w:ins w:id="11910" w:author="Edward Lee" w:date="2017-10-16T16:40:00Z">
              <w:r>
                <w:rPr>
                  <w:b/>
                  <w:szCs w:val="18"/>
                </w:rPr>
                <w:t xml:space="preserve">0x80 </w:t>
              </w:r>
            </w:ins>
            <w:ins w:id="11911" w:author="Edward Lee" w:date="2017-10-16T16:40:00Z">
              <w:r>
                <w:rPr>
                  <w:rFonts w:hint="eastAsia"/>
                  <w:szCs w:val="18"/>
                </w:rPr>
                <w:t xml:space="preserve">—— </w:t>
              </w:r>
            </w:ins>
            <w:ins w:id="11912" w:author="Edward Lee" w:date="2017-10-16T16:40:00Z">
              <w:r>
                <w:rPr>
                  <w:szCs w:val="18"/>
                </w:rPr>
                <w:t>Report configuration confirmation message (V2.8 support)</w:t>
              </w:r>
            </w:ins>
          </w:p>
        </w:tc>
      </w:tr>
    </w:tbl>
    <w:p>
      <w:pPr>
        <w:rPr>
          <w:ins w:id="11913" w:author="Edward Lee" w:date="2017-10-16T16:40:00Z"/>
          <w:rFonts w:cs="Times New Roman" w:asciiTheme="minorEastAsia" w:hAnsiTheme="minorEastAsia"/>
          <w:color w:val="C00000"/>
          <w:kern w:val="0"/>
          <w:szCs w:val="20"/>
        </w:rPr>
      </w:pPr>
      <w:ins w:id="11914" w:author="Edward Lee" w:date="2017-10-16T16:40:00Z">
        <w:r>
          <w:rPr>
            <w:rFonts w:hint="eastAsia" w:ascii="宋体" w:eastAsia="宋体" w:cs="宋体"/>
            <w:kern w:val="0"/>
            <w:szCs w:val="21"/>
            <w:lang w:val="zh-CN"/>
          </w:rPr>
          <w:t xml:space="preserve">eg6:   </w:t>
        </w:r>
      </w:ins>
      <w:ins w:id="11915" w:author="Edward Lee" w:date="2017-10-16T16:40:00Z">
        <w:r>
          <w:rPr>
            <w:rFonts w:ascii="宋体" w:eastAsia="宋体" w:cs="宋体"/>
            <w:kern w:val="0"/>
            <w:szCs w:val="21"/>
            <w:lang w:val="zh-CN"/>
          </w:rPr>
          <w:t xml:space="preserve">55 AA </w:t>
        </w:r>
      </w:ins>
      <w:ins w:id="11916" w:author="Edward Lee" w:date="2017-10-16T16:40:00Z">
        <w:r>
          <w:rPr>
            <w:rFonts w:ascii="宋体" w:eastAsia="宋体" w:cs="宋体"/>
            <w:color w:val="FF0000"/>
            <w:kern w:val="0"/>
            <w:szCs w:val="21"/>
            <w:lang w:val="zh-CN"/>
          </w:rPr>
          <w:t>0</w:t>
        </w:r>
      </w:ins>
      <w:ins w:id="11917" w:author="Edward Lee" w:date="2017-10-16T16:40:00Z">
        <w:r>
          <w:rPr>
            <w:rFonts w:hint="eastAsia" w:ascii="宋体" w:eastAsia="宋体" w:cs="宋体"/>
            <w:color w:val="FF0000"/>
            <w:kern w:val="0"/>
            <w:szCs w:val="21"/>
            <w:lang w:val="zh-CN"/>
          </w:rPr>
          <w:t>0</w:t>
        </w:r>
      </w:ins>
      <w:ins w:id="11918" w:author="Edward Lee" w:date="2017-10-16T16:40:00Z">
        <w:r>
          <w:rPr>
            <w:rFonts w:ascii="宋体" w:eastAsia="宋体" w:cs="宋体"/>
            <w:color w:val="FF0000"/>
            <w:kern w:val="0"/>
            <w:szCs w:val="21"/>
            <w:lang w:val="zh-CN"/>
          </w:rPr>
          <w:t xml:space="preserve"> 1</w:t>
        </w:r>
      </w:ins>
      <w:ins w:id="11919" w:author="Edward Lee" w:date="2017-10-16T16:40:00Z">
        <w:r>
          <w:rPr>
            <w:rFonts w:hint="eastAsia" w:ascii="宋体" w:eastAsia="宋体" w:cs="宋体"/>
            <w:color w:val="FF0000"/>
            <w:kern w:val="0"/>
            <w:szCs w:val="21"/>
            <w:lang w:val="zh-CN"/>
          </w:rPr>
          <w:t>D</w:t>
        </w:r>
      </w:ins>
      <w:ins w:id="11920" w:author="Edward Lee" w:date="2017-10-16T16:40:00Z">
        <w:r>
          <w:rPr>
            <w:rFonts w:hint="eastAsia" w:ascii="宋体" w:eastAsia="宋体" w:cs="宋体"/>
            <w:color w:val="FFC000"/>
            <w:kern w:val="0"/>
            <w:szCs w:val="21"/>
            <w:lang w:val="zh-CN"/>
          </w:rPr>
          <w:t>8</w:t>
        </w:r>
      </w:ins>
      <w:ins w:id="11921" w:author="Edward Lee" w:date="2017-10-16T16:40:00Z">
        <w:r>
          <w:rPr>
            <w:rFonts w:ascii="宋体" w:eastAsia="宋体" w:cs="宋体"/>
            <w:color w:val="FFC000"/>
            <w:kern w:val="0"/>
            <w:szCs w:val="21"/>
            <w:lang w:val="zh-CN"/>
          </w:rPr>
          <w:t>0 0A</w:t>
        </w:r>
      </w:ins>
      <w:ins w:id="11922" w:author="Edward Lee" w:date="2017-10-16T16:40:00Z">
        <w:r>
          <w:rPr>
            <w:rFonts w:ascii="宋体" w:eastAsia="宋体" w:cs="宋体"/>
            <w:kern w:val="0"/>
            <w:szCs w:val="21"/>
            <w:lang w:val="zh-CN"/>
          </w:rPr>
          <w:t xml:space="preserve"> 00 00 00 03 00 01 00 00 38 36 31 36 39 34 30 33 34 32 30 35 38 39 36 00 </w:t>
        </w:r>
      </w:ins>
      <w:ins w:id="11923" w:author="Edward Lee" w:date="2017-10-16T16:40:00Z">
        <w:r>
          <w:rPr>
            <w:rFonts w:hint="eastAsia" w:ascii="宋体" w:hAnsi="宋体" w:eastAsia="宋体" w:cs="Times New Roman"/>
            <w:color w:val="FF33CC"/>
            <w:kern w:val="0"/>
            <w:szCs w:val="20"/>
          </w:rPr>
          <w:t>80</w:t>
        </w:r>
      </w:ins>
      <w:ins w:id="11924" w:author="Edward Lee" w:date="2017-10-16T16:40:00Z">
        <w:r>
          <w:rPr>
            <w:rFonts w:asciiTheme="minorEastAsia" w:hAnsiTheme="minorEastAsia"/>
            <w:color w:val="C00000"/>
          </w:rPr>
          <w:t>A6 E0</w:t>
        </w:r>
      </w:ins>
    </w:p>
    <w:tbl>
      <w:tblPr>
        <w:tblStyle w:val="22"/>
        <w:tblW w:w="91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8"/>
        <w:gridCol w:w="991"/>
        <w:gridCol w:w="994"/>
        <w:gridCol w:w="1092"/>
        <w:gridCol w:w="1054"/>
        <w:gridCol w:w="38"/>
        <w:gridCol w:w="954"/>
        <w:gridCol w:w="100"/>
        <w:gridCol w:w="992"/>
        <w:gridCol w:w="99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925" w:author="Edward Lee" w:date="2017-10-16T16:40:00Z"/>
        </w:trPr>
        <w:tc>
          <w:tcPr>
            <w:tcW w:w="958" w:type="dxa"/>
            <w:shd w:val="clear" w:color="auto" w:fill="D8D8D8" w:themeFill="background1" w:themeFillShade="D9"/>
            <w:vAlign w:val="center"/>
          </w:tcPr>
          <w:p>
            <w:pPr>
              <w:jc w:val="center"/>
              <w:rPr>
                <w:ins w:id="11926" w:author="Edward Lee" w:date="2017-10-16T16:40:00Z"/>
                <w:rFonts w:ascii="宋体" w:hAnsi="宋体" w:eastAsia="宋体"/>
                <w:b/>
              </w:rPr>
            </w:pPr>
            <w:ins w:id="11927" w:author="Edward Lee" w:date="2017-10-16T16:40:00Z">
              <w:r>
                <w:rPr>
                  <w:rFonts w:hint="eastAsia" w:ascii="宋体" w:hAnsi="宋体" w:eastAsia="宋体"/>
                  <w:b/>
                </w:rPr>
                <w:t>sof(H)</w:t>
              </w:r>
            </w:ins>
          </w:p>
        </w:tc>
        <w:tc>
          <w:tcPr>
            <w:tcW w:w="991" w:type="dxa"/>
            <w:shd w:val="clear" w:color="auto" w:fill="D8D8D8" w:themeFill="background1" w:themeFillShade="D9"/>
            <w:vAlign w:val="center"/>
          </w:tcPr>
          <w:p>
            <w:pPr>
              <w:jc w:val="center"/>
              <w:rPr>
                <w:ins w:id="11928" w:author="Edward Lee" w:date="2017-10-16T16:40:00Z"/>
                <w:rFonts w:ascii="宋体" w:hAnsi="宋体" w:eastAsia="宋体"/>
                <w:b/>
              </w:rPr>
            </w:pPr>
            <w:ins w:id="11929" w:author="Edward Lee" w:date="2017-10-16T16:40:00Z">
              <w:r>
                <w:rPr>
                  <w:rFonts w:hint="eastAsia" w:ascii="宋体" w:hAnsi="宋体" w:eastAsia="宋体"/>
                  <w:b/>
                </w:rPr>
                <w:t>sof(L)</w:t>
              </w:r>
            </w:ins>
          </w:p>
        </w:tc>
        <w:tc>
          <w:tcPr>
            <w:tcW w:w="994" w:type="dxa"/>
            <w:shd w:val="clear" w:color="auto" w:fill="D8D8D8" w:themeFill="background1" w:themeFillShade="D9"/>
            <w:vAlign w:val="center"/>
          </w:tcPr>
          <w:p>
            <w:pPr>
              <w:jc w:val="center"/>
              <w:rPr>
                <w:ins w:id="11930" w:author="Edward Lee" w:date="2017-10-16T16:40:00Z"/>
                <w:rFonts w:ascii="宋体" w:hAnsi="宋体" w:eastAsia="宋体"/>
                <w:b/>
              </w:rPr>
            </w:pPr>
            <w:ins w:id="11931" w:author="Edward Lee" w:date="2017-10-16T16:40:00Z">
              <w:r>
                <w:rPr>
                  <w:rFonts w:hint="eastAsia" w:ascii="宋体" w:hAnsi="宋体" w:eastAsia="宋体"/>
                  <w:b/>
                </w:rPr>
                <w:t>len(H)</w:t>
              </w:r>
            </w:ins>
          </w:p>
        </w:tc>
        <w:tc>
          <w:tcPr>
            <w:tcW w:w="1092" w:type="dxa"/>
            <w:shd w:val="clear" w:color="auto" w:fill="D8D8D8" w:themeFill="background1" w:themeFillShade="D9"/>
            <w:vAlign w:val="center"/>
          </w:tcPr>
          <w:p>
            <w:pPr>
              <w:jc w:val="center"/>
              <w:rPr>
                <w:ins w:id="11932" w:author="Edward Lee" w:date="2017-10-16T16:40:00Z"/>
                <w:rFonts w:ascii="宋体" w:hAnsi="宋体" w:eastAsia="宋体"/>
                <w:b/>
              </w:rPr>
            </w:pPr>
            <w:ins w:id="11933" w:author="Edward Lee" w:date="2017-10-16T16:40:00Z">
              <w:r>
                <w:rPr>
                  <w:rFonts w:hint="eastAsia" w:ascii="宋体" w:hAnsi="宋体" w:eastAsia="宋体"/>
                  <w:b/>
                </w:rPr>
                <w:t>len(L)</w:t>
              </w:r>
            </w:ins>
          </w:p>
        </w:tc>
        <w:tc>
          <w:tcPr>
            <w:tcW w:w="1092" w:type="dxa"/>
            <w:gridSpan w:val="2"/>
            <w:shd w:val="clear" w:color="auto" w:fill="D8D8D8" w:themeFill="background1" w:themeFillShade="D9"/>
            <w:vAlign w:val="center"/>
          </w:tcPr>
          <w:p>
            <w:pPr>
              <w:jc w:val="center"/>
              <w:rPr>
                <w:ins w:id="11934" w:author="Edward Lee" w:date="2017-10-16T16:40:00Z"/>
                <w:rFonts w:ascii="宋体" w:hAnsi="宋体" w:eastAsia="宋体"/>
                <w:b/>
              </w:rPr>
            </w:pPr>
            <w:ins w:id="11935" w:author="Edward Lee" w:date="2017-10-16T16:40:00Z">
              <w:r>
                <w:rPr>
                  <w:rFonts w:hint="eastAsia" w:ascii="宋体" w:hAnsi="宋体" w:eastAsia="宋体"/>
                  <w:b/>
                </w:rPr>
                <w:t>cmd(H)</w:t>
              </w:r>
            </w:ins>
          </w:p>
        </w:tc>
        <w:tc>
          <w:tcPr>
            <w:tcW w:w="1054" w:type="dxa"/>
            <w:gridSpan w:val="2"/>
            <w:shd w:val="clear" w:color="auto" w:fill="D8D8D8" w:themeFill="background1" w:themeFillShade="D9"/>
            <w:vAlign w:val="center"/>
          </w:tcPr>
          <w:p>
            <w:pPr>
              <w:jc w:val="center"/>
              <w:rPr>
                <w:ins w:id="11936" w:author="Edward Lee" w:date="2017-10-16T16:40:00Z"/>
                <w:rFonts w:ascii="宋体" w:hAnsi="宋体" w:eastAsia="宋体"/>
                <w:b/>
              </w:rPr>
            </w:pPr>
            <w:ins w:id="11937" w:author="Edward Lee" w:date="2017-10-16T16:40:00Z">
              <w:r>
                <w:rPr>
                  <w:rFonts w:hint="eastAsia" w:ascii="宋体" w:hAnsi="宋体" w:eastAsia="宋体"/>
                  <w:b/>
                </w:rPr>
                <w:t>cmd(L)</w:t>
              </w:r>
            </w:ins>
          </w:p>
        </w:tc>
        <w:tc>
          <w:tcPr>
            <w:tcW w:w="992" w:type="dxa"/>
            <w:shd w:val="clear" w:color="auto" w:fill="D8D8D8" w:themeFill="background1" w:themeFillShade="D9"/>
            <w:vAlign w:val="center"/>
          </w:tcPr>
          <w:p>
            <w:pPr>
              <w:jc w:val="center"/>
              <w:rPr>
                <w:ins w:id="11938" w:author="Edward Lee" w:date="2017-10-16T16:40:00Z"/>
                <w:rFonts w:ascii="宋体" w:hAnsi="宋体" w:eastAsia="宋体"/>
                <w:b/>
              </w:rPr>
            </w:pPr>
            <w:ins w:id="11939" w:author="Edward Lee" w:date="2017-10-16T16:40:00Z">
              <w:r>
                <w:rPr>
                  <w:rFonts w:hint="eastAsia" w:ascii="宋体" w:hAnsi="宋体" w:eastAsia="宋体"/>
                  <w:b/>
                </w:rPr>
                <w:t>seq</w:t>
              </w:r>
            </w:ins>
            <w:ins w:id="11940" w:author="Edward Lee" w:date="2017-10-16T16:40:00Z">
              <w:r>
                <w:rPr>
                  <w:rFonts w:ascii="宋体" w:hAnsi="宋体" w:eastAsia="宋体"/>
                  <w:b/>
                </w:rPr>
                <w:br w:type="textWrapping"/>
              </w:r>
            </w:ins>
            <w:ins w:id="11941"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1942"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943"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944" w:author="Edward Lee" w:date="2017-10-16T16:40:00Z"/>
        </w:trPr>
        <w:tc>
          <w:tcPr>
            <w:tcW w:w="958" w:type="dxa"/>
            <w:vAlign w:val="center"/>
          </w:tcPr>
          <w:p>
            <w:pPr>
              <w:jc w:val="center"/>
              <w:rPr>
                <w:ins w:id="11945" w:author="Edward Lee" w:date="2017-10-16T16:40:00Z"/>
                <w:rFonts w:ascii="宋体" w:hAnsi="宋体" w:eastAsia="宋体"/>
              </w:rPr>
            </w:pPr>
            <w:ins w:id="11946" w:author="Edward Lee" w:date="2017-10-16T16:40:00Z">
              <w:r>
                <w:rPr>
                  <w:rFonts w:hint="eastAsia" w:ascii="宋体" w:hAnsi="宋体" w:eastAsia="宋体"/>
                </w:rPr>
                <w:t>55</w:t>
              </w:r>
            </w:ins>
          </w:p>
        </w:tc>
        <w:tc>
          <w:tcPr>
            <w:tcW w:w="991" w:type="dxa"/>
            <w:vAlign w:val="center"/>
          </w:tcPr>
          <w:p>
            <w:pPr>
              <w:jc w:val="center"/>
              <w:rPr>
                <w:ins w:id="11947" w:author="Edward Lee" w:date="2017-10-16T16:40:00Z"/>
                <w:rFonts w:ascii="宋体" w:hAnsi="宋体" w:eastAsia="宋体"/>
              </w:rPr>
            </w:pPr>
            <w:ins w:id="11948" w:author="Edward Lee" w:date="2017-10-16T16:40:00Z">
              <w:r>
                <w:rPr>
                  <w:rFonts w:hint="eastAsia" w:ascii="宋体" w:hAnsi="宋体" w:eastAsia="宋体"/>
                </w:rPr>
                <w:t>AA</w:t>
              </w:r>
            </w:ins>
          </w:p>
        </w:tc>
        <w:tc>
          <w:tcPr>
            <w:tcW w:w="994" w:type="dxa"/>
            <w:vAlign w:val="center"/>
          </w:tcPr>
          <w:p>
            <w:pPr>
              <w:jc w:val="center"/>
              <w:rPr>
                <w:ins w:id="11949" w:author="Edward Lee" w:date="2017-10-16T16:40:00Z"/>
                <w:rFonts w:ascii="宋体" w:hAnsi="宋体" w:eastAsia="宋体"/>
                <w:color w:val="FF0000"/>
              </w:rPr>
            </w:pPr>
            <w:ins w:id="11950" w:author="Edward Lee" w:date="2017-10-16T16:40:00Z">
              <w:r>
                <w:rPr>
                  <w:rFonts w:hint="eastAsia" w:ascii="宋体" w:hAnsi="宋体" w:eastAsia="宋体"/>
                  <w:color w:val="FF0000"/>
                </w:rPr>
                <w:t>00</w:t>
              </w:r>
            </w:ins>
          </w:p>
        </w:tc>
        <w:tc>
          <w:tcPr>
            <w:tcW w:w="1092" w:type="dxa"/>
            <w:vAlign w:val="center"/>
          </w:tcPr>
          <w:p>
            <w:pPr>
              <w:jc w:val="center"/>
              <w:rPr>
                <w:ins w:id="11951" w:author="Edward Lee" w:date="2017-10-16T16:40:00Z"/>
                <w:rFonts w:ascii="宋体" w:hAnsi="宋体" w:eastAsia="宋体"/>
                <w:color w:val="FF0000"/>
              </w:rPr>
            </w:pPr>
            <w:ins w:id="11952" w:author="Edward Lee" w:date="2017-10-16T16:40:00Z">
              <w:r>
                <w:rPr>
                  <w:rFonts w:hint="eastAsia" w:ascii="宋体" w:hAnsi="宋体" w:eastAsia="宋体"/>
                  <w:color w:val="FF0000"/>
                </w:rPr>
                <w:t>1D</w:t>
              </w:r>
            </w:ins>
          </w:p>
        </w:tc>
        <w:tc>
          <w:tcPr>
            <w:tcW w:w="1092" w:type="dxa"/>
            <w:gridSpan w:val="2"/>
            <w:vAlign w:val="center"/>
          </w:tcPr>
          <w:p>
            <w:pPr>
              <w:jc w:val="center"/>
              <w:rPr>
                <w:ins w:id="11953" w:author="Edward Lee" w:date="2017-10-16T16:40:00Z"/>
                <w:rFonts w:ascii="宋体" w:hAnsi="宋体" w:eastAsia="宋体"/>
                <w:color w:val="FFC000"/>
              </w:rPr>
            </w:pPr>
            <w:ins w:id="11954" w:author="Edward Lee" w:date="2017-10-16T16:40:00Z">
              <w:r>
                <w:rPr>
                  <w:rFonts w:hint="eastAsia" w:ascii="宋体" w:hAnsi="宋体" w:eastAsia="宋体"/>
                  <w:color w:val="FFC000"/>
                </w:rPr>
                <w:t>80</w:t>
              </w:r>
            </w:ins>
          </w:p>
        </w:tc>
        <w:tc>
          <w:tcPr>
            <w:tcW w:w="1054" w:type="dxa"/>
            <w:gridSpan w:val="2"/>
            <w:vAlign w:val="center"/>
          </w:tcPr>
          <w:p>
            <w:pPr>
              <w:jc w:val="center"/>
              <w:rPr>
                <w:ins w:id="11955" w:author="Edward Lee" w:date="2017-10-16T16:40:00Z"/>
                <w:rFonts w:ascii="宋体" w:hAnsi="宋体" w:eastAsia="宋体"/>
                <w:color w:val="FFC000"/>
              </w:rPr>
            </w:pPr>
            <w:ins w:id="11956" w:author="Edward Lee" w:date="2017-10-16T16:40:00Z">
              <w:r>
                <w:rPr>
                  <w:rFonts w:hint="eastAsia" w:ascii="宋体" w:hAnsi="宋体" w:eastAsia="宋体"/>
                  <w:color w:val="FFC000"/>
                </w:rPr>
                <w:t>0A</w:t>
              </w:r>
            </w:ins>
          </w:p>
        </w:tc>
        <w:tc>
          <w:tcPr>
            <w:tcW w:w="992" w:type="dxa"/>
            <w:vAlign w:val="center"/>
          </w:tcPr>
          <w:p>
            <w:pPr>
              <w:jc w:val="center"/>
              <w:rPr>
                <w:ins w:id="11957" w:author="Edward Lee" w:date="2017-10-16T16:40:00Z"/>
                <w:rFonts w:ascii="宋体" w:hAnsi="宋体" w:eastAsia="宋体"/>
              </w:rPr>
            </w:pPr>
            <w:ins w:id="11958" w:author="Edward Lee" w:date="2017-10-16T16:40:00Z">
              <w:r>
                <w:rPr>
                  <w:rFonts w:hint="eastAsia" w:ascii="宋体" w:hAnsi="宋体" w:eastAsia="宋体"/>
                </w:rPr>
                <w:t>00</w:t>
              </w:r>
            </w:ins>
          </w:p>
        </w:tc>
        <w:tc>
          <w:tcPr>
            <w:tcW w:w="992" w:type="dxa"/>
            <w:vAlign w:val="center"/>
          </w:tcPr>
          <w:p>
            <w:pPr>
              <w:jc w:val="center"/>
              <w:rPr>
                <w:ins w:id="11959" w:author="Edward Lee" w:date="2017-10-16T16:40:00Z"/>
                <w:rFonts w:ascii="宋体" w:hAnsi="宋体" w:eastAsia="宋体"/>
              </w:rPr>
            </w:pPr>
            <w:ins w:id="11960" w:author="Edward Lee" w:date="2017-10-16T16:40:00Z">
              <w:r>
                <w:rPr>
                  <w:rFonts w:hint="eastAsia" w:ascii="宋体" w:hAnsi="宋体" w:eastAsia="宋体"/>
                </w:rPr>
                <w:t>00</w:t>
              </w:r>
            </w:ins>
          </w:p>
        </w:tc>
        <w:tc>
          <w:tcPr>
            <w:tcW w:w="995" w:type="dxa"/>
            <w:vAlign w:val="center"/>
          </w:tcPr>
          <w:p>
            <w:pPr>
              <w:jc w:val="center"/>
              <w:rPr>
                <w:ins w:id="11961" w:author="Edward Lee" w:date="2017-10-16T16:40:00Z"/>
                <w:rFonts w:ascii="宋体" w:hAnsi="宋体" w:eastAsia="宋体"/>
              </w:rPr>
            </w:pPr>
            <w:ins w:id="11962" w:author="Edward Lee" w:date="2017-10-16T16:40:00Z">
              <w:r>
                <w:rPr>
                  <w:rFonts w:hint="eastAsia" w:ascii="宋体" w:hAnsi="宋体" w:eastAsia="宋体"/>
                </w:rPr>
                <w:t>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963" w:author="Edward Lee" w:date="2017-10-16T16:40:00Z"/>
        </w:trPr>
        <w:tc>
          <w:tcPr>
            <w:tcW w:w="958" w:type="dxa"/>
            <w:shd w:val="clear" w:color="auto" w:fill="D8D8D8" w:themeFill="background1" w:themeFillShade="D9"/>
            <w:vAlign w:val="center"/>
          </w:tcPr>
          <w:p>
            <w:pPr>
              <w:jc w:val="center"/>
              <w:rPr>
                <w:ins w:id="11964" w:author="Edward Lee" w:date="2017-10-16T16:40:00Z"/>
                <w:rFonts w:ascii="宋体" w:hAnsi="宋体" w:eastAsia="宋体"/>
                <w:b/>
              </w:rPr>
            </w:pPr>
            <w:ins w:id="11965" w:author="Edward Lee" w:date="2017-10-16T16:40:00Z">
              <w:r>
                <w:rPr>
                  <w:rFonts w:hint="eastAsia" w:ascii="宋体" w:hAnsi="宋体" w:eastAsia="宋体"/>
                  <w:b/>
                </w:rPr>
                <w:t>seq</w:t>
              </w:r>
            </w:ins>
            <w:ins w:id="11966" w:author="Edward Lee" w:date="2017-10-16T16:40:00Z">
              <w:r>
                <w:rPr>
                  <w:rFonts w:ascii="宋体" w:hAnsi="宋体" w:eastAsia="宋体"/>
                  <w:b/>
                </w:rPr>
                <w:br w:type="textWrapping"/>
              </w:r>
            </w:ins>
            <w:ins w:id="11967" w:author="Edward Lee" w:date="2017-10-16T16:40:00Z">
              <w:r>
                <w:rPr>
                  <w:rFonts w:hint="eastAsia" w:ascii="宋体" w:hAnsi="宋体" w:eastAsia="宋体"/>
                  <w:b/>
                </w:rPr>
                <w:t>(LSB)</w:t>
              </w:r>
            </w:ins>
          </w:p>
        </w:tc>
        <w:tc>
          <w:tcPr>
            <w:tcW w:w="991" w:type="dxa"/>
            <w:shd w:val="clear" w:color="auto" w:fill="D8D8D8" w:themeFill="background1" w:themeFillShade="D9"/>
            <w:vAlign w:val="center"/>
          </w:tcPr>
          <w:p>
            <w:pPr>
              <w:jc w:val="center"/>
              <w:rPr>
                <w:ins w:id="11968" w:author="Edward Lee" w:date="2017-10-16T16:40:00Z"/>
                <w:rFonts w:ascii="宋体" w:hAnsi="宋体" w:eastAsia="宋体"/>
                <w:b/>
              </w:rPr>
            </w:pPr>
            <w:ins w:id="11969" w:author="Edward Lee" w:date="2017-10-16T16:40:00Z">
              <w:r>
                <w:rPr>
                  <w:rFonts w:hint="eastAsia" w:ascii="宋体" w:hAnsi="宋体" w:eastAsia="宋体"/>
                  <w:b/>
                </w:rPr>
                <w:t>pro_ver</w:t>
              </w:r>
            </w:ins>
            <w:ins w:id="11970" w:author="Edward Lee" w:date="2017-10-16T16:40:00Z">
              <w:r>
                <w:rPr>
                  <w:rFonts w:ascii="宋体" w:hAnsi="宋体" w:eastAsia="宋体"/>
                  <w:b/>
                </w:rPr>
                <w:br w:type="textWrapping"/>
              </w:r>
            </w:ins>
            <w:ins w:id="11971" w:author="Edward Lee" w:date="2017-10-16T16:40:00Z">
              <w:r>
                <w:rPr>
                  <w:rFonts w:hint="eastAsia" w:ascii="宋体" w:hAnsi="宋体" w:eastAsia="宋体"/>
                  <w:b/>
                </w:rPr>
                <w:t>(H)</w:t>
              </w:r>
            </w:ins>
          </w:p>
        </w:tc>
        <w:tc>
          <w:tcPr>
            <w:tcW w:w="994" w:type="dxa"/>
            <w:shd w:val="clear" w:color="auto" w:fill="D8D8D8" w:themeFill="background1" w:themeFillShade="D9"/>
            <w:vAlign w:val="center"/>
          </w:tcPr>
          <w:p>
            <w:pPr>
              <w:jc w:val="center"/>
              <w:rPr>
                <w:ins w:id="11972" w:author="Edward Lee" w:date="2017-10-16T16:40:00Z"/>
                <w:rFonts w:ascii="宋体" w:hAnsi="宋体" w:eastAsia="宋体"/>
                <w:b/>
              </w:rPr>
            </w:pPr>
            <w:ins w:id="11973" w:author="Edward Lee" w:date="2017-10-16T16:40:00Z">
              <w:r>
                <w:rPr>
                  <w:rFonts w:hint="eastAsia" w:ascii="宋体" w:hAnsi="宋体" w:eastAsia="宋体"/>
                  <w:b/>
                </w:rPr>
                <w:t>pro_ver</w:t>
              </w:r>
            </w:ins>
            <w:ins w:id="11974" w:author="Edward Lee" w:date="2017-10-16T16:40:00Z">
              <w:r>
                <w:rPr>
                  <w:rFonts w:ascii="宋体" w:hAnsi="宋体" w:eastAsia="宋体"/>
                  <w:b/>
                </w:rPr>
                <w:br w:type="textWrapping"/>
              </w:r>
            </w:ins>
            <w:ins w:id="11975" w:author="Edward Lee" w:date="2017-10-16T16:40:00Z">
              <w:r>
                <w:rPr>
                  <w:rFonts w:hint="eastAsia" w:ascii="宋体" w:hAnsi="宋体" w:eastAsia="宋体"/>
                  <w:b/>
                </w:rPr>
                <w:t>(L)</w:t>
              </w:r>
            </w:ins>
          </w:p>
        </w:tc>
        <w:tc>
          <w:tcPr>
            <w:tcW w:w="1092" w:type="dxa"/>
            <w:shd w:val="clear" w:color="auto" w:fill="D8D8D8" w:themeFill="background1" w:themeFillShade="D9"/>
            <w:vAlign w:val="center"/>
          </w:tcPr>
          <w:p>
            <w:pPr>
              <w:jc w:val="center"/>
              <w:rPr>
                <w:ins w:id="11976" w:author="Edward Lee" w:date="2017-10-16T16:40:00Z"/>
                <w:rFonts w:ascii="宋体" w:hAnsi="宋体" w:eastAsia="宋体"/>
                <w:b/>
              </w:rPr>
            </w:pPr>
            <w:ins w:id="11977" w:author="Edward Lee" w:date="2017-10-16T16:40:00Z">
              <w:r>
                <w:rPr>
                  <w:rFonts w:hint="eastAsia" w:ascii="宋体" w:hAnsi="宋体" w:eastAsia="宋体"/>
                  <w:b/>
                </w:rPr>
                <w:t>sec_flag</w:t>
              </w:r>
            </w:ins>
            <w:ins w:id="11978" w:author="Edward Lee" w:date="2017-10-16T16:40:00Z">
              <w:r>
                <w:rPr>
                  <w:rFonts w:ascii="宋体" w:hAnsi="宋体" w:eastAsia="宋体"/>
                  <w:b/>
                </w:rPr>
                <w:br w:type="textWrapping"/>
              </w:r>
            </w:ins>
            <w:ins w:id="11979" w:author="Edward Lee" w:date="2017-10-16T16:40:00Z">
              <w:r>
                <w:rPr>
                  <w:rFonts w:hint="eastAsia" w:ascii="宋体" w:hAnsi="宋体" w:eastAsia="宋体"/>
                  <w:b/>
                </w:rPr>
                <w:t>(H)</w:t>
              </w:r>
            </w:ins>
          </w:p>
        </w:tc>
        <w:tc>
          <w:tcPr>
            <w:tcW w:w="1092" w:type="dxa"/>
            <w:gridSpan w:val="2"/>
            <w:shd w:val="clear" w:color="auto" w:fill="D8D8D8" w:themeFill="background1" w:themeFillShade="D9"/>
            <w:vAlign w:val="center"/>
          </w:tcPr>
          <w:p>
            <w:pPr>
              <w:jc w:val="center"/>
              <w:rPr>
                <w:ins w:id="11980" w:author="Edward Lee" w:date="2017-10-16T16:40:00Z"/>
                <w:rFonts w:ascii="宋体" w:hAnsi="宋体" w:eastAsia="宋体"/>
                <w:b/>
              </w:rPr>
            </w:pPr>
            <w:ins w:id="11981" w:author="Edward Lee" w:date="2017-10-16T16:40:00Z">
              <w:r>
                <w:rPr>
                  <w:rFonts w:hint="eastAsia" w:ascii="宋体" w:hAnsi="宋体" w:eastAsia="宋体"/>
                  <w:b/>
                </w:rPr>
                <w:t>sec_flag</w:t>
              </w:r>
            </w:ins>
            <w:ins w:id="11982" w:author="Edward Lee" w:date="2017-10-16T16:40:00Z">
              <w:r>
                <w:rPr>
                  <w:rFonts w:ascii="宋体" w:hAnsi="宋体" w:eastAsia="宋体"/>
                  <w:b/>
                </w:rPr>
                <w:br w:type="textWrapping"/>
              </w:r>
            </w:ins>
            <w:ins w:id="11983" w:author="Edward Lee" w:date="2017-10-16T16:40:00Z">
              <w:r>
                <w:rPr>
                  <w:rFonts w:hint="eastAsia" w:ascii="宋体" w:hAnsi="宋体" w:eastAsia="宋体"/>
                  <w:b/>
                </w:rPr>
                <w:t>(L)</w:t>
              </w:r>
            </w:ins>
          </w:p>
        </w:tc>
        <w:tc>
          <w:tcPr>
            <w:tcW w:w="1054" w:type="dxa"/>
            <w:gridSpan w:val="2"/>
            <w:shd w:val="clear" w:color="auto" w:fill="D8D8D8" w:themeFill="background1" w:themeFillShade="D9"/>
            <w:vAlign w:val="center"/>
          </w:tcPr>
          <w:p>
            <w:pPr>
              <w:jc w:val="center"/>
              <w:rPr>
                <w:ins w:id="11984" w:author="Edward Lee" w:date="2017-10-16T16:40:00Z"/>
                <w:rFonts w:ascii="宋体" w:hAnsi="宋体" w:eastAsia="宋体"/>
                <w:b/>
              </w:rPr>
            </w:pPr>
            <w:ins w:id="11985" w:author="Edward Lee" w:date="2017-10-16T16:40:00Z">
              <w:r>
                <w:rPr>
                  <w:rFonts w:hint="eastAsia" w:ascii="宋体" w:hAnsi="宋体" w:eastAsia="宋体"/>
                  <w:b/>
                </w:rPr>
                <w:t>dev_id</w:t>
              </w:r>
            </w:ins>
            <w:ins w:id="11986" w:author="Edward Lee" w:date="2017-10-16T16:40:00Z">
              <w:r>
                <w:rPr>
                  <w:rFonts w:ascii="宋体" w:hAnsi="宋体" w:eastAsia="宋体"/>
                  <w:b/>
                </w:rPr>
                <w:br w:type="textWrapping"/>
              </w:r>
            </w:ins>
            <w:ins w:id="11987" w:author="Edward Lee" w:date="2017-10-16T16:40:00Z">
              <w:r>
                <w:rPr>
                  <w:rFonts w:hint="eastAsia" w:ascii="宋体" w:hAnsi="宋体" w:eastAsia="宋体"/>
                  <w:b/>
                </w:rPr>
                <w:t>(MSB)</w:t>
              </w:r>
            </w:ins>
          </w:p>
        </w:tc>
        <w:tc>
          <w:tcPr>
            <w:tcW w:w="992" w:type="dxa"/>
            <w:shd w:val="clear" w:color="auto" w:fill="D8D8D8" w:themeFill="background1" w:themeFillShade="D9"/>
            <w:vAlign w:val="center"/>
          </w:tcPr>
          <w:p>
            <w:pPr>
              <w:jc w:val="center"/>
              <w:rPr>
                <w:ins w:id="11988"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1989"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1990"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1991" w:author="Edward Lee" w:date="2017-10-16T16:40:00Z"/>
        </w:trPr>
        <w:tc>
          <w:tcPr>
            <w:tcW w:w="958" w:type="dxa"/>
            <w:vAlign w:val="center"/>
          </w:tcPr>
          <w:p>
            <w:pPr>
              <w:jc w:val="center"/>
              <w:rPr>
                <w:ins w:id="11992" w:author="Edward Lee" w:date="2017-10-16T16:40:00Z"/>
                <w:rFonts w:ascii="宋体" w:hAnsi="宋体" w:eastAsia="宋体"/>
              </w:rPr>
            </w:pPr>
            <w:ins w:id="11993" w:author="Edward Lee" w:date="2017-10-16T16:40:00Z">
              <w:r>
                <w:rPr>
                  <w:rFonts w:hint="eastAsia" w:ascii="宋体" w:hAnsi="宋体" w:eastAsia="宋体"/>
                </w:rPr>
                <w:t>03</w:t>
              </w:r>
            </w:ins>
          </w:p>
        </w:tc>
        <w:tc>
          <w:tcPr>
            <w:tcW w:w="991" w:type="dxa"/>
            <w:vAlign w:val="center"/>
          </w:tcPr>
          <w:p>
            <w:pPr>
              <w:jc w:val="center"/>
              <w:rPr>
                <w:ins w:id="11994" w:author="Edward Lee" w:date="2017-10-16T16:40:00Z"/>
                <w:rFonts w:ascii="宋体" w:hAnsi="宋体" w:eastAsia="宋体"/>
              </w:rPr>
            </w:pPr>
            <w:ins w:id="11995" w:author="Edward Lee" w:date="2017-10-16T16:40:00Z">
              <w:r>
                <w:rPr>
                  <w:rFonts w:hint="eastAsia" w:ascii="宋体" w:hAnsi="宋体" w:eastAsia="宋体"/>
                </w:rPr>
                <w:t>00</w:t>
              </w:r>
            </w:ins>
          </w:p>
        </w:tc>
        <w:tc>
          <w:tcPr>
            <w:tcW w:w="994" w:type="dxa"/>
            <w:vAlign w:val="center"/>
          </w:tcPr>
          <w:p>
            <w:pPr>
              <w:jc w:val="center"/>
              <w:rPr>
                <w:ins w:id="11996" w:author="Edward Lee" w:date="2017-10-16T16:40:00Z"/>
                <w:rFonts w:ascii="宋体" w:hAnsi="宋体" w:eastAsia="宋体"/>
              </w:rPr>
            </w:pPr>
            <w:ins w:id="11997" w:author="Edward Lee" w:date="2017-10-16T16:40:00Z">
              <w:r>
                <w:rPr>
                  <w:rFonts w:hint="eastAsia" w:ascii="宋体" w:hAnsi="宋体" w:eastAsia="宋体"/>
                </w:rPr>
                <w:t>01</w:t>
              </w:r>
            </w:ins>
          </w:p>
        </w:tc>
        <w:tc>
          <w:tcPr>
            <w:tcW w:w="1092" w:type="dxa"/>
            <w:vAlign w:val="center"/>
          </w:tcPr>
          <w:p>
            <w:pPr>
              <w:jc w:val="center"/>
              <w:rPr>
                <w:ins w:id="11998" w:author="Edward Lee" w:date="2017-10-16T16:40:00Z"/>
                <w:rFonts w:ascii="宋体" w:hAnsi="宋体" w:eastAsia="宋体"/>
              </w:rPr>
            </w:pPr>
            <w:ins w:id="11999" w:author="Edward Lee" w:date="2017-10-16T16:40:00Z">
              <w:r>
                <w:rPr>
                  <w:rFonts w:hint="eastAsia" w:ascii="宋体" w:hAnsi="宋体" w:eastAsia="宋体"/>
                </w:rPr>
                <w:t>00</w:t>
              </w:r>
            </w:ins>
          </w:p>
        </w:tc>
        <w:tc>
          <w:tcPr>
            <w:tcW w:w="1092" w:type="dxa"/>
            <w:gridSpan w:val="2"/>
            <w:vAlign w:val="center"/>
          </w:tcPr>
          <w:p>
            <w:pPr>
              <w:jc w:val="center"/>
              <w:rPr>
                <w:ins w:id="12000" w:author="Edward Lee" w:date="2017-10-16T16:40:00Z"/>
                <w:rFonts w:ascii="宋体" w:hAnsi="宋体" w:eastAsia="宋体"/>
              </w:rPr>
            </w:pPr>
            <w:ins w:id="12001" w:author="Edward Lee" w:date="2017-10-16T16:40:00Z">
              <w:r>
                <w:rPr>
                  <w:rFonts w:hint="eastAsia" w:ascii="宋体" w:hAnsi="宋体" w:eastAsia="宋体"/>
                </w:rPr>
                <w:t>00</w:t>
              </w:r>
            </w:ins>
          </w:p>
        </w:tc>
        <w:tc>
          <w:tcPr>
            <w:tcW w:w="1054" w:type="dxa"/>
            <w:gridSpan w:val="2"/>
            <w:vAlign w:val="center"/>
          </w:tcPr>
          <w:p>
            <w:pPr>
              <w:jc w:val="center"/>
              <w:rPr>
                <w:ins w:id="12002" w:author="Edward Lee" w:date="2017-10-16T16:40:00Z"/>
                <w:rFonts w:ascii="宋体" w:hAnsi="宋体" w:eastAsia="宋体"/>
              </w:rPr>
            </w:pPr>
            <w:ins w:id="12003" w:author="Edward Lee" w:date="2017-10-16T16:40:00Z">
              <w:r>
                <w:rPr>
                  <w:rFonts w:hint="eastAsia" w:ascii="宋体" w:hAnsi="宋体" w:eastAsia="宋体"/>
                </w:rPr>
                <w:t>38</w:t>
              </w:r>
            </w:ins>
          </w:p>
        </w:tc>
        <w:tc>
          <w:tcPr>
            <w:tcW w:w="992" w:type="dxa"/>
            <w:vAlign w:val="center"/>
          </w:tcPr>
          <w:p>
            <w:pPr>
              <w:jc w:val="center"/>
              <w:rPr>
                <w:ins w:id="12004" w:author="Edward Lee" w:date="2017-10-16T16:40:00Z"/>
                <w:rFonts w:ascii="宋体" w:hAnsi="宋体" w:eastAsia="宋体"/>
              </w:rPr>
            </w:pPr>
            <w:ins w:id="12005" w:author="Edward Lee" w:date="2017-10-16T16:40:00Z">
              <w:r>
                <w:rPr>
                  <w:rFonts w:hint="eastAsia" w:ascii="宋体" w:hAnsi="宋体" w:eastAsia="宋体"/>
                </w:rPr>
                <w:t>36</w:t>
              </w:r>
            </w:ins>
          </w:p>
        </w:tc>
        <w:tc>
          <w:tcPr>
            <w:tcW w:w="992" w:type="dxa"/>
            <w:vAlign w:val="center"/>
          </w:tcPr>
          <w:p>
            <w:pPr>
              <w:jc w:val="center"/>
              <w:rPr>
                <w:ins w:id="12006" w:author="Edward Lee" w:date="2017-10-16T16:40:00Z"/>
                <w:rFonts w:ascii="宋体" w:hAnsi="宋体" w:eastAsia="宋体"/>
              </w:rPr>
            </w:pPr>
            <w:ins w:id="12007" w:author="Edward Lee" w:date="2017-10-16T16:40:00Z">
              <w:r>
                <w:rPr>
                  <w:rFonts w:hint="eastAsia" w:ascii="宋体" w:hAnsi="宋体" w:eastAsia="宋体"/>
                </w:rPr>
                <w:t>31</w:t>
              </w:r>
            </w:ins>
          </w:p>
        </w:tc>
        <w:tc>
          <w:tcPr>
            <w:tcW w:w="995" w:type="dxa"/>
            <w:vAlign w:val="center"/>
          </w:tcPr>
          <w:p>
            <w:pPr>
              <w:jc w:val="center"/>
              <w:rPr>
                <w:ins w:id="12008" w:author="Edward Lee" w:date="2017-10-16T16:40:00Z"/>
                <w:rFonts w:ascii="宋体" w:hAnsi="宋体" w:eastAsia="宋体"/>
              </w:rPr>
            </w:pPr>
            <w:ins w:id="12009" w:author="Edward Lee" w:date="2017-10-16T16:40:00Z">
              <w:r>
                <w:rPr>
                  <w:rFonts w:hint="eastAsia" w:ascii="宋体" w:hAnsi="宋体" w:eastAsia="宋体"/>
                </w:rPr>
                <w:t>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010" w:author="Edward Lee" w:date="2017-10-16T16:40:00Z"/>
        </w:trPr>
        <w:tc>
          <w:tcPr>
            <w:tcW w:w="958" w:type="dxa"/>
            <w:shd w:val="clear" w:color="auto" w:fill="D8D8D8" w:themeFill="background1" w:themeFillShade="D9"/>
            <w:vAlign w:val="center"/>
          </w:tcPr>
          <w:p>
            <w:pPr>
              <w:jc w:val="center"/>
              <w:rPr>
                <w:ins w:id="12011" w:author="Edward Lee" w:date="2017-10-16T16:40:00Z"/>
                <w:rFonts w:ascii="宋体" w:hAnsi="宋体" w:eastAsia="宋体"/>
                <w:b/>
              </w:rPr>
            </w:pPr>
          </w:p>
        </w:tc>
        <w:tc>
          <w:tcPr>
            <w:tcW w:w="991" w:type="dxa"/>
            <w:shd w:val="clear" w:color="auto" w:fill="D8D8D8" w:themeFill="background1" w:themeFillShade="D9"/>
            <w:vAlign w:val="center"/>
          </w:tcPr>
          <w:p>
            <w:pPr>
              <w:jc w:val="center"/>
              <w:rPr>
                <w:ins w:id="12012" w:author="Edward Lee" w:date="2017-10-16T16:40:00Z"/>
                <w:rFonts w:ascii="宋体" w:hAnsi="宋体" w:eastAsia="宋体"/>
                <w:b/>
              </w:rPr>
            </w:pPr>
          </w:p>
        </w:tc>
        <w:tc>
          <w:tcPr>
            <w:tcW w:w="994" w:type="dxa"/>
            <w:shd w:val="clear" w:color="auto" w:fill="D8D8D8" w:themeFill="background1" w:themeFillShade="D9"/>
            <w:vAlign w:val="center"/>
          </w:tcPr>
          <w:p>
            <w:pPr>
              <w:jc w:val="center"/>
              <w:rPr>
                <w:ins w:id="12013" w:author="Edward Lee" w:date="2017-10-16T16:40:00Z"/>
                <w:rFonts w:ascii="宋体" w:hAnsi="宋体" w:eastAsia="宋体"/>
                <w:b/>
              </w:rPr>
            </w:pPr>
          </w:p>
        </w:tc>
        <w:tc>
          <w:tcPr>
            <w:tcW w:w="1092" w:type="dxa"/>
            <w:shd w:val="clear" w:color="auto" w:fill="D8D8D8" w:themeFill="background1" w:themeFillShade="D9"/>
            <w:vAlign w:val="center"/>
          </w:tcPr>
          <w:p>
            <w:pPr>
              <w:jc w:val="center"/>
              <w:rPr>
                <w:ins w:id="12014" w:author="Edward Lee" w:date="2017-10-16T16:40:00Z"/>
                <w:rFonts w:ascii="宋体" w:hAnsi="宋体" w:eastAsia="宋体"/>
                <w:b/>
              </w:rPr>
            </w:pPr>
          </w:p>
        </w:tc>
        <w:tc>
          <w:tcPr>
            <w:tcW w:w="1092" w:type="dxa"/>
            <w:gridSpan w:val="2"/>
            <w:shd w:val="clear" w:color="auto" w:fill="D8D8D8" w:themeFill="background1" w:themeFillShade="D9"/>
            <w:vAlign w:val="center"/>
          </w:tcPr>
          <w:p>
            <w:pPr>
              <w:jc w:val="center"/>
              <w:rPr>
                <w:ins w:id="12015" w:author="Edward Lee" w:date="2017-10-16T16:40:00Z"/>
                <w:rFonts w:ascii="宋体" w:hAnsi="宋体" w:eastAsia="宋体"/>
                <w:b/>
              </w:rPr>
            </w:pPr>
          </w:p>
        </w:tc>
        <w:tc>
          <w:tcPr>
            <w:tcW w:w="1054" w:type="dxa"/>
            <w:gridSpan w:val="2"/>
            <w:shd w:val="clear" w:color="auto" w:fill="D8D8D8" w:themeFill="background1" w:themeFillShade="D9"/>
            <w:vAlign w:val="center"/>
          </w:tcPr>
          <w:p>
            <w:pPr>
              <w:jc w:val="center"/>
              <w:rPr>
                <w:ins w:id="12016"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2017" w:author="Edward Lee" w:date="2017-10-16T16:40:00Z"/>
                <w:rFonts w:ascii="宋体" w:hAnsi="宋体" w:eastAsia="宋体"/>
                <w:b/>
              </w:rPr>
            </w:pPr>
          </w:p>
        </w:tc>
        <w:tc>
          <w:tcPr>
            <w:tcW w:w="992" w:type="dxa"/>
            <w:shd w:val="clear" w:color="auto" w:fill="D8D8D8" w:themeFill="background1" w:themeFillShade="D9"/>
            <w:vAlign w:val="center"/>
          </w:tcPr>
          <w:p>
            <w:pPr>
              <w:jc w:val="center"/>
              <w:rPr>
                <w:ins w:id="12018" w:author="Edward Lee" w:date="2017-10-16T16:40:00Z"/>
                <w:rFonts w:ascii="宋体" w:hAnsi="宋体" w:eastAsia="宋体"/>
                <w:b/>
              </w:rPr>
            </w:pPr>
          </w:p>
        </w:tc>
        <w:tc>
          <w:tcPr>
            <w:tcW w:w="995" w:type="dxa"/>
            <w:shd w:val="clear" w:color="auto" w:fill="D8D8D8" w:themeFill="background1" w:themeFillShade="D9"/>
            <w:vAlign w:val="center"/>
          </w:tcPr>
          <w:p>
            <w:pPr>
              <w:jc w:val="center"/>
              <w:rPr>
                <w:ins w:id="12019" w:author="Edward Lee" w:date="2017-10-16T16:40:00Z"/>
                <w:rFonts w:ascii="宋体" w:hAnsi="宋体" w:eastAsia="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020" w:author="Edward Lee" w:date="2017-10-16T16:40:00Z"/>
        </w:trPr>
        <w:tc>
          <w:tcPr>
            <w:tcW w:w="958" w:type="dxa"/>
            <w:vAlign w:val="center"/>
          </w:tcPr>
          <w:p>
            <w:pPr>
              <w:jc w:val="center"/>
              <w:rPr>
                <w:ins w:id="12021" w:author="Edward Lee" w:date="2017-10-16T16:40:00Z"/>
                <w:rFonts w:ascii="宋体" w:hAnsi="宋体" w:eastAsia="宋体"/>
              </w:rPr>
            </w:pPr>
            <w:ins w:id="12022" w:author="Edward Lee" w:date="2017-10-16T16:40:00Z">
              <w:r>
                <w:rPr>
                  <w:rFonts w:hint="eastAsia" w:ascii="宋体" w:hAnsi="宋体" w:eastAsia="宋体"/>
                </w:rPr>
                <w:t>39</w:t>
              </w:r>
            </w:ins>
          </w:p>
        </w:tc>
        <w:tc>
          <w:tcPr>
            <w:tcW w:w="991" w:type="dxa"/>
            <w:vAlign w:val="center"/>
          </w:tcPr>
          <w:p>
            <w:pPr>
              <w:jc w:val="center"/>
              <w:rPr>
                <w:ins w:id="12023" w:author="Edward Lee" w:date="2017-10-16T16:40:00Z"/>
                <w:rFonts w:ascii="宋体" w:hAnsi="宋体" w:eastAsia="宋体"/>
              </w:rPr>
            </w:pPr>
            <w:ins w:id="12024" w:author="Edward Lee" w:date="2017-10-16T16:40:00Z">
              <w:r>
                <w:rPr>
                  <w:rFonts w:hint="eastAsia" w:ascii="宋体" w:hAnsi="宋体" w:eastAsia="宋体"/>
                </w:rPr>
                <w:t>34</w:t>
              </w:r>
            </w:ins>
          </w:p>
        </w:tc>
        <w:tc>
          <w:tcPr>
            <w:tcW w:w="994" w:type="dxa"/>
            <w:vAlign w:val="center"/>
          </w:tcPr>
          <w:p>
            <w:pPr>
              <w:jc w:val="center"/>
              <w:rPr>
                <w:ins w:id="12025" w:author="Edward Lee" w:date="2017-10-16T16:40:00Z"/>
                <w:rFonts w:ascii="宋体" w:hAnsi="宋体" w:eastAsia="宋体"/>
              </w:rPr>
            </w:pPr>
            <w:ins w:id="12026" w:author="Edward Lee" w:date="2017-10-16T16:40:00Z">
              <w:r>
                <w:rPr>
                  <w:rFonts w:hint="eastAsia" w:ascii="宋体" w:hAnsi="宋体" w:eastAsia="宋体"/>
                </w:rPr>
                <w:t>30</w:t>
              </w:r>
            </w:ins>
          </w:p>
        </w:tc>
        <w:tc>
          <w:tcPr>
            <w:tcW w:w="1092" w:type="dxa"/>
            <w:vAlign w:val="center"/>
          </w:tcPr>
          <w:p>
            <w:pPr>
              <w:jc w:val="center"/>
              <w:rPr>
                <w:ins w:id="12027" w:author="Edward Lee" w:date="2017-10-16T16:40:00Z"/>
                <w:rFonts w:ascii="宋体" w:hAnsi="宋体" w:eastAsia="宋体"/>
              </w:rPr>
            </w:pPr>
            <w:ins w:id="12028" w:author="Edward Lee" w:date="2017-10-16T16:40:00Z">
              <w:r>
                <w:rPr>
                  <w:rFonts w:hint="eastAsia" w:ascii="宋体" w:hAnsi="宋体" w:eastAsia="宋体"/>
                </w:rPr>
                <w:t>33</w:t>
              </w:r>
            </w:ins>
          </w:p>
        </w:tc>
        <w:tc>
          <w:tcPr>
            <w:tcW w:w="1092" w:type="dxa"/>
            <w:gridSpan w:val="2"/>
            <w:vAlign w:val="center"/>
          </w:tcPr>
          <w:p>
            <w:pPr>
              <w:jc w:val="center"/>
              <w:rPr>
                <w:ins w:id="12029" w:author="Edward Lee" w:date="2017-10-16T16:40:00Z"/>
                <w:rFonts w:ascii="宋体" w:hAnsi="宋体" w:eastAsia="宋体"/>
              </w:rPr>
            </w:pPr>
            <w:ins w:id="12030" w:author="Edward Lee" w:date="2017-10-16T16:40:00Z">
              <w:r>
                <w:rPr>
                  <w:rFonts w:hint="eastAsia" w:ascii="宋体" w:hAnsi="宋体" w:eastAsia="宋体"/>
                </w:rPr>
                <w:t>34</w:t>
              </w:r>
            </w:ins>
          </w:p>
        </w:tc>
        <w:tc>
          <w:tcPr>
            <w:tcW w:w="1054" w:type="dxa"/>
            <w:gridSpan w:val="2"/>
            <w:vAlign w:val="center"/>
          </w:tcPr>
          <w:p>
            <w:pPr>
              <w:jc w:val="center"/>
              <w:rPr>
                <w:ins w:id="12031" w:author="Edward Lee" w:date="2017-10-16T16:40:00Z"/>
                <w:rFonts w:ascii="宋体" w:hAnsi="宋体" w:eastAsia="宋体"/>
              </w:rPr>
            </w:pPr>
            <w:ins w:id="12032" w:author="Edward Lee" w:date="2017-10-16T16:40:00Z">
              <w:r>
                <w:rPr>
                  <w:rFonts w:hint="eastAsia" w:ascii="宋体" w:hAnsi="宋体" w:eastAsia="宋体"/>
                </w:rPr>
                <w:t>32</w:t>
              </w:r>
            </w:ins>
          </w:p>
        </w:tc>
        <w:tc>
          <w:tcPr>
            <w:tcW w:w="992" w:type="dxa"/>
            <w:vAlign w:val="center"/>
          </w:tcPr>
          <w:p>
            <w:pPr>
              <w:jc w:val="center"/>
              <w:rPr>
                <w:ins w:id="12033" w:author="Edward Lee" w:date="2017-10-16T16:40:00Z"/>
                <w:rFonts w:ascii="宋体" w:hAnsi="宋体" w:eastAsia="宋体"/>
              </w:rPr>
            </w:pPr>
            <w:ins w:id="12034" w:author="Edward Lee" w:date="2017-10-16T16:40:00Z">
              <w:r>
                <w:rPr>
                  <w:rFonts w:hint="eastAsia" w:ascii="宋体" w:hAnsi="宋体" w:eastAsia="宋体"/>
                </w:rPr>
                <w:t>33</w:t>
              </w:r>
            </w:ins>
          </w:p>
        </w:tc>
        <w:tc>
          <w:tcPr>
            <w:tcW w:w="992" w:type="dxa"/>
            <w:vAlign w:val="center"/>
          </w:tcPr>
          <w:p>
            <w:pPr>
              <w:jc w:val="center"/>
              <w:rPr>
                <w:ins w:id="12035" w:author="Edward Lee" w:date="2017-10-16T16:40:00Z"/>
                <w:rFonts w:ascii="宋体" w:hAnsi="宋体" w:eastAsia="宋体"/>
              </w:rPr>
            </w:pPr>
            <w:ins w:id="12036" w:author="Edward Lee" w:date="2017-10-16T16:40:00Z">
              <w:r>
                <w:rPr>
                  <w:rFonts w:hint="eastAsia" w:ascii="宋体" w:hAnsi="宋体" w:eastAsia="宋体"/>
                </w:rPr>
                <w:t>35</w:t>
              </w:r>
            </w:ins>
          </w:p>
        </w:tc>
        <w:tc>
          <w:tcPr>
            <w:tcW w:w="995" w:type="dxa"/>
            <w:vAlign w:val="center"/>
          </w:tcPr>
          <w:p>
            <w:pPr>
              <w:jc w:val="center"/>
              <w:rPr>
                <w:ins w:id="12037" w:author="Edward Lee" w:date="2017-10-16T16:40:00Z"/>
                <w:rFonts w:ascii="宋体" w:hAnsi="宋体" w:eastAsia="宋体"/>
              </w:rPr>
            </w:pPr>
            <w:ins w:id="12038" w:author="Edward Lee" w:date="2017-10-16T16:40:00Z">
              <w:r>
                <w:rPr>
                  <w:rFonts w:hint="eastAsia" w:ascii="宋体" w:hAnsi="宋体" w:eastAsia="宋体"/>
                </w:rPr>
                <w:t>38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3079" w:type="dxa"/>
          <w:ins w:id="12039" w:author="Edward Lee" w:date="2017-10-16T16:40:00Z"/>
        </w:trPr>
        <w:tc>
          <w:tcPr>
            <w:tcW w:w="958" w:type="dxa"/>
            <w:shd w:val="clear" w:color="auto" w:fill="D8D8D8" w:themeFill="background1" w:themeFillShade="D9"/>
            <w:vAlign w:val="center"/>
          </w:tcPr>
          <w:p>
            <w:pPr>
              <w:jc w:val="center"/>
              <w:rPr>
                <w:ins w:id="12040" w:author="Edward Lee" w:date="2017-10-16T16:40:00Z"/>
                <w:rFonts w:ascii="宋体" w:hAnsi="宋体" w:eastAsia="宋体"/>
              </w:rPr>
            </w:pPr>
          </w:p>
        </w:tc>
        <w:tc>
          <w:tcPr>
            <w:tcW w:w="991" w:type="dxa"/>
            <w:shd w:val="clear" w:color="auto" w:fill="D8D8D8" w:themeFill="background1" w:themeFillShade="D9"/>
            <w:vAlign w:val="center"/>
          </w:tcPr>
          <w:p>
            <w:pPr>
              <w:jc w:val="center"/>
              <w:rPr>
                <w:ins w:id="12041" w:author="Edward Lee" w:date="2017-10-16T16:40:00Z"/>
                <w:rFonts w:ascii="宋体" w:hAnsi="宋体" w:eastAsia="宋体"/>
              </w:rPr>
            </w:pPr>
          </w:p>
        </w:tc>
        <w:tc>
          <w:tcPr>
            <w:tcW w:w="994" w:type="dxa"/>
            <w:shd w:val="clear" w:color="auto" w:fill="D8D8D8" w:themeFill="background1" w:themeFillShade="D9"/>
            <w:vAlign w:val="center"/>
          </w:tcPr>
          <w:p>
            <w:pPr>
              <w:jc w:val="center"/>
              <w:rPr>
                <w:ins w:id="12042" w:author="Edward Lee" w:date="2017-10-16T16:40:00Z"/>
                <w:rFonts w:ascii="宋体" w:hAnsi="宋体" w:eastAsia="宋体"/>
                <w:b/>
              </w:rPr>
            </w:pPr>
            <w:ins w:id="12043" w:author="Edward Lee" w:date="2017-10-16T16:40:00Z">
              <w:r>
                <w:rPr>
                  <w:rFonts w:hint="eastAsia" w:ascii="宋体" w:hAnsi="宋体" w:eastAsia="宋体"/>
                  <w:b/>
                </w:rPr>
                <w:t>dev_id</w:t>
              </w:r>
            </w:ins>
            <w:ins w:id="12044" w:author="Edward Lee" w:date="2017-10-16T16:40:00Z">
              <w:r>
                <w:rPr>
                  <w:rFonts w:ascii="宋体" w:hAnsi="宋体" w:eastAsia="宋体"/>
                  <w:b/>
                </w:rPr>
                <w:br w:type="textWrapping"/>
              </w:r>
            </w:ins>
            <w:ins w:id="12045" w:author="Edward Lee" w:date="2017-10-16T16:40:00Z">
              <w:r>
                <w:rPr>
                  <w:rFonts w:hint="eastAsia" w:ascii="宋体" w:hAnsi="宋体" w:eastAsia="宋体"/>
                  <w:b/>
                </w:rPr>
                <w:t>(LSB)</w:t>
              </w:r>
            </w:ins>
          </w:p>
        </w:tc>
        <w:tc>
          <w:tcPr>
            <w:tcW w:w="1092" w:type="dxa"/>
            <w:shd w:val="clear" w:color="auto" w:fill="D6E3BC" w:themeFill="accent3" w:themeFillTint="66"/>
            <w:vAlign w:val="center"/>
          </w:tcPr>
          <w:p>
            <w:pPr>
              <w:jc w:val="center"/>
              <w:rPr>
                <w:ins w:id="12046" w:author="Edward Lee" w:date="2017-10-16T16:40:00Z"/>
                <w:rFonts w:ascii="宋体" w:hAnsi="宋体" w:eastAsia="宋体"/>
                <w:b/>
              </w:rPr>
            </w:pPr>
            <w:ins w:id="12047" w:author="Edward Lee" w:date="2017-10-16T16:40:00Z">
              <w:r>
                <w:rPr>
                  <w:rFonts w:hint="eastAsia" w:ascii="宋体" w:hAnsi="宋体" w:eastAsia="宋体"/>
                  <w:b/>
                </w:rPr>
                <w:t>param_type</w:t>
              </w:r>
            </w:ins>
          </w:p>
        </w:tc>
        <w:tc>
          <w:tcPr>
            <w:tcW w:w="1054" w:type="dxa"/>
            <w:shd w:val="clear" w:color="auto" w:fill="D8D8D8" w:themeFill="background1" w:themeFillShade="D9"/>
            <w:vAlign w:val="center"/>
          </w:tcPr>
          <w:p>
            <w:pPr>
              <w:jc w:val="center"/>
              <w:rPr>
                <w:ins w:id="12048" w:author="Edward Lee" w:date="2017-10-16T16:40:00Z"/>
                <w:rFonts w:ascii="宋体" w:hAnsi="宋体" w:eastAsia="宋体"/>
                <w:b/>
              </w:rPr>
            </w:pPr>
            <w:ins w:id="12049" w:author="Edward Lee" w:date="2017-10-16T16:40:00Z">
              <w:r>
                <w:rPr>
                  <w:rFonts w:hint="eastAsia" w:ascii="宋体" w:hAnsi="宋体" w:eastAsia="宋体"/>
                  <w:b/>
                </w:rPr>
                <w:t>crc16</w:t>
              </w:r>
            </w:ins>
            <w:ins w:id="12050" w:author="Edward Lee" w:date="2017-10-16T16:40:00Z">
              <w:r>
                <w:rPr>
                  <w:rFonts w:ascii="宋体" w:hAnsi="宋体" w:eastAsia="宋体"/>
                  <w:b/>
                </w:rPr>
                <w:br w:type="textWrapping"/>
              </w:r>
            </w:ins>
            <w:ins w:id="12051" w:author="Edward Lee" w:date="2017-10-16T16:40:00Z">
              <w:r>
                <w:rPr>
                  <w:rFonts w:hint="eastAsia" w:ascii="宋体" w:hAnsi="宋体" w:eastAsia="宋体"/>
                  <w:b/>
                </w:rPr>
                <w:t>(H)</w:t>
              </w:r>
            </w:ins>
          </w:p>
        </w:tc>
        <w:tc>
          <w:tcPr>
            <w:tcW w:w="992" w:type="dxa"/>
            <w:gridSpan w:val="2"/>
            <w:shd w:val="clear" w:color="auto" w:fill="D8D8D8" w:themeFill="background1" w:themeFillShade="D9"/>
            <w:vAlign w:val="center"/>
          </w:tcPr>
          <w:p>
            <w:pPr>
              <w:jc w:val="center"/>
              <w:rPr>
                <w:ins w:id="12052" w:author="Edward Lee" w:date="2017-10-16T16:40:00Z"/>
                <w:rFonts w:ascii="宋体" w:hAnsi="宋体" w:eastAsia="宋体"/>
                <w:b/>
              </w:rPr>
            </w:pPr>
            <w:ins w:id="12053" w:author="Edward Lee" w:date="2017-10-16T16:40:00Z">
              <w:r>
                <w:rPr>
                  <w:rFonts w:hint="eastAsia" w:ascii="宋体" w:hAnsi="宋体" w:eastAsia="宋体"/>
                  <w:b/>
                </w:rPr>
                <w:t>crc16</w:t>
              </w:r>
            </w:ins>
            <w:ins w:id="12054" w:author="Edward Lee" w:date="2017-10-16T16:40:00Z">
              <w:r>
                <w:rPr>
                  <w:rFonts w:ascii="宋体" w:hAnsi="宋体" w:eastAsia="宋体"/>
                  <w:b/>
                </w:rPr>
                <w:br w:type="textWrapping"/>
              </w:r>
            </w:ins>
            <w:ins w:id="12055" w:author="Edward Lee" w:date="2017-10-16T16:40:00Z">
              <w:r>
                <w:rPr>
                  <w:rFonts w:hint="eastAsia" w:ascii="宋体" w:hAnsi="宋体" w:eastAsia="宋体"/>
                  <w:b/>
                </w:rPr>
                <w:t>(L)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4"/>
          <w:wAfter w:w="3079" w:type="dxa"/>
          <w:ins w:id="12056" w:author="Edward Lee" w:date="2017-10-16T16:40:00Z"/>
        </w:trPr>
        <w:tc>
          <w:tcPr>
            <w:tcW w:w="958" w:type="dxa"/>
            <w:vAlign w:val="center"/>
          </w:tcPr>
          <w:p>
            <w:pPr>
              <w:jc w:val="center"/>
              <w:rPr>
                <w:ins w:id="12057" w:author="Edward Lee" w:date="2017-10-16T16:40:00Z"/>
                <w:rFonts w:ascii="宋体" w:hAnsi="宋体" w:eastAsia="宋体"/>
              </w:rPr>
            </w:pPr>
            <w:ins w:id="12058" w:author="Edward Lee" w:date="2017-10-16T16:40:00Z">
              <w:r>
                <w:rPr>
                  <w:rFonts w:hint="eastAsia" w:ascii="宋体" w:hAnsi="宋体" w:eastAsia="宋体"/>
                </w:rPr>
                <w:t>39</w:t>
              </w:r>
            </w:ins>
          </w:p>
        </w:tc>
        <w:tc>
          <w:tcPr>
            <w:tcW w:w="991" w:type="dxa"/>
            <w:vAlign w:val="center"/>
          </w:tcPr>
          <w:p>
            <w:pPr>
              <w:jc w:val="center"/>
              <w:rPr>
                <w:ins w:id="12059" w:author="Edward Lee" w:date="2017-10-16T16:40:00Z"/>
                <w:rFonts w:ascii="宋体" w:hAnsi="宋体" w:eastAsia="宋体"/>
              </w:rPr>
            </w:pPr>
            <w:ins w:id="12060" w:author="Edward Lee" w:date="2017-10-16T16:40:00Z">
              <w:r>
                <w:rPr>
                  <w:rFonts w:hint="eastAsia" w:ascii="宋体" w:hAnsi="宋体" w:eastAsia="宋体"/>
                </w:rPr>
                <w:t>36</w:t>
              </w:r>
            </w:ins>
          </w:p>
        </w:tc>
        <w:tc>
          <w:tcPr>
            <w:tcW w:w="994" w:type="dxa"/>
            <w:vAlign w:val="center"/>
          </w:tcPr>
          <w:p>
            <w:pPr>
              <w:jc w:val="center"/>
              <w:rPr>
                <w:ins w:id="12061" w:author="Edward Lee" w:date="2017-10-16T16:40:00Z"/>
                <w:rFonts w:ascii="宋体" w:hAnsi="宋体" w:eastAsia="宋体"/>
              </w:rPr>
            </w:pPr>
            <w:ins w:id="12062" w:author="Edward Lee" w:date="2017-10-16T16:40:00Z">
              <w:r>
                <w:rPr>
                  <w:rFonts w:hint="eastAsia" w:ascii="宋体" w:hAnsi="宋体" w:eastAsia="宋体"/>
                </w:rPr>
                <w:t>00</w:t>
              </w:r>
            </w:ins>
          </w:p>
        </w:tc>
        <w:tc>
          <w:tcPr>
            <w:tcW w:w="1092" w:type="dxa"/>
            <w:vAlign w:val="center"/>
          </w:tcPr>
          <w:p>
            <w:pPr>
              <w:jc w:val="center"/>
              <w:rPr>
                <w:ins w:id="12063" w:author="Edward Lee" w:date="2017-10-16T16:40:00Z"/>
                <w:rFonts w:ascii="宋体" w:hAnsi="宋体" w:eastAsia="宋体" w:cs="Times New Roman"/>
                <w:color w:val="FF33CC"/>
              </w:rPr>
            </w:pPr>
            <w:ins w:id="12064" w:author="Edward Lee" w:date="2017-10-16T16:40:00Z">
              <w:r>
                <w:rPr>
                  <w:rFonts w:hint="eastAsia" w:ascii="宋体" w:hAnsi="宋体" w:eastAsia="宋体" w:cs="Times New Roman"/>
                  <w:color w:val="FF33CC"/>
                </w:rPr>
                <w:t>80</w:t>
              </w:r>
            </w:ins>
          </w:p>
        </w:tc>
        <w:tc>
          <w:tcPr>
            <w:tcW w:w="1054" w:type="dxa"/>
          </w:tcPr>
          <w:p>
            <w:pPr>
              <w:jc w:val="center"/>
              <w:rPr>
                <w:ins w:id="12065" w:author="Edward Lee" w:date="2017-10-16T16:40:00Z"/>
                <w:color w:val="C00000"/>
              </w:rPr>
            </w:pPr>
            <w:ins w:id="12066" w:author="Edward Lee" w:date="2017-10-16T16:40:00Z">
              <w:r>
                <w:rPr>
                  <w:rFonts w:hint="eastAsia"/>
                  <w:color w:val="C00000"/>
                </w:rPr>
                <w:t>A6</w:t>
              </w:r>
            </w:ins>
          </w:p>
        </w:tc>
        <w:tc>
          <w:tcPr>
            <w:tcW w:w="992" w:type="dxa"/>
            <w:gridSpan w:val="2"/>
          </w:tcPr>
          <w:p>
            <w:pPr>
              <w:jc w:val="center"/>
              <w:rPr>
                <w:ins w:id="12067" w:author="Edward Lee" w:date="2017-10-16T16:40:00Z"/>
                <w:color w:val="C00000"/>
              </w:rPr>
            </w:pPr>
            <w:ins w:id="12068" w:author="Edward Lee" w:date="2017-10-16T16:40:00Z">
              <w:r>
                <w:rPr>
                  <w:rFonts w:hint="eastAsia"/>
                  <w:color w:val="C00000"/>
                </w:rPr>
                <w:t>E0</w:t>
              </w:r>
            </w:ins>
          </w:p>
        </w:tc>
      </w:tr>
    </w:tbl>
    <w:p>
      <w:pPr>
        <w:pStyle w:val="36"/>
        <w:ind w:firstLine="422"/>
        <w:rPr>
          <w:ins w:id="12069" w:author="Edward Lee" w:date="2017-10-16T16:40:00Z"/>
          <w:rFonts w:hAnsi="宋体"/>
        </w:rPr>
      </w:pPr>
      <w:ins w:id="12070" w:author="Edward Lee" w:date="2017-10-16T16:40:00Z">
        <w:r>
          <w:rPr>
            <w:rFonts w:hint="eastAsia" w:hAnsi="宋体"/>
            <w:b/>
            <w:bCs/>
            <w:color w:val="000000" w:themeColor="text1"/>
          </w:rPr>
          <w:t>Starting logo</w:t>
        </w:r>
      </w:ins>
    </w:p>
    <w:p>
      <w:pPr>
        <w:pStyle w:val="36"/>
        <w:rPr>
          <w:ins w:id="12071" w:author="Edward Lee" w:date="2017-10-16T16:40:00Z"/>
          <w:rFonts w:hAnsi="宋体"/>
        </w:rPr>
      </w:pPr>
      <w:ins w:id="12072" w:author="Edward Lee" w:date="2017-10-16T16:40:00Z">
        <w:r>
          <w:rPr>
            <w:rFonts w:hint="eastAsia" w:hAnsi="宋体"/>
          </w:rPr>
          <w:t>Starting logosof     ： 0x55AA</w:t>
        </w:r>
      </w:ins>
    </w:p>
    <w:p>
      <w:pPr>
        <w:pStyle w:val="36"/>
        <w:ind w:firstLine="422"/>
        <w:rPr>
          <w:ins w:id="12073" w:author="Edward Lee" w:date="2017-10-16T16:40:00Z"/>
          <w:rFonts w:hAnsi="宋体"/>
          <w:b/>
        </w:rPr>
      </w:pPr>
      <w:ins w:id="12074" w:author="Edward Lee" w:date="2017-10-16T16:40:00Z">
        <w:r>
          <w:rPr>
            <w:rFonts w:hint="eastAsia" w:hAnsi="宋体"/>
            <w:b/>
          </w:rPr>
          <w:t>Message header</w:t>
        </w:r>
      </w:ins>
    </w:p>
    <w:p>
      <w:pPr>
        <w:pStyle w:val="36"/>
        <w:rPr>
          <w:ins w:id="12075" w:author="Edward Lee" w:date="2017-10-16T16:40:00Z"/>
          <w:rFonts w:hAnsi="宋体"/>
        </w:rPr>
      </w:pPr>
      <w:ins w:id="12076" w:author="Edward Lee" w:date="2017-10-16T16:40:00Z">
        <w:r>
          <w:rPr>
            <w:rFonts w:hint="eastAsia" w:hAnsi="宋体"/>
          </w:rPr>
          <w:t>len     ： 0x</w:t>
        </w:r>
      </w:ins>
      <w:ins w:id="12077" w:author="Edward Lee" w:date="2017-10-16T16:40:00Z">
        <w:r>
          <w:rPr>
            <w:rFonts w:hint="eastAsia" w:hAnsi="宋体"/>
            <w:color w:val="FF0000"/>
          </w:rPr>
          <w:t>001E</w:t>
        </w:r>
      </w:ins>
    </w:p>
    <w:p>
      <w:pPr>
        <w:pStyle w:val="36"/>
        <w:rPr>
          <w:ins w:id="12078" w:author="Edward Lee" w:date="2017-10-16T16:40:00Z"/>
          <w:rFonts w:hAnsi="宋体"/>
        </w:rPr>
      </w:pPr>
      <w:ins w:id="12079" w:author="Edward Lee" w:date="2017-10-16T16:40:00Z">
        <w:r>
          <w:rPr>
            <w:rFonts w:hint="eastAsia" w:hAnsi="宋体"/>
          </w:rPr>
          <w:t>cmd      ： 0x</w:t>
        </w:r>
      </w:ins>
      <w:ins w:id="12080" w:author="Edward Lee" w:date="2017-10-16T16:40:00Z">
        <w:r>
          <w:rPr>
            <w:rFonts w:hint="eastAsia" w:hAnsi="宋体"/>
            <w:color w:val="FFC000"/>
          </w:rPr>
          <w:t>800A</w:t>
        </w:r>
      </w:ins>
    </w:p>
    <w:p>
      <w:pPr>
        <w:pStyle w:val="36"/>
        <w:rPr>
          <w:ins w:id="12081" w:author="Edward Lee" w:date="2017-10-16T16:40:00Z"/>
          <w:rFonts w:hAnsi="宋体"/>
        </w:rPr>
      </w:pPr>
      <w:ins w:id="12082" w:author="Edward Lee" w:date="2017-10-16T16:40:00Z">
        <w:r>
          <w:rPr>
            <w:rFonts w:hint="eastAsia" w:hAnsi="宋体"/>
          </w:rPr>
          <w:t>seq   ： 0x00000003</w:t>
        </w:r>
      </w:ins>
    </w:p>
    <w:p>
      <w:pPr>
        <w:pStyle w:val="36"/>
        <w:rPr>
          <w:ins w:id="12083" w:author="Edward Lee" w:date="2017-10-16T16:40:00Z"/>
          <w:rFonts w:hAnsi="宋体"/>
        </w:rPr>
      </w:pPr>
      <w:ins w:id="12084" w:author="Edward Lee" w:date="2017-10-16T16:40:00Z">
        <w:r>
          <w:rPr>
            <w:rFonts w:hint="eastAsia" w:hAnsi="宋体"/>
          </w:rPr>
          <w:t>pro_ver ： 0x0001 (V0.1)</w:t>
        </w:r>
      </w:ins>
    </w:p>
    <w:p>
      <w:pPr>
        <w:pStyle w:val="36"/>
        <w:rPr>
          <w:ins w:id="12085" w:author="Edward Lee" w:date="2017-10-16T16:40:00Z"/>
          <w:rFonts w:hAnsi="宋体"/>
        </w:rPr>
      </w:pPr>
      <w:ins w:id="12086" w:author="Edward Lee" w:date="2017-10-16T16:40:00Z">
        <w:r>
          <w:rPr>
            <w:rFonts w:hint="eastAsia" w:hAnsi="宋体"/>
          </w:rPr>
          <w:t>seq_flag： 0x0000</w:t>
        </w:r>
      </w:ins>
    </w:p>
    <w:p>
      <w:pPr>
        <w:pStyle w:val="36"/>
        <w:rPr>
          <w:ins w:id="12087" w:author="Edward Lee" w:date="2017-10-16T16:40:00Z"/>
          <w:rFonts w:hAnsi="宋体"/>
        </w:rPr>
      </w:pPr>
      <w:ins w:id="12088" w:author="Edward Lee" w:date="2017-10-16T16:40:00Z">
        <w:r>
          <w:rPr>
            <w:rFonts w:hint="eastAsia" w:hAnsi="宋体"/>
          </w:rPr>
          <w:t xml:space="preserve">dev_id   ： </w:t>
        </w:r>
      </w:ins>
    </w:p>
    <w:p>
      <w:pPr>
        <w:pStyle w:val="36"/>
        <w:ind w:left="2297" w:leftChars="1044" w:hanging="105" w:hangingChars="50"/>
        <w:rPr>
          <w:ins w:id="12089" w:author="Edward Lee" w:date="2017-10-16T16:40:00Z"/>
          <w:rFonts w:hAnsi="宋体"/>
        </w:rPr>
      </w:pPr>
      <w:ins w:id="12090" w:author="Edward Lee" w:date="2017-10-16T16:40:00Z">
        <w:r>
          <w:rPr>
            <w:rFonts w:hAnsi="宋体"/>
          </w:rPr>
          <w:t>38 36 31 36 39 34 30 33 34 32 30 35 38 39 36 00</w:t>
        </w:r>
      </w:ins>
      <w:ins w:id="12091" w:author="Edward Lee" w:date="2017-10-16T16:40:00Z">
        <w:r>
          <w:rPr>
            <w:rFonts w:hint="eastAsia" w:hAnsi="宋体"/>
          </w:rPr>
          <w:t xml:space="preserve"> （Convert to string：“</w:t>
        </w:r>
      </w:ins>
      <w:ins w:id="12092" w:author="Edward Lee" w:date="2017-10-16T16:40:00Z">
        <w:r>
          <w:rPr>
            <w:rFonts w:hAnsi="宋体" w:cs="Calibri"/>
            <w:szCs w:val="21"/>
            <w:u w:val="single"/>
          </w:rPr>
          <w:t>861694034205896</w:t>
        </w:r>
      </w:ins>
      <w:ins w:id="12093" w:author="Edward Lee" w:date="2017-10-16T16:40:00Z">
        <w:r>
          <w:rPr>
            <w:rFonts w:hint="eastAsia" w:hAnsi="宋体" w:cs="Calibri"/>
            <w:szCs w:val="21"/>
          </w:rPr>
          <w:t>”</w:t>
        </w:r>
      </w:ins>
      <w:ins w:id="12094" w:author="Edward Lee" w:date="2017-10-16T16:40:00Z">
        <w:r>
          <w:rPr>
            <w:rFonts w:hint="eastAsia" w:hAnsi="宋体"/>
          </w:rPr>
          <w:t>）</w:t>
        </w:r>
      </w:ins>
    </w:p>
    <w:p>
      <w:pPr>
        <w:pStyle w:val="36"/>
        <w:ind w:firstLine="422"/>
        <w:rPr>
          <w:ins w:id="12095" w:author="Edward Lee" w:date="2017-10-16T16:40:00Z"/>
          <w:rFonts w:hAnsi="宋体"/>
          <w:b/>
        </w:rPr>
      </w:pPr>
      <w:ins w:id="12096" w:author="Edward Lee" w:date="2017-10-16T16:40:00Z">
        <w:r>
          <w:rPr>
            <w:rFonts w:hint="eastAsia" w:hAnsi="宋体"/>
            <w:b/>
          </w:rPr>
          <w:t>Service Content</w:t>
        </w:r>
      </w:ins>
    </w:p>
    <w:p>
      <w:pPr>
        <w:pStyle w:val="36"/>
        <w:ind w:left="3401" w:leftChars="203" w:hanging="2975" w:hangingChars="1417"/>
        <w:rPr>
          <w:ins w:id="12097" w:author="Edward Lee" w:date="2017-10-16T16:40:00Z"/>
          <w:rFonts w:hAnsi="宋体"/>
        </w:rPr>
      </w:pPr>
      <w:ins w:id="12098" w:author="Edward Lee" w:date="2017-10-16T16:40:00Z">
        <w:r>
          <w:rPr>
            <w:rFonts w:hint="eastAsia" w:hAnsi="宋体" w:cstheme="minorBidi"/>
            <w:kern w:val="2"/>
            <w:szCs w:val="22"/>
            <w:shd w:val="clear" w:color="auto" w:fill="C2D69B" w:themeFill="accent3" w:themeFillTint="99"/>
          </w:rPr>
          <w:t xml:space="preserve">param_type    </w:t>
        </w:r>
      </w:ins>
      <w:ins w:id="12099" w:author="Edward Lee" w:date="2017-10-16T16:40:00Z">
        <w:r>
          <w:rPr>
            <w:rFonts w:hint="eastAsia" w:hAnsi="宋体"/>
          </w:rPr>
          <w:t xml:space="preserve">: </w:t>
        </w:r>
      </w:ins>
      <w:ins w:id="12100" w:author="Edward Lee" w:date="2017-10-16T16:40:00Z">
        <w:r>
          <w:rPr>
            <w:rFonts w:hint="eastAsia" w:hAnsi="宋体"/>
            <w:color w:val="FF33CC"/>
          </w:rPr>
          <w:t xml:space="preserve">80  </w:t>
        </w:r>
      </w:ins>
      <w:ins w:id="12101" w:author="Edward Lee" w:date="2017-10-16T16:40:00Z">
        <w:r>
          <w:rPr>
            <w:rFonts w:hAnsi="宋体"/>
          </w:rPr>
          <w:t>Platform confirmation message (for response device, notification device platform has received configuration parameters)</w:t>
        </w:r>
      </w:ins>
    </w:p>
    <w:p>
      <w:pPr>
        <w:ind w:left="2977" w:leftChars="200" w:hanging="2557"/>
        <w:rPr>
          <w:ins w:id="12102" w:author="Edward Lee" w:date="2017-10-16T16:40:00Z"/>
          <w:rFonts w:ascii="宋体" w:hAnsi="宋体" w:eastAsia="宋体"/>
          <w:b/>
          <w:shd w:val="clear" w:color="auto" w:fill="C2D69B" w:themeFill="accent3" w:themeFillTint="99"/>
        </w:rPr>
      </w:pPr>
      <w:ins w:id="12103" w:author="Edward Lee" w:date="2017-10-16T16:40:00Z">
        <w:r>
          <w:rPr>
            <w:rFonts w:hint="eastAsia" w:ascii="宋体" w:hAnsi="宋体" w:eastAsia="宋体"/>
            <w:b/>
            <w:shd w:val="clear" w:color="auto" w:fill="FFFFFF" w:themeFill="background1"/>
          </w:rPr>
          <w:t>checksum</w:t>
        </w:r>
      </w:ins>
    </w:p>
    <w:p>
      <w:pPr>
        <w:ind w:firstLine="420"/>
        <w:rPr>
          <w:ins w:id="12104" w:author="Edward Lee" w:date="2017-10-16T16:40:00Z"/>
          <w:rFonts w:hAnsi="宋体"/>
        </w:rPr>
      </w:pPr>
      <w:ins w:id="12105" w:author="Edward Lee" w:date="2017-10-16T16:40:00Z">
        <w:r>
          <w:rPr>
            <w:rFonts w:hint="eastAsia" w:ascii="宋体" w:hAnsi="宋体" w:eastAsia="宋体"/>
          </w:rPr>
          <w:t>crc16</w:t>
        </w:r>
      </w:ins>
      <w:ins w:id="12106" w:author="Edward Lee" w:date="2017-10-16T16:40:00Z">
        <w:r>
          <w:rPr>
            <w:rFonts w:hint="eastAsia" w:ascii="宋体" w:hAnsi="宋体" w:eastAsia="宋体"/>
          </w:rPr>
          <w:tab/>
        </w:r>
      </w:ins>
      <w:ins w:id="12107" w:author="Edward Lee" w:date="2017-10-16T16:40:00Z">
        <w:r>
          <w:rPr>
            <w:rFonts w:hint="eastAsia" w:ascii="宋体" w:hAnsi="宋体" w:eastAsia="宋体"/>
          </w:rPr>
          <w:tab/>
        </w:r>
      </w:ins>
      <w:ins w:id="12108" w:author="Edward Lee" w:date="2017-10-16T16:40:00Z">
        <w:r>
          <w:rPr>
            <w:rFonts w:hint="eastAsia" w:ascii="宋体" w:hAnsi="宋体" w:eastAsia="宋体"/>
          </w:rPr>
          <w:t xml:space="preserve">      :  0x</w:t>
        </w:r>
      </w:ins>
      <w:ins w:id="12109" w:author="Edward Lee" w:date="2017-10-16T16:40:00Z">
        <w:r>
          <w:rPr>
            <w:rFonts w:hint="eastAsia" w:hAnsi="宋体"/>
          </w:rPr>
          <w:t>A6E0</w:t>
        </w:r>
      </w:ins>
    </w:p>
    <w:p>
      <w:pPr>
        <w:ind w:firstLine="420"/>
        <w:rPr>
          <w:ins w:id="12110" w:author="Edward Lee" w:date="2017-10-16T16:40:00Z"/>
          <w:rFonts w:hAnsi="宋体"/>
        </w:rPr>
      </w:pPr>
      <w:ins w:id="12111" w:author="Edward Lee" w:date="2017-10-16T16:40:00Z">
        <w:r>
          <w:rPr>
            <w:rFonts w:hAnsi="宋体"/>
          </w:rPr>
          <w:br w:type="page"/>
        </w:r>
      </w:ins>
    </w:p>
    <w:p>
      <w:pPr>
        <w:pStyle w:val="2"/>
        <w:numPr>
          <w:ilvl w:val="0"/>
          <w:numId w:val="3"/>
        </w:numPr>
        <w:rPr>
          <w:ins w:id="12112" w:author="Edward Lee" w:date="2017-10-16T16:40:00Z"/>
          <w:rStyle w:val="25"/>
          <w:b w:val="0"/>
          <w:bCs w:val="0"/>
          <w:smallCaps w:val="0"/>
        </w:rPr>
      </w:pPr>
      <w:ins w:id="12113" w:author="Edward Lee" w:date="2017-10-16T16:40:00Z">
        <w:r>
          <w:rPr>
            <w:rStyle w:val="25"/>
            <w:b w:val="0"/>
            <w:bCs w:val="0"/>
          </w:rPr>
          <w:t>TLV</w:t>
        </w:r>
      </w:ins>
      <w:ins w:id="12114" w:author="Edward Lee" w:date="2017-10-16T16:40:00Z">
        <w:r>
          <w:rPr>
            <w:rStyle w:val="25"/>
            <w:rFonts w:hint="eastAsia"/>
            <w:b w:val="0"/>
            <w:bCs w:val="0"/>
          </w:rPr>
          <w:t xml:space="preserve"> </w:t>
        </w:r>
      </w:ins>
      <w:ins w:id="12115" w:author="Edward Lee" w:date="2017-10-16T16:40:00Z">
        <w:r>
          <w:rPr>
            <w:rStyle w:val="25"/>
            <w:b w:val="0"/>
            <w:bCs w:val="0"/>
          </w:rPr>
          <w:t>index</w:t>
        </w:r>
      </w:ins>
    </w:p>
    <w:p>
      <w:pPr>
        <w:pStyle w:val="3"/>
        <w:numPr>
          <w:ilvl w:val="1"/>
          <w:numId w:val="3"/>
        </w:numPr>
        <w:spacing w:before="360" w:line="415" w:lineRule="auto"/>
        <w:ind w:left="572" w:hanging="572" w:hangingChars="178"/>
        <w:rPr>
          <w:ins w:id="12116" w:author="Edward Lee" w:date="2017-10-16T16:40:00Z"/>
          <w:rFonts w:ascii="宋体" w:hAnsi="宋体" w:eastAsia="宋体"/>
        </w:rPr>
      </w:pPr>
      <w:ins w:id="12117" w:author="Edward Lee" w:date="2017-10-16T16:40:00Z">
        <w:r>
          <w:rPr>
            <w:rFonts w:ascii="宋体" w:hAnsi="宋体" w:eastAsia="宋体"/>
          </w:rPr>
          <w:t>TLV</w:t>
        </w:r>
      </w:ins>
      <w:ins w:id="12118" w:author="Edward Lee" w:date="2017-10-16T16:40:00Z">
        <w:r>
          <w:rPr>
            <w:rFonts w:hint="eastAsia" w:ascii="宋体" w:hAnsi="宋体" w:eastAsia="宋体"/>
          </w:rPr>
          <w:t xml:space="preserve"> </w:t>
        </w:r>
      </w:ins>
      <w:ins w:id="12119" w:author="Edward Lee" w:date="2017-10-16T16:40:00Z">
        <w:r>
          <w:rPr>
            <w:rFonts w:ascii="宋体" w:hAnsi="宋体" w:eastAsia="宋体"/>
          </w:rPr>
          <w:t>Type list and format</w:t>
        </w:r>
      </w:ins>
    </w:p>
    <w:p>
      <w:pPr>
        <w:pStyle w:val="4"/>
        <w:numPr>
          <w:ilvl w:val="2"/>
          <w:numId w:val="3"/>
        </w:numPr>
        <w:rPr>
          <w:ins w:id="12120" w:author="Edward Lee" w:date="2017-10-16T16:40:00Z"/>
          <w:sz w:val="30"/>
          <w:szCs w:val="30"/>
        </w:rPr>
      </w:pPr>
      <w:ins w:id="12121" w:author="Edward Lee" w:date="2017-10-16T16:40:00Z">
        <w:r>
          <w:rPr>
            <w:sz w:val="30"/>
            <w:szCs w:val="30"/>
          </w:rPr>
          <w:t>format</w:t>
        </w:r>
      </w:ins>
    </w:p>
    <w:tbl>
      <w:tblPr>
        <w:tblStyle w:val="21"/>
        <w:tblW w:w="7300" w:type="dxa"/>
        <w:jc w:val="center"/>
        <w:tblInd w:w="3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701"/>
        <w:gridCol w:w="36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2122" w:author="Edward Lee" w:date="2017-10-16T16:40:00Z"/>
        </w:trPr>
        <w:tc>
          <w:tcPr>
            <w:tcW w:w="1985" w:type="dxa"/>
          </w:tcPr>
          <w:p>
            <w:pPr>
              <w:pStyle w:val="36"/>
              <w:ind w:firstLine="0" w:firstLineChars="0"/>
              <w:rPr>
                <w:ins w:id="12123" w:author="Edward Lee" w:date="2017-10-16T16:40:00Z"/>
                <w:rFonts w:hAnsi="宋体"/>
                <w:szCs w:val="18"/>
              </w:rPr>
            </w:pPr>
            <w:ins w:id="12124" w:author="Edward Lee" w:date="2017-10-16T16:40:00Z">
              <w:r>
                <w:rPr>
                  <w:rFonts w:hint="eastAsia" w:hAnsi="宋体"/>
                  <w:szCs w:val="18"/>
                </w:rPr>
                <w:t>TLV 2bytes</w:t>
              </w:r>
            </w:ins>
          </w:p>
        </w:tc>
        <w:tc>
          <w:tcPr>
            <w:tcW w:w="1701" w:type="dxa"/>
          </w:tcPr>
          <w:p>
            <w:pPr>
              <w:pStyle w:val="36"/>
              <w:ind w:firstLine="0" w:firstLineChars="0"/>
              <w:rPr>
                <w:ins w:id="12125" w:author="Edward Lee" w:date="2017-10-16T16:40:00Z"/>
                <w:rFonts w:hAnsi="宋体"/>
                <w:szCs w:val="18"/>
              </w:rPr>
            </w:pPr>
            <w:ins w:id="12126" w:author="Edward Lee" w:date="2017-10-16T16:40:00Z">
              <w:r>
                <w:rPr>
                  <w:rFonts w:hint="eastAsia" w:hAnsi="宋体"/>
                  <w:szCs w:val="18"/>
                </w:rPr>
                <w:t>LENGTH 2bytes</w:t>
              </w:r>
            </w:ins>
          </w:p>
        </w:tc>
        <w:tc>
          <w:tcPr>
            <w:tcW w:w="3614" w:type="dxa"/>
          </w:tcPr>
          <w:p>
            <w:pPr>
              <w:pStyle w:val="36"/>
              <w:ind w:firstLine="0" w:firstLineChars="0"/>
              <w:rPr>
                <w:ins w:id="12127" w:author="Edward Lee" w:date="2017-10-16T16:40:00Z"/>
                <w:rFonts w:hAnsi="宋体"/>
                <w:szCs w:val="18"/>
              </w:rPr>
            </w:pPr>
            <w:ins w:id="12128" w:author="Edward Lee" w:date="2017-10-16T16:40:00Z">
              <w:r>
                <w:rPr>
                  <w:rFonts w:hint="eastAsia" w:hAnsi="宋体"/>
                  <w:szCs w:val="18"/>
                </w:rPr>
                <w:t>VALUE</w:t>
              </w:r>
            </w:ins>
          </w:p>
        </w:tc>
      </w:tr>
    </w:tbl>
    <w:p>
      <w:pPr>
        <w:pStyle w:val="4"/>
        <w:numPr>
          <w:ilvl w:val="2"/>
          <w:numId w:val="3"/>
        </w:numPr>
        <w:rPr>
          <w:ins w:id="12129" w:author="Edward Lee" w:date="2017-10-16T16:40:00Z"/>
          <w:sz w:val="30"/>
          <w:szCs w:val="30"/>
        </w:rPr>
      </w:pPr>
      <w:ins w:id="12130" w:author="Edward Lee" w:date="2017-10-16T16:40:00Z">
        <w:r>
          <w:rPr>
            <w:sz w:val="30"/>
            <w:szCs w:val="30"/>
          </w:rPr>
          <w:t>type index</w:t>
        </w:r>
      </w:ins>
    </w:p>
    <w:tbl>
      <w:tblPr>
        <w:tblStyle w:val="21"/>
        <w:tblW w:w="8471"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7"/>
        <w:gridCol w:w="1527"/>
        <w:gridCol w:w="1255"/>
        <w:gridCol w:w="41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131" w:author="Edward Lee" w:date="2017-10-16T16:40:00Z"/>
        </w:trPr>
        <w:tc>
          <w:tcPr>
            <w:tcW w:w="1517" w:type="dxa"/>
            <w:shd w:val="clear" w:color="auto" w:fill="F1F1F1" w:themeFill="background1" w:themeFillShade="F2"/>
          </w:tcPr>
          <w:p>
            <w:pPr>
              <w:pStyle w:val="36"/>
              <w:ind w:firstLine="0" w:firstLineChars="0"/>
              <w:jc w:val="center"/>
              <w:rPr>
                <w:ins w:id="12132" w:author="Edward Lee" w:date="2017-10-16T16:40:00Z"/>
                <w:rFonts w:hAnsi="宋体"/>
                <w:b/>
                <w:szCs w:val="18"/>
              </w:rPr>
            </w:pPr>
            <w:ins w:id="12133" w:author="Edward Lee" w:date="2017-10-16T16:40:00Z">
              <w:r>
                <w:rPr>
                  <w:rFonts w:hint="eastAsia" w:hAnsi="宋体"/>
                  <w:b/>
                  <w:szCs w:val="18"/>
                </w:rPr>
                <w:t>TLV type</w:t>
              </w:r>
            </w:ins>
          </w:p>
        </w:tc>
        <w:tc>
          <w:tcPr>
            <w:tcW w:w="1527" w:type="dxa"/>
            <w:shd w:val="clear" w:color="auto" w:fill="F1F1F1" w:themeFill="background1" w:themeFillShade="F2"/>
          </w:tcPr>
          <w:p>
            <w:pPr>
              <w:pStyle w:val="36"/>
              <w:ind w:firstLine="0" w:firstLineChars="0"/>
              <w:jc w:val="center"/>
              <w:rPr>
                <w:ins w:id="12134" w:author="Edward Lee" w:date="2017-10-16T16:40:00Z"/>
                <w:rFonts w:hAnsi="宋体"/>
                <w:b/>
                <w:szCs w:val="18"/>
              </w:rPr>
            </w:pPr>
            <w:ins w:id="12135" w:author="Edward Lee" w:date="2017-10-16T16:40:00Z">
              <w:r>
                <w:rPr>
                  <w:rFonts w:hint="eastAsia" w:hAnsi="宋体"/>
                  <w:b/>
                  <w:szCs w:val="18"/>
                </w:rPr>
                <w:t>TAG</w:t>
              </w:r>
            </w:ins>
          </w:p>
        </w:tc>
        <w:tc>
          <w:tcPr>
            <w:tcW w:w="1255" w:type="dxa"/>
            <w:shd w:val="clear" w:color="auto" w:fill="F1F1F1" w:themeFill="background1" w:themeFillShade="F2"/>
          </w:tcPr>
          <w:p>
            <w:pPr>
              <w:pStyle w:val="36"/>
              <w:ind w:firstLine="0" w:firstLineChars="0"/>
              <w:jc w:val="center"/>
              <w:rPr>
                <w:ins w:id="12136" w:author="Edward Lee" w:date="2017-10-16T16:40:00Z"/>
                <w:rFonts w:hAnsi="宋体"/>
                <w:b/>
                <w:szCs w:val="18"/>
              </w:rPr>
            </w:pPr>
            <w:ins w:id="12137" w:author="Edward Lee" w:date="2017-10-16T16:40:00Z">
              <w:r>
                <w:rPr>
                  <w:rFonts w:hint="eastAsia" w:hAnsi="宋体"/>
                  <w:b/>
                  <w:szCs w:val="18"/>
                </w:rPr>
                <w:t>LENGTH</w:t>
              </w:r>
            </w:ins>
          </w:p>
        </w:tc>
        <w:tc>
          <w:tcPr>
            <w:tcW w:w="4172" w:type="dxa"/>
            <w:shd w:val="clear" w:color="auto" w:fill="F1F1F1" w:themeFill="background1" w:themeFillShade="F2"/>
          </w:tcPr>
          <w:p>
            <w:pPr>
              <w:pStyle w:val="36"/>
              <w:ind w:firstLine="0" w:firstLineChars="0"/>
              <w:jc w:val="center"/>
              <w:rPr>
                <w:ins w:id="12138" w:author="Edward Lee" w:date="2017-10-16T16:40:00Z"/>
                <w:rFonts w:hAnsi="宋体"/>
                <w:b/>
                <w:szCs w:val="18"/>
              </w:rPr>
            </w:pPr>
            <w:ins w:id="12139" w:author="Edward Lee" w:date="2017-10-16T16:40:00Z">
              <w:r>
                <w:rPr>
                  <w:rFonts w:hint="eastAsia" w:hAnsi="宋体"/>
                  <w:b/>
                  <w:szCs w:val="18"/>
                </w:rPr>
                <w:t>VALUE</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140" w:author="Edward Lee" w:date="2017-10-16T16:40:00Z"/>
        </w:trPr>
        <w:tc>
          <w:tcPr>
            <w:tcW w:w="1517" w:type="dxa"/>
          </w:tcPr>
          <w:p>
            <w:pPr>
              <w:pStyle w:val="36"/>
              <w:ind w:firstLine="0" w:firstLineChars="0"/>
              <w:rPr>
                <w:ins w:id="12141" w:author="Edward Lee" w:date="2017-10-16T16:40:00Z"/>
                <w:rFonts w:hAnsi="宋体"/>
                <w:szCs w:val="18"/>
              </w:rPr>
            </w:pPr>
            <w:ins w:id="12142" w:author="Edward Lee" w:date="2017-10-16T16:40:00Z">
              <w:r>
                <w:rPr>
                  <w:rFonts w:hint="eastAsia" w:hAnsi="宋体"/>
                  <w:szCs w:val="18"/>
                </w:rPr>
                <w:t>RFID item monitor</w:t>
              </w:r>
            </w:ins>
          </w:p>
        </w:tc>
        <w:tc>
          <w:tcPr>
            <w:tcW w:w="1527" w:type="dxa"/>
          </w:tcPr>
          <w:p>
            <w:pPr>
              <w:pStyle w:val="36"/>
              <w:ind w:firstLine="0" w:firstLineChars="0"/>
              <w:rPr>
                <w:ins w:id="12143" w:author="Edward Lee" w:date="2017-10-16T16:40:00Z"/>
                <w:rFonts w:hAnsi="宋体"/>
                <w:szCs w:val="18"/>
              </w:rPr>
            </w:pPr>
            <w:ins w:id="12144" w:author="Edward Lee" w:date="2017-10-16T16:40:00Z">
              <w:r>
                <w:rPr>
                  <w:rFonts w:hint="eastAsia" w:hAnsi="宋体"/>
                  <w:szCs w:val="18"/>
                </w:rPr>
                <w:t>0x8801</w:t>
              </w:r>
            </w:ins>
          </w:p>
        </w:tc>
        <w:tc>
          <w:tcPr>
            <w:tcW w:w="1255" w:type="dxa"/>
          </w:tcPr>
          <w:p>
            <w:pPr>
              <w:pStyle w:val="36"/>
              <w:ind w:firstLine="0" w:firstLineChars="0"/>
              <w:rPr>
                <w:ins w:id="12145" w:author="Edward Lee" w:date="2017-10-16T16:40:00Z"/>
                <w:rFonts w:hAnsi="宋体"/>
                <w:szCs w:val="18"/>
              </w:rPr>
            </w:pPr>
            <w:ins w:id="12146" w:author="Edward Lee" w:date="2017-10-16T16:40:00Z">
              <w:r>
                <w:rPr>
                  <w:rFonts w:hint="eastAsia" w:hAnsi="宋体"/>
                  <w:szCs w:val="18"/>
                </w:rPr>
                <w:t>16</w:t>
              </w:r>
            </w:ins>
          </w:p>
        </w:tc>
        <w:tc>
          <w:tcPr>
            <w:tcW w:w="4172" w:type="dxa"/>
          </w:tcPr>
          <w:p>
            <w:pPr>
              <w:pStyle w:val="36"/>
              <w:ind w:firstLine="0" w:firstLineChars="0"/>
              <w:rPr>
                <w:ins w:id="12147" w:author="Edward Lee" w:date="2017-10-16T16:40:00Z"/>
                <w:rFonts w:hAnsi="宋体"/>
                <w:szCs w:val="18"/>
              </w:rPr>
            </w:pPr>
            <w:ins w:id="12148" w:author="Edward Lee" w:date="2017-10-16T16:40:00Z">
              <w:r>
                <w:rPr>
                  <w:rFonts w:hAnsi="宋体"/>
                  <w:szCs w:val="18"/>
                </w:rPr>
                <w:t>1 byte of signal strength +4 byte reader ID+1 byte reader state +4 byte tag ID+ 6 byte collection time</w:t>
              </w:r>
            </w:ins>
          </w:p>
          <w:p>
            <w:pPr>
              <w:pStyle w:val="36"/>
              <w:ind w:firstLine="0" w:firstLineChars="0"/>
              <w:rPr>
                <w:ins w:id="12149" w:author="Edward Lee" w:date="2017-10-16T16:40:00Z"/>
                <w:rFonts w:hAnsi="宋体"/>
                <w:szCs w:val="18"/>
              </w:rPr>
            </w:pPr>
            <w:ins w:id="12150" w:author="Edward Lee" w:date="2017-10-16T16:40:00Z">
              <w:r>
                <w:rPr>
                  <w:rFonts w:hAnsi="宋体"/>
                  <w:szCs w:val="18"/>
                </w:rPr>
                <w:t>The reader state 0 is normal and 1 is removed</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151" w:author="Edward Lee" w:date="2017-10-16T16:40:00Z"/>
        </w:trPr>
        <w:tc>
          <w:tcPr>
            <w:tcW w:w="1517" w:type="dxa"/>
          </w:tcPr>
          <w:p>
            <w:pPr>
              <w:pStyle w:val="36"/>
              <w:ind w:firstLine="0" w:firstLineChars="0"/>
              <w:rPr>
                <w:ins w:id="12152" w:author="Edward Lee" w:date="2017-10-16T16:40:00Z"/>
                <w:rFonts w:hAnsi="宋体"/>
                <w:szCs w:val="18"/>
              </w:rPr>
            </w:pPr>
            <w:ins w:id="12153" w:author="Edward Lee" w:date="2017-10-16T16:40:00Z">
              <w:r>
                <w:rPr>
                  <w:rFonts w:hint="eastAsia" w:hAnsi="宋体"/>
                  <w:szCs w:val="18"/>
                </w:rPr>
                <w:t>Current tag monitor</w:t>
              </w:r>
            </w:ins>
          </w:p>
        </w:tc>
        <w:tc>
          <w:tcPr>
            <w:tcW w:w="1527" w:type="dxa"/>
          </w:tcPr>
          <w:p>
            <w:pPr>
              <w:pStyle w:val="36"/>
              <w:ind w:firstLine="0" w:firstLineChars="0"/>
              <w:rPr>
                <w:ins w:id="12154" w:author="Edward Lee" w:date="2017-10-16T16:40:00Z"/>
                <w:rFonts w:hAnsi="宋体"/>
                <w:szCs w:val="18"/>
              </w:rPr>
            </w:pPr>
            <w:ins w:id="12155" w:author="Edward Lee" w:date="2017-10-16T16:40:00Z">
              <w:r>
                <w:rPr>
                  <w:rFonts w:hint="eastAsia" w:hAnsi="宋体"/>
                  <w:szCs w:val="18"/>
                </w:rPr>
                <w:t>0x8901</w:t>
              </w:r>
            </w:ins>
          </w:p>
        </w:tc>
        <w:tc>
          <w:tcPr>
            <w:tcW w:w="1255" w:type="dxa"/>
          </w:tcPr>
          <w:p>
            <w:pPr>
              <w:pStyle w:val="36"/>
              <w:ind w:firstLine="0" w:firstLineChars="0"/>
              <w:rPr>
                <w:ins w:id="12156" w:author="Edward Lee" w:date="2017-10-16T16:40:00Z"/>
                <w:rFonts w:hAnsi="宋体"/>
                <w:szCs w:val="18"/>
              </w:rPr>
            </w:pPr>
            <w:ins w:id="12157" w:author="Edward Lee" w:date="2017-10-16T16:40:00Z">
              <w:r>
                <w:rPr>
                  <w:rFonts w:hint="eastAsia" w:hAnsi="宋体"/>
                  <w:szCs w:val="18"/>
                </w:rPr>
                <w:t>16</w:t>
              </w:r>
            </w:ins>
          </w:p>
        </w:tc>
        <w:tc>
          <w:tcPr>
            <w:tcW w:w="4172" w:type="dxa"/>
          </w:tcPr>
          <w:p>
            <w:pPr>
              <w:pStyle w:val="36"/>
              <w:ind w:firstLine="0" w:firstLineChars="0"/>
              <w:rPr>
                <w:ins w:id="12158" w:author="Edward Lee" w:date="2017-10-16T16:40:00Z"/>
                <w:rFonts w:hAnsi="宋体"/>
                <w:szCs w:val="18"/>
              </w:rPr>
            </w:pPr>
            <w:ins w:id="12159" w:author="Edward Lee" w:date="2017-10-16T16:40:00Z">
              <w:r>
                <w:rPr>
                  <w:rFonts w:hAnsi="宋体"/>
                  <w:szCs w:val="18"/>
                </w:rPr>
                <w:t>1 byte signal strength +4 byte tag ID +5 byte tag sensor information +6 byte acquisition time</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160" w:author="Edward Lee" w:date="2017-10-16T16:40:00Z"/>
        </w:trPr>
        <w:tc>
          <w:tcPr>
            <w:tcW w:w="1517" w:type="dxa"/>
          </w:tcPr>
          <w:p>
            <w:pPr>
              <w:pStyle w:val="36"/>
              <w:ind w:firstLine="0" w:firstLineChars="0"/>
              <w:rPr>
                <w:ins w:id="12161" w:author="Edward Lee" w:date="2017-10-16T16:40:00Z"/>
                <w:rFonts w:hAnsi="宋体"/>
                <w:szCs w:val="18"/>
              </w:rPr>
            </w:pPr>
            <w:ins w:id="12162" w:author="Edward Lee" w:date="2017-10-16T16:40:00Z">
              <w:r>
                <w:rPr>
                  <w:rFonts w:hint="eastAsia" w:hAnsi="宋体"/>
                  <w:szCs w:val="18"/>
                </w:rPr>
                <w:t>Wristband tag data</w:t>
              </w:r>
            </w:ins>
          </w:p>
        </w:tc>
        <w:tc>
          <w:tcPr>
            <w:tcW w:w="1527" w:type="dxa"/>
          </w:tcPr>
          <w:p>
            <w:pPr>
              <w:pStyle w:val="36"/>
              <w:ind w:firstLine="0" w:firstLineChars="0"/>
              <w:rPr>
                <w:ins w:id="12163" w:author="Edward Lee" w:date="2017-10-16T16:40:00Z"/>
                <w:rFonts w:hAnsi="宋体"/>
                <w:szCs w:val="18"/>
              </w:rPr>
            </w:pPr>
            <w:ins w:id="12164" w:author="Edward Lee" w:date="2017-10-16T16:40:00Z">
              <w:r>
                <w:rPr>
                  <w:rFonts w:hint="eastAsia" w:hAnsi="宋体"/>
                  <w:szCs w:val="18"/>
                </w:rPr>
                <w:t>0x8A01</w:t>
              </w:r>
            </w:ins>
          </w:p>
        </w:tc>
        <w:tc>
          <w:tcPr>
            <w:tcW w:w="1255" w:type="dxa"/>
          </w:tcPr>
          <w:p>
            <w:pPr>
              <w:pStyle w:val="36"/>
              <w:ind w:firstLine="0" w:firstLineChars="0"/>
              <w:rPr>
                <w:ins w:id="12165" w:author="Edward Lee" w:date="2017-10-16T16:40:00Z"/>
                <w:rFonts w:hAnsi="宋体"/>
                <w:szCs w:val="18"/>
              </w:rPr>
            </w:pPr>
            <w:ins w:id="12166" w:author="Edward Lee" w:date="2017-10-16T16:40:00Z">
              <w:r>
                <w:rPr>
                  <w:rFonts w:hint="eastAsia" w:hAnsi="宋体"/>
                  <w:szCs w:val="18"/>
                </w:rPr>
                <w:t>18</w:t>
              </w:r>
            </w:ins>
          </w:p>
        </w:tc>
        <w:tc>
          <w:tcPr>
            <w:tcW w:w="4172" w:type="dxa"/>
          </w:tcPr>
          <w:p>
            <w:pPr>
              <w:pStyle w:val="36"/>
              <w:ind w:firstLine="0" w:firstLineChars="0"/>
              <w:rPr>
                <w:ins w:id="12167" w:author="Edward Lee" w:date="2017-10-16T16:40:00Z"/>
                <w:rFonts w:hAnsi="宋体"/>
                <w:szCs w:val="18"/>
              </w:rPr>
            </w:pPr>
            <w:ins w:id="12168" w:author="Edward Lee" w:date="2017-10-16T16:40:00Z">
              <w:r>
                <w:rPr>
                  <w:rFonts w:hAnsi="宋体"/>
                  <w:szCs w:val="18"/>
                </w:rPr>
                <w:t>1 byte signal strength +4 byte bracelet ID+1 byte type +2 bytes bytes +6 byte acquisition time +6 byte reception time</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169" w:author="Edward Lee" w:date="2017-10-16T16:40:00Z"/>
        </w:trPr>
        <w:tc>
          <w:tcPr>
            <w:tcW w:w="1517" w:type="dxa"/>
          </w:tcPr>
          <w:p>
            <w:pPr>
              <w:pStyle w:val="36"/>
              <w:ind w:firstLine="0" w:firstLineChars="0"/>
              <w:rPr>
                <w:ins w:id="12170" w:author="Edward Lee" w:date="2017-10-16T16:40:00Z"/>
                <w:rFonts w:hAnsi="宋体"/>
                <w:szCs w:val="18"/>
              </w:rPr>
            </w:pPr>
            <w:ins w:id="12171" w:author="Edward Lee" w:date="2017-10-16T16:40:00Z">
              <w:r>
                <w:rPr>
                  <w:rFonts w:hint="eastAsia" w:hAnsi="宋体"/>
                  <w:szCs w:val="18"/>
                </w:rPr>
                <w:t>tag</w:t>
              </w:r>
            </w:ins>
          </w:p>
        </w:tc>
        <w:tc>
          <w:tcPr>
            <w:tcW w:w="1527" w:type="dxa"/>
          </w:tcPr>
          <w:p>
            <w:pPr>
              <w:pStyle w:val="36"/>
              <w:ind w:firstLine="0" w:firstLineChars="0"/>
              <w:rPr>
                <w:ins w:id="12172" w:author="Edward Lee" w:date="2017-10-16T16:40:00Z"/>
                <w:rFonts w:hAnsi="宋体"/>
                <w:szCs w:val="18"/>
              </w:rPr>
            </w:pPr>
            <w:ins w:id="12173" w:author="Edward Lee" w:date="2017-10-16T16:40:00Z">
              <w:r>
                <w:rPr>
                  <w:rFonts w:hAnsi="宋体"/>
                  <w:szCs w:val="18"/>
                </w:rPr>
                <w:t>0x8</w:t>
              </w:r>
            </w:ins>
            <w:ins w:id="12174" w:author="Edward Lee" w:date="2017-10-16T16:40:00Z">
              <w:r>
                <w:rPr>
                  <w:rFonts w:hint="eastAsia" w:hAnsi="宋体"/>
                  <w:szCs w:val="18"/>
                </w:rPr>
                <w:t>B</w:t>
              </w:r>
            </w:ins>
            <w:ins w:id="12175" w:author="Edward Lee" w:date="2017-10-16T16:40:00Z">
              <w:r>
                <w:rPr>
                  <w:rFonts w:hAnsi="宋体"/>
                  <w:szCs w:val="18"/>
                </w:rPr>
                <w:t>01</w:t>
              </w:r>
            </w:ins>
          </w:p>
        </w:tc>
        <w:tc>
          <w:tcPr>
            <w:tcW w:w="1255" w:type="dxa"/>
          </w:tcPr>
          <w:p>
            <w:pPr>
              <w:pStyle w:val="36"/>
              <w:ind w:firstLine="0" w:firstLineChars="0"/>
              <w:rPr>
                <w:ins w:id="12176" w:author="Edward Lee" w:date="2017-10-16T16:40:00Z"/>
                <w:rFonts w:hAnsi="宋体"/>
                <w:szCs w:val="18"/>
              </w:rPr>
            </w:pPr>
            <w:ins w:id="12177" w:author="Edward Lee" w:date="2017-10-16T16:40:00Z">
              <w:r>
                <w:rPr>
                  <w:rFonts w:hint="eastAsia" w:hAnsi="宋体"/>
                  <w:szCs w:val="18"/>
                </w:rPr>
                <w:t>17</w:t>
              </w:r>
            </w:ins>
          </w:p>
        </w:tc>
        <w:tc>
          <w:tcPr>
            <w:tcW w:w="4172" w:type="dxa"/>
          </w:tcPr>
          <w:p>
            <w:pPr>
              <w:pStyle w:val="36"/>
              <w:ind w:firstLine="0" w:firstLineChars="0"/>
              <w:rPr>
                <w:ins w:id="12178" w:author="Edward Lee" w:date="2017-10-16T16:40:00Z"/>
                <w:rFonts w:hAnsi="宋体"/>
                <w:szCs w:val="18"/>
              </w:rPr>
            </w:pPr>
            <w:ins w:id="12179" w:author="Edward Lee" w:date="2017-10-16T16:40:00Z">
              <w:r>
                <w:rPr>
                  <w:rFonts w:hAnsi="宋体"/>
                  <w:szCs w:val="18"/>
                </w:rPr>
                <w:t>Antenna Channel(1byte)+ tag type (1byte)+ id(4bytes)+sum(1byte)+ incentive address (2bytes)+ voltage state (1Bytes) +rssi(1byte) + receive time (6bytes)</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ins w:id="12180" w:author="Edward Lee" w:date="2017-10-16T16:40:00Z"/>
        </w:trPr>
        <w:tc>
          <w:tcPr>
            <w:tcW w:w="1517" w:type="dxa"/>
          </w:tcPr>
          <w:p>
            <w:pPr>
              <w:pStyle w:val="36"/>
              <w:ind w:firstLine="0" w:firstLineChars="0"/>
              <w:rPr>
                <w:ins w:id="12181" w:author="Edward Lee" w:date="2017-10-16T16:40:00Z"/>
                <w:rFonts w:hAnsi="宋体"/>
                <w:szCs w:val="18"/>
              </w:rPr>
            </w:pPr>
            <w:ins w:id="12182" w:author="Edward Lee" w:date="2017-10-16T16:40:00Z">
              <w:r>
                <w:rPr>
                  <w:rFonts w:hAnsi="宋体"/>
                  <w:szCs w:val="18"/>
                </w:rPr>
                <w:t xml:space="preserve">Attendance </w:t>
              </w:r>
            </w:ins>
            <w:ins w:id="12183" w:author="Edward Lee" w:date="2017-10-16T16:40:00Z">
              <w:r>
                <w:rPr>
                  <w:rFonts w:hint="eastAsia" w:hAnsi="宋体"/>
                  <w:szCs w:val="18"/>
                </w:rPr>
                <w:t>tag</w:t>
              </w:r>
            </w:ins>
          </w:p>
        </w:tc>
        <w:tc>
          <w:tcPr>
            <w:tcW w:w="1527" w:type="dxa"/>
          </w:tcPr>
          <w:p>
            <w:pPr>
              <w:pStyle w:val="36"/>
              <w:ind w:firstLine="0" w:firstLineChars="0"/>
              <w:rPr>
                <w:ins w:id="12184" w:author="Edward Lee" w:date="2017-10-16T16:40:00Z"/>
                <w:rFonts w:hAnsi="宋体"/>
                <w:szCs w:val="18"/>
              </w:rPr>
            </w:pPr>
            <w:ins w:id="12185" w:author="Edward Lee" w:date="2017-10-16T16:40:00Z">
              <w:r>
                <w:rPr>
                  <w:rFonts w:hint="eastAsia" w:hAnsi="宋体"/>
                  <w:szCs w:val="18"/>
                </w:rPr>
                <w:t>0x8B02</w:t>
              </w:r>
            </w:ins>
          </w:p>
        </w:tc>
        <w:tc>
          <w:tcPr>
            <w:tcW w:w="1255" w:type="dxa"/>
          </w:tcPr>
          <w:p>
            <w:pPr>
              <w:pStyle w:val="36"/>
              <w:ind w:firstLine="0" w:firstLineChars="0"/>
              <w:rPr>
                <w:ins w:id="12186" w:author="Edward Lee" w:date="2017-10-16T16:40:00Z"/>
                <w:rFonts w:hAnsi="宋体"/>
                <w:szCs w:val="18"/>
              </w:rPr>
            </w:pPr>
            <w:ins w:id="12187" w:author="Edward Lee" w:date="2017-10-16T16:40:00Z">
              <w:r>
                <w:rPr>
                  <w:rFonts w:hint="eastAsia" w:hAnsi="宋体"/>
                  <w:szCs w:val="18"/>
                </w:rPr>
                <w:t>17</w:t>
              </w:r>
            </w:ins>
          </w:p>
        </w:tc>
        <w:tc>
          <w:tcPr>
            <w:tcW w:w="4172" w:type="dxa"/>
          </w:tcPr>
          <w:p>
            <w:pPr>
              <w:pStyle w:val="36"/>
              <w:ind w:firstLine="0" w:firstLineChars="0"/>
              <w:rPr>
                <w:ins w:id="12188" w:author="Edward Lee" w:date="2017-10-16T16:40:00Z"/>
                <w:rFonts w:hAnsi="宋体"/>
                <w:szCs w:val="18"/>
              </w:rPr>
            </w:pPr>
            <w:ins w:id="12189" w:author="Edward Lee" w:date="2017-10-16T16:40:00Z">
              <w:r>
                <w:rPr>
                  <w:rFonts w:hAnsi="宋体"/>
                  <w:szCs w:val="18"/>
                </w:rPr>
                <w:t xml:space="preserve"> (1byte)+</w:t>
              </w:r>
            </w:ins>
            <w:ins w:id="12190" w:author="Edward Lee" w:date="2017-10-16T16:40:00Z">
              <w:r>
                <w:rPr>
                  <w:rFonts w:hint="eastAsia" w:hAnsi="宋体"/>
                  <w:szCs w:val="18"/>
                </w:rPr>
                <w:t xml:space="preserve"> </w:t>
              </w:r>
            </w:ins>
            <w:ins w:id="12191" w:author="Edward Lee" w:date="2017-10-16T16:40:00Z">
              <w:r>
                <w:rPr>
                  <w:rFonts w:hAnsi="宋体"/>
                  <w:szCs w:val="18"/>
                </w:rPr>
                <w:t>id(4bytes)+sum(1byte)+ incentive address (2bytes)+ voltage state (1Bytes) +rssi(1byte) + receiving time (6bytes)</w:t>
              </w:r>
            </w:ins>
          </w:p>
        </w:tc>
      </w:tr>
    </w:tbl>
    <w:p>
      <w:pPr>
        <w:rPr>
          <w:ins w:id="12192" w:author="Edward Lee" w:date="2017-10-16T16:40:00Z"/>
        </w:rPr>
      </w:pPr>
    </w:p>
    <w:p>
      <w:pPr>
        <w:pStyle w:val="36"/>
        <w:ind w:firstLine="0" w:firstLineChars="0"/>
        <w:rPr>
          <w:ins w:id="12193" w:author="Edward Lee" w:date="2017-10-16T16:40:00Z"/>
          <w:rFonts w:hAnsi="宋体"/>
          <w:color w:val="FF33CC"/>
        </w:rPr>
      </w:pPr>
      <w:ins w:id="12194" w:author="Edward Lee" w:date="2017-10-16T16:40:00Z">
        <w:r>
          <w:rPr>
            <w:rFonts w:hint="eastAsia" w:hAnsi="宋体"/>
            <w:color w:val="000000" w:themeColor="text1"/>
          </w:rPr>
          <w:t xml:space="preserve">tag </w:t>
        </w:r>
      </w:ins>
      <w:ins w:id="12195" w:author="Edward Lee" w:date="2017-10-16T16:40:00Z">
        <w:r>
          <w:rPr>
            <w:rFonts w:hint="eastAsia"/>
          </w:rPr>
          <w:t xml:space="preserve">eg1： </w:t>
        </w:r>
      </w:ins>
      <w:ins w:id="12196" w:author="Edward Lee" w:date="2017-10-16T16:40:00Z">
        <w:r>
          <w:rPr>
            <w:rFonts w:hAnsi="宋体"/>
            <w:color w:val="FF0000"/>
          </w:rPr>
          <w:t>8B 01</w:t>
        </w:r>
      </w:ins>
      <w:ins w:id="12197" w:author="Edward Lee" w:date="2017-10-16T16:40:00Z">
        <w:r>
          <w:rPr>
            <w:rFonts w:hAnsi="宋体"/>
            <w:color w:val="00B050"/>
          </w:rPr>
          <w:t>00 11</w:t>
        </w:r>
      </w:ins>
      <w:ins w:id="12198" w:author="Edward Lee" w:date="2017-10-16T16:40:00Z">
        <w:r>
          <w:rPr>
            <w:rFonts w:hAnsi="宋体"/>
            <w:color w:val="00B0F0"/>
            <w:u w:val="single"/>
          </w:rPr>
          <w:t>01 20 78 2B 6A A4 2F 00 00 00 A9 11 01 0E 13 26 09</w:t>
        </w:r>
      </w:ins>
    </w:p>
    <w:tbl>
      <w:tblPr>
        <w:tblStyle w:val="21"/>
        <w:tblW w:w="8828" w:type="dxa"/>
        <w:jc w:val="center"/>
        <w:tblInd w:w="-28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1843"/>
        <w:gridCol w:w="5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2199" w:author="Edward Lee" w:date="2017-10-16T16:40:00Z"/>
        </w:trPr>
        <w:tc>
          <w:tcPr>
            <w:tcW w:w="1792" w:type="dxa"/>
            <w:shd w:val="clear" w:color="auto" w:fill="F1F1F1" w:themeFill="background1" w:themeFillShade="F2"/>
          </w:tcPr>
          <w:p>
            <w:pPr>
              <w:pStyle w:val="36"/>
              <w:ind w:firstLine="0" w:firstLineChars="0"/>
              <w:jc w:val="center"/>
              <w:rPr>
                <w:ins w:id="12200" w:author="Edward Lee" w:date="2017-10-16T16:40:00Z"/>
                <w:rFonts w:hAnsi="宋体"/>
                <w:b/>
                <w:szCs w:val="18"/>
              </w:rPr>
            </w:pPr>
            <w:ins w:id="12201" w:author="Edward Lee" w:date="2017-10-16T16:40:00Z">
              <w:r>
                <w:rPr>
                  <w:rFonts w:hint="eastAsia" w:hAnsi="宋体"/>
                  <w:b/>
                  <w:szCs w:val="18"/>
                </w:rPr>
                <w:t>TLV type</w:t>
              </w:r>
            </w:ins>
          </w:p>
        </w:tc>
        <w:tc>
          <w:tcPr>
            <w:tcW w:w="1843" w:type="dxa"/>
            <w:shd w:val="clear" w:color="auto" w:fill="F1F1F1" w:themeFill="background1" w:themeFillShade="F2"/>
          </w:tcPr>
          <w:p>
            <w:pPr>
              <w:pStyle w:val="36"/>
              <w:ind w:firstLine="0" w:firstLineChars="0"/>
              <w:jc w:val="center"/>
              <w:rPr>
                <w:ins w:id="12202" w:author="Edward Lee" w:date="2017-10-16T16:40:00Z"/>
                <w:rFonts w:hAnsi="宋体"/>
                <w:b/>
                <w:szCs w:val="18"/>
              </w:rPr>
            </w:pPr>
            <w:ins w:id="12203" w:author="Edward Lee" w:date="2017-10-16T16:40:00Z">
              <w:r>
                <w:rPr>
                  <w:rFonts w:hint="eastAsia" w:hAnsi="宋体"/>
                  <w:b/>
                  <w:szCs w:val="18"/>
                </w:rPr>
                <w:t>TAG</w:t>
              </w:r>
            </w:ins>
          </w:p>
        </w:tc>
        <w:tc>
          <w:tcPr>
            <w:tcW w:w="5193" w:type="dxa"/>
            <w:shd w:val="clear" w:color="auto" w:fill="F1F1F1" w:themeFill="background1" w:themeFillShade="F2"/>
          </w:tcPr>
          <w:p>
            <w:pPr>
              <w:pStyle w:val="36"/>
              <w:ind w:firstLine="0" w:firstLineChars="0"/>
              <w:jc w:val="center"/>
              <w:rPr>
                <w:ins w:id="12204" w:author="Edward Lee" w:date="2017-10-16T16:40:00Z"/>
                <w:rFonts w:hAnsi="宋体"/>
                <w:b/>
                <w:szCs w:val="18"/>
              </w:rPr>
            </w:pPr>
            <w:ins w:id="12205" w:author="Edward Lee" w:date="2017-10-16T16:40:00Z">
              <w:r>
                <w:rPr>
                  <w:rFonts w:hint="eastAsia" w:hAnsi="宋体"/>
                  <w:b/>
                  <w:szCs w:val="18"/>
                </w:rPr>
                <w:t>LENGTH</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2206" w:author="Edward Lee" w:date="2017-10-16T16:40:00Z"/>
        </w:trPr>
        <w:tc>
          <w:tcPr>
            <w:tcW w:w="1792" w:type="dxa"/>
            <w:vAlign w:val="center"/>
          </w:tcPr>
          <w:p>
            <w:pPr>
              <w:pStyle w:val="36"/>
              <w:ind w:firstLine="0" w:firstLineChars="0"/>
              <w:jc w:val="center"/>
              <w:rPr>
                <w:ins w:id="12207" w:author="Edward Lee" w:date="2017-10-16T16:40:00Z"/>
                <w:rFonts w:hAnsi="宋体"/>
                <w:szCs w:val="18"/>
              </w:rPr>
            </w:pPr>
            <w:ins w:id="12208" w:author="Edward Lee" w:date="2017-10-16T16:40:00Z">
              <w:r>
                <w:rPr>
                  <w:rFonts w:hAnsi="宋体"/>
                  <w:color w:val="FF0000"/>
                </w:rPr>
                <w:t>8B 01</w:t>
              </w:r>
            </w:ins>
          </w:p>
        </w:tc>
        <w:tc>
          <w:tcPr>
            <w:tcW w:w="1843" w:type="dxa"/>
            <w:vAlign w:val="center"/>
          </w:tcPr>
          <w:p>
            <w:pPr>
              <w:pStyle w:val="36"/>
              <w:ind w:firstLine="0" w:firstLineChars="0"/>
              <w:jc w:val="center"/>
              <w:rPr>
                <w:ins w:id="12209" w:author="Edward Lee" w:date="2017-10-16T16:40:00Z"/>
                <w:rFonts w:hAnsi="宋体"/>
                <w:szCs w:val="18"/>
              </w:rPr>
            </w:pPr>
            <w:ins w:id="12210" w:author="Edward Lee" w:date="2017-10-16T16:40:00Z">
              <w:r>
                <w:rPr>
                  <w:rFonts w:hAnsi="宋体"/>
                  <w:color w:val="00B050"/>
                </w:rPr>
                <w:t>00 11</w:t>
              </w:r>
            </w:ins>
          </w:p>
        </w:tc>
        <w:tc>
          <w:tcPr>
            <w:tcW w:w="5193" w:type="dxa"/>
            <w:vAlign w:val="center"/>
          </w:tcPr>
          <w:p>
            <w:pPr>
              <w:pStyle w:val="36"/>
              <w:ind w:firstLine="0" w:firstLineChars="0"/>
              <w:jc w:val="center"/>
              <w:rPr>
                <w:ins w:id="12211" w:author="Edward Lee" w:date="2017-10-16T16:40:00Z"/>
                <w:rFonts w:hAnsi="宋体"/>
                <w:szCs w:val="18"/>
              </w:rPr>
            </w:pPr>
            <w:ins w:id="12212" w:author="Edward Lee" w:date="2017-10-16T16:40:00Z">
              <w:r>
                <w:rPr>
                  <w:rFonts w:hAnsi="宋体"/>
                  <w:color w:val="00B0F0"/>
                  <w:u w:val="single"/>
                </w:rPr>
                <w:t>01 20 78 2B 6A A4 2F 00 00 00 A9 11 01 0E 13 26 09</w:t>
              </w:r>
            </w:ins>
          </w:p>
        </w:tc>
      </w:tr>
    </w:tbl>
    <w:p>
      <w:pPr>
        <w:pStyle w:val="36"/>
        <w:ind w:firstLine="0" w:firstLineChars="0"/>
        <w:rPr>
          <w:ins w:id="12213" w:author="Edward Lee" w:date="2017-10-16T16:40:00Z"/>
          <w:rFonts w:hAnsi="宋体"/>
          <w:color w:val="000000" w:themeColor="text1"/>
        </w:rPr>
      </w:pPr>
      <w:ins w:id="12214" w:author="Edward Lee" w:date="2017-10-16T16:40:00Z">
        <w:r>
          <w:rPr>
            <w:rFonts w:hAnsi="宋体"/>
            <w:color w:val="000000" w:themeColor="text1"/>
          </w:rPr>
          <w:t>The analysis is as follows</w:t>
        </w:r>
      </w:ins>
      <w:ins w:id="12215" w:author="Edward Lee" w:date="2017-10-16T16:40:00Z">
        <w:r>
          <w:rPr>
            <w:rFonts w:hint="eastAsia" w:hAnsi="宋体"/>
            <w:color w:val="000000" w:themeColor="text1"/>
          </w:rPr>
          <w:t>：</w:t>
        </w:r>
      </w:ins>
    </w:p>
    <w:p>
      <w:pPr>
        <w:pStyle w:val="36"/>
        <w:ind w:left="420" w:leftChars="200" w:firstLine="210" w:firstLineChars="100"/>
        <w:rPr>
          <w:ins w:id="12216" w:author="Edward Lee" w:date="2017-10-16T16:40:00Z"/>
          <w:rFonts w:hAnsi="宋体"/>
          <w:color w:val="000000" w:themeColor="text1"/>
        </w:rPr>
      </w:pPr>
      <w:ins w:id="12217" w:author="Edward Lee" w:date="2017-10-16T16:40:00Z">
        <w:r>
          <w:rPr>
            <w:rFonts w:hAnsi="宋体"/>
            <w:color w:val="000000" w:themeColor="text1"/>
          </w:rPr>
          <w:t>The TLV type</w:t>
        </w:r>
      </w:ins>
      <w:ins w:id="12218" w:author="Edward Lee" w:date="2017-10-16T16:40:00Z">
        <w:r>
          <w:rPr>
            <w:rFonts w:hint="eastAsia" w:hAnsi="宋体"/>
            <w:color w:val="000000" w:themeColor="text1"/>
          </w:rPr>
          <w:t xml:space="preserve">     ： 0x</w:t>
        </w:r>
      </w:ins>
      <w:ins w:id="12219" w:author="Edward Lee" w:date="2017-10-16T16:40:00Z">
        <w:r>
          <w:rPr>
            <w:rFonts w:hint="eastAsia" w:hAnsi="宋体"/>
            <w:color w:val="FF0000"/>
          </w:rPr>
          <w:t>8B01</w:t>
        </w:r>
      </w:ins>
      <w:ins w:id="12220" w:author="Edward Lee" w:date="2017-10-16T16:40:00Z">
        <w:r>
          <w:rPr>
            <w:rFonts w:hint="eastAsia" w:hAnsi="宋体"/>
            <w:color w:val="000000" w:themeColor="text1"/>
          </w:rPr>
          <w:t xml:space="preserve"> </w:t>
        </w:r>
      </w:ins>
    </w:p>
    <w:p>
      <w:pPr>
        <w:pStyle w:val="36"/>
        <w:ind w:left="420" w:leftChars="200" w:firstLine="210" w:firstLineChars="100"/>
        <w:rPr>
          <w:ins w:id="12221" w:author="Edward Lee" w:date="2017-10-16T16:40:00Z"/>
          <w:rFonts w:hAnsi="宋体"/>
          <w:color w:val="00B050"/>
        </w:rPr>
      </w:pPr>
      <w:ins w:id="12222" w:author="Edward Lee" w:date="2017-10-16T16:40:00Z">
        <w:r>
          <w:rPr>
            <w:rFonts w:hAnsi="宋体"/>
            <w:color w:val="000000" w:themeColor="text1"/>
          </w:rPr>
          <w:t>TLV data length</w:t>
        </w:r>
      </w:ins>
      <w:ins w:id="12223" w:author="Edward Lee" w:date="2017-10-16T16:40:00Z">
        <w:r>
          <w:rPr>
            <w:rFonts w:hint="eastAsia" w:hAnsi="宋体"/>
            <w:color w:val="000000" w:themeColor="text1"/>
          </w:rPr>
          <w:t xml:space="preserve"> ： 0x</w:t>
        </w:r>
      </w:ins>
      <w:ins w:id="12224" w:author="Edward Lee" w:date="2017-10-16T16:40:00Z">
        <w:r>
          <w:rPr>
            <w:rFonts w:hAnsi="宋体"/>
            <w:color w:val="00B050"/>
          </w:rPr>
          <w:t>0011</w:t>
        </w:r>
      </w:ins>
    </w:p>
    <w:p>
      <w:pPr>
        <w:pStyle w:val="36"/>
        <w:ind w:left="420" w:leftChars="200" w:firstLine="210" w:firstLineChars="100"/>
        <w:rPr>
          <w:ins w:id="12225" w:author="Edward Lee" w:date="2017-10-16T16:40:00Z"/>
          <w:rFonts w:hAnsi="宋体"/>
          <w:color w:val="000000" w:themeColor="text1"/>
        </w:rPr>
      </w:pPr>
      <w:ins w:id="12226" w:author="Edward Lee" w:date="2017-10-16T16:40:00Z">
        <w:r>
          <w:rPr>
            <w:rFonts w:hAnsi="宋体"/>
          </w:rPr>
          <w:t>The TLV data</w:t>
        </w:r>
      </w:ins>
      <w:ins w:id="12227" w:author="Edward Lee" w:date="2017-10-16T16:40:00Z">
        <w:r>
          <w:rPr>
            <w:rFonts w:hint="eastAsia" w:hAnsi="宋体"/>
          </w:rPr>
          <w:t xml:space="preserve">    ： </w:t>
        </w:r>
      </w:ins>
      <w:ins w:id="12228" w:author="Edward Lee" w:date="2017-10-16T16:40:00Z">
        <w:r>
          <w:rPr>
            <w:rFonts w:hAnsi="宋体"/>
            <w:color w:val="00B0F0"/>
            <w:u w:val="single"/>
          </w:rPr>
          <w:t>01 20 78 2B 6A A4 2F 00 00 00 A9 11 01 0E 13 26 09</w:t>
        </w:r>
      </w:ins>
      <w:ins w:id="12229" w:author="Edward Lee" w:date="2017-10-16T16:40:00Z">
        <w:r>
          <w:rPr>
            <w:rFonts w:hint="eastAsia" w:hAnsi="宋体"/>
          </w:rPr>
          <w:t xml:space="preserve"> （take</w:t>
        </w:r>
      </w:ins>
      <w:ins w:id="12230" w:author="Edward Lee" w:date="2017-10-16T16:40:00Z">
        <w:r>
          <w:rPr>
            <w:rFonts w:hAnsi="宋体"/>
          </w:rPr>
          <w:t xml:space="preserve"> the electronic tag data format specification</w:t>
        </w:r>
      </w:ins>
      <w:ins w:id="12231" w:author="Edward Lee" w:date="2017-10-16T16:40:00Z">
        <w:r>
          <w:rPr>
            <w:rFonts w:hint="eastAsia" w:hAnsi="宋体"/>
          </w:rPr>
          <w:t xml:space="preserve"> for example</w:t>
        </w:r>
      </w:ins>
      <w:ins w:id="12232" w:author="Edward Lee" w:date="2017-10-16T16:40:00Z">
        <w:r>
          <w:rPr>
            <w:rFonts w:hint="eastAsia" w:hAnsi="宋体"/>
            <w:color w:val="000000" w:themeColor="text1"/>
          </w:rPr>
          <w:t>)</w:t>
        </w:r>
      </w:ins>
    </w:p>
    <w:p>
      <w:pPr>
        <w:pStyle w:val="36"/>
        <w:ind w:left="1260" w:leftChars="600" w:firstLine="210" w:firstLineChars="100"/>
        <w:rPr>
          <w:ins w:id="12233" w:author="Edward Lee" w:date="2017-10-16T16:40:00Z"/>
          <w:rFonts w:hAnsi="宋体"/>
          <w:color w:val="000000" w:themeColor="text1"/>
        </w:rPr>
      </w:pPr>
    </w:p>
    <w:p>
      <w:pPr>
        <w:pStyle w:val="36"/>
        <w:ind w:firstLine="0" w:firstLineChars="0"/>
        <w:rPr>
          <w:ins w:id="12234" w:author="Edward Lee" w:date="2017-10-16T16:40:00Z"/>
          <w:rFonts w:hAnsi="宋体"/>
          <w:color w:val="FF33CC"/>
        </w:rPr>
      </w:pPr>
      <w:ins w:id="12235" w:author="Edward Lee" w:date="2017-10-16T16:40:00Z">
        <w:r>
          <w:rPr>
            <w:rFonts w:hAnsi="宋体"/>
            <w:szCs w:val="18"/>
          </w:rPr>
          <w:t xml:space="preserve">Attendance </w:t>
        </w:r>
      </w:ins>
      <w:ins w:id="12236" w:author="Edward Lee" w:date="2017-10-16T16:40:00Z">
        <w:r>
          <w:rPr>
            <w:rFonts w:hint="eastAsia" w:hAnsi="宋体"/>
            <w:szCs w:val="18"/>
          </w:rPr>
          <w:t>tag</w:t>
        </w:r>
      </w:ins>
      <w:ins w:id="12237" w:author="Edward Lee" w:date="2017-10-16T16:40:00Z">
        <w:r>
          <w:rPr>
            <w:rFonts w:hint="eastAsia" w:hAnsi="宋体"/>
            <w:color w:val="000000" w:themeColor="text1"/>
          </w:rPr>
          <w:t xml:space="preserve"> </w:t>
        </w:r>
      </w:ins>
      <w:ins w:id="12238" w:author="Edward Lee" w:date="2017-10-16T16:40:00Z">
        <w:r>
          <w:rPr>
            <w:rFonts w:hint="eastAsia"/>
          </w:rPr>
          <w:t xml:space="preserve">eg2： </w:t>
        </w:r>
      </w:ins>
      <w:ins w:id="12239" w:author="Edward Lee" w:date="2017-10-16T16:40:00Z">
        <w:r>
          <w:rPr>
            <w:rFonts w:hAnsi="宋体"/>
            <w:color w:val="FF0000"/>
          </w:rPr>
          <w:t>8B 0</w:t>
        </w:r>
      </w:ins>
      <w:ins w:id="12240" w:author="Edward Lee" w:date="2017-10-16T16:40:00Z">
        <w:r>
          <w:rPr>
            <w:rFonts w:hint="eastAsia" w:hAnsi="宋体"/>
            <w:color w:val="FF0000"/>
          </w:rPr>
          <w:t>2</w:t>
        </w:r>
      </w:ins>
      <w:ins w:id="12241" w:author="Edward Lee" w:date="2017-10-16T16:40:00Z">
        <w:r>
          <w:rPr>
            <w:rFonts w:hAnsi="宋体"/>
            <w:color w:val="00B050"/>
          </w:rPr>
          <w:t>00 11</w:t>
        </w:r>
      </w:ins>
      <w:ins w:id="12242" w:author="Edward Lee" w:date="2017-10-16T16:40:00Z">
        <w:r>
          <w:rPr>
            <w:rFonts w:hint="eastAsia" w:hAnsi="宋体"/>
            <w:color w:val="00B0F0"/>
            <w:u w:val="single"/>
          </w:rPr>
          <w:t>8</w:t>
        </w:r>
      </w:ins>
      <w:ins w:id="12243" w:author="Edward Lee" w:date="2017-10-16T16:40:00Z">
        <w:r>
          <w:rPr>
            <w:rFonts w:hAnsi="宋体"/>
            <w:color w:val="00B0F0"/>
            <w:u w:val="single"/>
          </w:rPr>
          <w:t>1 20 78 2B 6A A4 2F 00 00 00 A9 11 01 0E 13 26 09</w:t>
        </w:r>
      </w:ins>
    </w:p>
    <w:tbl>
      <w:tblPr>
        <w:tblStyle w:val="21"/>
        <w:tblW w:w="8828" w:type="dxa"/>
        <w:jc w:val="center"/>
        <w:tblInd w:w="-28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1843"/>
        <w:gridCol w:w="5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2244" w:author="Edward Lee" w:date="2017-10-16T16:40:00Z"/>
        </w:trPr>
        <w:tc>
          <w:tcPr>
            <w:tcW w:w="1792" w:type="dxa"/>
            <w:shd w:val="clear" w:color="auto" w:fill="F1F1F1" w:themeFill="background1" w:themeFillShade="F2"/>
          </w:tcPr>
          <w:p>
            <w:pPr>
              <w:pStyle w:val="36"/>
              <w:ind w:firstLine="0" w:firstLineChars="0"/>
              <w:jc w:val="center"/>
              <w:rPr>
                <w:ins w:id="12245" w:author="Edward Lee" w:date="2017-10-16T16:40:00Z"/>
                <w:rFonts w:hAnsi="宋体"/>
                <w:b/>
                <w:szCs w:val="18"/>
              </w:rPr>
            </w:pPr>
            <w:ins w:id="12246" w:author="Edward Lee" w:date="2017-10-16T16:40:00Z">
              <w:r>
                <w:rPr>
                  <w:rFonts w:hint="eastAsia" w:hAnsi="宋体"/>
                  <w:b/>
                  <w:szCs w:val="18"/>
                </w:rPr>
                <w:t>TLV type</w:t>
              </w:r>
            </w:ins>
          </w:p>
        </w:tc>
        <w:tc>
          <w:tcPr>
            <w:tcW w:w="1843" w:type="dxa"/>
            <w:shd w:val="clear" w:color="auto" w:fill="F1F1F1" w:themeFill="background1" w:themeFillShade="F2"/>
          </w:tcPr>
          <w:p>
            <w:pPr>
              <w:pStyle w:val="36"/>
              <w:ind w:firstLine="0" w:firstLineChars="0"/>
              <w:jc w:val="center"/>
              <w:rPr>
                <w:ins w:id="12247" w:author="Edward Lee" w:date="2017-10-16T16:40:00Z"/>
                <w:rFonts w:hAnsi="宋体"/>
                <w:b/>
                <w:szCs w:val="18"/>
              </w:rPr>
            </w:pPr>
            <w:ins w:id="12248" w:author="Edward Lee" w:date="2017-10-16T16:40:00Z">
              <w:r>
                <w:rPr>
                  <w:rFonts w:hint="eastAsia" w:hAnsi="宋体"/>
                  <w:b/>
                  <w:szCs w:val="18"/>
                </w:rPr>
                <w:t>TAG</w:t>
              </w:r>
            </w:ins>
          </w:p>
        </w:tc>
        <w:tc>
          <w:tcPr>
            <w:tcW w:w="5193" w:type="dxa"/>
            <w:shd w:val="clear" w:color="auto" w:fill="F1F1F1" w:themeFill="background1" w:themeFillShade="F2"/>
          </w:tcPr>
          <w:p>
            <w:pPr>
              <w:pStyle w:val="36"/>
              <w:ind w:firstLine="0" w:firstLineChars="0"/>
              <w:jc w:val="center"/>
              <w:rPr>
                <w:ins w:id="12249" w:author="Edward Lee" w:date="2017-10-16T16:40:00Z"/>
                <w:rFonts w:hAnsi="宋体"/>
                <w:b/>
                <w:szCs w:val="18"/>
              </w:rPr>
            </w:pPr>
            <w:ins w:id="12250" w:author="Edward Lee" w:date="2017-10-16T16:40:00Z">
              <w:r>
                <w:rPr>
                  <w:rFonts w:hint="eastAsia" w:hAnsi="宋体"/>
                  <w:b/>
                  <w:szCs w:val="18"/>
                </w:rPr>
                <w:t>LENGTH</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ins w:id="12251" w:author="Edward Lee" w:date="2017-10-16T16:40:00Z"/>
        </w:trPr>
        <w:tc>
          <w:tcPr>
            <w:tcW w:w="1792" w:type="dxa"/>
            <w:vAlign w:val="center"/>
          </w:tcPr>
          <w:p>
            <w:pPr>
              <w:pStyle w:val="36"/>
              <w:ind w:firstLine="0" w:firstLineChars="0"/>
              <w:jc w:val="center"/>
              <w:rPr>
                <w:ins w:id="12252" w:author="Edward Lee" w:date="2017-10-16T16:40:00Z"/>
                <w:rFonts w:hAnsi="宋体"/>
                <w:szCs w:val="18"/>
              </w:rPr>
            </w:pPr>
            <w:ins w:id="12253" w:author="Edward Lee" w:date="2017-10-16T16:40:00Z">
              <w:r>
                <w:rPr>
                  <w:rFonts w:hAnsi="宋体"/>
                  <w:color w:val="FF0000"/>
                </w:rPr>
                <w:t>8B 0</w:t>
              </w:r>
            </w:ins>
            <w:ins w:id="12254" w:author="Edward Lee" w:date="2017-10-16T16:40:00Z">
              <w:r>
                <w:rPr>
                  <w:rFonts w:hint="eastAsia" w:hAnsi="宋体"/>
                  <w:color w:val="FF0000"/>
                </w:rPr>
                <w:t>2</w:t>
              </w:r>
            </w:ins>
          </w:p>
        </w:tc>
        <w:tc>
          <w:tcPr>
            <w:tcW w:w="1843" w:type="dxa"/>
            <w:vAlign w:val="center"/>
          </w:tcPr>
          <w:p>
            <w:pPr>
              <w:pStyle w:val="36"/>
              <w:ind w:firstLine="0" w:firstLineChars="0"/>
              <w:jc w:val="center"/>
              <w:rPr>
                <w:ins w:id="12255" w:author="Edward Lee" w:date="2017-10-16T16:40:00Z"/>
                <w:rFonts w:hAnsi="宋体"/>
                <w:szCs w:val="18"/>
              </w:rPr>
            </w:pPr>
            <w:ins w:id="12256" w:author="Edward Lee" w:date="2017-10-16T16:40:00Z">
              <w:r>
                <w:rPr>
                  <w:rFonts w:hAnsi="宋体"/>
                  <w:color w:val="00B050"/>
                </w:rPr>
                <w:t>00 11</w:t>
              </w:r>
            </w:ins>
          </w:p>
        </w:tc>
        <w:tc>
          <w:tcPr>
            <w:tcW w:w="5193" w:type="dxa"/>
            <w:vAlign w:val="center"/>
          </w:tcPr>
          <w:p>
            <w:pPr>
              <w:pStyle w:val="36"/>
              <w:ind w:firstLine="0" w:firstLineChars="0"/>
              <w:jc w:val="center"/>
              <w:rPr>
                <w:ins w:id="12257" w:author="Edward Lee" w:date="2017-10-16T16:40:00Z"/>
                <w:rFonts w:hAnsi="宋体"/>
                <w:szCs w:val="18"/>
              </w:rPr>
            </w:pPr>
            <w:ins w:id="12258" w:author="Edward Lee" w:date="2017-10-16T16:40:00Z">
              <w:r>
                <w:rPr>
                  <w:rFonts w:hint="eastAsia" w:hAnsi="宋体"/>
                  <w:color w:val="00B0F0"/>
                  <w:u w:val="single"/>
                </w:rPr>
                <w:t>8</w:t>
              </w:r>
            </w:ins>
            <w:ins w:id="12259" w:author="Edward Lee" w:date="2017-10-16T16:40:00Z">
              <w:r>
                <w:rPr>
                  <w:rFonts w:hAnsi="宋体"/>
                  <w:color w:val="00B0F0"/>
                  <w:u w:val="single"/>
                </w:rPr>
                <w:t>1 20 78 2B 6A A4 2F 00 00 00 A9 11 01 0E 13 26 09</w:t>
              </w:r>
            </w:ins>
          </w:p>
        </w:tc>
      </w:tr>
    </w:tbl>
    <w:p>
      <w:pPr>
        <w:pStyle w:val="36"/>
        <w:ind w:firstLine="0" w:firstLineChars="0"/>
        <w:rPr>
          <w:ins w:id="12260" w:author="Edward Lee" w:date="2017-10-16T16:40:00Z"/>
          <w:rFonts w:hAnsi="宋体"/>
          <w:color w:val="000000" w:themeColor="text1"/>
        </w:rPr>
      </w:pPr>
      <w:ins w:id="12261" w:author="Edward Lee" w:date="2017-10-16T16:40:00Z">
        <w:r>
          <w:rPr>
            <w:rFonts w:hAnsi="宋体"/>
            <w:color w:val="000000" w:themeColor="text1"/>
          </w:rPr>
          <w:t>The analysis is as follows</w:t>
        </w:r>
      </w:ins>
      <w:ins w:id="12262" w:author="Edward Lee" w:date="2017-10-16T16:40:00Z">
        <w:r>
          <w:rPr>
            <w:rFonts w:hint="eastAsia" w:hAnsi="宋体"/>
            <w:color w:val="000000" w:themeColor="text1"/>
          </w:rPr>
          <w:t xml:space="preserve">： </w:t>
        </w:r>
      </w:ins>
    </w:p>
    <w:p>
      <w:pPr>
        <w:pStyle w:val="36"/>
        <w:ind w:left="420" w:leftChars="200" w:firstLine="210" w:firstLineChars="100"/>
        <w:rPr>
          <w:ins w:id="12263" w:author="Edward Lee" w:date="2017-10-16T16:40:00Z"/>
          <w:rFonts w:hAnsi="宋体"/>
          <w:color w:val="000000" w:themeColor="text1"/>
        </w:rPr>
      </w:pPr>
      <w:ins w:id="12264" w:author="Edward Lee" w:date="2017-10-16T16:40:00Z">
        <w:r>
          <w:rPr>
            <w:rFonts w:hAnsi="宋体"/>
            <w:color w:val="000000" w:themeColor="text1"/>
          </w:rPr>
          <w:t>The TLV type</w:t>
        </w:r>
      </w:ins>
      <w:ins w:id="12265" w:author="Edward Lee" w:date="2017-10-16T16:40:00Z">
        <w:r>
          <w:rPr>
            <w:rFonts w:hint="eastAsia" w:hAnsi="宋体"/>
            <w:color w:val="000000" w:themeColor="text1"/>
          </w:rPr>
          <w:t xml:space="preserve">       ： 0x</w:t>
        </w:r>
      </w:ins>
      <w:ins w:id="12266" w:author="Edward Lee" w:date="2017-10-16T16:40:00Z">
        <w:r>
          <w:rPr>
            <w:rFonts w:hint="eastAsia" w:hAnsi="宋体"/>
            <w:color w:val="FF0000"/>
          </w:rPr>
          <w:t>8B02</w:t>
        </w:r>
      </w:ins>
      <w:ins w:id="12267" w:author="Edward Lee" w:date="2017-10-16T16:40:00Z">
        <w:r>
          <w:rPr>
            <w:rFonts w:hint="eastAsia" w:hAnsi="宋体"/>
            <w:color w:val="000000" w:themeColor="text1"/>
          </w:rPr>
          <w:t xml:space="preserve"> </w:t>
        </w:r>
      </w:ins>
    </w:p>
    <w:p>
      <w:pPr>
        <w:pStyle w:val="36"/>
        <w:ind w:left="420" w:leftChars="200" w:firstLine="210" w:firstLineChars="100"/>
        <w:rPr>
          <w:ins w:id="12268" w:author="Edward Lee" w:date="2017-10-16T16:40:00Z"/>
          <w:rFonts w:hAnsi="宋体"/>
          <w:color w:val="00B050"/>
        </w:rPr>
      </w:pPr>
      <w:ins w:id="12269" w:author="Edward Lee" w:date="2017-10-16T16:40:00Z">
        <w:r>
          <w:rPr>
            <w:rFonts w:hAnsi="宋体"/>
            <w:color w:val="000000" w:themeColor="text1"/>
          </w:rPr>
          <w:t>TLV data length</w:t>
        </w:r>
      </w:ins>
      <w:ins w:id="12270" w:author="Edward Lee" w:date="2017-10-16T16:40:00Z">
        <w:r>
          <w:rPr>
            <w:rFonts w:hint="eastAsia" w:hAnsi="宋体"/>
            <w:color w:val="000000" w:themeColor="text1"/>
          </w:rPr>
          <w:t>： 0x</w:t>
        </w:r>
      </w:ins>
      <w:ins w:id="12271" w:author="Edward Lee" w:date="2017-10-16T16:40:00Z">
        <w:r>
          <w:rPr>
            <w:rFonts w:hAnsi="宋体"/>
            <w:color w:val="00B050"/>
          </w:rPr>
          <w:t>0011</w:t>
        </w:r>
      </w:ins>
    </w:p>
    <w:p>
      <w:pPr>
        <w:pStyle w:val="36"/>
        <w:ind w:left="420" w:leftChars="200" w:firstLine="210" w:firstLineChars="100"/>
        <w:rPr>
          <w:ins w:id="12272" w:author="Edward Lee" w:date="2017-10-16T16:40:00Z"/>
          <w:rFonts w:hAnsi="宋体"/>
          <w:color w:val="000000" w:themeColor="text1"/>
        </w:rPr>
      </w:pPr>
      <w:ins w:id="12273" w:author="Edward Lee" w:date="2017-10-16T16:40:00Z">
        <w:r>
          <w:rPr>
            <w:rFonts w:hAnsi="宋体"/>
          </w:rPr>
          <w:t>The TLV data</w:t>
        </w:r>
      </w:ins>
      <w:ins w:id="12274" w:author="Edward Lee" w:date="2017-10-16T16:40:00Z">
        <w:r>
          <w:rPr>
            <w:rFonts w:hint="eastAsia" w:hAnsi="宋体"/>
          </w:rPr>
          <w:t xml:space="preserve">     ： </w:t>
        </w:r>
      </w:ins>
      <w:ins w:id="12275" w:author="Edward Lee" w:date="2017-10-16T16:40:00Z">
        <w:r>
          <w:rPr>
            <w:rFonts w:hint="eastAsia" w:hAnsi="宋体"/>
            <w:color w:val="00B0F0"/>
            <w:u w:val="single"/>
          </w:rPr>
          <w:t>8</w:t>
        </w:r>
      </w:ins>
      <w:ins w:id="12276" w:author="Edward Lee" w:date="2017-10-16T16:40:00Z">
        <w:r>
          <w:rPr>
            <w:rFonts w:hAnsi="宋体"/>
            <w:color w:val="00B0F0"/>
            <w:u w:val="single"/>
          </w:rPr>
          <w:t>1 20 78 2B 6A A4 2F 00 00 00 A9 11 01 0E 13 26 09</w:t>
        </w:r>
      </w:ins>
      <w:ins w:id="12277" w:author="Edward Lee" w:date="2017-10-16T16:40:00Z">
        <w:r>
          <w:rPr>
            <w:rFonts w:hint="eastAsia" w:hAnsi="宋体"/>
          </w:rPr>
          <w:t xml:space="preserve"> （take</w:t>
        </w:r>
      </w:ins>
      <w:ins w:id="12278" w:author="Edward Lee" w:date="2017-10-16T16:40:00Z">
        <w:r>
          <w:rPr>
            <w:rFonts w:hAnsi="宋体"/>
          </w:rPr>
          <w:t xml:space="preserve"> the electronic tag data format specification</w:t>
        </w:r>
      </w:ins>
      <w:ins w:id="12279" w:author="Edward Lee" w:date="2017-10-16T16:40:00Z">
        <w:r>
          <w:rPr>
            <w:rFonts w:hint="eastAsia" w:hAnsi="宋体"/>
          </w:rPr>
          <w:t xml:space="preserve"> for example</w:t>
        </w:r>
      </w:ins>
      <w:ins w:id="12280" w:author="Edward Lee" w:date="2017-10-16T16:40:00Z">
        <w:r>
          <w:rPr>
            <w:rFonts w:hint="eastAsia" w:hAnsi="宋体"/>
            <w:color w:val="000000" w:themeColor="text1"/>
          </w:rPr>
          <w:t>)</w:t>
        </w:r>
      </w:ins>
    </w:p>
    <w:p>
      <w:pPr>
        <w:pStyle w:val="4"/>
        <w:numPr>
          <w:ilvl w:val="2"/>
          <w:numId w:val="3"/>
        </w:numPr>
        <w:ind w:left="536" w:hanging="536"/>
        <w:rPr>
          <w:ins w:id="12281" w:author="Edward Lee" w:date="2017-10-16T16:40:00Z"/>
          <w:sz w:val="30"/>
          <w:szCs w:val="30"/>
        </w:rPr>
      </w:pPr>
      <w:ins w:id="12282" w:author="Edward Lee" w:date="2017-10-16T16:40:00Z">
        <w:r>
          <w:rPr>
            <w:sz w:val="30"/>
            <w:szCs w:val="30"/>
          </w:rPr>
          <w:t xml:space="preserve">description of electronic </w:t>
        </w:r>
      </w:ins>
      <w:ins w:id="12283" w:author="Edward Lee" w:date="2017-10-16T16:40:00Z">
        <w:r>
          <w:rPr>
            <w:rFonts w:hint="eastAsia"/>
            <w:sz w:val="30"/>
            <w:szCs w:val="30"/>
          </w:rPr>
          <w:t>tag</w:t>
        </w:r>
      </w:ins>
      <w:ins w:id="12284" w:author="Edward Lee" w:date="2017-10-16T16:40:00Z">
        <w:r>
          <w:rPr>
            <w:sz w:val="30"/>
            <w:szCs w:val="30"/>
          </w:rPr>
          <w:t xml:space="preserve"> format</w:t>
        </w:r>
      </w:ins>
    </w:p>
    <w:p>
      <w:pPr>
        <w:rPr>
          <w:ins w:id="12285" w:author="Edward Lee" w:date="2017-10-16T16:40:00Z"/>
          <w:rFonts w:ascii="宋体" w:hAnsi="宋体" w:eastAsia="宋体"/>
        </w:rPr>
      </w:pPr>
      <w:ins w:id="12286" w:author="Edward Lee" w:date="2017-10-16T16:40:00Z">
        <w:r>
          <w:rPr>
            <w:rFonts w:ascii="宋体" w:hAnsi="宋体" w:eastAsia="宋体"/>
          </w:rPr>
          <w:t xml:space="preserve">Electronic </w:t>
        </w:r>
      </w:ins>
      <w:ins w:id="12287" w:author="Edward Lee" w:date="2017-10-16T16:40:00Z">
        <w:r>
          <w:rPr>
            <w:rFonts w:hint="eastAsia" w:ascii="宋体" w:hAnsi="宋体" w:eastAsia="宋体"/>
          </w:rPr>
          <w:t>tag</w:t>
        </w:r>
      </w:ins>
      <w:ins w:id="12288" w:author="Edward Lee" w:date="2017-10-16T16:40:00Z">
        <w:r>
          <w:rPr>
            <w:rFonts w:ascii="宋体" w:hAnsi="宋体" w:eastAsia="宋体"/>
          </w:rPr>
          <w:t xml:space="preserve"> (type 0x8B01) (17 bytes)</w:t>
        </w:r>
      </w:ins>
    </w:p>
    <w:p>
      <w:pPr>
        <w:rPr>
          <w:ins w:id="12289" w:author="Edward Lee" w:date="2017-10-16T16:40:00Z"/>
          <w:rFonts w:ascii="宋体" w:hAnsi="宋体" w:eastAsia="宋体"/>
        </w:rPr>
      </w:pPr>
      <w:ins w:id="12290" w:author="Edward Lee" w:date="2017-10-16T16:40:00Z">
        <w:r>
          <w:rPr>
            <w:rFonts w:hint="eastAsia" w:ascii="宋体" w:hAnsi="宋体" w:eastAsia="宋体"/>
          </w:rPr>
          <w:t xml:space="preserve">eg :  </w:t>
        </w:r>
      </w:ins>
      <w:ins w:id="12291" w:author="Edward Lee" w:date="2017-10-16T16:40:00Z">
        <w:r>
          <w:rPr>
            <w:rFonts w:hint="eastAsia" w:ascii="宋体" w:hAnsi="宋体" w:eastAsia="宋体"/>
            <w:color w:val="FF33CC"/>
          </w:rPr>
          <w:t>01</w:t>
        </w:r>
      </w:ins>
      <w:ins w:id="12292" w:author="Edward Lee" w:date="2017-10-16T16:40:00Z">
        <w:r>
          <w:rPr>
            <w:rFonts w:ascii="宋体" w:hAnsi="宋体" w:eastAsia="宋体" w:cs="宋体"/>
            <w:b/>
            <w:color w:val="FF0000"/>
            <w:kern w:val="0"/>
            <w:sz w:val="18"/>
            <w:szCs w:val="18"/>
            <w:u w:val="single"/>
            <w:shd w:val="clear" w:color="auto" w:fill="FFFFFF" w:themeFill="background1"/>
          </w:rPr>
          <w:t>20 E3 AF 22 32 FA 00 00 00 B2</w:t>
        </w:r>
      </w:ins>
      <w:ins w:id="12293" w:author="Edward Lee" w:date="2017-10-16T16:40:00Z">
        <w:r>
          <w:rPr>
            <w:rFonts w:hAnsi="宋体"/>
            <w:color w:val="00B0F0"/>
            <w:u w:val="single"/>
          </w:rPr>
          <w:t>11 01 0E 13 26 09</w:t>
        </w:r>
      </w:ins>
    </w:p>
    <w:tbl>
      <w:tblPr>
        <w:tblStyle w:val="22"/>
        <w:tblW w:w="86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3"/>
        <w:gridCol w:w="6308"/>
        <w:gridCol w:w="1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294" w:author="Edward Lee" w:date="2017-10-16T16:40:00Z"/>
        </w:trPr>
        <w:tc>
          <w:tcPr>
            <w:tcW w:w="1243" w:type="dxa"/>
            <w:shd w:val="clear" w:color="auto" w:fill="F1F1F1" w:themeFill="background1" w:themeFillShade="F2"/>
            <w:vAlign w:val="center"/>
          </w:tcPr>
          <w:p>
            <w:pPr>
              <w:jc w:val="center"/>
              <w:rPr>
                <w:ins w:id="12295" w:author="Edward Lee" w:date="2017-10-16T16:40:00Z"/>
                <w:rFonts w:ascii="宋体" w:hAnsi="宋体" w:eastAsia="宋体"/>
                <w:b/>
                <w:sz w:val="18"/>
                <w:szCs w:val="18"/>
              </w:rPr>
            </w:pPr>
            <w:ins w:id="12296" w:author="Edward Lee" w:date="2017-10-16T16:40:00Z">
              <w:r>
                <w:rPr>
                  <w:rFonts w:hint="eastAsia" w:hAnsi="宋体"/>
                  <w:b/>
                  <w:sz w:val="18"/>
                  <w:szCs w:val="18"/>
                </w:rPr>
                <w:t>channel</w:t>
              </w:r>
            </w:ins>
            <w:ins w:id="12297" w:author="Edward Lee" w:date="2017-10-16T16:40:00Z">
              <w:r>
                <w:rPr>
                  <w:rFonts w:hAnsi="宋体"/>
                  <w:b/>
                  <w:sz w:val="18"/>
                  <w:szCs w:val="18"/>
                </w:rPr>
                <w:br w:type="textWrapping"/>
              </w:r>
            </w:ins>
            <w:ins w:id="12298" w:author="Edward Lee" w:date="2017-10-16T16:40:00Z">
              <w:r>
                <w:rPr>
                  <w:rFonts w:hAnsi="宋体"/>
                  <w:b/>
                  <w:sz w:val="18"/>
                  <w:szCs w:val="18"/>
                </w:rPr>
                <w:t>(1byte)</w:t>
              </w:r>
            </w:ins>
          </w:p>
        </w:tc>
        <w:tc>
          <w:tcPr>
            <w:tcW w:w="6308" w:type="dxa"/>
            <w:shd w:val="clear" w:color="auto" w:fill="F1F1F1" w:themeFill="background1" w:themeFillShade="F2"/>
            <w:vAlign w:val="center"/>
          </w:tcPr>
          <w:p>
            <w:pPr>
              <w:jc w:val="center"/>
              <w:rPr>
                <w:ins w:id="12299" w:author="Edward Lee" w:date="2017-10-16T16:40:00Z"/>
                <w:rFonts w:ascii="宋体" w:hAnsi="宋体" w:eastAsia="宋体"/>
                <w:b/>
                <w:sz w:val="18"/>
                <w:szCs w:val="18"/>
              </w:rPr>
            </w:pPr>
            <w:ins w:id="12300" w:author="Edward Lee" w:date="2017-10-16T16:40:00Z">
              <w:r>
                <w:rPr>
                  <w:rFonts w:ascii="宋体" w:hAnsi="宋体" w:eastAsia="宋体"/>
                  <w:b/>
                  <w:sz w:val="18"/>
                  <w:szCs w:val="18"/>
                </w:rPr>
                <w:t>T</w:t>
              </w:r>
            </w:ins>
            <w:ins w:id="12301" w:author="Edward Lee" w:date="2017-10-16T16:40:00Z">
              <w:r>
                <w:rPr>
                  <w:rFonts w:hint="eastAsia" w:ascii="宋体" w:hAnsi="宋体" w:eastAsia="宋体"/>
                  <w:b/>
                  <w:sz w:val="18"/>
                  <w:szCs w:val="18"/>
                </w:rPr>
                <w:t>ag data</w:t>
              </w:r>
            </w:ins>
          </w:p>
          <w:p>
            <w:pPr>
              <w:jc w:val="center"/>
              <w:rPr>
                <w:ins w:id="12302" w:author="Edward Lee" w:date="2017-10-16T16:40:00Z"/>
                <w:rFonts w:ascii="宋体" w:hAnsi="宋体" w:eastAsia="宋体"/>
                <w:b/>
                <w:sz w:val="18"/>
                <w:szCs w:val="18"/>
              </w:rPr>
            </w:pPr>
            <w:ins w:id="12303" w:author="Edward Lee" w:date="2017-10-16T16:40:00Z">
              <w:r>
                <w:rPr>
                  <w:rFonts w:hint="eastAsia" w:ascii="宋体" w:hAnsi="宋体" w:eastAsia="宋体"/>
                  <w:b/>
                  <w:sz w:val="18"/>
                  <w:szCs w:val="18"/>
                </w:rPr>
                <w:t>（10Bytes）</w:t>
              </w:r>
            </w:ins>
          </w:p>
        </w:tc>
        <w:tc>
          <w:tcPr>
            <w:tcW w:w="1138" w:type="dxa"/>
            <w:shd w:val="clear" w:color="auto" w:fill="F1F1F1" w:themeFill="background1" w:themeFillShade="F2"/>
            <w:vAlign w:val="center"/>
          </w:tcPr>
          <w:p>
            <w:pPr>
              <w:jc w:val="center"/>
              <w:rPr>
                <w:ins w:id="12304" w:author="Edward Lee" w:date="2017-10-16T16:40:00Z"/>
                <w:rFonts w:ascii="宋体" w:hAnsi="宋体" w:eastAsia="宋体"/>
                <w:b/>
                <w:sz w:val="18"/>
                <w:szCs w:val="18"/>
              </w:rPr>
            </w:pPr>
            <w:ins w:id="12305" w:author="Edward Lee" w:date="2017-10-16T16:40:00Z">
              <w:r>
                <w:rPr>
                  <w:rFonts w:hint="eastAsia" w:ascii="宋体" w:hAnsi="宋体" w:eastAsia="宋体"/>
                  <w:b/>
                  <w:sz w:val="18"/>
                  <w:szCs w:val="18"/>
                </w:rPr>
                <w:t>time</w:t>
              </w:r>
            </w:ins>
          </w:p>
          <w:p>
            <w:pPr>
              <w:jc w:val="center"/>
              <w:rPr>
                <w:ins w:id="12306" w:author="Edward Lee" w:date="2017-10-16T16:40:00Z"/>
                <w:rFonts w:ascii="宋体" w:hAnsi="宋体" w:eastAsia="宋体"/>
                <w:b/>
                <w:sz w:val="18"/>
                <w:szCs w:val="18"/>
              </w:rPr>
            </w:pPr>
            <w:ins w:id="12307" w:author="Edward Lee" w:date="2017-10-16T16:40:00Z">
              <w:r>
                <w:rPr>
                  <w:rFonts w:ascii="宋体" w:hAnsi="宋体" w:eastAsia="宋体"/>
                  <w:b/>
                  <w:sz w:val="18"/>
                  <w:szCs w:val="18"/>
                </w:rPr>
                <w:t>(6bytes)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308" w:author="Edward Lee" w:date="2017-10-16T16:40:00Z"/>
        </w:trPr>
        <w:tc>
          <w:tcPr>
            <w:tcW w:w="1243" w:type="dxa"/>
            <w:vAlign w:val="center"/>
          </w:tcPr>
          <w:p>
            <w:pPr>
              <w:jc w:val="center"/>
              <w:rPr>
                <w:ins w:id="12309" w:author="Edward Lee" w:date="2017-10-16T16:40:00Z"/>
                <w:rFonts w:ascii="宋体" w:hAnsi="宋体" w:eastAsia="宋体"/>
                <w:color w:val="00CCFF"/>
              </w:rPr>
            </w:pPr>
            <w:ins w:id="12310" w:author="Edward Lee" w:date="2017-10-16T16:40:00Z">
              <w:r>
                <w:rPr>
                  <w:rFonts w:hint="eastAsia" w:ascii="宋体" w:hAnsi="宋体" w:eastAsia="宋体"/>
                  <w:color w:val="FF33CC"/>
                </w:rPr>
                <w:t>01</w:t>
              </w:r>
            </w:ins>
          </w:p>
        </w:tc>
        <w:tc>
          <w:tcPr>
            <w:tcW w:w="6308" w:type="dxa"/>
            <w:vAlign w:val="center"/>
          </w:tcPr>
          <w:p>
            <w:pPr>
              <w:jc w:val="center"/>
              <w:rPr>
                <w:ins w:id="12311" w:author="Edward Lee" w:date="2017-10-16T16:40:00Z"/>
                <w:rFonts w:ascii="宋体" w:hAnsi="宋体" w:eastAsia="宋体"/>
              </w:rPr>
            </w:pPr>
            <w:ins w:id="12312" w:author="Edward Lee" w:date="2017-10-16T16:40:00Z">
              <w:r>
                <w:rPr>
                  <w:rFonts w:ascii="宋体" w:hAnsi="宋体" w:eastAsia="宋体" w:cs="宋体"/>
                  <w:b/>
                  <w:color w:val="FF0000"/>
                  <w:sz w:val="18"/>
                  <w:szCs w:val="18"/>
                  <w:u w:val="single"/>
                  <w:shd w:val="clear" w:color="auto" w:fill="FFFFFF" w:themeFill="background1"/>
                </w:rPr>
                <w:t>20 E3 AF 22 32 FA 00 00 00 B2</w:t>
              </w:r>
            </w:ins>
          </w:p>
        </w:tc>
        <w:tc>
          <w:tcPr>
            <w:tcW w:w="1138" w:type="dxa"/>
            <w:vAlign w:val="center"/>
          </w:tcPr>
          <w:p>
            <w:pPr>
              <w:jc w:val="center"/>
              <w:rPr>
                <w:ins w:id="12313" w:author="Edward Lee" w:date="2017-10-16T16:40:00Z"/>
                <w:rFonts w:ascii="宋体" w:hAnsi="宋体" w:eastAsia="宋体"/>
                <w:color w:val="4F6228" w:themeColor="accent3" w:themeShade="80"/>
              </w:rPr>
            </w:pPr>
            <w:ins w:id="12314" w:author="Edward Lee" w:date="2017-10-16T16:40:00Z">
              <w:r>
                <w:rPr>
                  <w:rFonts w:hAnsi="宋体"/>
                  <w:color w:val="00B0F0"/>
                  <w:u w:val="single"/>
                </w:rPr>
                <w:t>11 01 0E 13 26 09</w:t>
              </w:r>
            </w:ins>
          </w:p>
        </w:tc>
      </w:tr>
    </w:tbl>
    <w:p>
      <w:pPr>
        <w:ind w:left="1974" w:hanging="1974" w:hangingChars="940"/>
        <w:rPr>
          <w:ins w:id="12315" w:author="Edward Lee" w:date="2017-10-16T16:40:00Z"/>
          <w:rFonts w:ascii="宋体" w:hAnsi="宋体" w:eastAsia="宋体" w:cs="宋体"/>
          <w:kern w:val="0"/>
          <w:szCs w:val="21"/>
          <w:shd w:val="clear" w:color="auto" w:fill="FFFFFF" w:themeFill="background1"/>
        </w:rPr>
      </w:pPr>
      <w:ins w:id="12316" w:author="Edward Lee" w:date="2017-10-16T16:40:00Z">
        <w:r>
          <w:rPr>
            <w:rFonts w:ascii="宋体" w:hAnsi="宋体" w:eastAsia="宋体" w:cs="宋体"/>
            <w:kern w:val="0"/>
            <w:szCs w:val="21"/>
            <w:shd w:val="clear" w:color="auto" w:fill="FFFFFF" w:themeFill="background1"/>
          </w:rPr>
          <w:t>Description:</w:t>
        </w:r>
      </w:ins>
    </w:p>
    <w:p>
      <w:pPr>
        <w:ind w:left="1982" w:hanging="1982" w:hangingChars="940"/>
        <w:rPr>
          <w:ins w:id="12317" w:author="Edward Lee" w:date="2017-10-16T16:40:00Z"/>
          <w:rFonts w:hAnsi="宋体"/>
          <w:szCs w:val="21"/>
        </w:rPr>
      </w:pPr>
      <w:ins w:id="12318" w:author="Edward Lee" w:date="2017-10-16T16:40:00Z">
        <w:r>
          <w:rPr>
            <w:rFonts w:hint="eastAsia" w:ascii="宋体" w:hAnsi="宋体" w:eastAsia="宋体" w:cs="宋体"/>
            <w:b/>
            <w:color w:val="FF33CC"/>
            <w:kern w:val="0"/>
            <w:szCs w:val="21"/>
            <w:shd w:val="clear" w:color="auto" w:fill="FFFFFF" w:themeFill="background1"/>
          </w:rPr>
          <w:t xml:space="preserve">01              </w:t>
        </w:r>
      </w:ins>
      <w:ins w:id="12319" w:author="Edward Lee" w:date="2017-10-16T16:40:00Z">
        <w:r>
          <w:rPr>
            <w:rFonts w:hint="eastAsia" w:ascii="宋体" w:hAnsi="宋体" w:eastAsia="宋体" w:cs="宋体"/>
            <w:b/>
            <w:kern w:val="0"/>
            <w:szCs w:val="21"/>
            <w:shd w:val="clear" w:color="auto" w:fill="FFFFFF" w:themeFill="background1"/>
          </w:rPr>
          <w:t xml:space="preserve">： </w:t>
        </w:r>
      </w:ins>
      <w:ins w:id="12320" w:author="Edward Lee" w:date="2017-10-16T16:40:00Z">
        <w:r>
          <w:rPr>
            <w:rFonts w:hAnsi="宋体"/>
            <w:szCs w:val="21"/>
          </w:rPr>
          <w:t>Access to base station status/antenna Channel number (Channel), this Byte</w:t>
        </w:r>
      </w:ins>
    </w:p>
    <w:p>
      <w:pPr>
        <w:ind w:left="1680" w:firstLine="302"/>
        <w:rPr>
          <w:ins w:id="12321" w:author="Edward Lee" w:date="2017-10-16T16:40:00Z"/>
          <w:rFonts w:hAnsi="宋体"/>
          <w:szCs w:val="21"/>
        </w:rPr>
      </w:pPr>
      <w:ins w:id="12322" w:author="Edward Lee" w:date="2017-10-16T16:40:00Z">
        <w:r>
          <w:rPr>
            <w:rFonts w:hAnsi="宋体"/>
            <w:szCs w:val="21"/>
          </w:rPr>
          <w:t>The state of the base station;</w:t>
        </w:r>
      </w:ins>
    </w:p>
    <w:p>
      <w:pPr>
        <w:ind w:left="1974"/>
        <w:rPr>
          <w:ins w:id="12323" w:author="Edward Lee" w:date="2017-10-16T16:40:00Z"/>
          <w:rFonts w:ascii="宋体" w:hAnsi="宋体" w:eastAsia="宋体" w:cs="宋体"/>
          <w:kern w:val="0"/>
          <w:szCs w:val="21"/>
          <w:shd w:val="clear" w:color="auto" w:fill="FFFFFF" w:themeFill="background1"/>
        </w:rPr>
      </w:pPr>
      <w:ins w:id="12324" w:author="Edward Lee" w:date="2017-10-16T16:40:00Z">
        <w:r>
          <w:rPr>
            <w:rFonts w:hint="eastAsia" w:ascii="宋体" w:hAnsi="宋体" w:eastAsia="宋体" w:cs="宋体"/>
            <w:kern w:val="0"/>
            <w:szCs w:val="21"/>
            <w:shd w:val="clear" w:color="auto" w:fill="FFFFFF" w:themeFill="background1"/>
          </w:rPr>
          <w:t xml:space="preserve">low digit </w:t>
        </w:r>
      </w:ins>
      <w:ins w:id="12325" w:author="Edward Lee" w:date="2017-10-16T16:40:00Z">
        <w:r>
          <w:rPr>
            <w:rFonts w:ascii="宋体" w:hAnsi="宋体" w:eastAsia="宋体" w:cs="宋体"/>
            <w:kern w:val="0"/>
            <w:szCs w:val="21"/>
            <w:shd w:val="clear" w:color="auto" w:fill="FFFFFF" w:themeFill="background1"/>
          </w:rPr>
          <w:t>4</w:t>
        </w:r>
      </w:ins>
      <w:ins w:id="12326" w:author="Edward Lee" w:date="2017-10-16T16:40:00Z">
        <w:r>
          <w:rPr>
            <w:rFonts w:hint="eastAsia" w:ascii="宋体" w:hAnsi="宋体" w:eastAsia="宋体" w:cs="宋体"/>
            <w:kern w:val="0"/>
            <w:szCs w:val="21"/>
            <w:shd w:val="clear" w:color="auto" w:fill="FFFFFF" w:themeFill="background1"/>
          </w:rPr>
          <w:t>bit</w:t>
        </w:r>
      </w:ins>
      <w:ins w:id="12327" w:author="Edward Lee" w:date="2017-10-16T16:40:00Z">
        <w:r>
          <w:rPr>
            <w:rFonts w:ascii="宋体" w:hAnsi="宋体" w:eastAsia="宋体" w:cs="宋体"/>
            <w:kern w:val="0"/>
            <w:szCs w:val="21"/>
            <w:shd w:val="clear" w:color="auto" w:fill="FFFFFF" w:themeFill="background1"/>
          </w:rPr>
          <w:t xml:space="preserve"> (0 ~ 3bit) : antenna number, 1,2,3,4 corresponding to the east, south, west, and north 4 antennas.</w:t>
        </w:r>
      </w:ins>
    </w:p>
    <w:tbl>
      <w:tblPr>
        <w:tblStyle w:val="22"/>
        <w:tblW w:w="7478" w:type="dxa"/>
        <w:tblInd w:w="16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126"/>
        <w:gridCol w:w="113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ins w:id="12328" w:author="Edward Lee" w:date="2017-10-16T16:40:00Z"/>
        </w:trPr>
        <w:tc>
          <w:tcPr>
            <w:tcW w:w="7478" w:type="dxa"/>
            <w:gridSpan w:val="4"/>
            <w:vAlign w:val="center"/>
          </w:tcPr>
          <w:p>
            <w:pPr>
              <w:jc w:val="center"/>
              <w:rPr>
                <w:ins w:id="12329" w:author="Edward Lee" w:date="2017-10-16T16:40:00Z"/>
                <w:rFonts w:hAnsi="宋体"/>
                <w:b/>
                <w:szCs w:val="18"/>
              </w:rPr>
            </w:pPr>
            <w:ins w:id="12330" w:author="Edward Lee" w:date="2017-10-16T16:40:00Z">
              <w:r>
                <w:rPr>
                  <w:rFonts w:hAnsi="宋体"/>
                  <w:b/>
                  <w:szCs w:val="18"/>
                </w:rPr>
                <w:t>Exit base station status/antenna</w:t>
              </w:r>
            </w:ins>
            <w:ins w:id="12331" w:author="Edward Lee" w:date="2017-10-16T16:40:00Z">
              <w:r>
                <w:rPr>
                  <w:rFonts w:hint="eastAsia" w:hAnsi="宋体"/>
                  <w:b/>
                  <w:szCs w:val="18"/>
                </w:rPr>
                <w:t xml:space="preserve"> </w:t>
              </w:r>
            </w:ins>
            <w:ins w:id="12332" w:author="Edward Lee" w:date="2017-10-16T16:40:00Z">
              <w:r>
                <w:rPr>
                  <w:rFonts w:hAnsi="宋体"/>
                  <w:b/>
                  <w:szCs w:val="18"/>
                </w:rPr>
                <w:t>Channel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333" w:author="Edward Lee" w:date="2017-10-16T16:40:00Z"/>
        </w:trPr>
        <w:tc>
          <w:tcPr>
            <w:tcW w:w="2268" w:type="dxa"/>
            <w:shd w:val="clear" w:color="auto" w:fill="F1F1F1" w:themeFill="background1" w:themeFillShade="F2"/>
          </w:tcPr>
          <w:p>
            <w:pPr>
              <w:jc w:val="center"/>
              <w:rPr>
                <w:ins w:id="12334" w:author="Edward Lee" w:date="2017-10-16T16:40:00Z"/>
                <w:rFonts w:hAnsi="宋体"/>
                <w:szCs w:val="18"/>
              </w:rPr>
            </w:pPr>
            <w:ins w:id="12335" w:author="Edward Lee" w:date="2017-10-16T16:40:00Z">
              <w:r>
                <w:rPr>
                  <w:rFonts w:hint="eastAsia" w:hAnsi="宋体"/>
                  <w:szCs w:val="18"/>
                </w:rPr>
                <w:t>7 bit</w:t>
              </w:r>
            </w:ins>
          </w:p>
        </w:tc>
        <w:tc>
          <w:tcPr>
            <w:tcW w:w="2126" w:type="dxa"/>
            <w:shd w:val="clear" w:color="auto" w:fill="F1F1F1" w:themeFill="background1" w:themeFillShade="F2"/>
          </w:tcPr>
          <w:p>
            <w:pPr>
              <w:jc w:val="center"/>
              <w:rPr>
                <w:ins w:id="12336" w:author="Edward Lee" w:date="2017-10-16T16:40:00Z"/>
                <w:rFonts w:hAnsi="宋体"/>
                <w:szCs w:val="18"/>
              </w:rPr>
            </w:pPr>
            <w:ins w:id="12337" w:author="Edward Lee" w:date="2017-10-16T16:40:00Z">
              <w:r>
                <w:rPr>
                  <w:rFonts w:hint="eastAsia" w:hAnsi="宋体"/>
                  <w:szCs w:val="18"/>
                </w:rPr>
                <w:t>6 bit</w:t>
              </w:r>
            </w:ins>
          </w:p>
        </w:tc>
        <w:tc>
          <w:tcPr>
            <w:tcW w:w="1134" w:type="dxa"/>
            <w:shd w:val="clear" w:color="auto" w:fill="F1F1F1" w:themeFill="background1" w:themeFillShade="F2"/>
          </w:tcPr>
          <w:p>
            <w:pPr>
              <w:jc w:val="center"/>
              <w:rPr>
                <w:ins w:id="12338" w:author="Edward Lee" w:date="2017-10-16T16:40:00Z"/>
                <w:rFonts w:hAnsi="宋体"/>
                <w:szCs w:val="18"/>
              </w:rPr>
            </w:pPr>
            <w:ins w:id="12339" w:author="Edward Lee" w:date="2017-10-16T16:40:00Z">
              <w:r>
                <w:rPr>
                  <w:rFonts w:hint="eastAsia" w:hAnsi="宋体"/>
                  <w:szCs w:val="18"/>
                </w:rPr>
                <w:t>5,4 bit</w:t>
              </w:r>
            </w:ins>
          </w:p>
        </w:tc>
        <w:tc>
          <w:tcPr>
            <w:tcW w:w="1950" w:type="dxa"/>
            <w:shd w:val="clear" w:color="auto" w:fill="F1F1F1" w:themeFill="background1" w:themeFillShade="F2"/>
          </w:tcPr>
          <w:p>
            <w:pPr>
              <w:jc w:val="center"/>
              <w:rPr>
                <w:ins w:id="12340" w:author="Edward Lee" w:date="2017-10-16T16:40:00Z"/>
                <w:rFonts w:hAnsi="宋体"/>
                <w:szCs w:val="18"/>
              </w:rPr>
            </w:pPr>
            <w:ins w:id="12341" w:author="Edward Lee" w:date="2017-10-16T16:40:00Z">
              <w:r>
                <w:rPr>
                  <w:rFonts w:hint="eastAsia" w:hAnsi="宋体"/>
                  <w:szCs w:val="18"/>
                </w:rPr>
                <w:t>3～0 bit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342" w:author="Edward Lee" w:date="2017-10-16T16:40:00Z"/>
        </w:trPr>
        <w:tc>
          <w:tcPr>
            <w:tcW w:w="2268" w:type="dxa"/>
          </w:tcPr>
          <w:p>
            <w:pPr>
              <w:rPr>
                <w:ins w:id="12343" w:author="Edward Lee" w:date="2017-10-16T16:40:00Z"/>
                <w:rFonts w:hAnsi="宋体"/>
                <w:szCs w:val="18"/>
              </w:rPr>
            </w:pPr>
            <w:ins w:id="12344" w:author="Edward Lee" w:date="2017-10-16T16:40:00Z">
              <w:r>
                <w:rPr>
                  <w:rFonts w:hAnsi="宋体"/>
                  <w:szCs w:val="18"/>
                </w:rPr>
                <w:t>Base station status:</w:t>
              </w:r>
            </w:ins>
          </w:p>
          <w:p>
            <w:pPr>
              <w:rPr>
                <w:ins w:id="12345" w:author="Edward Lee" w:date="2017-10-16T16:40:00Z"/>
                <w:rFonts w:hAnsi="宋体"/>
                <w:szCs w:val="18"/>
              </w:rPr>
            </w:pPr>
            <w:ins w:id="12346" w:author="Edward Lee" w:date="2017-10-16T16:40:00Z">
              <w:r>
                <w:rPr>
                  <w:rFonts w:hint="eastAsia" w:hAnsi="宋体"/>
                  <w:szCs w:val="18"/>
                </w:rPr>
                <w:t xml:space="preserve"> 1 ： </w:t>
              </w:r>
            </w:ins>
            <w:ins w:id="12347" w:author="Edward Lee" w:date="2017-10-16T16:40:00Z">
              <w:r>
                <w:rPr>
                  <w:rFonts w:hAnsi="宋体"/>
                  <w:szCs w:val="18"/>
                </w:rPr>
                <w:t>Read range from base station</w:t>
              </w:r>
            </w:ins>
          </w:p>
          <w:p>
            <w:pPr>
              <w:rPr>
                <w:ins w:id="12348" w:author="Edward Lee" w:date="2017-10-16T16:40:00Z"/>
                <w:rFonts w:hAnsi="宋体"/>
                <w:szCs w:val="18"/>
              </w:rPr>
            </w:pPr>
            <w:ins w:id="12349" w:author="Edward Lee" w:date="2017-10-16T16:40:00Z">
              <w:r>
                <w:rPr>
                  <w:rFonts w:hint="eastAsia" w:hAnsi="宋体"/>
                  <w:szCs w:val="18"/>
                </w:rPr>
                <w:t xml:space="preserve"> 0 ： </w:t>
              </w:r>
            </w:ins>
            <w:ins w:id="12350" w:author="Edward Lee" w:date="2017-10-16T16:40:00Z">
              <w:r>
                <w:rPr>
                  <w:rFonts w:hAnsi="宋体"/>
                  <w:szCs w:val="18"/>
                </w:rPr>
                <w:t xml:space="preserve">Read the range </w:t>
              </w:r>
            </w:ins>
            <w:ins w:id="12351" w:author="Edward Lee" w:date="2017-10-16T16:40:00Z">
              <w:r>
                <w:rPr>
                  <w:rFonts w:hint="eastAsia" w:hAnsi="宋体"/>
                  <w:szCs w:val="18"/>
                </w:rPr>
                <w:t>out</w:t>
              </w:r>
            </w:ins>
            <w:ins w:id="12352" w:author="Edward Lee" w:date="2017-10-16T16:40:00Z">
              <w:r>
                <w:rPr>
                  <w:rFonts w:hAnsi="宋体"/>
                  <w:szCs w:val="18"/>
                </w:rPr>
                <w:t xml:space="preserve"> the base station</w:t>
              </w:r>
            </w:ins>
          </w:p>
        </w:tc>
        <w:tc>
          <w:tcPr>
            <w:tcW w:w="2126" w:type="dxa"/>
          </w:tcPr>
          <w:p>
            <w:pPr>
              <w:rPr>
                <w:ins w:id="12353" w:author="Edward Lee" w:date="2017-10-16T16:40:00Z"/>
                <w:rFonts w:hAnsi="宋体"/>
                <w:szCs w:val="18"/>
              </w:rPr>
            </w:pPr>
            <w:ins w:id="12354" w:author="Edward Lee" w:date="2017-10-16T16:40:00Z">
              <w:r>
                <w:rPr>
                  <w:rFonts w:hAnsi="宋体"/>
                  <w:szCs w:val="18"/>
                </w:rPr>
                <w:t>Station stop sign</w:t>
              </w:r>
            </w:ins>
          </w:p>
          <w:p>
            <w:pPr>
              <w:rPr>
                <w:ins w:id="12355" w:author="Edward Lee" w:date="2017-10-16T16:40:00Z"/>
                <w:rFonts w:hAnsi="宋体"/>
                <w:szCs w:val="18"/>
              </w:rPr>
            </w:pPr>
            <w:ins w:id="12356" w:author="Edward Lee" w:date="2017-10-16T16:40:00Z">
              <w:r>
                <w:rPr>
                  <w:rFonts w:hint="eastAsia" w:hAnsi="宋体"/>
                  <w:szCs w:val="18"/>
                </w:rPr>
                <w:t xml:space="preserve"> 1 ： </w:t>
              </w:r>
            </w:ins>
            <w:ins w:id="12357" w:author="Edward Lee" w:date="2017-10-16T16:40:00Z">
              <w:r>
                <w:rPr>
                  <w:rFonts w:hAnsi="宋体"/>
                  <w:szCs w:val="18"/>
                </w:rPr>
                <w:t>Base station for</w:t>
              </w:r>
            </w:ins>
            <w:ins w:id="12358" w:author="Edward Lee" w:date="2017-10-16T16:40:00Z">
              <w:r>
                <w:rPr>
                  <w:rFonts w:hAnsi="宋体"/>
                  <w:szCs w:val="18"/>
                </w:rPr>
                <w:br w:type="textWrapping"/>
              </w:r>
            </w:ins>
            <w:ins w:id="12359" w:author="Edward Lee" w:date="2017-10-16T16:40:00Z">
              <w:r>
                <w:rPr>
                  <w:rFonts w:hint="eastAsia" w:hAnsi="宋体"/>
                  <w:szCs w:val="18"/>
                </w:rPr>
                <w:t xml:space="preserve"> 0 ： </w:t>
              </w:r>
            </w:ins>
            <w:ins w:id="12360" w:author="Edward Lee" w:date="2017-10-16T16:40:00Z">
              <w:r>
                <w:rPr>
                  <w:rFonts w:hAnsi="宋体"/>
                  <w:szCs w:val="18"/>
                </w:rPr>
                <w:t>It's not a base station</w:t>
              </w:r>
            </w:ins>
            <w:ins w:id="12361" w:author="Edward Lee" w:date="2017-10-16T16:40:00Z">
              <w:r>
                <w:rPr>
                  <w:rFonts w:hint="eastAsia" w:hAnsi="宋体"/>
                  <w:szCs w:val="18"/>
                </w:rPr>
                <w:t xml:space="preserve"> stop</w:t>
              </w:r>
            </w:ins>
          </w:p>
        </w:tc>
        <w:tc>
          <w:tcPr>
            <w:tcW w:w="1134" w:type="dxa"/>
          </w:tcPr>
          <w:p>
            <w:pPr>
              <w:rPr>
                <w:ins w:id="12362" w:author="Edward Lee" w:date="2017-10-16T16:40:00Z"/>
                <w:rFonts w:hAnsi="宋体"/>
                <w:szCs w:val="18"/>
              </w:rPr>
            </w:pPr>
            <w:ins w:id="12363" w:author="Edward Lee" w:date="2017-10-16T16:40:00Z">
              <w:r>
                <w:rPr>
                  <w:rFonts w:hint="eastAsia" w:hAnsi="宋体"/>
                  <w:szCs w:val="18"/>
                </w:rPr>
                <w:t>reserve</w:t>
              </w:r>
            </w:ins>
          </w:p>
        </w:tc>
        <w:tc>
          <w:tcPr>
            <w:tcW w:w="1950" w:type="dxa"/>
          </w:tcPr>
          <w:p>
            <w:pPr>
              <w:rPr>
                <w:ins w:id="12364" w:author="Edward Lee" w:date="2017-10-16T16:40:00Z"/>
                <w:rFonts w:hAnsi="宋体"/>
                <w:szCs w:val="18"/>
              </w:rPr>
            </w:pPr>
            <w:ins w:id="12365" w:author="Edward Lee" w:date="2017-10-16T16:40:00Z">
              <w:r>
                <w:rPr>
                  <w:rFonts w:hAnsi="宋体"/>
                  <w:szCs w:val="18"/>
                </w:rPr>
                <w:t>Read the tag's antenna channel number</w:t>
              </w:r>
            </w:ins>
          </w:p>
        </w:tc>
      </w:tr>
    </w:tbl>
    <w:p>
      <w:pPr>
        <w:ind w:left="2138" w:hanging="2137" w:hangingChars="1018"/>
        <w:rPr>
          <w:ins w:id="12366" w:author="Edward Lee" w:date="2017-10-16T16:40:00Z"/>
          <w:rFonts w:hAnsi="宋体"/>
          <w:szCs w:val="18"/>
        </w:rPr>
      </w:pPr>
      <w:ins w:id="12367" w:author="Edward Lee" w:date="2017-10-16T16:40:00Z">
        <w:r>
          <w:rPr>
            <w:rFonts w:hint="eastAsia" w:hAnsi="宋体"/>
            <w:szCs w:val="18"/>
          </w:rPr>
          <w:t xml:space="preserve">                  0x</w:t>
        </w:r>
      </w:ins>
      <w:ins w:id="12368" w:author="Edward Lee" w:date="2017-10-16T16:40:00Z">
        <w:r>
          <w:rPr>
            <w:rFonts w:hint="eastAsia" w:ascii="宋体" w:hAnsi="宋体" w:eastAsia="宋体" w:cs="宋体"/>
            <w:b/>
            <w:color w:val="FF33CC"/>
            <w:kern w:val="0"/>
            <w:sz w:val="18"/>
            <w:szCs w:val="18"/>
            <w:shd w:val="clear" w:color="auto" w:fill="FFFFFF" w:themeFill="background1"/>
          </w:rPr>
          <w:t>01</w:t>
        </w:r>
      </w:ins>
      <w:ins w:id="12369" w:author="Edward Lee" w:date="2017-10-16T16:40:00Z">
        <w:r>
          <w:rPr>
            <w:rFonts w:hint="eastAsia" w:hAnsi="宋体"/>
            <w:szCs w:val="18"/>
          </w:rPr>
          <w:t xml:space="preserve"> , in， </w:t>
        </w:r>
      </w:ins>
      <w:ins w:id="12370" w:author="Edward Lee" w:date="2017-10-16T16:40:00Z">
        <w:r>
          <w:rPr>
            <w:rFonts w:hAnsi="宋体"/>
            <w:szCs w:val="18"/>
          </w:rPr>
          <w:t>Read from antenna no. 1</w:t>
        </w:r>
      </w:ins>
    </w:p>
    <w:p>
      <w:pPr>
        <w:ind w:left="2138" w:hanging="2137" w:hangingChars="1018"/>
        <w:rPr>
          <w:ins w:id="12371" w:author="Edward Lee" w:date="2017-10-16T16:40:00Z"/>
          <w:rFonts w:hAnsi="宋体"/>
          <w:i/>
          <w:szCs w:val="18"/>
        </w:rPr>
      </w:pPr>
      <w:ins w:id="12372" w:author="Edward Lee" w:date="2017-10-16T16:40:00Z">
        <w:r>
          <w:rPr>
            <w:rFonts w:hint="eastAsia" w:hAnsi="宋体"/>
            <w:i/>
            <w:szCs w:val="18"/>
          </w:rPr>
          <w:t>Note:</w:t>
        </w:r>
      </w:ins>
    </w:p>
    <w:p>
      <w:pPr>
        <w:ind w:left="2146" w:hanging="2146"/>
        <w:rPr>
          <w:ins w:id="12373" w:author="Edward Lee" w:date="2017-10-16T16:40:00Z"/>
          <w:rFonts w:hAnsi="宋体"/>
          <w:i/>
          <w:szCs w:val="18"/>
        </w:rPr>
      </w:pPr>
      <w:ins w:id="12374" w:author="Edward Lee" w:date="2017-10-16T16:40:00Z">
        <w:r>
          <w:rPr>
            <w:rFonts w:hint="eastAsia" w:hAnsi="宋体"/>
            <w:i/>
            <w:szCs w:val="18"/>
          </w:rPr>
          <w:tab/>
        </w:r>
      </w:ins>
      <w:ins w:id="12375" w:author="Edward Lee" w:date="2017-10-16T16:40:00Z">
        <w:r>
          <w:rPr>
            <w:rFonts w:hint="eastAsia" w:hAnsi="宋体"/>
            <w:i/>
            <w:szCs w:val="18"/>
          </w:rPr>
          <w:tab/>
        </w:r>
      </w:ins>
      <w:ins w:id="12376" w:author="Edward Lee" w:date="2017-10-16T16:40:00Z">
        <w:r>
          <w:rPr>
            <w:rFonts w:hint="eastAsia" w:hAnsi="宋体"/>
            <w:i/>
            <w:szCs w:val="18"/>
          </w:rPr>
          <w:t xml:space="preserve">1. </w:t>
        </w:r>
      </w:ins>
      <w:ins w:id="12377" w:author="Edward Lee" w:date="2017-10-16T16:40:00Z">
        <w:r>
          <w:rPr>
            <w:rFonts w:hAnsi="宋体"/>
            <w:i/>
            <w:szCs w:val="18"/>
          </w:rPr>
          <w:t>To judge the need for the base station, 7bit and 6bit should be considered simultaneously.</w:t>
        </w:r>
      </w:ins>
    </w:p>
    <w:p>
      <w:pPr>
        <w:ind w:left="2394" w:firstLine="126"/>
        <w:rPr>
          <w:ins w:id="12378" w:author="Edward Lee" w:date="2017-10-16T16:40:00Z"/>
          <w:rFonts w:ascii="宋体" w:hAnsi="宋体" w:eastAsia="宋体" w:cs="宋体"/>
          <w:i/>
          <w:kern w:val="0"/>
          <w:szCs w:val="21"/>
          <w:shd w:val="clear" w:color="auto" w:fill="FFFFFF" w:themeFill="background1"/>
        </w:rPr>
      </w:pPr>
      <w:ins w:id="12379" w:author="Edward Lee" w:date="2017-10-16T16:40:00Z">
        <w:r>
          <w:rPr>
            <w:rFonts w:hint="eastAsia" w:hAnsi="宋体"/>
            <w:i/>
            <w:szCs w:val="18"/>
          </w:rPr>
          <w:t xml:space="preserve">2. </w:t>
        </w:r>
      </w:ins>
      <w:ins w:id="12380" w:author="Edward Lee" w:date="2017-10-16T16:40:00Z">
        <w:r>
          <w:rPr>
            <w:rFonts w:hAnsi="宋体"/>
            <w:i/>
            <w:szCs w:val="18"/>
          </w:rPr>
          <w:t>When the base station is marked as 1, the base station status is invalid.</w:t>
        </w:r>
      </w:ins>
    </w:p>
    <w:p>
      <w:pPr>
        <w:rPr>
          <w:ins w:id="12381" w:author="Edward Lee" w:date="2017-10-16T16:40:00Z"/>
          <w:rFonts w:ascii="宋体" w:hAnsi="宋体" w:eastAsia="宋体"/>
          <w:szCs w:val="21"/>
        </w:rPr>
      </w:pPr>
      <w:ins w:id="12382" w:author="Edward Lee" w:date="2017-10-16T16:40:00Z">
        <w:r>
          <w:rPr>
            <w:rFonts w:ascii="宋体" w:hAnsi="宋体" w:eastAsia="宋体" w:cs="宋体"/>
            <w:b/>
            <w:color w:val="FF0000"/>
            <w:kern w:val="0"/>
            <w:sz w:val="18"/>
            <w:szCs w:val="18"/>
            <w:u w:val="single"/>
            <w:shd w:val="clear" w:color="auto" w:fill="FFFFFF" w:themeFill="background1"/>
          </w:rPr>
          <w:t>20 E3 AF 22 32 FA 00 00 00 B2</w:t>
        </w:r>
      </w:ins>
      <w:ins w:id="12383" w:author="Edward Lee" w:date="2017-10-16T16:40:00Z">
        <w:r>
          <w:rPr>
            <w:rFonts w:hint="eastAsia" w:ascii="宋体" w:hAnsi="宋体" w:eastAsia="宋体" w:cs="宋体"/>
            <w:b/>
            <w:color w:val="00B0F0"/>
            <w:kern w:val="0"/>
            <w:szCs w:val="21"/>
            <w:shd w:val="clear" w:color="auto" w:fill="FFFFFF" w:themeFill="background1"/>
          </w:rPr>
          <w:tab/>
        </w:r>
      </w:ins>
      <w:ins w:id="12384" w:author="Edward Lee" w:date="2017-10-16T16:40:00Z">
        <w:r>
          <w:rPr>
            <w:rFonts w:hint="eastAsia" w:ascii="宋体" w:hAnsi="宋体" w:eastAsia="宋体" w:cs="宋体"/>
            <w:b/>
            <w:kern w:val="0"/>
            <w:szCs w:val="21"/>
            <w:shd w:val="clear" w:color="auto" w:fill="FFFFFF" w:themeFill="background1"/>
          </w:rPr>
          <w:t xml:space="preserve">： </w:t>
        </w:r>
      </w:ins>
      <w:ins w:id="12385" w:author="Edward Lee" w:date="2017-10-16T16:40:00Z">
        <w:r>
          <w:rPr>
            <w:rFonts w:ascii="宋体" w:hAnsi="宋体" w:eastAsia="宋体" w:cs="宋体"/>
            <w:kern w:val="0"/>
            <w:szCs w:val="21"/>
            <w:shd w:val="clear" w:color="auto" w:fill="FFFFFF" w:themeFill="background1"/>
          </w:rPr>
          <w:t>Please refer to chapter 7.2 for the label data</w:t>
        </w:r>
      </w:ins>
    </w:p>
    <w:p>
      <w:pPr>
        <w:ind w:left="1984" w:hanging="1984" w:hangingChars="945"/>
        <w:rPr>
          <w:ins w:id="12386" w:author="Edward Lee" w:date="2017-10-16T16:40:00Z"/>
          <w:rFonts w:ascii="宋体" w:hAnsi="宋体" w:eastAsia="宋体"/>
        </w:rPr>
      </w:pPr>
      <w:ins w:id="12387" w:author="Edward Lee" w:date="2017-10-16T16:40:00Z">
        <w:r>
          <w:rPr>
            <w:rFonts w:hAnsi="宋体"/>
            <w:color w:val="00B0F0"/>
            <w:u w:val="single"/>
          </w:rPr>
          <w:t>11 01 0E 13 26 09</w:t>
        </w:r>
      </w:ins>
      <w:ins w:id="12388" w:author="Edward Lee" w:date="2017-10-16T16:40:00Z">
        <w:r>
          <w:rPr>
            <w:rFonts w:hint="eastAsia" w:ascii="宋体" w:hAnsi="宋体" w:eastAsia="宋体"/>
          </w:rPr>
          <w:t xml:space="preserve">  : </w:t>
        </w:r>
      </w:ins>
      <w:ins w:id="12389" w:author="Edward Lee" w:date="2017-10-16T16:40:00Z">
        <w:r>
          <w:rPr>
            <w:rFonts w:ascii="宋体" w:hAnsi="宋体" w:eastAsia="宋体"/>
          </w:rPr>
          <w:t>The label receives (reads) time, namely year, month, day, hour, minute, second, year is based on 2000, January 14, 2017 19:38:09</w:t>
        </w:r>
      </w:ins>
    </w:p>
    <w:p>
      <w:pPr>
        <w:pStyle w:val="4"/>
        <w:numPr>
          <w:ilvl w:val="2"/>
          <w:numId w:val="3"/>
        </w:numPr>
        <w:ind w:left="536" w:hanging="536"/>
        <w:rPr>
          <w:ins w:id="12390" w:author="Edward Lee" w:date="2017-10-16T16:40:00Z"/>
          <w:sz w:val="30"/>
          <w:szCs w:val="30"/>
        </w:rPr>
      </w:pPr>
      <w:ins w:id="12391" w:author="Edward Lee" w:date="2017-10-16T16:40:00Z">
        <w:r>
          <w:rPr>
            <w:sz w:val="30"/>
            <w:szCs w:val="30"/>
          </w:rPr>
          <w:t xml:space="preserve">The attendance </w:t>
        </w:r>
      </w:ins>
      <w:ins w:id="12392" w:author="Edward Lee" w:date="2017-10-16T16:40:00Z">
        <w:r>
          <w:rPr>
            <w:rFonts w:hint="eastAsia"/>
            <w:sz w:val="30"/>
            <w:szCs w:val="30"/>
          </w:rPr>
          <w:t>tag</w:t>
        </w:r>
      </w:ins>
      <w:ins w:id="12393" w:author="Edward Lee" w:date="2017-10-16T16:40:00Z">
        <w:r>
          <w:rPr>
            <w:sz w:val="30"/>
            <w:szCs w:val="30"/>
          </w:rPr>
          <w:t xml:space="preserve"> format description</w:t>
        </w:r>
      </w:ins>
    </w:p>
    <w:p>
      <w:pPr>
        <w:rPr>
          <w:ins w:id="12394" w:author="Edward Lee" w:date="2017-10-16T16:40:00Z"/>
          <w:rFonts w:ascii="宋体" w:hAnsi="宋体" w:eastAsia="宋体"/>
        </w:rPr>
      </w:pPr>
      <w:ins w:id="12395" w:author="Edward Lee" w:date="2017-10-16T16:40:00Z">
        <w:r>
          <w:rPr>
            <w:rFonts w:ascii="宋体" w:hAnsi="宋体" w:eastAsia="宋体"/>
          </w:rPr>
          <w:t xml:space="preserve">The attendance </w:t>
        </w:r>
      </w:ins>
      <w:ins w:id="12396" w:author="Edward Lee" w:date="2017-10-16T16:40:00Z">
        <w:r>
          <w:rPr>
            <w:rFonts w:hint="eastAsia" w:ascii="宋体" w:hAnsi="宋体" w:eastAsia="宋体"/>
          </w:rPr>
          <w:t>tag</w:t>
        </w:r>
      </w:ins>
      <w:ins w:id="12397" w:author="Edward Lee" w:date="2017-10-16T16:40:00Z">
        <w:r>
          <w:rPr>
            <w:rFonts w:ascii="宋体" w:hAnsi="宋体" w:eastAsia="宋体"/>
          </w:rPr>
          <w:t xml:space="preserve"> (type 0x8B02) format specification (17 bytes).</w:t>
        </w:r>
      </w:ins>
    </w:p>
    <w:p>
      <w:pPr>
        <w:rPr>
          <w:ins w:id="12398" w:author="Edward Lee" w:date="2017-10-16T16:40:00Z"/>
          <w:rFonts w:ascii="宋体" w:hAnsi="宋体" w:eastAsia="宋体"/>
        </w:rPr>
      </w:pPr>
      <w:ins w:id="12399" w:author="Edward Lee" w:date="2017-10-16T16:40:00Z">
        <w:r>
          <w:rPr>
            <w:rFonts w:hint="eastAsia" w:ascii="宋体" w:hAnsi="宋体" w:eastAsia="宋体"/>
          </w:rPr>
          <w:t xml:space="preserve">eg : </w:t>
        </w:r>
      </w:ins>
      <w:ins w:id="12400" w:author="Edward Lee" w:date="2017-10-16T16:40:00Z">
        <w:r>
          <w:rPr>
            <w:rFonts w:hint="eastAsia" w:asciiTheme="minorEastAsia" w:hAnsiTheme="minorEastAsia"/>
            <w:color w:val="FF33CC"/>
            <w:szCs w:val="21"/>
          </w:rPr>
          <w:t>8</w:t>
        </w:r>
      </w:ins>
      <w:ins w:id="12401" w:author="Edward Lee" w:date="2017-10-16T16:40:00Z">
        <w:r>
          <w:rPr>
            <w:rFonts w:asciiTheme="minorEastAsia" w:hAnsiTheme="minorEastAsia"/>
            <w:color w:val="FF33CC"/>
            <w:szCs w:val="21"/>
          </w:rPr>
          <w:t>1</w:t>
        </w:r>
      </w:ins>
      <w:ins w:id="12402" w:author="Edward Lee" w:date="2017-10-16T16:40:00Z">
        <w:r>
          <w:rPr>
            <w:rFonts w:ascii="宋体" w:hAnsi="宋体" w:eastAsia="宋体" w:cs="宋体"/>
            <w:b/>
            <w:color w:val="FF0000"/>
            <w:kern w:val="0"/>
            <w:sz w:val="18"/>
            <w:szCs w:val="18"/>
            <w:u w:val="single"/>
            <w:shd w:val="clear" w:color="auto" w:fill="FFFFFF" w:themeFill="background1"/>
          </w:rPr>
          <w:t>20 E3 AF 22 32 FA 00 00 00 B2</w:t>
        </w:r>
      </w:ins>
      <w:ins w:id="12403" w:author="Edward Lee" w:date="2017-10-16T16:40:00Z">
        <w:r>
          <w:rPr>
            <w:rFonts w:hAnsi="宋体"/>
            <w:color w:val="00B0F0"/>
            <w:u w:val="single"/>
          </w:rPr>
          <w:t>11 01 0E 13 26 09</w:t>
        </w:r>
      </w:ins>
    </w:p>
    <w:tbl>
      <w:tblPr>
        <w:tblStyle w:val="22"/>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5912"/>
        <w:gridCol w:w="1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404" w:author="Edward Lee" w:date="2017-10-16T16:40:00Z"/>
        </w:trPr>
        <w:tc>
          <w:tcPr>
            <w:tcW w:w="1246" w:type="dxa"/>
            <w:shd w:val="clear" w:color="auto" w:fill="F1F1F1" w:themeFill="background1" w:themeFillShade="F2"/>
            <w:vAlign w:val="center"/>
          </w:tcPr>
          <w:p>
            <w:pPr>
              <w:ind w:right="-105" w:rightChars="-50"/>
              <w:jc w:val="center"/>
              <w:rPr>
                <w:ins w:id="12405" w:author="Edward Lee" w:date="2017-10-16T16:40:00Z"/>
                <w:rFonts w:ascii="宋体" w:hAnsi="宋体" w:eastAsia="宋体"/>
                <w:b/>
                <w:sz w:val="18"/>
                <w:szCs w:val="18"/>
              </w:rPr>
            </w:pPr>
            <w:ins w:id="12406" w:author="Edward Lee" w:date="2017-10-16T16:40:00Z">
              <w:r>
                <w:rPr>
                  <w:rFonts w:hAnsi="宋体"/>
                  <w:b/>
                  <w:sz w:val="18"/>
                  <w:szCs w:val="18"/>
                </w:rPr>
                <w:t>Attendance/antenna channel no</w:t>
              </w:r>
            </w:ins>
            <w:ins w:id="12407" w:author="Edward Lee" w:date="2017-10-16T16:40:00Z">
              <w:r>
                <w:rPr>
                  <w:rFonts w:hAnsi="宋体"/>
                  <w:b/>
                  <w:sz w:val="18"/>
                  <w:szCs w:val="18"/>
                </w:rPr>
                <w:br w:type="textWrapping"/>
              </w:r>
            </w:ins>
            <w:ins w:id="12408" w:author="Edward Lee" w:date="2017-10-16T16:40:00Z">
              <w:r>
                <w:rPr>
                  <w:rFonts w:hAnsi="宋体"/>
                  <w:b/>
                  <w:sz w:val="18"/>
                  <w:szCs w:val="18"/>
                </w:rPr>
                <w:t>(1byte)</w:t>
              </w:r>
            </w:ins>
          </w:p>
        </w:tc>
        <w:tc>
          <w:tcPr>
            <w:tcW w:w="5912" w:type="dxa"/>
            <w:shd w:val="clear" w:color="auto" w:fill="F1F1F1" w:themeFill="background1" w:themeFillShade="F2"/>
            <w:vAlign w:val="center"/>
          </w:tcPr>
          <w:p>
            <w:pPr>
              <w:jc w:val="center"/>
              <w:rPr>
                <w:ins w:id="12409" w:author="Edward Lee" w:date="2017-10-16T16:40:00Z"/>
                <w:rFonts w:ascii="宋体" w:hAnsi="宋体" w:eastAsia="宋体"/>
                <w:b/>
                <w:sz w:val="18"/>
                <w:szCs w:val="18"/>
              </w:rPr>
            </w:pPr>
            <w:ins w:id="12410" w:author="Edward Lee" w:date="2017-10-16T16:40:00Z">
              <w:r>
                <w:rPr>
                  <w:rFonts w:hint="eastAsia" w:ascii="宋体" w:hAnsi="宋体" w:eastAsia="宋体"/>
                  <w:b/>
                  <w:sz w:val="18"/>
                  <w:szCs w:val="18"/>
                </w:rPr>
                <w:t>tag data</w:t>
              </w:r>
            </w:ins>
          </w:p>
          <w:p>
            <w:pPr>
              <w:jc w:val="center"/>
              <w:rPr>
                <w:ins w:id="12411" w:author="Edward Lee" w:date="2017-10-16T16:40:00Z"/>
                <w:rFonts w:ascii="宋体" w:hAnsi="宋体" w:eastAsia="宋体"/>
                <w:b/>
                <w:sz w:val="18"/>
                <w:szCs w:val="18"/>
              </w:rPr>
            </w:pPr>
            <w:ins w:id="12412" w:author="Edward Lee" w:date="2017-10-16T16:40:00Z">
              <w:r>
                <w:rPr>
                  <w:rFonts w:hint="eastAsia" w:ascii="宋体" w:hAnsi="宋体" w:eastAsia="宋体"/>
                  <w:b/>
                  <w:sz w:val="18"/>
                  <w:szCs w:val="18"/>
                </w:rPr>
                <w:t>（10Bytes）</w:t>
              </w:r>
            </w:ins>
          </w:p>
        </w:tc>
        <w:tc>
          <w:tcPr>
            <w:tcW w:w="1882" w:type="dxa"/>
            <w:shd w:val="clear" w:color="auto" w:fill="F1F1F1" w:themeFill="background1" w:themeFillShade="F2"/>
            <w:vAlign w:val="center"/>
          </w:tcPr>
          <w:p>
            <w:pPr>
              <w:jc w:val="center"/>
              <w:rPr>
                <w:ins w:id="12413" w:author="Edward Lee" w:date="2017-10-16T16:40:00Z"/>
                <w:rFonts w:ascii="宋体" w:hAnsi="宋体" w:eastAsia="宋体"/>
                <w:b/>
                <w:sz w:val="18"/>
                <w:szCs w:val="18"/>
              </w:rPr>
            </w:pPr>
            <w:ins w:id="12414" w:author="Edward Lee" w:date="2017-10-16T16:40:00Z">
              <w:r>
                <w:rPr>
                  <w:rFonts w:hint="eastAsia" w:ascii="宋体" w:hAnsi="宋体" w:eastAsia="宋体"/>
                  <w:b/>
                  <w:sz w:val="18"/>
                  <w:szCs w:val="18"/>
                </w:rPr>
                <w:t>attendance time</w:t>
              </w:r>
            </w:ins>
          </w:p>
          <w:p>
            <w:pPr>
              <w:jc w:val="center"/>
              <w:rPr>
                <w:ins w:id="12415" w:author="Edward Lee" w:date="2017-10-16T16:40:00Z"/>
                <w:rFonts w:ascii="宋体" w:hAnsi="宋体" w:eastAsia="宋体"/>
                <w:b/>
                <w:sz w:val="18"/>
                <w:szCs w:val="18"/>
              </w:rPr>
            </w:pPr>
            <w:ins w:id="12416" w:author="Edward Lee" w:date="2017-10-16T16:40:00Z">
              <w:r>
                <w:rPr>
                  <w:rFonts w:ascii="宋体" w:hAnsi="宋体" w:eastAsia="宋体"/>
                  <w:b/>
                  <w:sz w:val="18"/>
                  <w:szCs w:val="18"/>
                </w:rPr>
                <w:t>(6bytes)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417" w:author="Edward Lee" w:date="2017-10-16T16:40:00Z"/>
        </w:trPr>
        <w:tc>
          <w:tcPr>
            <w:tcW w:w="1246" w:type="dxa"/>
            <w:vAlign w:val="center"/>
          </w:tcPr>
          <w:p>
            <w:pPr>
              <w:jc w:val="center"/>
              <w:rPr>
                <w:ins w:id="12418" w:author="Edward Lee" w:date="2017-10-16T16:40:00Z"/>
                <w:rFonts w:ascii="宋体" w:hAnsi="宋体" w:eastAsia="宋体"/>
                <w:color w:val="00CCFF"/>
                <w:szCs w:val="21"/>
              </w:rPr>
            </w:pPr>
            <w:ins w:id="12419" w:author="Edward Lee" w:date="2017-10-16T16:40:00Z">
              <w:r>
                <w:rPr>
                  <w:rFonts w:hint="eastAsia" w:ascii="宋体" w:hAnsi="宋体" w:eastAsia="宋体"/>
                  <w:color w:val="FF33CC"/>
                  <w:szCs w:val="21"/>
                </w:rPr>
                <w:t>8</w:t>
              </w:r>
            </w:ins>
            <w:ins w:id="12420" w:author="Edward Lee" w:date="2017-10-16T16:40:00Z">
              <w:r>
                <w:rPr>
                  <w:rFonts w:ascii="宋体" w:hAnsi="宋体" w:eastAsia="宋体"/>
                  <w:color w:val="FF33CC"/>
                  <w:szCs w:val="21"/>
                </w:rPr>
                <w:t>1</w:t>
              </w:r>
            </w:ins>
          </w:p>
        </w:tc>
        <w:tc>
          <w:tcPr>
            <w:tcW w:w="5912" w:type="dxa"/>
            <w:vAlign w:val="center"/>
          </w:tcPr>
          <w:p>
            <w:pPr>
              <w:jc w:val="center"/>
              <w:rPr>
                <w:ins w:id="12421" w:author="Edward Lee" w:date="2017-10-16T16:40:00Z"/>
                <w:rFonts w:ascii="宋体" w:hAnsi="宋体" w:eastAsia="宋体"/>
                <w:szCs w:val="21"/>
              </w:rPr>
            </w:pPr>
            <w:ins w:id="12422" w:author="Edward Lee" w:date="2017-10-16T16:40:00Z">
              <w:r>
                <w:rPr>
                  <w:rFonts w:ascii="宋体" w:hAnsi="宋体" w:eastAsia="宋体" w:cs="宋体"/>
                  <w:b/>
                  <w:color w:val="FF0000"/>
                  <w:sz w:val="18"/>
                  <w:szCs w:val="18"/>
                  <w:u w:val="single"/>
                  <w:shd w:val="clear" w:color="auto" w:fill="FFFFFF" w:themeFill="background1"/>
                </w:rPr>
                <w:t>20 E3 AF 22 32 FA 00 00 00 B2</w:t>
              </w:r>
            </w:ins>
          </w:p>
        </w:tc>
        <w:tc>
          <w:tcPr>
            <w:tcW w:w="1882" w:type="dxa"/>
            <w:vAlign w:val="center"/>
          </w:tcPr>
          <w:p>
            <w:pPr>
              <w:jc w:val="center"/>
              <w:rPr>
                <w:ins w:id="12423" w:author="Edward Lee" w:date="2017-10-16T16:40:00Z"/>
                <w:rFonts w:ascii="宋体" w:hAnsi="宋体" w:eastAsia="宋体" w:cs="宋体"/>
                <w:b/>
                <w:color w:val="76923C" w:themeColor="accent3" w:themeShade="BF"/>
                <w:szCs w:val="21"/>
                <w:shd w:val="clear" w:color="auto" w:fill="FFFFFF" w:themeFill="background1"/>
              </w:rPr>
            </w:pPr>
            <w:ins w:id="12424" w:author="Edward Lee" w:date="2017-10-16T16:40:00Z">
              <w:r>
                <w:rPr>
                  <w:rFonts w:hAnsi="宋体"/>
                  <w:color w:val="00B0F0"/>
                  <w:u w:val="single"/>
                </w:rPr>
                <w:t>11 01 0E 13 26 09</w:t>
              </w:r>
            </w:ins>
          </w:p>
        </w:tc>
      </w:tr>
    </w:tbl>
    <w:p>
      <w:pPr>
        <w:ind w:left="1840" w:hanging="1840" w:hangingChars="1018"/>
        <w:rPr>
          <w:ins w:id="12425" w:author="Edward Lee" w:date="2017-10-16T16:40:00Z"/>
          <w:rFonts w:hAnsi="宋体"/>
          <w:szCs w:val="18"/>
        </w:rPr>
      </w:pPr>
      <w:ins w:id="12426" w:author="Edward Lee" w:date="2017-10-16T16:40:00Z">
        <w:r>
          <w:rPr>
            <w:rFonts w:hint="eastAsia" w:ascii="宋体" w:hAnsi="宋体" w:eastAsia="宋体" w:cs="宋体"/>
            <w:b/>
            <w:color w:val="FF33CC"/>
            <w:kern w:val="0"/>
            <w:sz w:val="18"/>
            <w:szCs w:val="18"/>
            <w:shd w:val="clear" w:color="auto" w:fill="FFFFFF" w:themeFill="background1"/>
          </w:rPr>
          <w:t xml:space="preserve">81                </w:t>
        </w:r>
      </w:ins>
      <w:ins w:id="12427" w:author="Edward Lee" w:date="2017-10-16T16:40:00Z">
        <w:r>
          <w:rPr>
            <w:rFonts w:hint="eastAsia" w:ascii="宋体" w:hAnsi="宋体" w:eastAsia="宋体" w:cs="宋体"/>
            <w:b/>
            <w:kern w:val="0"/>
            <w:sz w:val="18"/>
            <w:szCs w:val="18"/>
            <w:shd w:val="clear" w:color="auto" w:fill="FFFFFF" w:themeFill="background1"/>
          </w:rPr>
          <w:t>：</w:t>
        </w:r>
      </w:ins>
      <w:ins w:id="12428" w:author="Edward Lee" w:date="2017-10-16T16:40:00Z">
        <w:r>
          <w:rPr>
            <w:rFonts w:hint="eastAsia" w:hAnsi="宋体"/>
            <w:szCs w:val="18"/>
          </w:rPr>
          <w:t xml:space="preserve"> </w:t>
        </w:r>
      </w:ins>
      <w:ins w:id="12429" w:author="Edward Lee" w:date="2017-10-16T16:40:00Z">
        <w:r>
          <w:rPr>
            <w:rFonts w:hAnsi="宋体"/>
            <w:szCs w:val="18"/>
          </w:rPr>
          <w:t>Attendance/antenna Channel; In this 1Byte, the highest (8bit) indicates attendance or the coming out, of which 1 is in and 0 is out</w:t>
        </w:r>
      </w:ins>
    </w:p>
    <w:tbl>
      <w:tblPr>
        <w:tblStyle w:val="22"/>
        <w:tblW w:w="7195" w:type="dxa"/>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126"/>
        <w:gridCol w:w="113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ins w:id="12430" w:author="Edward Lee" w:date="2017-10-16T16:40:00Z"/>
        </w:trPr>
        <w:tc>
          <w:tcPr>
            <w:tcW w:w="7195" w:type="dxa"/>
            <w:gridSpan w:val="4"/>
            <w:vAlign w:val="center"/>
          </w:tcPr>
          <w:p>
            <w:pPr>
              <w:jc w:val="center"/>
              <w:rPr>
                <w:ins w:id="12431" w:author="Edward Lee" w:date="2017-10-16T16:40:00Z"/>
                <w:rFonts w:hAnsi="宋体"/>
                <w:b/>
                <w:szCs w:val="18"/>
              </w:rPr>
            </w:pPr>
            <w:ins w:id="12432" w:author="Edward Lee" w:date="2017-10-16T16:40:00Z">
              <w:r>
                <w:rPr>
                  <w:rFonts w:hAnsi="宋体"/>
                  <w:b/>
                  <w:szCs w:val="18"/>
                </w:rPr>
                <w:t>Attendance/antenna</w:t>
              </w:r>
            </w:ins>
            <w:ins w:id="12433" w:author="Edward Lee" w:date="2017-10-16T16:40:00Z">
              <w:r>
                <w:rPr>
                  <w:rFonts w:hint="eastAsia" w:hAnsi="宋体"/>
                  <w:b/>
                  <w:szCs w:val="18"/>
                </w:rPr>
                <w:t xml:space="preserve"> </w:t>
              </w:r>
            </w:ins>
            <w:ins w:id="12434" w:author="Edward Lee" w:date="2017-10-16T16:40:00Z">
              <w:r>
                <w:rPr>
                  <w:rFonts w:hAnsi="宋体"/>
                  <w:b/>
                  <w:szCs w:val="18"/>
                </w:rPr>
                <w:t>Channel</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435" w:author="Edward Lee" w:date="2017-10-16T16:40:00Z"/>
        </w:trPr>
        <w:tc>
          <w:tcPr>
            <w:tcW w:w="1985" w:type="dxa"/>
            <w:shd w:val="clear" w:color="auto" w:fill="F1F1F1" w:themeFill="background1" w:themeFillShade="F2"/>
          </w:tcPr>
          <w:p>
            <w:pPr>
              <w:jc w:val="center"/>
              <w:rPr>
                <w:ins w:id="12436" w:author="Edward Lee" w:date="2017-10-16T16:40:00Z"/>
                <w:rFonts w:hAnsi="宋体"/>
                <w:szCs w:val="18"/>
              </w:rPr>
            </w:pPr>
            <w:ins w:id="12437" w:author="Edward Lee" w:date="2017-10-16T16:40:00Z">
              <w:r>
                <w:rPr>
                  <w:rFonts w:hint="eastAsia" w:hAnsi="宋体"/>
                  <w:szCs w:val="18"/>
                </w:rPr>
                <w:t>7 bit</w:t>
              </w:r>
            </w:ins>
          </w:p>
        </w:tc>
        <w:tc>
          <w:tcPr>
            <w:tcW w:w="2126" w:type="dxa"/>
            <w:shd w:val="clear" w:color="auto" w:fill="F1F1F1" w:themeFill="background1" w:themeFillShade="F2"/>
          </w:tcPr>
          <w:p>
            <w:pPr>
              <w:jc w:val="center"/>
              <w:rPr>
                <w:ins w:id="12438" w:author="Edward Lee" w:date="2017-10-16T16:40:00Z"/>
                <w:rFonts w:hAnsi="宋体"/>
                <w:szCs w:val="18"/>
              </w:rPr>
            </w:pPr>
            <w:ins w:id="12439" w:author="Edward Lee" w:date="2017-10-16T16:40:00Z">
              <w:r>
                <w:rPr>
                  <w:rFonts w:hint="eastAsia" w:hAnsi="宋体"/>
                  <w:szCs w:val="18"/>
                </w:rPr>
                <w:t>6 bit</w:t>
              </w:r>
            </w:ins>
          </w:p>
        </w:tc>
        <w:tc>
          <w:tcPr>
            <w:tcW w:w="1134" w:type="dxa"/>
            <w:shd w:val="clear" w:color="auto" w:fill="F1F1F1" w:themeFill="background1" w:themeFillShade="F2"/>
          </w:tcPr>
          <w:p>
            <w:pPr>
              <w:jc w:val="center"/>
              <w:rPr>
                <w:ins w:id="12440" w:author="Edward Lee" w:date="2017-10-16T16:40:00Z"/>
                <w:rFonts w:hAnsi="宋体"/>
                <w:szCs w:val="18"/>
              </w:rPr>
            </w:pPr>
            <w:ins w:id="12441" w:author="Edward Lee" w:date="2017-10-16T16:40:00Z">
              <w:r>
                <w:rPr>
                  <w:rFonts w:hint="eastAsia" w:hAnsi="宋体"/>
                  <w:szCs w:val="18"/>
                </w:rPr>
                <w:t>5,4 bit</w:t>
              </w:r>
            </w:ins>
          </w:p>
        </w:tc>
        <w:tc>
          <w:tcPr>
            <w:tcW w:w="1950" w:type="dxa"/>
            <w:shd w:val="clear" w:color="auto" w:fill="F1F1F1" w:themeFill="background1" w:themeFillShade="F2"/>
          </w:tcPr>
          <w:p>
            <w:pPr>
              <w:jc w:val="center"/>
              <w:rPr>
                <w:ins w:id="12442" w:author="Edward Lee" w:date="2017-10-16T16:40:00Z"/>
                <w:rFonts w:hAnsi="宋体"/>
                <w:szCs w:val="18"/>
              </w:rPr>
            </w:pPr>
            <w:ins w:id="12443" w:author="Edward Lee" w:date="2017-10-16T16:40:00Z">
              <w:r>
                <w:rPr>
                  <w:rFonts w:hint="eastAsia" w:hAnsi="宋体"/>
                  <w:szCs w:val="18"/>
                </w:rPr>
                <w:t>3～0 bit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444" w:author="Edward Lee" w:date="2017-10-16T16:40:00Z"/>
        </w:trPr>
        <w:tc>
          <w:tcPr>
            <w:tcW w:w="1985" w:type="dxa"/>
          </w:tcPr>
          <w:p>
            <w:pPr>
              <w:rPr>
                <w:ins w:id="12445" w:author="Edward Lee" w:date="2017-10-16T16:40:00Z"/>
                <w:rFonts w:hAnsi="宋体"/>
                <w:szCs w:val="18"/>
              </w:rPr>
            </w:pPr>
            <w:ins w:id="12446" w:author="Edward Lee" w:date="2017-10-16T16:40:00Z">
              <w:r>
                <w:rPr>
                  <w:rFonts w:hAnsi="宋体"/>
                  <w:szCs w:val="18"/>
                </w:rPr>
                <w:t>Sign in and out of attendance</w:t>
              </w:r>
            </w:ins>
            <w:ins w:id="12447" w:author="Edward Lee" w:date="2017-10-16T16:40:00Z">
              <w:r>
                <w:rPr>
                  <w:rFonts w:hint="eastAsia" w:hAnsi="宋体"/>
                  <w:szCs w:val="18"/>
                </w:rPr>
                <w:t>：</w:t>
              </w:r>
            </w:ins>
          </w:p>
          <w:p>
            <w:pPr>
              <w:rPr>
                <w:ins w:id="12448" w:author="Edward Lee" w:date="2017-10-16T16:40:00Z"/>
                <w:rFonts w:hAnsi="宋体"/>
                <w:szCs w:val="18"/>
              </w:rPr>
            </w:pPr>
            <w:ins w:id="12449" w:author="Edward Lee" w:date="2017-10-16T16:40:00Z">
              <w:r>
                <w:rPr>
                  <w:rFonts w:hint="eastAsia" w:hAnsi="宋体"/>
                  <w:szCs w:val="18"/>
                </w:rPr>
                <w:t xml:space="preserve"> 1 ： in</w:t>
              </w:r>
            </w:ins>
          </w:p>
          <w:p>
            <w:pPr>
              <w:rPr>
                <w:ins w:id="12450" w:author="Edward Lee" w:date="2017-10-16T16:40:00Z"/>
                <w:rFonts w:hAnsi="宋体"/>
                <w:szCs w:val="18"/>
              </w:rPr>
            </w:pPr>
            <w:ins w:id="12451" w:author="Edward Lee" w:date="2017-10-16T16:40:00Z">
              <w:r>
                <w:rPr>
                  <w:rFonts w:hint="eastAsia" w:hAnsi="宋体"/>
                  <w:szCs w:val="18"/>
                </w:rPr>
                <w:t xml:space="preserve"> 0 ： out</w:t>
              </w:r>
            </w:ins>
          </w:p>
        </w:tc>
        <w:tc>
          <w:tcPr>
            <w:tcW w:w="2126" w:type="dxa"/>
          </w:tcPr>
          <w:p>
            <w:pPr>
              <w:rPr>
                <w:ins w:id="12452" w:author="Edward Lee" w:date="2017-10-16T16:40:00Z"/>
                <w:rFonts w:hAnsi="宋体"/>
                <w:szCs w:val="18"/>
              </w:rPr>
            </w:pPr>
            <w:ins w:id="12453" w:author="Edward Lee" w:date="2017-10-16T16:40:00Z">
              <w:r>
                <w:rPr>
                  <w:rFonts w:hAnsi="宋体"/>
                  <w:szCs w:val="18"/>
                </w:rPr>
                <w:t>Identification of unilateral attendance</w:t>
              </w:r>
            </w:ins>
          </w:p>
          <w:p>
            <w:pPr>
              <w:rPr>
                <w:ins w:id="12454" w:author="Edward Lee" w:date="2017-10-16T16:40:00Z"/>
                <w:rFonts w:hAnsi="宋体"/>
                <w:szCs w:val="18"/>
              </w:rPr>
            </w:pPr>
            <w:ins w:id="12455" w:author="Edward Lee" w:date="2017-10-16T16:40:00Z">
              <w:r>
                <w:rPr>
                  <w:rFonts w:hint="eastAsia" w:hAnsi="宋体"/>
                  <w:szCs w:val="18"/>
                </w:rPr>
                <w:t xml:space="preserve"> 1 ： </w:t>
              </w:r>
            </w:ins>
            <w:ins w:id="12456" w:author="Edward Lee" w:date="2017-10-16T16:40:00Z">
              <w:r>
                <w:rPr>
                  <w:rFonts w:hAnsi="宋体"/>
                  <w:szCs w:val="18"/>
                </w:rPr>
                <w:t>unilateral attendance</w:t>
              </w:r>
            </w:ins>
          </w:p>
          <w:p>
            <w:pPr>
              <w:rPr>
                <w:ins w:id="12457" w:author="Edward Lee" w:date="2017-10-16T16:40:00Z"/>
                <w:rFonts w:hAnsi="宋体"/>
                <w:szCs w:val="18"/>
              </w:rPr>
            </w:pPr>
            <w:ins w:id="12458" w:author="Edward Lee" w:date="2017-10-16T16:40:00Z">
              <w:r>
                <w:rPr>
                  <w:rFonts w:hAnsi="宋体"/>
                  <w:szCs w:val="18"/>
                </w:rPr>
                <w:br w:type="textWrapping"/>
              </w:r>
            </w:ins>
            <w:ins w:id="12459" w:author="Edward Lee" w:date="2017-10-16T16:40:00Z">
              <w:r>
                <w:rPr>
                  <w:rFonts w:hint="eastAsia" w:hAnsi="宋体"/>
                  <w:szCs w:val="18"/>
                </w:rPr>
                <w:t xml:space="preserve"> 0 ： not </w:t>
              </w:r>
            </w:ins>
            <w:ins w:id="12460" w:author="Edward Lee" w:date="2017-10-16T16:40:00Z">
              <w:r>
                <w:rPr>
                  <w:rFonts w:hAnsi="宋体"/>
                  <w:szCs w:val="18"/>
                </w:rPr>
                <w:t>unilateral attendance</w:t>
              </w:r>
            </w:ins>
          </w:p>
        </w:tc>
        <w:tc>
          <w:tcPr>
            <w:tcW w:w="1134" w:type="dxa"/>
          </w:tcPr>
          <w:p>
            <w:pPr>
              <w:rPr>
                <w:ins w:id="12461" w:author="Edward Lee" w:date="2017-10-16T16:40:00Z"/>
                <w:rFonts w:hAnsi="宋体"/>
                <w:szCs w:val="18"/>
              </w:rPr>
            </w:pPr>
            <w:ins w:id="12462" w:author="Edward Lee" w:date="2017-10-16T16:40:00Z">
              <w:r>
                <w:rPr>
                  <w:rFonts w:hint="eastAsia" w:hAnsi="宋体"/>
                  <w:szCs w:val="18"/>
                </w:rPr>
                <w:t>reserved</w:t>
              </w:r>
            </w:ins>
          </w:p>
        </w:tc>
        <w:tc>
          <w:tcPr>
            <w:tcW w:w="1950" w:type="dxa"/>
          </w:tcPr>
          <w:p>
            <w:pPr>
              <w:rPr>
                <w:ins w:id="12463" w:author="Edward Lee" w:date="2017-10-16T16:40:00Z"/>
                <w:rFonts w:hAnsi="宋体"/>
                <w:szCs w:val="18"/>
              </w:rPr>
            </w:pPr>
            <w:ins w:id="12464" w:author="Edward Lee" w:date="2017-10-16T16:40:00Z">
              <w:r>
                <w:rPr>
                  <w:rFonts w:hAnsi="宋体"/>
                  <w:szCs w:val="18"/>
                </w:rPr>
                <w:t>Read the tag's antenna channel number</w:t>
              </w:r>
            </w:ins>
          </w:p>
        </w:tc>
      </w:tr>
    </w:tbl>
    <w:p>
      <w:pPr>
        <w:ind w:left="2138" w:hanging="2137" w:hangingChars="1018"/>
        <w:rPr>
          <w:ins w:id="12465" w:author="Edward Lee" w:date="2017-10-16T16:40:00Z"/>
          <w:rFonts w:hAnsi="宋体"/>
          <w:szCs w:val="18"/>
        </w:rPr>
      </w:pPr>
      <w:ins w:id="12466" w:author="Edward Lee" w:date="2017-10-16T16:40:00Z">
        <w:r>
          <w:rPr>
            <w:rFonts w:hint="eastAsia" w:hAnsi="宋体"/>
            <w:szCs w:val="18"/>
          </w:rPr>
          <w:t xml:space="preserve">                  0x</w:t>
        </w:r>
      </w:ins>
      <w:ins w:id="12467" w:author="Edward Lee" w:date="2017-10-16T16:40:00Z">
        <w:r>
          <w:rPr>
            <w:rFonts w:hint="eastAsia" w:ascii="宋体" w:hAnsi="宋体" w:eastAsia="宋体" w:cs="宋体"/>
            <w:b/>
            <w:color w:val="FF33CC"/>
            <w:kern w:val="0"/>
            <w:sz w:val="18"/>
            <w:szCs w:val="18"/>
            <w:shd w:val="clear" w:color="auto" w:fill="FFFFFF" w:themeFill="background1"/>
          </w:rPr>
          <w:t>81</w:t>
        </w:r>
      </w:ins>
      <w:ins w:id="12468" w:author="Edward Lee" w:date="2017-10-16T16:40:00Z">
        <w:r>
          <w:rPr>
            <w:rFonts w:hint="eastAsia" w:hAnsi="宋体"/>
            <w:szCs w:val="18"/>
          </w:rPr>
          <w:t xml:space="preserve"> ， </w:t>
        </w:r>
      </w:ins>
      <w:ins w:id="12469" w:author="Edward Lee" w:date="2017-10-16T16:40:00Z">
        <w:r>
          <w:rPr>
            <w:rFonts w:hAnsi="宋体"/>
            <w:szCs w:val="18"/>
          </w:rPr>
          <w:t>Enter the door, read from the antenna no. 1</w:t>
        </w:r>
      </w:ins>
    </w:p>
    <w:p>
      <w:pPr>
        <w:ind w:left="2146" w:hanging="2146" w:hangingChars="1018"/>
        <w:rPr>
          <w:ins w:id="12470" w:author="Edward Lee" w:date="2017-10-16T16:40:00Z"/>
          <w:rFonts w:hAnsi="宋体"/>
          <w:i/>
          <w:szCs w:val="18"/>
        </w:rPr>
      </w:pPr>
      <w:ins w:id="12471" w:author="Edward Lee" w:date="2017-10-16T16:40:00Z">
        <w:r>
          <w:rPr>
            <w:rFonts w:hint="eastAsia" w:hAnsi="宋体"/>
            <w:b/>
            <w:i/>
            <w:color w:val="FF0000"/>
            <w:szCs w:val="18"/>
          </w:rPr>
          <w:t>Note</w:t>
        </w:r>
      </w:ins>
      <w:ins w:id="12472" w:author="Edward Lee" w:date="2017-10-16T16:40:00Z">
        <w:r>
          <w:rPr>
            <w:rFonts w:hint="eastAsia" w:hAnsi="宋体"/>
            <w:i/>
            <w:szCs w:val="18"/>
          </w:rPr>
          <w:t xml:space="preserve">： </w:t>
        </w:r>
      </w:ins>
    </w:p>
    <w:p>
      <w:pPr>
        <w:ind w:left="2146" w:hanging="2146"/>
        <w:rPr>
          <w:ins w:id="12473" w:author="Edward Lee" w:date="2017-10-16T16:40:00Z"/>
          <w:rFonts w:hAnsi="宋体"/>
          <w:i/>
          <w:szCs w:val="18"/>
        </w:rPr>
      </w:pPr>
      <w:ins w:id="12474" w:author="Edward Lee" w:date="2017-10-16T16:40:00Z">
        <w:r>
          <w:rPr>
            <w:rFonts w:hint="eastAsia" w:hAnsi="宋体"/>
            <w:i/>
            <w:szCs w:val="18"/>
          </w:rPr>
          <w:tab/>
        </w:r>
      </w:ins>
      <w:ins w:id="12475" w:author="Edward Lee" w:date="2017-10-16T16:40:00Z">
        <w:r>
          <w:rPr>
            <w:rFonts w:hint="eastAsia" w:hAnsi="宋体"/>
            <w:i/>
            <w:szCs w:val="18"/>
          </w:rPr>
          <w:tab/>
        </w:r>
      </w:ins>
      <w:ins w:id="12476" w:author="Edward Lee" w:date="2017-10-16T16:40:00Z">
        <w:r>
          <w:rPr>
            <w:rFonts w:hint="eastAsia" w:hAnsi="宋体"/>
            <w:i/>
            <w:szCs w:val="18"/>
          </w:rPr>
          <w:t xml:space="preserve">1. </w:t>
        </w:r>
      </w:ins>
      <w:ins w:id="12477" w:author="Edward Lee" w:date="2017-10-16T16:40:00Z">
        <w:r>
          <w:rPr>
            <w:rFonts w:hAnsi="宋体"/>
            <w:i/>
            <w:szCs w:val="18"/>
          </w:rPr>
          <w:t>It is necessary to consider the 7bit and 6bit for the entry and exit</w:t>
        </w:r>
      </w:ins>
    </w:p>
    <w:p>
      <w:pPr>
        <w:ind w:left="2138" w:firstLine="382"/>
        <w:rPr>
          <w:ins w:id="12478" w:author="Edward Lee" w:date="2017-10-16T16:40:00Z"/>
          <w:rFonts w:hAnsi="宋体"/>
          <w:i/>
          <w:szCs w:val="18"/>
        </w:rPr>
      </w:pPr>
      <w:ins w:id="12479" w:author="Edward Lee" w:date="2017-10-16T16:40:00Z">
        <w:r>
          <w:rPr>
            <w:rFonts w:hint="eastAsia" w:hAnsi="宋体"/>
            <w:i/>
            <w:szCs w:val="18"/>
          </w:rPr>
          <w:t xml:space="preserve">2. </w:t>
        </w:r>
      </w:ins>
      <w:ins w:id="12480" w:author="Edward Lee" w:date="2017-10-16T16:40:00Z">
        <w:r>
          <w:rPr>
            <w:rFonts w:hAnsi="宋体"/>
            <w:i/>
            <w:szCs w:val="18"/>
          </w:rPr>
          <w:t>When the unilateral attendance mark is 1, the attendance check mark is invalid</w:t>
        </w:r>
      </w:ins>
    </w:p>
    <w:p>
      <w:pPr>
        <w:ind w:left="2138" w:firstLine="382"/>
        <w:rPr>
          <w:ins w:id="12481" w:author="Edward Lee" w:date="2017-10-16T16:40:00Z"/>
          <w:rFonts w:ascii="宋体" w:hAnsi="宋体" w:eastAsia="宋体" w:cs="宋体"/>
          <w:b/>
          <w:i/>
          <w:color w:val="00B0F0"/>
          <w:kern w:val="0"/>
          <w:sz w:val="18"/>
          <w:szCs w:val="18"/>
          <w:shd w:val="clear" w:color="auto" w:fill="FFFFFF" w:themeFill="background1"/>
        </w:rPr>
      </w:pPr>
    </w:p>
    <w:p>
      <w:pPr>
        <w:rPr>
          <w:ins w:id="12482" w:author="Edward Lee" w:date="2017-10-16T16:40:00Z"/>
          <w:rFonts w:ascii="宋体" w:hAnsi="宋体" w:eastAsia="宋体"/>
          <w:szCs w:val="21"/>
        </w:rPr>
      </w:pPr>
      <w:ins w:id="12483" w:author="Edward Lee" w:date="2017-10-16T16:40:00Z">
        <w:r>
          <w:rPr>
            <w:rFonts w:ascii="宋体" w:hAnsi="宋体" w:eastAsia="宋体" w:cs="宋体"/>
            <w:b/>
            <w:color w:val="FF0000"/>
            <w:kern w:val="0"/>
            <w:sz w:val="18"/>
            <w:szCs w:val="18"/>
            <w:u w:val="single"/>
            <w:shd w:val="clear" w:color="auto" w:fill="FFFFFF" w:themeFill="background1"/>
          </w:rPr>
          <w:t>20 E3 AF 22 32 FA 00 00 00 B2</w:t>
        </w:r>
      </w:ins>
      <w:ins w:id="12484" w:author="Edward Lee" w:date="2017-10-16T16:40:00Z">
        <w:r>
          <w:rPr>
            <w:rFonts w:hint="eastAsia" w:ascii="宋体" w:hAnsi="宋体" w:eastAsia="宋体" w:cs="宋体"/>
            <w:b/>
            <w:color w:val="00B0F0"/>
            <w:kern w:val="0"/>
            <w:szCs w:val="21"/>
            <w:shd w:val="clear" w:color="auto" w:fill="FFFFFF" w:themeFill="background1"/>
          </w:rPr>
          <w:tab/>
        </w:r>
      </w:ins>
      <w:ins w:id="12485" w:author="Edward Lee" w:date="2017-10-16T16:40:00Z">
        <w:r>
          <w:rPr>
            <w:rFonts w:hint="eastAsia" w:ascii="宋体" w:hAnsi="宋体" w:eastAsia="宋体" w:cs="宋体"/>
            <w:b/>
            <w:kern w:val="0"/>
            <w:szCs w:val="21"/>
            <w:shd w:val="clear" w:color="auto" w:fill="FFFFFF" w:themeFill="background1"/>
          </w:rPr>
          <w:t xml:space="preserve">： </w:t>
        </w:r>
      </w:ins>
      <w:ins w:id="12486" w:author="Edward Lee" w:date="2017-10-16T16:40:00Z">
        <w:r>
          <w:rPr>
            <w:rFonts w:ascii="宋体" w:hAnsi="宋体" w:eastAsia="宋体" w:cs="宋体"/>
            <w:kern w:val="0"/>
            <w:szCs w:val="21"/>
            <w:shd w:val="clear" w:color="auto" w:fill="FFFFFF" w:themeFill="background1"/>
          </w:rPr>
          <w:t>Please refer to chapter 7.2 for the label data</w:t>
        </w:r>
      </w:ins>
    </w:p>
    <w:p>
      <w:pPr>
        <w:ind w:left="1984" w:hanging="1984" w:hangingChars="945"/>
        <w:rPr>
          <w:ins w:id="12487" w:author="Edward Lee" w:date="2017-10-16T16:40:00Z"/>
          <w:rFonts w:ascii="宋体" w:hAnsi="宋体" w:eastAsia="宋体"/>
        </w:rPr>
      </w:pPr>
      <w:ins w:id="12488" w:author="Edward Lee" w:date="2017-10-16T16:40:00Z">
        <w:r>
          <w:rPr>
            <w:rFonts w:hAnsi="宋体"/>
            <w:color w:val="00B0F0"/>
            <w:u w:val="single"/>
          </w:rPr>
          <w:t>11 01 0E 13 26 09</w:t>
        </w:r>
      </w:ins>
      <w:ins w:id="12489" w:author="Edward Lee" w:date="2017-10-16T16:40:00Z">
        <w:r>
          <w:rPr>
            <w:rFonts w:hint="eastAsia" w:ascii="宋体" w:hAnsi="宋体" w:eastAsia="宋体"/>
          </w:rPr>
          <w:t xml:space="preserve"> : </w:t>
        </w:r>
      </w:ins>
      <w:ins w:id="12490" w:author="Edward Lee" w:date="2017-10-16T16:40:00Z">
        <w:r>
          <w:rPr>
            <w:rFonts w:ascii="宋体" w:hAnsi="宋体" w:eastAsia="宋体"/>
          </w:rPr>
          <w:t>The label receives (reads) time, namely year, month, day, hour, minute, second, year is based on 2000, January 14, 2017 19:38:09</w:t>
        </w:r>
      </w:ins>
    </w:p>
    <w:p>
      <w:pPr>
        <w:pStyle w:val="3"/>
        <w:numPr>
          <w:ilvl w:val="1"/>
          <w:numId w:val="3"/>
        </w:numPr>
        <w:spacing w:before="360" w:line="415" w:lineRule="auto"/>
        <w:ind w:left="572" w:hanging="572" w:hangingChars="178"/>
        <w:rPr>
          <w:ins w:id="12491" w:author="Edward Lee" w:date="2017-10-16T16:40:00Z"/>
          <w:rFonts w:ascii="宋体" w:hAnsi="宋体" w:eastAsia="宋体"/>
        </w:rPr>
      </w:pPr>
      <w:ins w:id="12492" w:author="Edward Lee" w:date="2017-10-16T16:40:00Z">
        <w:r>
          <w:rPr>
            <w:rFonts w:hint="eastAsia" w:ascii="宋体" w:hAnsi="宋体" w:eastAsia="宋体"/>
          </w:rPr>
          <w:t>tag</w:t>
        </w:r>
      </w:ins>
      <w:ins w:id="12493" w:author="Edward Lee" w:date="2017-10-16T16:40:00Z">
        <w:r>
          <w:rPr>
            <w:rFonts w:ascii="宋体" w:hAnsi="宋体" w:eastAsia="宋体"/>
          </w:rPr>
          <w:t xml:space="preserve"> format description</w:t>
        </w:r>
      </w:ins>
    </w:p>
    <w:p>
      <w:pPr>
        <w:rPr>
          <w:ins w:id="12494" w:author="Edward Lee" w:date="2017-10-16T16:40:00Z"/>
        </w:rPr>
      </w:pPr>
      <w:ins w:id="12495" w:author="Edward Lee" w:date="2017-10-16T16:40:00Z">
        <w:r>
          <w:rPr/>
          <w:t>The tag data is fixed to 10 bytes. The specific format is defined as follows:</w:t>
        </w:r>
      </w:ins>
    </w:p>
    <w:tbl>
      <w:tblPr>
        <w:tblStyle w:val="22"/>
        <w:tblW w:w="9725" w:type="dxa"/>
        <w:jc w:val="center"/>
        <w:tblInd w:w="-2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957"/>
        <w:gridCol w:w="1865"/>
        <w:gridCol w:w="1161"/>
        <w:gridCol w:w="1063"/>
        <w:gridCol w:w="1708"/>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8" w:hRule="atLeast"/>
          <w:jc w:val="center"/>
          <w:ins w:id="12496" w:author="Edward Lee" w:date="2017-10-16T16:40:00Z"/>
        </w:trPr>
        <w:tc>
          <w:tcPr>
            <w:tcW w:w="1747" w:type="dxa"/>
            <w:tcBorders>
              <w:tl2br w:val="single" w:color="auto" w:sz="4" w:space="0"/>
            </w:tcBorders>
            <w:shd w:val="clear" w:color="auto" w:fill="D8D8D8" w:themeFill="background1" w:themeFillShade="D9"/>
          </w:tcPr>
          <w:p>
            <w:pPr>
              <w:pStyle w:val="36"/>
              <w:ind w:firstLine="422"/>
              <w:rPr>
                <w:ins w:id="12497" w:author="Edward Lee" w:date="2017-10-16T16:40:00Z"/>
                <w:b/>
              </w:rPr>
            </w:pPr>
            <w:ins w:id="12498" w:author="Edward Lee" w:date="2017-10-16T16:40:00Z">
              <w:r>
                <w:rPr>
                  <w:rFonts w:hint="eastAsia"/>
                  <w:b/>
                </w:rPr>
                <w:t>Lenth(Byte)</w:t>
              </w:r>
            </w:ins>
          </w:p>
          <w:p>
            <w:pPr>
              <w:pStyle w:val="36"/>
              <w:ind w:firstLine="0" w:firstLineChars="0"/>
              <w:rPr>
                <w:ins w:id="12499" w:author="Edward Lee" w:date="2017-10-16T16:40:00Z"/>
                <w:b/>
              </w:rPr>
            </w:pPr>
          </w:p>
          <w:p>
            <w:pPr>
              <w:pStyle w:val="36"/>
              <w:ind w:firstLine="0" w:firstLineChars="0"/>
              <w:rPr>
                <w:ins w:id="12500" w:author="Edward Lee" w:date="2017-10-16T16:40:00Z"/>
                <w:b/>
              </w:rPr>
            </w:pPr>
            <w:ins w:id="12501" w:author="Edward Lee" w:date="2017-10-16T16:40:00Z">
              <w:r>
                <w:rPr>
                  <w:rFonts w:hint="eastAsia"/>
                  <w:b/>
                </w:rPr>
                <w:t>tag type</w:t>
              </w:r>
            </w:ins>
          </w:p>
        </w:tc>
        <w:tc>
          <w:tcPr>
            <w:tcW w:w="957" w:type="dxa"/>
            <w:shd w:val="clear" w:color="auto" w:fill="D8D8D8" w:themeFill="background1" w:themeFillShade="D9"/>
            <w:vAlign w:val="center"/>
          </w:tcPr>
          <w:p>
            <w:pPr>
              <w:pStyle w:val="36"/>
              <w:ind w:firstLine="0" w:firstLineChars="0"/>
              <w:jc w:val="center"/>
              <w:rPr>
                <w:ins w:id="12502" w:author="Edward Lee" w:date="2017-10-16T16:40:00Z"/>
                <w:b/>
              </w:rPr>
            </w:pPr>
            <w:ins w:id="12503" w:author="Edward Lee" w:date="2017-10-16T16:40:00Z">
              <w:r>
                <w:rPr>
                  <w:rFonts w:hint="eastAsia"/>
                  <w:b/>
                </w:rPr>
                <w:t>type</w:t>
              </w:r>
            </w:ins>
          </w:p>
          <w:p>
            <w:pPr>
              <w:pStyle w:val="36"/>
              <w:ind w:firstLine="0" w:firstLineChars="0"/>
              <w:jc w:val="center"/>
              <w:rPr>
                <w:ins w:id="12504" w:author="Edward Lee" w:date="2017-10-16T16:40:00Z"/>
                <w:b/>
              </w:rPr>
            </w:pPr>
            <w:ins w:id="12505" w:author="Edward Lee" w:date="2017-10-16T16:40:00Z">
              <w:r>
                <w:rPr>
                  <w:rFonts w:hint="eastAsia"/>
                  <w:b/>
                </w:rPr>
                <w:t>(1Byte)</w:t>
              </w:r>
            </w:ins>
          </w:p>
        </w:tc>
        <w:tc>
          <w:tcPr>
            <w:tcW w:w="1865" w:type="dxa"/>
            <w:shd w:val="clear" w:color="auto" w:fill="D8D8D8" w:themeFill="background1" w:themeFillShade="D9"/>
            <w:vAlign w:val="center"/>
          </w:tcPr>
          <w:p>
            <w:pPr>
              <w:pStyle w:val="36"/>
              <w:ind w:firstLine="0" w:firstLineChars="0"/>
              <w:jc w:val="center"/>
              <w:rPr>
                <w:ins w:id="12506" w:author="Edward Lee" w:date="2017-10-16T16:40:00Z"/>
                <w:b/>
              </w:rPr>
            </w:pPr>
            <w:ins w:id="12507" w:author="Edward Lee" w:date="2017-10-16T16:40:00Z">
              <w:r>
                <w:rPr>
                  <w:rFonts w:hint="eastAsia"/>
                  <w:b/>
                </w:rPr>
                <w:t>tag ID</w:t>
              </w:r>
            </w:ins>
          </w:p>
          <w:p>
            <w:pPr>
              <w:pStyle w:val="36"/>
              <w:ind w:firstLine="0" w:firstLineChars="0"/>
              <w:jc w:val="center"/>
              <w:rPr>
                <w:ins w:id="12508" w:author="Edward Lee" w:date="2017-10-16T16:40:00Z"/>
                <w:b/>
              </w:rPr>
            </w:pPr>
            <w:ins w:id="12509" w:author="Edward Lee" w:date="2017-10-16T16:40:00Z">
              <w:r>
                <w:rPr>
                  <w:rFonts w:hint="eastAsia"/>
                  <w:b/>
                </w:rPr>
                <w:t>(4Bytes）</w:t>
              </w:r>
            </w:ins>
          </w:p>
        </w:tc>
        <w:tc>
          <w:tcPr>
            <w:tcW w:w="1161" w:type="dxa"/>
            <w:shd w:val="clear" w:color="auto" w:fill="D8D8D8" w:themeFill="background1" w:themeFillShade="D9"/>
            <w:vAlign w:val="center"/>
          </w:tcPr>
          <w:p>
            <w:pPr>
              <w:pStyle w:val="36"/>
              <w:ind w:firstLine="0" w:firstLineChars="0"/>
              <w:jc w:val="center"/>
              <w:rPr>
                <w:ins w:id="12510" w:author="Edward Lee" w:date="2017-10-16T16:40:00Z"/>
                <w:b/>
              </w:rPr>
            </w:pPr>
            <w:ins w:id="12511" w:author="Edward Lee" w:date="2017-10-16T16:40:00Z">
              <w:r>
                <w:rPr>
                  <w:rFonts w:hint="eastAsia"/>
                  <w:b/>
                </w:rPr>
                <w:t>CC</w:t>
              </w:r>
            </w:ins>
          </w:p>
          <w:p>
            <w:pPr>
              <w:pStyle w:val="36"/>
              <w:ind w:firstLine="0" w:firstLineChars="0"/>
              <w:jc w:val="center"/>
              <w:rPr>
                <w:ins w:id="12512" w:author="Edward Lee" w:date="2017-10-16T16:40:00Z"/>
                <w:b/>
              </w:rPr>
            </w:pPr>
            <w:ins w:id="12513" w:author="Edward Lee" w:date="2017-10-16T16:40:00Z">
              <w:r>
                <w:rPr>
                  <w:rFonts w:hint="eastAsia"/>
                  <w:b/>
                </w:rPr>
                <w:t>(1Byte)</w:t>
              </w:r>
            </w:ins>
          </w:p>
        </w:tc>
        <w:tc>
          <w:tcPr>
            <w:tcW w:w="1063" w:type="dxa"/>
            <w:shd w:val="clear" w:color="auto" w:fill="D8D8D8" w:themeFill="background1" w:themeFillShade="D9"/>
            <w:vAlign w:val="center"/>
          </w:tcPr>
          <w:p>
            <w:pPr>
              <w:pStyle w:val="36"/>
              <w:ind w:firstLine="0" w:firstLineChars="0"/>
              <w:jc w:val="center"/>
              <w:rPr>
                <w:ins w:id="12514" w:author="Edward Lee" w:date="2017-10-16T16:40:00Z"/>
                <w:b/>
              </w:rPr>
            </w:pPr>
            <w:ins w:id="12515" w:author="Edward Lee" w:date="2017-10-16T16:40:00Z">
              <w:r>
                <w:rPr>
                  <w:rFonts w:hint="eastAsia"/>
                  <w:b/>
                </w:rPr>
                <w:t>RSV</w:t>
              </w:r>
            </w:ins>
          </w:p>
          <w:p>
            <w:pPr>
              <w:pStyle w:val="36"/>
              <w:ind w:firstLine="0" w:firstLineChars="0"/>
              <w:jc w:val="center"/>
              <w:rPr>
                <w:ins w:id="12516" w:author="Edward Lee" w:date="2017-10-16T16:40:00Z"/>
                <w:b/>
              </w:rPr>
            </w:pPr>
            <w:ins w:id="12517" w:author="Edward Lee" w:date="2017-10-16T16:40:00Z">
              <w:r>
                <w:rPr>
                  <w:rFonts w:hint="eastAsia"/>
                  <w:b/>
                </w:rPr>
                <w:t>(2Bytes)</w:t>
              </w:r>
            </w:ins>
          </w:p>
        </w:tc>
        <w:tc>
          <w:tcPr>
            <w:tcW w:w="1708" w:type="dxa"/>
            <w:shd w:val="clear" w:color="auto" w:fill="D8D8D8" w:themeFill="background1" w:themeFillShade="D9"/>
            <w:vAlign w:val="center"/>
          </w:tcPr>
          <w:p>
            <w:pPr>
              <w:pStyle w:val="36"/>
              <w:ind w:firstLine="0" w:firstLineChars="0"/>
              <w:jc w:val="center"/>
              <w:rPr>
                <w:ins w:id="12518" w:author="Edward Lee" w:date="2017-10-16T16:40:00Z"/>
                <w:b/>
              </w:rPr>
            </w:pPr>
            <w:ins w:id="12519" w:author="Edward Lee" w:date="2017-10-16T16:40:00Z">
              <w:r>
                <w:rPr>
                  <w:rFonts w:hint="eastAsia"/>
                  <w:b/>
                </w:rPr>
                <w:t>Status</w:t>
              </w:r>
            </w:ins>
          </w:p>
          <w:p>
            <w:pPr>
              <w:pStyle w:val="36"/>
              <w:ind w:firstLine="0" w:firstLineChars="0"/>
              <w:jc w:val="center"/>
              <w:rPr>
                <w:ins w:id="12520" w:author="Edward Lee" w:date="2017-10-16T16:40:00Z"/>
                <w:b/>
              </w:rPr>
            </w:pPr>
            <w:ins w:id="12521" w:author="Edward Lee" w:date="2017-10-16T16:40:00Z">
              <w:r>
                <w:rPr>
                  <w:rFonts w:hint="eastAsia"/>
                  <w:b/>
                </w:rPr>
                <w:t>(1Byte)</w:t>
              </w:r>
            </w:ins>
          </w:p>
        </w:tc>
        <w:tc>
          <w:tcPr>
            <w:tcW w:w="1224" w:type="dxa"/>
            <w:shd w:val="clear" w:color="auto" w:fill="D8D8D8" w:themeFill="background1" w:themeFillShade="D9"/>
            <w:vAlign w:val="center"/>
          </w:tcPr>
          <w:p>
            <w:pPr>
              <w:pStyle w:val="36"/>
              <w:ind w:firstLine="0" w:firstLineChars="0"/>
              <w:jc w:val="center"/>
              <w:rPr>
                <w:ins w:id="12522" w:author="Edward Lee" w:date="2017-10-16T16:40:00Z"/>
                <w:b/>
              </w:rPr>
            </w:pPr>
            <w:ins w:id="12523" w:author="Edward Lee" w:date="2017-10-16T16:40:00Z">
              <w:r>
                <w:rPr>
                  <w:rFonts w:hint="eastAsia"/>
                  <w:b/>
                </w:rPr>
                <w:t>version</w:t>
              </w:r>
            </w:ins>
          </w:p>
          <w:p>
            <w:pPr>
              <w:pStyle w:val="36"/>
              <w:ind w:firstLine="0" w:firstLineChars="0"/>
              <w:jc w:val="center"/>
              <w:rPr>
                <w:ins w:id="12524" w:author="Edward Lee" w:date="2017-10-16T16:40:00Z"/>
                <w:b/>
              </w:rPr>
            </w:pPr>
            <w:ins w:id="12525" w:author="Edward Lee" w:date="2017-10-16T16:40:00Z">
              <w:r>
                <w:rPr>
                  <w:rFonts w:hint="eastAsia"/>
                  <w:b/>
                </w:rPr>
                <w:t>(1Byte)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2" w:hRule="atLeast"/>
          <w:jc w:val="center"/>
          <w:ins w:id="12526" w:author="Edward Lee" w:date="2017-10-16T16:40:00Z"/>
        </w:trPr>
        <w:tc>
          <w:tcPr>
            <w:tcW w:w="1747" w:type="dxa"/>
            <w:vAlign w:val="center"/>
          </w:tcPr>
          <w:p>
            <w:pPr>
              <w:pStyle w:val="36"/>
              <w:ind w:firstLine="0" w:firstLineChars="0"/>
              <w:rPr>
                <w:ins w:id="12527" w:author="Edward Lee" w:date="2017-10-16T16:40:00Z"/>
              </w:rPr>
            </w:pPr>
            <w:ins w:id="12528" w:author="Edward Lee" w:date="2017-10-16T16:40:00Z">
              <w:r>
                <w:rPr>
                  <w:rFonts w:hint="eastAsia"/>
                </w:rPr>
                <w:t>student card</w:t>
              </w:r>
            </w:ins>
          </w:p>
        </w:tc>
        <w:tc>
          <w:tcPr>
            <w:tcW w:w="957" w:type="dxa"/>
            <w:vAlign w:val="center"/>
          </w:tcPr>
          <w:p>
            <w:pPr>
              <w:pStyle w:val="36"/>
              <w:ind w:firstLine="0" w:firstLineChars="0"/>
              <w:rPr>
                <w:ins w:id="12529" w:author="Edward Lee" w:date="2017-10-16T16:40:00Z"/>
              </w:rPr>
            </w:pPr>
            <w:ins w:id="12530" w:author="Edward Lee" w:date="2017-10-16T16:40:00Z">
              <w:r>
                <w:rPr>
                  <w:rFonts w:hint="eastAsia"/>
                </w:rPr>
                <w:t>0</w:t>
              </w:r>
            </w:ins>
            <w:ins w:id="12531" w:author="Edward Lee" w:date="2017-10-16T16:40:00Z">
              <w:r>
                <w:rPr/>
                <w:t>x20</w:t>
              </w:r>
            </w:ins>
          </w:p>
        </w:tc>
        <w:tc>
          <w:tcPr>
            <w:tcW w:w="1865" w:type="dxa"/>
            <w:vAlign w:val="center"/>
          </w:tcPr>
          <w:p>
            <w:pPr>
              <w:pStyle w:val="36"/>
              <w:ind w:firstLine="0" w:firstLineChars="0"/>
              <w:rPr>
                <w:ins w:id="12532" w:author="Edward Lee" w:date="2017-10-16T16:40:00Z"/>
              </w:rPr>
            </w:pPr>
            <w:ins w:id="12533" w:author="Edward Lee" w:date="2017-10-16T16:40:00Z">
              <w:r>
                <w:rPr/>
                <w:t>Use IC card number</w:t>
              </w:r>
            </w:ins>
          </w:p>
        </w:tc>
        <w:tc>
          <w:tcPr>
            <w:tcW w:w="1161" w:type="dxa"/>
            <w:vMerge w:val="restart"/>
            <w:vAlign w:val="center"/>
          </w:tcPr>
          <w:p>
            <w:pPr>
              <w:pStyle w:val="36"/>
              <w:ind w:firstLine="0" w:firstLineChars="0"/>
              <w:rPr>
                <w:ins w:id="12534" w:author="Edward Lee" w:date="2017-10-16T16:40:00Z"/>
              </w:rPr>
            </w:pPr>
            <w:ins w:id="12535" w:author="Edward Lee" w:date="2017-10-16T16:40:00Z">
              <w:r>
                <w:rPr/>
                <w:t>Check sum of front 5Btyes (frame head, card number)</w:t>
              </w:r>
            </w:ins>
          </w:p>
        </w:tc>
        <w:tc>
          <w:tcPr>
            <w:tcW w:w="1063" w:type="dxa"/>
            <w:vAlign w:val="center"/>
          </w:tcPr>
          <w:p>
            <w:pPr>
              <w:pStyle w:val="36"/>
              <w:ind w:firstLine="0" w:firstLineChars="0"/>
              <w:rPr>
                <w:ins w:id="12536" w:author="Edward Lee" w:date="2017-10-16T16:40:00Z"/>
              </w:rPr>
            </w:pPr>
          </w:p>
        </w:tc>
        <w:tc>
          <w:tcPr>
            <w:tcW w:w="1708" w:type="dxa"/>
            <w:vMerge w:val="restart"/>
            <w:vAlign w:val="center"/>
          </w:tcPr>
          <w:p>
            <w:pPr>
              <w:pStyle w:val="36"/>
              <w:spacing w:line="240" w:lineRule="atLeast"/>
              <w:ind w:firstLine="210" w:firstLineChars="100"/>
              <w:rPr>
                <w:ins w:id="12537" w:author="Edward Lee" w:date="2017-10-16T16:40:00Z"/>
              </w:rPr>
            </w:pPr>
            <w:ins w:id="12538" w:author="Edward Lee" w:date="2017-10-16T16:40:00Z">
              <w:r>
                <w:rPr/>
                <w:t>Bit0: low pressure indication</w:t>
              </w:r>
            </w:ins>
          </w:p>
          <w:p>
            <w:pPr>
              <w:pStyle w:val="36"/>
              <w:spacing w:line="240" w:lineRule="atLeast"/>
              <w:ind w:firstLine="210" w:firstLineChars="100"/>
              <w:rPr>
                <w:ins w:id="12539" w:author="Edward Lee" w:date="2017-10-16T16:40:00Z"/>
              </w:rPr>
            </w:pPr>
            <w:ins w:id="12540" w:author="Edward Lee" w:date="2017-10-16T16:40:00Z">
              <w:r>
                <w:rPr/>
                <w:t>(0: normal,</w:t>
              </w:r>
            </w:ins>
          </w:p>
          <w:p>
            <w:pPr>
              <w:pStyle w:val="36"/>
              <w:spacing w:line="240" w:lineRule="atLeast"/>
              <w:ind w:firstLine="210" w:firstLineChars="100"/>
              <w:rPr>
                <w:ins w:id="12541" w:author="Edward Lee" w:date="2017-10-16T16:40:00Z"/>
              </w:rPr>
            </w:pPr>
            <w:ins w:id="12542" w:author="Edward Lee" w:date="2017-10-16T16:40:00Z">
              <w:r>
                <w:rPr/>
                <w:t>1: low voltage</w:t>
              </w:r>
            </w:ins>
          </w:p>
          <w:p>
            <w:pPr>
              <w:pStyle w:val="36"/>
              <w:spacing w:line="240" w:lineRule="atLeast"/>
              <w:ind w:firstLine="210" w:firstLineChars="100"/>
              <w:rPr>
                <w:ins w:id="12543" w:author="Edward Lee" w:date="2017-10-16T16:40:00Z"/>
              </w:rPr>
            </w:pPr>
            <w:ins w:id="12544" w:author="Edward Lee" w:date="2017-10-16T16:40:00Z">
              <w:r>
                <w:rPr/>
                <w:t>)</w:t>
              </w:r>
            </w:ins>
          </w:p>
          <w:p>
            <w:pPr>
              <w:pStyle w:val="36"/>
              <w:spacing w:line="240" w:lineRule="atLeast"/>
              <w:ind w:firstLine="210" w:firstLineChars="100"/>
              <w:rPr>
                <w:ins w:id="12545" w:author="Edward Lee" w:date="2017-10-16T16:40:00Z"/>
              </w:rPr>
            </w:pPr>
            <w:ins w:id="12546" w:author="Edward Lee" w:date="2017-10-16T16:40:00Z">
              <w:r>
                <w:rPr/>
                <w:t>Bit4: key state</w:t>
              </w:r>
            </w:ins>
          </w:p>
          <w:p>
            <w:pPr>
              <w:pStyle w:val="36"/>
              <w:spacing w:line="240" w:lineRule="atLeast"/>
              <w:ind w:firstLine="210" w:firstLineChars="100"/>
              <w:rPr>
                <w:ins w:id="12547" w:author="Edward Lee" w:date="2017-10-16T16:40:00Z"/>
              </w:rPr>
            </w:pPr>
            <w:ins w:id="12548" w:author="Edward Lee" w:date="2017-10-16T16:40:00Z">
              <w:r>
                <w:rPr/>
                <w:t>(0: press the button,</w:t>
              </w:r>
            </w:ins>
          </w:p>
          <w:p>
            <w:pPr>
              <w:pStyle w:val="36"/>
              <w:spacing w:line="240" w:lineRule="atLeast"/>
              <w:ind w:firstLine="210" w:firstLineChars="100"/>
              <w:rPr>
                <w:ins w:id="12549" w:author="Edward Lee" w:date="2017-10-16T16:40:00Z"/>
              </w:rPr>
            </w:pPr>
            <w:ins w:id="12550" w:author="Edward Lee" w:date="2017-10-16T16:40:00Z">
              <w:r>
                <w:rPr/>
                <w:t>1: press without a button</w:t>
              </w:r>
            </w:ins>
          </w:p>
          <w:p>
            <w:pPr>
              <w:pStyle w:val="36"/>
              <w:spacing w:line="240" w:lineRule="atLeast"/>
              <w:ind w:firstLine="210" w:firstLineChars="100"/>
              <w:rPr>
                <w:ins w:id="12551" w:author="Edward Lee" w:date="2017-10-16T16:40:00Z"/>
              </w:rPr>
            </w:pPr>
            <w:ins w:id="12552" w:author="Edward Lee" w:date="2017-10-16T16:40:00Z">
              <w:r>
                <w:rPr/>
                <w:t>)</w:t>
              </w:r>
            </w:ins>
          </w:p>
        </w:tc>
        <w:tc>
          <w:tcPr>
            <w:tcW w:w="1224" w:type="dxa"/>
            <w:vMerge w:val="restart"/>
            <w:vAlign w:val="center"/>
          </w:tcPr>
          <w:p>
            <w:pPr>
              <w:pStyle w:val="36"/>
              <w:spacing w:line="240" w:lineRule="atLeast"/>
              <w:rPr>
                <w:ins w:id="12553" w:author="Edward Lee" w:date="2017-10-16T16:40:00Z"/>
              </w:rPr>
            </w:pPr>
            <w:ins w:id="12554" w:author="Edward Lee" w:date="2017-10-16T16:40:00Z">
              <w:r>
                <w:rPr/>
                <w:t>Version number</w:t>
              </w:r>
            </w:ins>
          </w:p>
          <w:p>
            <w:pPr>
              <w:pStyle w:val="36"/>
              <w:spacing w:line="240" w:lineRule="atLeast"/>
              <w:rPr>
                <w:ins w:id="12555" w:author="Edward Lee" w:date="2017-10-16T16:40:00Z"/>
              </w:rPr>
            </w:pPr>
          </w:p>
          <w:p>
            <w:pPr>
              <w:pStyle w:val="36"/>
              <w:spacing w:line="240" w:lineRule="atLeast"/>
              <w:rPr>
                <w:ins w:id="12556" w:author="Edward Lee" w:date="2017-10-16T16:40:00Z"/>
              </w:rPr>
            </w:pPr>
            <w:ins w:id="12557" w:author="Edward Lee" w:date="2017-10-16T16:40:00Z">
              <w:r>
                <w:rPr/>
                <w:t>Bit7:</w:t>
              </w:r>
            </w:ins>
          </w:p>
          <w:p>
            <w:pPr>
              <w:pStyle w:val="36"/>
              <w:spacing w:line="240" w:lineRule="atLeast"/>
              <w:ind w:firstLine="0" w:firstLineChars="0"/>
              <w:rPr>
                <w:ins w:id="12558" w:author="Edward Lee" w:date="2017-10-16T16:40:00Z"/>
              </w:rPr>
            </w:pPr>
            <w:ins w:id="12559" w:author="Edward Lee" w:date="2017-10-16T16:40:00Z">
              <w:r>
                <w:rPr/>
                <w:t>Special mark</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2560" w:author="Edward Lee" w:date="2017-10-16T16:40:00Z"/>
        </w:trPr>
        <w:tc>
          <w:tcPr>
            <w:tcW w:w="1747" w:type="dxa"/>
            <w:vAlign w:val="center"/>
          </w:tcPr>
          <w:p>
            <w:pPr>
              <w:pStyle w:val="36"/>
              <w:ind w:firstLine="0" w:firstLineChars="0"/>
              <w:rPr>
                <w:ins w:id="12561" w:author="Edward Lee" w:date="2017-10-16T16:40:00Z"/>
              </w:rPr>
            </w:pPr>
            <w:ins w:id="12562" w:author="Edward Lee" w:date="2017-10-16T16:40:00Z">
              <w:r>
                <w:rPr>
                  <w:rFonts w:hint="eastAsia"/>
                </w:rPr>
                <w:t>electric bike tag</w:t>
              </w:r>
            </w:ins>
          </w:p>
        </w:tc>
        <w:tc>
          <w:tcPr>
            <w:tcW w:w="957" w:type="dxa"/>
            <w:vAlign w:val="center"/>
          </w:tcPr>
          <w:p>
            <w:pPr>
              <w:pStyle w:val="36"/>
              <w:ind w:firstLine="0" w:firstLineChars="0"/>
              <w:rPr>
                <w:ins w:id="12563" w:author="Edward Lee" w:date="2017-10-16T16:40:00Z"/>
              </w:rPr>
            </w:pPr>
            <w:ins w:id="12564" w:author="Edward Lee" w:date="2017-10-16T16:40:00Z">
              <w:r>
                <w:rPr/>
                <w:t>0x30</w:t>
              </w:r>
            </w:ins>
          </w:p>
        </w:tc>
        <w:tc>
          <w:tcPr>
            <w:tcW w:w="1865" w:type="dxa"/>
            <w:vAlign w:val="center"/>
          </w:tcPr>
          <w:p>
            <w:pPr>
              <w:pStyle w:val="36"/>
              <w:ind w:firstLine="0" w:firstLineChars="0"/>
              <w:rPr>
                <w:ins w:id="12565" w:author="Edward Lee" w:date="2017-10-16T16:40:00Z"/>
              </w:rPr>
            </w:pPr>
            <w:ins w:id="12566" w:author="Edward Lee" w:date="2017-10-16T16:40:00Z">
              <w:r>
                <w:rPr/>
                <w:t>Production batch number + serial number, production batch number is four decimal number, the actual use hex storage and transport, such as 1708, the actual 0 x17 0 x08 serial number to four decimal number, such as 1012, the actual data of 0 x10 and 0 x12.</w:t>
              </w:r>
            </w:ins>
          </w:p>
        </w:tc>
        <w:tc>
          <w:tcPr>
            <w:tcW w:w="1161" w:type="dxa"/>
            <w:vMerge w:val="continue"/>
          </w:tcPr>
          <w:p>
            <w:pPr>
              <w:pStyle w:val="36"/>
              <w:rPr>
                <w:ins w:id="12567" w:author="Edward Lee" w:date="2017-10-16T16:40:00Z"/>
              </w:rPr>
            </w:pPr>
          </w:p>
        </w:tc>
        <w:tc>
          <w:tcPr>
            <w:tcW w:w="1063" w:type="dxa"/>
          </w:tcPr>
          <w:p>
            <w:pPr>
              <w:pStyle w:val="36"/>
              <w:ind w:firstLine="0" w:firstLineChars="0"/>
              <w:rPr>
                <w:ins w:id="12568" w:author="Edward Lee" w:date="2017-10-16T16:40:00Z"/>
              </w:rPr>
            </w:pPr>
          </w:p>
        </w:tc>
        <w:tc>
          <w:tcPr>
            <w:tcW w:w="1708" w:type="dxa"/>
            <w:vMerge w:val="continue"/>
          </w:tcPr>
          <w:p>
            <w:pPr>
              <w:pStyle w:val="36"/>
              <w:ind w:firstLine="0" w:firstLineChars="0"/>
              <w:rPr>
                <w:ins w:id="12569" w:author="Edward Lee" w:date="2017-10-16T16:40:00Z"/>
              </w:rPr>
            </w:pPr>
          </w:p>
        </w:tc>
        <w:tc>
          <w:tcPr>
            <w:tcW w:w="1224" w:type="dxa"/>
            <w:vMerge w:val="continue"/>
          </w:tcPr>
          <w:p>
            <w:pPr>
              <w:pStyle w:val="36"/>
              <w:ind w:firstLine="0" w:firstLineChars="0"/>
              <w:rPr>
                <w:ins w:id="12570" w:author="Edward Lee" w:date="2017-10-16T16:40: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2571" w:author="Edward Lee" w:date="2017-10-16T16:40:00Z"/>
        </w:trPr>
        <w:tc>
          <w:tcPr>
            <w:tcW w:w="1747" w:type="dxa"/>
            <w:vAlign w:val="center"/>
          </w:tcPr>
          <w:p>
            <w:pPr>
              <w:pStyle w:val="36"/>
              <w:ind w:firstLine="0" w:firstLineChars="0"/>
              <w:rPr>
                <w:ins w:id="12572" w:author="Edward Lee" w:date="2017-10-16T16:40:00Z"/>
              </w:rPr>
            </w:pPr>
            <w:ins w:id="12573" w:author="Edward Lee" w:date="2017-10-16T16:40:00Z">
              <w:r>
                <w:rPr/>
                <w:t>Electric</w:t>
              </w:r>
            </w:ins>
            <w:ins w:id="12574" w:author="Edward Lee" w:date="2017-10-16T16:40:00Z">
              <w:r>
                <w:rPr>
                  <w:rFonts w:hint="eastAsia"/>
                </w:rPr>
                <w:t xml:space="preserve"> bike</w:t>
              </w:r>
            </w:ins>
            <w:ins w:id="12575" w:author="Edward Lee" w:date="2017-10-16T16:40:00Z">
              <w:r>
                <w:rPr/>
                <w:t xml:space="preserve"> key card</w:t>
              </w:r>
            </w:ins>
          </w:p>
        </w:tc>
        <w:tc>
          <w:tcPr>
            <w:tcW w:w="957" w:type="dxa"/>
            <w:vAlign w:val="center"/>
          </w:tcPr>
          <w:p>
            <w:pPr>
              <w:pStyle w:val="36"/>
              <w:ind w:firstLine="0" w:firstLineChars="0"/>
              <w:rPr>
                <w:ins w:id="12576" w:author="Edward Lee" w:date="2017-10-16T16:40:00Z"/>
              </w:rPr>
            </w:pPr>
            <w:ins w:id="12577" w:author="Edward Lee" w:date="2017-10-16T16:40:00Z">
              <w:r>
                <w:rPr/>
                <w:t>0x31</w:t>
              </w:r>
            </w:ins>
          </w:p>
        </w:tc>
        <w:tc>
          <w:tcPr>
            <w:tcW w:w="1865" w:type="dxa"/>
            <w:vAlign w:val="center"/>
          </w:tcPr>
          <w:p>
            <w:pPr>
              <w:pStyle w:val="36"/>
              <w:ind w:firstLine="0" w:firstLineChars="0"/>
              <w:rPr>
                <w:ins w:id="12578" w:author="Edward Lee" w:date="2017-10-16T16:40:00Z"/>
              </w:rPr>
            </w:pPr>
            <w:ins w:id="12579" w:author="Edward Lee" w:date="2017-10-16T16:40:00Z">
              <w:r>
                <w:rPr/>
                <w:t>Production batch number + flow number, rule same</w:t>
              </w:r>
            </w:ins>
          </w:p>
        </w:tc>
        <w:tc>
          <w:tcPr>
            <w:tcW w:w="1161" w:type="dxa"/>
            <w:vMerge w:val="continue"/>
          </w:tcPr>
          <w:p>
            <w:pPr>
              <w:pStyle w:val="36"/>
              <w:ind w:firstLine="0" w:firstLineChars="0"/>
              <w:rPr>
                <w:ins w:id="12580" w:author="Edward Lee" w:date="2017-10-16T16:40:00Z"/>
              </w:rPr>
            </w:pPr>
          </w:p>
        </w:tc>
        <w:tc>
          <w:tcPr>
            <w:tcW w:w="1063" w:type="dxa"/>
          </w:tcPr>
          <w:p>
            <w:pPr>
              <w:pStyle w:val="36"/>
              <w:ind w:firstLine="0" w:firstLineChars="0"/>
              <w:rPr>
                <w:ins w:id="12581" w:author="Edward Lee" w:date="2017-10-16T16:40:00Z"/>
              </w:rPr>
            </w:pPr>
          </w:p>
        </w:tc>
        <w:tc>
          <w:tcPr>
            <w:tcW w:w="1708" w:type="dxa"/>
            <w:vMerge w:val="continue"/>
          </w:tcPr>
          <w:p>
            <w:pPr>
              <w:pStyle w:val="36"/>
              <w:ind w:firstLine="0" w:firstLineChars="0"/>
              <w:rPr>
                <w:ins w:id="12582" w:author="Edward Lee" w:date="2017-10-16T16:40:00Z"/>
              </w:rPr>
            </w:pPr>
          </w:p>
        </w:tc>
        <w:tc>
          <w:tcPr>
            <w:tcW w:w="1224" w:type="dxa"/>
            <w:vMerge w:val="continue"/>
          </w:tcPr>
          <w:p>
            <w:pPr>
              <w:pStyle w:val="36"/>
              <w:ind w:firstLine="0" w:firstLineChars="0"/>
              <w:rPr>
                <w:ins w:id="12583" w:author="Edward Lee" w:date="2017-10-16T16:40:00Z"/>
              </w:rPr>
            </w:pPr>
          </w:p>
        </w:tc>
      </w:tr>
    </w:tbl>
    <w:p>
      <w:pPr>
        <w:rPr>
          <w:ins w:id="12584" w:author="Edward Lee" w:date="2017-10-16T16:40:00Z"/>
        </w:rPr>
      </w:pPr>
      <w:ins w:id="12585" w:author="Edward Lee" w:date="2017-10-16T16:40:00Z">
        <w:r>
          <w:rPr>
            <w:rFonts w:hint="eastAsia"/>
          </w:rPr>
          <w:t xml:space="preserve">eg : </w:t>
        </w:r>
      </w:ins>
      <w:ins w:id="12586" w:author="Edward Lee" w:date="2017-10-16T16:40:00Z">
        <w:r>
          <w:rPr>
            <w:rFonts w:ascii="宋体" w:eastAsia="宋体" w:cs="宋体"/>
            <w:b/>
            <w:color w:val="00B0F0"/>
            <w:kern w:val="0"/>
            <w:sz w:val="18"/>
            <w:szCs w:val="18"/>
            <w:shd w:val="clear" w:color="auto" w:fill="FFFFFF" w:themeFill="background1"/>
          </w:rPr>
          <w:t>20</w:t>
        </w:r>
      </w:ins>
      <w:ins w:id="12587" w:author="Edward Lee" w:date="2017-10-16T16:40:00Z">
        <w:r>
          <w:rPr>
            <w:rFonts w:ascii="宋体" w:eastAsia="宋体" w:cs="宋体"/>
            <w:b/>
            <w:color w:val="FF0000"/>
            <w:kern w:val="0"/>
            <w:sz w:val="18"/>
            <w:szCs w:val="18"/>
            <w:u w:val="single"/>
            <w:shd w:val="clear" w:color="auto" w:fill="FFFFFF" w:themeFill="background1"/>
          </w:rPr>
          <w:t>E3 AF 22 32</w:t>
        </w:r>
      </w:ins>
      <w:ins w:id="12588" w:author="Edward Lee" w:date="2017-10-16T16:40:00Z">
        <w:r>
          <w:rPr>
            <w:rFonts w:ascii="宋体" w:eastAsia="宋体" w:cs="宋体"/>
            <w:b/>
            <w:color w:val="7030A0"/>
            <w:kern w:val="0"/>
            <w:sz w:val="18"/>
            <w:szCs w:val="18"/>
            <w:shd w:val="clear" w:color="auto" w:fill="FFFFFF" w:themeFill="background1"/>
          </w:rPr>
          <w:t>FA</w:t>
        </w:r>
      </w:ins>
      <w:ins w:id="12589" w:author="Edward Lee" w:date="2017-10-16T16:40:00Z">
        <w:r>
          <w:rPr>
            <w:rFonts w:ascii="宋体" w:eastAsia="宋体" w:cs="宋体"/>
            <w:b/>
            <w:color w:val="00B050"/>
            <w:kern w:val="0"/>
            <w:sz w:val="18"/>
            <w:szCs w:val="18"/>
            <w:shd w:val="clear" w:color="auto" w:fill="FFFFFF" w:themeFill="background1"/>
          </w:rPr>
          <w:t>00 00</w:t>
        </w:r>
      </w:ins>
      <w:ins w:id="12590" w:author="Edward Lee" w:date="2017-10-16T16:40:00Z">
        <w:r>
          <w:rPr>
            <w:rFonts w:ascii="宋体" w:eastAsia="宋体" w:cs="宋体"/>
            <w:b/>
            <w:color w:val="FFC000"/>
            <w:kern w:val="0"/>
            <w:sz w:val="18"/>
            <w:szCs w:val="18"/>
            <w:shd w:val="clear" w:color="auto" w:fill="FFFFFF" w:themeFill="background1"/>
          </w:rPr>
          <w:t>00</w:t>
        </w:r>
      </w:ins>
      <w:ins w:id="12591" w:author="Edward Lee" w:date="2017-10-16T16:40:00Z">
        <w:r>
          <w:rPr>
            <w:rFonts w:ascii="宋体" w:eastAsia="宋体" w:cs="宋体"/>
            <w:b/>
            <w:color w:val="76923C" w:themeColor="accent3" w:themeShade="BF"/>
            <w:kern w:val="0"/>
            <w:sz w:val="18"/>
            <w:szCs w:val="18"/>
            <w:shd w:val="clear" w:color="auto" w:fill="FFFFFF" w:themeFill="background1"/>
          </w:rPr>
          <w:t>B2</w:t>
        </w:r>
      </w:ins>
    </w:p>
    <w:tbl>
      <w:tblPr>
        <w:tblStyle w:val="22"/>
        <w:tblW w:w="9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4"/>
        <w:gridCol w:w="2897"/>
        <w:gridCol w:w="1185"/>
        <w:gridCol w:w="1489"/>
        <w:gridCol w:w="1280"/>
        <w:gridCol w:w="1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592" w:author="Edward Lee" w:date="2017-10-16T16:40:00Z"/>
        </w:trPr>
        <w:tc>
          <w:tcPr>
            <w:tcW w:w="1174" w:type="dxa"/>
          </w:tcPr>
          <w:p>
            <w:pPr>
              <w:rPr>
                <w:ins w:id="12593" w:author="Edward Lee" w:date="2017-10-16T16:40:00Z"/>
              </w:rPr>
            </w:pPr>
            <w:ins w:id="12594" w:author="Edward Lee" w:date="2017-10-16T16:40:00Z">
              <w:r>
                <w:rPr>
                  <w:rFonts w:hint="eastAsia"/>
                </w:rPr>
                <w:t>tag type（1byte）</w:t>
              </w:r>
            </w:ins>
          </w:p>
        </w:tc>
        <w:tc>
          <w:tcPr>
            <w:tcW w:w="2897" w:type="dxa"/>
          </w:tcPr>
          <w:p>
            <w:pPr>
              <w:jc w:val="center"/>
              <w:rPr>
                <w:ins w:id="12595" w:author="Edward Lee" w:date="2017-10-16T16:40:00Z"/>
              </w:rPr>
            </w:pPr>
            <w:ins w:id="12596" w:author="Edward Lee" w:date="2017-10-16T16:40:00Z">
              <w:r>
                <w:rPr>
                  <w:rFonts w:hint="eastAsia"/>
                </w:rPr>
                <w:t>ID</w:t>
              </w:r>
            </w:ins>
          </w:p>
          <w:p>
            <w:pPr>
              <w:jc w:val="center"/>
              <w:rPr>
                <w:ins w:id="12597" w:author="Edward Lee" w:date="2017-10-16T16:40:00Z"/>
              </w:rPr>
            </w:pPr>
            <w:ins w:id="12598" w:author="Edward Lee" w:date="2017-10-16T16:40:00Z">
              <w:r>
                <w:rPr>
                  <w:rFonts w:hint="eastAsia"/>
                </w:rPr>
                <w:t>（4byte）</w:t>
              </w:r>
            </w:ins>
          </w:p>
        </w:tc>
        <w:tc>
          <w:tcPr>
            <w:tcW w:w="1185" w:type="dxa"/>
          </w:tcPr>
          <w:p>
            <w:pPr>
              <w:jc w:val="center"/>
              <w:rPr>
                <w:ins w:id="12599" w:author="Edward Lee" w:date="2017-10-16T16:40:00Z"/>
              </w:rPr>
            </w:pPr>
            <w:ins w:id="12600" w:author="Edward Lee" w:date="2017-10-16T16:40:00Z">
              <w:r>
                <w:rPr>
                  <w:rFonts w:hint="eastAsia"/>
                </w:rPr>
                <w:t>Checksum</w:t>
              </w:r>
            </w:ins>
          </w:p>
          <w:p>
            <w:pPr>
              <w:jc w:val="center"/>
              <w:rPr>
                <w:ins w:id="12601" w:author="Edward Lee" w:date="2017-10-16T16:40:00Z"/>
              </w:rPr>
            </w:pPr>
            <w:ins w:id="12602" w:author="Edward Lee" w:date="2017-10-16T16:40:00Z">
              <w:r>
                <w:rPr>
                  <w:rFonts w:hint="eastAsia"/>
                </w:rPr>
                <w:t>（1byte）</w:t>
              </w:r>
            </w:ins>
          </w:p>
        </w:tc>
        <w:tc>
          <w:tcPr>
            <w:tcW w:w="1489" w:type="dxa"/>
          </w:tcPr>
          <w:p>
            <w:pPr>
              <w:jc w:val="center"/>
              <w:rPr>
                <w:ins w:id="12603" w:author="Edward Lee" w:date="2017-10-16T16:40:00Z"/>
              </w:rPr>
            </w:pPr>
            <w:ins w:id="12604" w:author="Edward Lee" w:date="2017-10-16T16:40:00Z">
              <w:r>
                <w:rPr/>
                <w:t>Incentives to address</w:t>
              </w:r>
            </w:ins>
          </w:p>
          <w:p>
            <w:pPr>
              <w:rPr>
                <w:ins w:id="12605" w:author="Edward Lee" w:date="2017-10-16T16:40:00Z"/>
              </w:rPr>
            </w:pPr>
            <w:ins w:id="12606" w:author="Edward Lee" w:date="2017-10-16T16:40:00Z">
              <w:r>
                <w:rPr>
                  <w:rFonts w:hint="eastAsia"/>
                </w:rPr>
                <w:t>（2byte）</w:t>
              </w:r>
            </w:ins>
          </w:p>
        </w:tc>
        <w:tc>
          <w:tcPr>
            <w:tcW w:w="1280" w:type="dxa"/>
          </w:tcPr>
          <w:p>
            <w:pPr>
              <w:rPr>
                <w:ins w:id="12607" w:author="Edward Lee" w:date="2017-10-16T16:40:00Z"/>
              </w:rPr>
            </w:pPr>
            <w:ins w:id="12608" w:author="Edward Lee" w:date="2017-10-16T16:40:00Z">
              <w:r>
                <w:rPr/>
                <w:t>Low pressure alarm</w:t>
              </w:r>
            </w:ins>
          </w:p>
          <w:p>
            <w:pPr>
              <w:rPr>
                <w:ins w:id="12609" w:author="Edward Lee" w:date="2017-10-16T16:40:00Z"/>
              </w:rPr>
            </w:pPr>
            <w:ins w:id="12610" w:author="Edward Lee" w:date="2017-10-16T16:40:00Z">
              <w:r>
                <w:rPr>
                  <w:rFonts w:hint="eastAsia"/>
                </w:rPr>
                <w:t>（1byte）</w:t>
              </w:r>
            </w:ins>
          </w:p>
        </w:tc>
        <w:tc>
          <w:tcPr>
            <w:tcW w:w="1121" w:type="dxa"/>
          </w:tcPr>
          <w:p>
            <w:pPr>
              <w:rPr>
                <w:ins w:id="12611" w:author="Edward Lee" w:date="2017-10-16T16:40:00Z"/>
              </w:rPr>
            </w:pPr>
            <w:ins w:id="12612" w:author="Edward Lee" w:date="2017-10-16T16:40:00Z">
              <w:r>
                <w:rPr>
                  <w:rFonts w:hint="eastAsia"/>
                </w:rPr>
                <w:t>RSSI</w:t>
              </w:r>
            </w:ins>
          </w:p>
          <w:p>
            <w:pPr>
              <w:rPr>
                <w:ins w:id="12613" w:author="Edward Lee" w:date="2017-10-16T16:40:00Z"/>
              </w:rPr>
            </w:pPr>
            <w:ins w:id="12614" w:author="Edward Lee" w:date="2017-10-16T16:40:00Z">
              <w:r>
                <w:rPr>
                  <w:rFonts w:hint="eastAsia"/>
                </w:rPr>
                <w:t>（1byte）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615" w:author="Edward Lee" w:date="2017-10-16T16:40:00Z"/>
        </w:trPr>
        <w:tc>
          <w:tcPr>
            <w:tcW w:w="1174" w:type="dxa"/>
            <w:vAlign w:val="center"/>
          </w:tcPr>
          <w:p>
            <w:pPr>
              <w:jc w:val="center"/>
              <w:rPr>
                <w:ins w:id="12616" w:author="Edward Lee" w:date="2017-10-16T16:40:00Z"/>
              </w:rPr>
            </w:pPr>
            <w:ins w:id="12617" w:author="Edward Lee" w:date="2017-10-16T16:40:00Z">
              <w:r>
                <w:rPr>
                  <w:rFonts w:hint="eastAsia"/>
                  <w:color w:val="00CCFF"/>
                </w:rPr>
                <w:t>20</w:t>
              </w:r>
            </w:ins>
          </w:p>
        </w:tc>
        <w:tc>
          <w:tcPr>
            <w:tcW w:w="2897" w:type="dxa"/>
            <w:vAlign w:val="center"/>
          </w:tcPr>
          <w:p>
            <w:pPr>
              <w:jc w:val="center"/>
              <w:rPr>
                <w:ins w:id="12618" w:author="Edward Lee" w:date="2017-10-16T16:40:00Z"/>
                <w:color w:val="FF0000"/>
                <w:u w:val="single"/>
              </w:rPr>
            </w:pPr>
            <w:ins w:id="12619" w:author="Edward Lee" w:date="2017-10-16T16:40:00Z">
              <w:r>
                <w:rPr>
                  <w:rFonts w:hint="eastAsia"/>
                  <w:color w:val="FF0000"/>
                  <w:u w:val="single"/>
                </w:rPr>
                <w:t>E3 AF 22 32</w:t>
              </w:r>
            </w:ins>
          </w:p>
        </w:tc>
        <w:tc>
          <w:tcPr>
            <w:tcW w:w="1185" w:type="dxa"/>
            <w:vAlign w:val="center"/>
          </w:tcPr>
          <w:p>
            <w:pPr>
              <w:jc w:val="center"/>
              <w:rPr>
                <w:ins w:id="12620" w:author="Edward Lee" w:date="2017-10-16T16:40:00Z"/>
              </w:rPr>
            </w:pPr>
            <w:ins w:id="12621" w:author="Edward Lee" w:date="2017-10-16T16:40:00Z">
              <w:r>
                <w:rPr>
                  <w:rFonts w:hint="eastAsia"/>
                  <w:color w:val="7030A0"/>
                </w:rPr>
                <w:t>FA</w:t>
              </w:r>
            </w:ins>
          </w:p>
        </w:tc>
        <w:tc>
          <w:tcPr>
            <w:tcW w:w="1489" w:type="dxa"/>
            <w:vAlign w:val="center"/>
          </w:tcPr>
          <w:p>
            <w:pPr>
              <w:jc w:val="center"/>
              <w:rPr>
                <w:ins w:id="12622" w:author="Edward Lee" w:date="2017-10-16T16:40:00Z"/>
              </w:rPr>
            </w:pPr>
            <w:ins w:id="12623" w:author="Edward Lee" w:date="2017-10-16T16:40:00Z">
              <w:r>
                <w:rPr>
                  <w:rFonts w:hint="eastAsia"/>
                  <w:color w:val="00B050"/>
                </w:rPr>
                <w:t>00 00</w:t>
              </w:r>
            </w:ins>
          </w:p>
        </w:tc>
        <w:tc>
          <w:tcPr>
            <w:tcW w:w="1280" w:type="dxa"/>
            <w:vAlign w:val="center"/>
          </w:tcPr>
          <w:p>
            <w:pPr>
              <w:jc w:val="center"/>
              <w:rPr>
                <w:ins w:id="12624" w:author="Edward Lee" w:date="2017-10-16T16:40:00Z"/>
              </w:rPr>
            </w:pPr>
            <w:ins w:id="12625" w:author="Edward Lee" w:date="2017-10-16T16:40:00Z">
              <w:r>
                <w:rPr>
                  <w:rFonts w:hint="eastAsia"/>
                  <w:color w:val="E36C09" w:themeColor="accent6" w:themeShade="BF"/>
                </w:rPr>
                <w:t>00</w:t>
              </w:r>
            </w:ins>
          </w:p>
        </w:tc>
        <w:tc>
          <w:tcPr>
            <w:tcW w:w="1121" w:type="dxa"/>
            <w:vAlign w:val="center"/>
          </w:tcPr>
          <w:p>
            <w:pPr>
              <w:jc w:val="center"/>
              <w:rPr>
                <w:ins w:id="12626" w:author="Edward Lee" w:date="2017-10-16T16:40:00Z"/>
              </w:rPr>
            </w:pPr>
            <w:ins w:id="12627" w:author="Edward Lee" w:date="2017-10-16T16:40:00Z">
              <w:r>
                <w:rPr>
                  <w:rFonts w:hint="eastAsia"/>
                  <w:color w:val="4F6228" w:themeColor="accent3" w:themeShade="80"/>
                </w:rPr>
                <w:t>B2</w:t>
              </w:r>
            </w:ins>
          </w:p>
        </w:tc>
      </w:tr>
    </w:tbl>
    <w:p>
      <w:pPr>
        <w:rPr>
          <w:ins w:id="12628" w:author="Edward Lee" w:date="2017-10-16T16:40:00Z"/>
          <w:rFonts w:ascii="宋体" w:eastAsia="宋体" w:cs="宋体"/>
          <w:kern w:val="0"/>
          <w:sz w:val="18"/>
          <w:szCs w:val="18"/>
          <w:shd w:val="clear" w:color="auto" w:fill="FFFFFF" w:themeFill="background1"/>
        </w:rPr>
      </w:pPr>
      <w:ins w:id="12629" w:author="Edward Lee" w:date="2017-10-16T16:40:00Z">
        <w:r>
          <w:rPr>
            <w:rFonts w:ascii="宋体" w:eastAsia="宋体" w:cs="宋体"/>
            <w:b/>
            <w:color w:val="00B0F0"/>
            <w:kern w:val="0"/>
            <w:sz w:val="18"/>
            <w:szCs w:val="18"/>
            <w:shd w:val="clear" w:color="auto" w:fill="FFFFFF" w:themeFill="background1"/>
          </w:rPr>
          <w:t>20</w:t>
        </w:r>
      </w:ins>
      <w:ins w:id="12630" w:author="Edward Lee" w:date="2017-10-16T16:40:00Z">
        <w:r>
          <w:rPr>
            <w:rFonts w:hint="eastAsia" w:ascii="宋体" w:eastAsia="宋体" w:cs="宋体"/>
            <w:b/>
            <w:color w:val="00B0F0"/>
            <w:kern w:val="0"/>
            <w:sz w:val="18"/>
            <w:szCs w:val="18"/>
            <w:shd w:val="clear" w:color="auto" w:fill="FFFFFF" w:themeFill="background1"/>
          </w:rPr>
          <w:tab/>
        </w:r>
      </w:ins>
      <w:ins w:id="12631" w:author="Edward Lee" w:date="2017-10-16T16:40:00Z">
        <w:r>
          <w:rPr>
            <w:rFonts w:hint="eastAsia" w:ascii="宋体" w:eastAsia="宋体" w:cs="宋体"/>
            <w:b/>
            <w:color w:val="00B0F0"/>
            <w:kern w:val="0"/>
            <w:sz w:val="18"/>
            <w:szCs w:val="18"/>
            <w:shd w:val="clear" w:color="auto" w:fill="FFFFFF" w:themeFill="background1"/>
          </w:rPr>
          <w:tab/>
        </w:r>
      </w:ins>
      <w:ins w:id="12632" w:author="Edward Lee" w:date="2017-10-16T16:40:00Z">
        <w:r>
          <w:rPr>
            <w:rFonts w:hint="eastAsia" w:ascii="宋体" w:eastAsia="宋体" w:cs="宋体"/>
            <w:b/>
            <w:color w:val="00B0F0"/>
            <w:kern w:val="0"/>
            <w:sz w:val="18"/>
            <w:szCs w:val="18"/>
            <w:shd w:val="clear" w:color="auto" w:fill="FFFFFF" w:themeFill="background1"/>
          </w:rPr>
          <w:tab/>
        </w:r>
      </w:ins>
      <w:ins w:id="12633" w:author="Edward Lee" w:date="2017-10-16T16:40:00Z">
        <w:r>
          <w:rPr>
            <w:rFonts w:hint="eastAsia" w:ascii="宋体" w:eastAsia="宋体" w:cs="宋体"/>
            <w:b/>
            <w:color w:val="00B0F0"/>
            <w:kern w:val="0"/>
            <w:sz w:val="18"/>
            <w:szCs w:val="18"/>
            <w:shd w:val="clear" w:color="auto" w:fill="FFFFFF" w:themeFill="background1"/>
          </w:rPr>
          <w:tab/>
        </w:r>
      </w:ins>
      <w:ins w:id="12634" w:author="Edward Lee" w:date="2017-10-16T16:40:00Z">
        <w:r>
          <w:rPr>
            <w:rFonts w:hint="eastAsia" w:ascii="宋体" w:eastAsia="宋体" w:cs="宋体"/>
            <w:b/>
            <w:kern w:val="0"/>
            <w:sz w:val="18"/>
            <w:szCs w:val="18"/>
            <w:shd w:val="clear" w:color="auto" w:fill="FFFFFF" w:themeFill="background1"/>
          </w:rPr>
          <w:t xml:space="preserve">：  </w:t>
        </w:r>
      </w:ins>
      <w:ins w:id="12635" w:author="Edward Lee" w:date="2017-10-16T16:40:00Z">
        <w:r>
          <w:rPr>
            <w:rFonts w:hint="eastAsia" w:ascii="宋体" w:eastAsia="宋体" w:cs="宋体"/>
            <w:kern w:val="0"/>
            <w:sz w:val="18"/>
            <w:szCs w:val="18"/>
            <w:shd w:val="clear" w:color="auto" w:fill="FFFFFF" w:themeFill="background1"/>
          </w:rPr>
          <w:t>tag</w:t>
        </w:r>
      </w:ins>
      <w:ins w:id="12636" w:author="Edward Lee" w:date="2017-10-16T16:40:00Z">
        <w:r>
          <w:rPr>
            <w:rFonts w:ascii="宋体" w:eastAsia="宋体" w:cs="宋体"/>
            <w:kern w:val="0"/>
            <w:sz w:val="18"/>
            <w:szCs w:val="18"/>
            <w:shd w:val="clear" w:color="auto" w:fill="FFFFFF" w:themeFill="background1"/>
          </w:rPr>
          <w:t xml:space="preserve"> type, student card</w:t>
        </w:r>
      </w:ins>
    </w:p>
    <w:p>
      <w:pPr>
        <w:rPr>
          <w:ins w:id="12637" w:author="Edward Lee" w:date="2017-10-16T16:40:00Z"/>
        </w:rPr>
      </w:pPr>
      <w:ins w:id="12638" w:author="Edward Lee" w:date="2017-10-16T16:40:00Z">
        <w:r>
          <w:rPr>
            <w:rFonts w:ascii="宋体" w:eastAsia="宋体" w:cs="宋体"/>
            <w:b/>
            <w:color w:val="FF0000"/>
            <w:kern w:val="0"/>
            <w:sz w:val="18"/>
            <w:szCs w:val="18"/>
            <w:u w:val="single"/>
            <w:shd w:val="clear" w:color="auto" w:fill="FFFFFF" w:themeFill="background1"/>
          </w:rPr>
          <w:t>E3 AF 22 32</w:t>
        </w:r>
      </w:ins>
      <w:ins w:id="12639" w:author="Edward Lee" w:date="2017-10-16T16:40:00Z">
        <w:r>
          <w:rPr>
            <w:rFonts w:hint="eastAsia"/>
            <w:b/>
          </w:rPr>
          <w:tab/>
        </w:r>
      </w:ins>
      <w:ins w:id="12640" w:author="Edward Lee" w:date="2017-10-16T16:40:00Z">
        <w:r>
          <w:rPr>
            <w:rFonts w:hint="eastAsia"/>
            <w:b/>
          </w:rPr>
          <w:t xml:space="preserve">： </w:t>
        </w:r>
      </w:ins>
      <w:ins w:id="12641" w:author="Edward Lee" w:date="2017-10-16T16:40:00Z">
        <w:r>
          <w:rPr>
            <w:rFonts w:hint="eastAsia"/>
          </w:rPr>
          <w:t>Tag ID，</w:t>
        </w:r>
      </w:ins>
    </w:p>
    <w:p>
      <w:pPr>
        <w:rPr>
          <w:ins w:id="12642" w:author="Edward Lee" w:date="2017-10-16T16:40:00Z"/>
        </w:rPr>
      </w:pPr>
      <w:ins w:id="12643" w:author="Edward Lee" w:date="2017-10-16T16:40:00Z">
        <w:r>
          <w:rPr>
            <w:rFonts w:ascii="宋体" w:eastAsia="宋体" w:cs="宋体"/>
            <w:b/>
            <w:color w:val="7030A0"/>
            <w:kern w:val="0"/>
            <w:sz w:val="18"/>
            <w:szCs w:val="18"/>
            <w:shd w:val="clear" w:color="auto" w:fill="FFFFFF" w:themeFill="background1"/>
          </w:rPr>
          <w:t>FA</w:t>
        </w:r>
      </w:ins>
      <w:ins w:id="12644" w:author="Edward Lee" w:date="2017-10-16T16:40:00Z">
        <w:r>
          <w:rPr>
            <w:rFonts w:hint="eastAsia"/>
          </w:rPr>
          <w:tab/>
        </w:r>
      </w:ins>
      <w:ins w:id="12645" w:author="Edward Lee" w:date="2017-10-16T16:40:00Z">
        <w:r>
          <w:rPr>
            <w:rFonts w:hint="eastAsia"/>
          </w:rPr>
          <w:tab/>
        </w:r>
      </w:ins>
      <w:ins w:id="12646" w:author="Edward Lee" w:date="2017-10-16T16:40:00Z">
        <w:r>
          <w:rPr>
            <w:rFonts w:hint="eastAsia"/>
          </w:rPr>
          <w:tab/>
        </w:r>
      </w:ins>
      <w:ins w:id="12647" w:author="Edward Lee" w:date="2017-10-16T16:40:00Z">
        <w:r>
          <w:rPr>
            <w:rFonts w:hint="eastAsia"/>
          </w:rPr>
          <w:tab/>
        </w:r>
      </w:ins>
      <w:ins w:id="12648" w:author="Edward Lee" w:date="2017-10-16T16:40:00Z">
        <w:r>
          <w:rPr>
            <w:rFonts w:hint="eastAsia"/>
          </w:rPr>
          <w:t xml:space="preserve">： </w:t>
        </w:r>
      </w:ins>
      <w:ins w:id="12649" w:author="Edward Lee" w:date="2017-10-16T16:40:00Z">
        <w:r>
          <w:rPr/>
          <w:t>20 E3 AF 22 32 and checksum (check algorithm to see chapter 8 calibration algorithm)</w:t>
        </w:r>
      </w:ins>
    </w:p>
    <w:p>
      <w:pPr>
        <w:rPr>
          <w:ins w:id="12650" w:author="Edward Lee" w:date="2017-10-16T16:40:00Z"/>
        </w:rPr>
      </w:pPr>
      <w:ins w:id="12651" w:author="Edward Lee" w:date="2017-10-16T16:40:00Z">
        <w:r>
          <w:rPr>
            <w:rFonts w:ascii="宋体" w:eastAsia="宋体" w:cs="宋体"/>
            <w:b/>
            <w:color w:val="00B050"/>
            <w:kern w:val="0"/>
            <w:sz w:val="18"/>
            <w:szCs w:val="18"/>
            <w:shd w:val="clear" w:color="auto" w:fill="FFFFFF" w:themeFill="background1"/>
          </w:rPr>
          <w:t>00 00</w:t>
        </w:r>
      </w:ins>
      <w:ins w:id="12652" w:author="Edward Lee" w:date="2017-10-16T16:40:00Z">
        <w:r>
          <w:rPr>
            <w:rFonts w:hint="eastAsia"/>
          </w:rPr>
          <w:tab/>
        </w:r>
      </w:ins>
      <w:ins w:id="12653" w:author="Edward Lee" w:date="2017-10-16T16:40:00Z">
        <w:r>
          <w:rPr>
            <w:rFonts w:hint="eastAsia"/>
          </w:rPr>
          <w:tab/>
        </w:r>
      </w:ins>
      <w:ins w:id="12654" w:author="Edward Lee" w:date="2017-10-16T16:40:00Z">
        <w:r>
          <w:rPr>
            <w:rFonts w:hint="eastAsia"/>
          </w:rPr>
          <w:tab/>
        </w:r>
      </w:ins>
      <w:ins w:id="12655" w:author="Edward Lee" w:date="2017-10-16T16:40:00Z">
        <w:r>
          <w:rPr>
            <w:rFonts w:hint="eastAsia"/>
            <w:b/>
          </w:rPr>
          <w:t>：</w:t>
        </w:r>
      </w:ins>
      <w:ins w:id="12656" w:author="Edward Lee" w:date="2017-10-16T16:40:00Z">
        <w:r>
          <w:rPr>
            <w:rFonts w:hint="eastAsia"/>
          </w:rPr>
          <w:t xml:space="preserve"> </w:t>
        </w:r>
      </w:ins>
      <w:ins w:id="12657" w:author="Edward Lee" w:date="2017-10-16T16:40:00Z">
        <w:r>
          <w:rPr/>
          <w:t>Motivational address, not motivational</w:t>
        </w:r>
      </w:ins>
    </w:p>
    <w:p>
      <w:pPr>
        <w:rPr>
          <w:ins w:id="12658" w:author="Edward Lee" w:date="2017-10-16T16:40:00Z"/>
        </w:rPr>
      </w:pPr>
      <w:ins w:id="12659" w:author="Edward Lee" w:date="2017-10-16T16:40:00Z">
        <w:r>
          <w:rPr>
            <w:rFonts w:ascii="宋体" w:eastAsia="宋体" w:cs="宋体"/>
            <w:b/>
            <w:color w:val="FFC000"/>
            <w:kern w:val="0"/>
            <w:sz w:val="18"/>
            <w:szCs w:val="18"/>
            <w:shd w:val="clear" w:color="auto" w:fill="FFFFFF" w:themeFill="background1"/>
          </w:rPr>
          <w:t>00</w:t>
        </w:r>
      </w:ins>
      <w:ins w:id="12660" w:author="Edward Lee" w:date="2017-10-16T16:40:00Z">
        <w:r>
          <w:rPr>
            <w:rFonts w:hint="eastAsia"/>
          </w:rPr>
          <w:tab/>
        </w:r>
      </w:ins>
      <w:ins w:id="12661" w:author="Edward Lee" w:date="2017-10-16T16:40:00Z">
        <w:r>
          <w:rPr>
            <w:rFonts w:hint="eastAsia"/>
          </w:rPr>
          <w:tab/>
        </w:r>
      </w:ins>
      <w:ins w:id="12662" w:author="Edward Lee" w:date="2017-10-16T16:40:00Z">
        <w:r>
          <w:rPr>
            <w:rFonts w:hint="eastAsia"/>
          </w:rPr>
          <w:tab/>
        </w:r>
      </w:ins>
      <w:ins w:id="12663" w:author="Edward Lee" w:date="2017-10-16T16:40:00Z">
        <w:r>
          <w:rPr>
            <w:rFonts w:hint="eastAsia"/>
          </w:rPr>
          <w:tab/>
        </w:r>
      </w:ins>
      <w:ins w:id="12664" w:author="Edward Lee" w:date="2017-10-16T16:40:00Z">
        <w:r>
          <w:rPr>
            <w:rFonts w:hint="eastAsia"/>
            <w:b/>
          </w:rPr>
          <w:t xml:space="preserve">： </w:t>
        </w:r>
      </w:ins>
      <w:ins w:id="12665" w:author="Edward Lee" w:date="2017-10-16T16:40:00Z">
        <w:r>
          <w:rPr/>
          <w:t>No voltage alarm (low voltage is 0x01, normal is 00</w:t>
        </w:r>
      </w:ins>
    </w:p>
    <w:p>
      <w:pPr>
        <w:widowControl/>
        <w:jc w:val="left"/>
        <w:rPr>
          <w:ins w:id="12666" w:author="Edward Lee" w:date="2017-10-16T16:40:00Z"/>
          <w:rFonts w:ascii="宋体" w:hAnsi="宋体" w:eastAsia="宋体"/>
          <w:szCs w:val="21"/>
        </w:rPr>
      </w:pPr>
      <w:ins w:id="12667" w:author="Edward Lee" w:date="2017-10-16T16:40:00Z">
        <w:r>
          <w:rPr>
            <w:rFonts w:ascii="宋体" w:eastAsia="宋体" w:cs="宋体"/>
            <w:b/>
            <w:color w:val="76923C" w:themeColor="accent3" w:themeShade="BF"/>
            <w:kern w:val="0"/>
            <w:sz w:val="18"/>
            <w:szCs w:val="18"/>
            <w:shd w:val="clear" w:color="auto" w:fill="FFFFFF" w:themeFill="background1"/>
          </w:rPr>
          <w:t>B2</w:t>
        </w:r>
      </w:ins>
      <w:ins w:id="12668" w:author="Edward Lee" w:date="2017-10-16T16:40:00Z">
        <w:r>
          <w:rPr>
            <w:rFonts w:hint="eastAsia"/>
          </w:rPr>
          <w:tab/>
        </w:r>
      </w:ins>
      <w:ins w:id="12669" w:author="Edward Lee" w:date="2017-10-16T16:40:00Z">
        <w:r>
          <w:rPr>
            <w:rFonts w:hint="eastAsia"/>
          </w:rPr>
          <w:tab/>
        </w:r>
      </w:ins>
      <w:ins w:id="12670" w:author="Edward Lee" w:date="2017-10-16T16:40:00Z">
        <w:r>
          <w:rPr>
            <w:rFonts w:hint="eastAsia"/>
          </w:rPr>
          <w:tab/>
        </w:r>
      </w:ins>
      <w:ins w:id="12671" w:author="Edward Lee" w:date="2017-10-16T16:40:00Z">
        <w:r>
          <w:rPr>
            <w:rFonts w:hint="eastAsia"/>
          </w:rPr>
          <w:tab/>
        </w:r>
      </w:ins>
      <w:ins w:id="12672" w:author="Edward Lee" w:date="2017-10-16T16:40:00Z">
        <w:r>
          <w:rPr>
            <w:rFonts w:hint="eastAsia"/>
            <w:b/>
          </w:rPr>
          <w:t xml:space="preserve">： </w:t>
        </w:r>
      </w:ins>
      <w:ins w:id="12673" w:author="Edward Lee" w:date="2017-10-16T16:40:00Z">
        <w:r>
          <w:rPr/>
          <w:t>Signal strength, -78dbm (symbols for single byte)</w:t>
        </w:r>
      </w:ins>
      <w:ins w:id="12674" w:author="Edward Lee" w:date="2017-10-16T16:40:00Z">
        <w:r>
          <w:rPr>
            <w:rFonts w:ascii="宋体" w:hAnsi="宋体" w:eastAsia="宋体"/>
            <w:szCs w:val="21"/>
          </w:rPr>
          <w:br w:type="page"/>
        </w:r>
      </w:ins>
    </w:p>
    <w:p>
      <w:pPr>
        <w:pStyle w:val="2"/>
        <w:numPr>
          <w:ilvl w:val="0"/>
          <w:numId w:val="3"/>
        </w:numPr>
        <w:rPr>
          <w:ins w:id="12675" w:author="Edward Lee" w:date="2017-10-16T16:40:00Z"/>
          <w:rStyle w:val="25"/>
          <w:b w:val="0"/>
          <w:bCs w:val="0"/>
          <w:smallCaps w:val="0"/>
        </w:rPr>
      </w:pPr>
      <w:ins w:id="12676" w:author="Edward Lee" w:date="2017-10-16T16:40:00Z">
        <w:r>
          <w:rPr>
            <w:rStyle w:val="25"/>
            <w:b w:val="0"/>
            <w:bCs w:val="0"/>
          </w:rPr>
          <w:t>Configuration parameter format description</w:t>
        </w:r>
      </w:ins>
    </w:p>
    <w:p>
      <w:pPr>
        <w:spacing w:before="240"/>
        <w:ind w:left="360"/>
        <w:rPr>
          <w:ins w:id="12677" w:author="Edward Lee" w:date="2017-10-16T16:40:00Z"/>
        </w:rPr>
      </w:pPr>
      <w:ins w:id="12678" w:author="Edward Lee" w:date="2017-10-16T16:40:00Z">
        <w:r>
          <w:rPr/>
          <w:t>The following is the configuration parameter format of the device (182Bytes).</w:t>
        </w:r>
      </w:ins>
    </w:p>
    <w:tbl>
      <w:tblPr>
        <w:tblStyle w:val="22"/>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2"/>
        <w:gridCol w:w="1445"/>
        <w:gridCol w:w="841"/>
        <w:gridCol w:w="741"/>
        <w:gridCol w:w="901"/>
        <w:gridCol w:w="4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679" w:author="Edward Lee" w:date="2017-10-16T16:40:00Z"/>
        </w:trPr>
        <w:tc>
          <w:tcPr>
            <w:tcW w:w="682" w:type="dxa"/>
            <w:shd w:val="clear" w:color="auto" w:fill="D8D8D8" w:themeFill="background1" w:themeFillShade="D9"/>
            <w:vAlign w:val="center"/>
          </w:tcPr>
          <w:p>
            <w:pPr>
              <w:jc w:val="center"/>
              <w:rPr>
                <w:ins w:id="12680" w:author="Edward Lee" w:date="2017-10-16T16:40:00Z"/>
                <w:b/>
                <w:sz w:val="24"/>
                <w:szCs w:val="24"/>
              </w:rPr>
            </w:pPr>
            <w:ins w:id="12681" w:author="Edward Lee" w:date="2017-10-16T16:40:00Z">
              <w:r>
                <w:rPr>
                  <w:rFonts w:hint="eastAsia"/>
                  <w:b/>
                  <w:sz w:val="24"/>
                  <w:szCs w:val="24"/>
                </w:rPr>
                <w:t>Item</w:t>
              </w:r>
            </w:ins>
          </w:p>
        </w:tc>
        <w:tc>
          <w:tcPr>
            <w:tcW w:w="1445" w:type="dxa"/>
            <w:shd w:val="clear" w:color="auto" w:fill="D8D8D8" w:themeFill="background1" w:themeFillShade="D9"/>
            <w:vAlign w:val="center"/>
          </w:tcPr>
          <w:p>
            <w:pPr>
              <w:jc w:val="center"/>
              <w:rPr>
                <w:ins w:id="12682" w:author="Edward Lee" w:date="2017-10-16T16:40:00Z"/>
                <w:b/>
                <w:sz w:val="24"/>
                <w:szCs w:val="24"/>
              </w:rPr>
            </w:pPr>
            <w:ins w:id="12683" w:author="Edward Lee" w:date="2017-10-16T16:40:00Z">
              <w:r>
                <w:rPr>
                  <w:rFonts w:hint="eastAsia"/>
                  <w:b/>
                  <w:sz w:val="24"/>
                  <w:szCs w:val="24"/>
                </w:rPr>
                <w:t>Data segment</w:t>
              </w:r>
            </w:ins>
          </w:p>
        </w:tc>
        <w:tc>
          <w:tcPr>
            <w:tcW w:w="841" w:type="dxa"/>
            <w:shd w:val="clear" w:color="auto" w:fill="D8D8D8" w:themeFill="background1" w:themeFillShade="D9"/>
            <w:vAlign w:val="center"/>
          </w:tcPr>
          <w:p>
            <w:pPr>
              <w:jc w:val="center"/>
              <w:rPr>
                <w:ins w:id="12684" w:author="Edward Lee" w:date="2017-10-16T16:40:00Z"/>
                <w:b/>
                <w:sz w:val="24"/>
                <w:szCs w:val="24"/>
              </w:rPr>
            </w:pPr>
            <w:ins w:id="12685" w:author="Edward Lee" w:date="2017-10-16T16:40:00Z">
              <w:r>
                <w:rPr>
                  <w:rFonts w:hint="eastAsia"/>
                  <w:b/>
                  <w:sz w:val="24"/>
                  <w:szCs w:val="24"/>
                </w:rPr>
                <w:t>bytes</w:t>
              </w:r>
            </w:ins>
          </w:p>
        </w:tc>
        <w:tc>
          <w:tcPr>
            <w:tcW w:w="741" w:type="dxa"/>
            <w:shd w:val="clear" w:color="auto" w:fill="D8D8D8" w:themeFill="background1" w:themeFillShade="D9"/>
            <w:vAlign w:val="center"/>
          </w:tcPr>
          <w:p>
            <w:pPr>
              <w:jc w:val="center"/>
              <w:rPr>
                <w:ins w:id="12686" w:author="Edward Lee" w:date="2017-10-16T16:40:00Z"/>
                <w:b/>
                <w:sz w:val="24"/>
                <w:szCs w:val="24"/>
              </w:rPr>
            </w:pPr>
            <w:ins w:id="12687" w:author="Edward Lee" w:date="2017-10-16T16:40:00Z">
              <w:r>
                <w:rPr>
                  <w:b/>
                  <w:sz w:val="24"/>
                  <w:szCs w:val="24"/>
                </w:rPr>
                <w:t>Read and write attribute</w:t>
              </w:r>
            </w:ins>
          </w:p>
        </w:tc>
        <w:tc>
          <w:tcPr>
            <w:tcW w:w="901" w:type="dxa"/>
            <w:shd w:val="clear" w:color="auto" w:fill="D8D8D8" w:themeFill="background1" w:themeFillShade="D9"/>
            <w:vAlign w:val="center"/>
          </w:tcPr>
          <w:p>
            <w:pPr>
              <w:jc w:val="center"/>
              <w:rPr>
                <w:ins w:id="12688" w:author="Edward Lee" w:date="2017-10-16T16:40:00Z"/>
                <w:b/>
                <w:sz w:val="24"/>
                <w:szCs w:val="24"/>
              </w:rPr>
            </w:pPr>
            <w:ins w:id="12689" w:author="Edward Lee" w:date="2017-10-16T16:40:00Z">
              <w:r>
                <w:rPr>
                  <w:rFonts w:hint="eastAsia"/>
                  <w:b/>
                  <w:sz w:val="24"/>
                  <w:szCs w:val="24"/>
                </w:rPr>
                <w:t>type</w:t>
              </w:r>
            </w:ins>
          </w:p>
        </w:tc>
        <w:tc>
          <w:tcPr>
            <w:tcW w:w="4321" w:type="dxa"/>
            <w:shd w:val="clear" w:color="auto" w:fill="D8D8D8" w:themeFill="background1" w:themeFillShade="D9"/>
            <w:vAlign w:val="center"/>
          </w:tcPr>
          <w:p>
            <w:pPr>
              <w:jc w:val="center"/>
              <w:rPr>
                <w:ins w:id="12690" w:author="Edward Lee" w:date="2017-10-16T16:40:00Z"/>
                <w:b/>
                <w:sz w:val="24"/>
                <w:szCs w:val="24"/>
              </w:rPr>
            </w:pPr>
            <w:ins w:id="12691" w:author="Edward Lee" w:date="2017-10-16T16:40:00Z">
              <w:r>
                <w:rPr>
                  <w:rFonts w:hint="eastAsia"/>
                  <w:b/>
                  <w:sz w:val="24"/>
                  <w:szCs w:val="24"/>
                </w:rPr>
                <w:t>Description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692" w:author="Edward Lee" w:date="2017-10-16T16:40:00Z"/>
        </w:trPr>
        <w:tc>
          <w:tcPr>
            <w:tcW w:w="682" w:type="dxa"/>
            <w:vAlign w:val="center"/>
          </w:tcPr>
          <w:p>
            <w:pPr>
              <w:jc w:val="center"/>
              <w:rPr>
                <w:ins w:id="12693" w:author="Edward Lee" w:date="2017-10-16T16:40:00Z"/>
              </w:rPr>
            </w:pPr>
            <w:ins w:id="12694" w:author="Edward Lee" w:date="2017-10-16T16:40:00Z">
              <w:r>
                <w:rPr>
                  <w:rFonts w:hint="eastAsia"/>
                </w:rPr>
                <w:t>1</w:t>
              </w:r>
            </w:ins>
          </w:p>
        </w:tc>
        <w:tc>
          <w:tcPr>
            <w:tcW w:w="1445" w:type="dxa"/>
            <w:vAlign w:val="center"/>
          </w:tcPr>
          <w:p>
            <w:pPr>
              <w:jc w:val="center"/>
              <w:rPr>
                <w:ins w:id="12695" w:author="Edward Lee" w:date="2017-10-16T16:40:00Z"/>
              </w:rPr>
            </w:pPr>
            <w:ins w:id="12696" w:author="Edward Lee" w:date="2017-10-16T16:40:00Z">
              <w:r>
                <w:rPr/>
                <w:t>Parameter eigenvalue</w:t>
              </w:r>
            </w:ins>
          </w:p>
        </w:tc>
        <w:tc>
          <w:tcPr>
            <w:tcW w:w="841" w:type="dxa"/>
            <w:vAlign w:val="center"/>
          </w:tcPr>
          <w:p>
            <w:pPr>
              <w:jc w:val="center"/>
              <w:rPr>
                <w:ins w:id="12697" w:author="Edward Lee" w:date="2017-10-16T16:40:00Z"/>
              </w:rPr>
            </w:pPr>
            <w:ins w:id="12698" w:author="Edward Lee" w:date="2017-10-16T16:40:00Z">
              <w:r>
                <w:rPr>
                  <w:rFonts w:hint="eastAsia"/>
                </w:rPr>
                <w:t>1</w:t>
              </w:r>
            </w:ins>
          </w:p>
        </w:tc>
        <w:tc>
          <w:tcPr>
            <w:tcW w:w="741" w:type="dxa"/>
            <w:vAlign w:val="center"/>
          </w:tcPr>
          <w:p>
            <w:pPr>
              <w:jc w:val="center"/>
              <w:rPr>
                <w:ins w:id="12699" w:author="Edward Lee" w:date="2017-10-16T16:40:00Z"/>
              </w:rPr>
            </w:pPr>
            <w:ins w:id="12700" w:author="Edward Lee" w:date="2017-10-16T16:40:00Z">
              <w:r>
                <w:rPr>
                  <w:rFonts w:hint="eastAsia"/>
                </w:rPr>
                <w:t>R/W</w:t>
              </w:r>
            </w:ins>
          </w:p>
        </w:tc>
        <w:tc>
          <w:tcPr>
            <w:tcW w:w="901" w:type="dxa"/>
            <w:vAlign w:val="center"/>
          </w:tcPr>
          <w:p>
            <w:pPr>
              <w:jc w:val="center"/>
              <w:rPr>
                <w:ins w:id="12701" w:author="Edward Lee" w:date="2017-10-16T16:40:00Z"/>
              </w:rPr>
            </w:pPr>
            <w:ins w:id="12702" w:author="Edward Lee" w:date="2017-10-16T16:40:00Z">
              <w:r>
                <w:rPr>
                  <w:rFonts w:hint="eastAsia"/>
                </w:rPr>
                <w:t>value</w:t>
              </w:r>
            </w:ins>
          </w:p>
        </w:tc>
        <w:tc>
          <w:tcPr>
            <w:tcW w:w="4321" w:type="dxa"/>
            <w:vAlign w:val="center"/>
          </w:tcPr>
          <w:p>
            <w:pPr>
              <w:jc w:val="left"/>
              <w:rPr>
                <w:ins w:id="12703" w:author="Edward Lee" w:date="2017-10-16T16:40:00Z"/>
              </w:rPr>
            </w:pPr>
            <w:ins w:id="12704" w:author="Edward Lee" w:date="2017-10-16T16:40:00Z">
              <w:r>
                <w:rPr/>
                <w:t>When writing, keep 0x55 constant, but normal configuration parameters</w:t>
              </w:r>
            </w:ins>
          </w:p>
          <w:p>
            <w:pPr>
              <w:jc w:val="left"/>
              <w:rPr>
                <w:ins w:id="12705" w:author="Edward Lee" w:date="2017-10-16T16:40:00Z"/>
              </w:rPr>
            </w:pPr>
            <w:ins w:id="12706" w:author="Edward Lee" w:date="2017-10-16T16:40:00Z">
              <w:r>
                <w:rPr>
                  <w:color w:val="FF0000"/>
                </w:rPr>
                <w:t>When written, it is not 0x55, that is, the factory default parameter is restored</w:t>
              </w:r>
            </w:ins>
          </w:p>
          <w:p>
            <w:pPr>
              <w:jc w:val="left"/>
              <w:rPr>
                <w:ins w:id="12707" w:author="Edward Lee" w:date="2017-10-16T16:40:00Z"/>
              </w:rPr>
            </w:pPr>
            <w:ins w:id="12708" w:author="Edward Lee" w:date="2017-10-16T16:40:00Z">
              <w:r>
                <w:rPr/>
                <w:t>When read, it is fixed at 0x55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709" w:author="Edward Lee" w:date="2017-10-16T16:40:00Z"/>
        </w:trPr>
        <w:tc>
          <w:tcPr>
            <w:tcW w:w="682" w:type="dxa"/>
            <w:vAlign w:val="center"/>
          </w:tcPr>
          <w:p>
            <w:pPr>
              <w:jc w:val="center"/>
              <w:rPr>
                <w:ins w:id="12710" w:author="Edward Lee" w:date="2017-10-16T16:40:00Z"/>
              </w:rPr>
            </w:pPr>
            <w:ins w:id="12711" w:author="Edward Lee" w:date="2017-10-16T16:40:00Z">
              <w:r>
                <w:rPr>
                  <w:rFonts w:hint="eastAsia"/>
                </w:rPr>
                <w:t>2</w:t>
              </w:r>
            </w:ins>
          </w:p>
        </w:tc>
        <w:tc>
          <w:tcPr>
            <w:tcW w:w="1445" w:type="dxa"/>
            <w:vAlign w:val="center"/>
          </w:tcPr>
          <w:p>
            <w:pPr>
              <w:jc w:val="center"/>
              <w:rPr>
                <w:ins w:id="12712" w:author="Edward Lee" w:date="2017-10-16T16:40:00Z"/>
              </w:rPr>
            </w:pPr>
            <w:ins w:id="12713" w:author="Edward Lee" w:date="2017-10-16T16:40:00Z">
              <w:r>
                <w:rPr/>
                <w:t>Communication mode</w:t>
              </w:r>
            </w:ins>
          </w:p>
        </w:tc>
        <w:tc>
          <w:tcPr>
            <w:tcW w:w="841" w:type="dxa"/>
            <w:vAlign w:val="center"/>
          </w:tcPr>
          <w:p>
            <w:pPr>
              <w:jc w:val="center"/>
              <w:rPr>
                <w:ins w:id="12714" w:author="Edward Lee" w:date="2017-10-16T16:40:00Z"/>
              </w:rPr>
            </w:pPr>
            <w:ins w:id="12715" w:author="Edward Lee" w:date="2017-10-16T16:40:00Z">
              <w:r>
                <w:rPr>
                  <w:rFonts w:hint="eastAsia"/>
                </w:rPr>
                <w:t>1</w:t>
              </w:r>
            </w:ins>
          </w:p>
        </w:tc>
        <w:tc>
          <w:tcPr>
            <w:tcW w:w="741" w:type="dxa"/>
            <w:vAlign w:val="center"/>
          </w:tcPr>
          <w:p>
            <w:pPr>
              <w:jc w:val="center"/>
              <w:rPr>
                <w:ins w:id="12716" w:author="Edward Lee" w:date="2017-10-16T16:40:00Z"/>
              </w:rPr>
            </w:pPr>
            <w:ins w:id="12717" w:author="Edward Lee" w:date="2017-10-16T16:40:00Z">
              <w:r>
                <w:rPr>
                  <w:rFonts w:hint="eastAsia"/>
                </w:rPr>
                <w:t>R/W</w:t>
              </w:r>
            </w:ins>
          </w:p>
        </w:tc>
        <w:tc>
          <w:tcPr>
            <w:tcW w:w="901" w:type="dxa"/>
            <w:vAlign w:val="center"/>
          </w:tcPr>
          <w:p>
            <w:pPr>
              <w:jc w:val="center"/>
              <w:rPr>
                <w:ins w:id="12718" w:author="Edward Lee" w:date="2017-10-16T16:40:00Z"/>
              </w:rPr>
            </w:pPr>
            <w:ins w:id="12719" w:author="Edward Lee" w:date="2017-10-16T16:40:00Z">
              <w:r>
                <w:rPr>
                  <w:rFonts w:hint="eastAsia"/>
                </w:rPr>
                <w:t>value</w:t>
              </w:r>
            </w:ins>
          </w:p>
        </w:tc>
        <w:tc>
          <w:tcPr>
            <w:tcW w:w="4321" w:type="dxa"/>
            <w:vAlign w:val="center"/>
          </w:tcPr>
          <w:p>
            <w:pPr>
              <w:jc w:val="left"/>
              <w:rPr>
                <w:ins w:id="12720" w:author="Edward Lee" w:date="2017-10-16T16:40:00Z"/>
              </w:rPr>
            </w:pPr>
            <w:ins w:id="12721" w:author="Edward Lee" w:date="2017-10-16T16:40:00Z">
              <w:r>
                <w:rPr/>
                <w:t>Low 4 bits, read only, transmission mode:</w:t>
              </w:r>
            </w:ins>
          </w:p>
          <w:p>
            <w:pPr>
              <w:jc w:val="left"/>
              <w:rPr>
                <w:ins w:id="12722" w:author="Edward Lee" w:date="2017-10-16T16:40:00Z"/>
              </w:rPr>
            </w:pPr>
            <w:ins w:id="12723" w:author="Edward Lee" w:date="2017-10-16T16:40:00Z">
              <w:r>
                <w:rPr/>
                <w:t>1bit: read only, GPRS connection, 1 valid</w:t>
              </w:r>
            </w:ins>
          </w:p>
          <w:p>
            <w:pPr>
              <w:jc w:val="left"/>
              <w:rPr>
                <w:ins w:id="12724" w:author="Edward Lee" w:date="2017-10-16T16:40:00Z"/>
              </w:rPr>
            </w:pPr>
            <w:ins w:id="12725" w:author="Edward Lee" w:date="2017-10-16T16:40:00Z">
              <w:r>
                <w:rPr/>
                <w:t>No. 2bit: read-only, LAN connection, 1 valid</w:t>
              </w:r>
            </w:ins>
          </w:p>
          <w:p>
            <w:pPr>
              <w:jc w:val="left"/>
              <w:rPr>
                <w:ins w:id="12726" w:author="Edward Lee" w:date="2017-10-16T16:40:00Z"/>
              </w:rPr>
            </w:pPr>
            <w:ins w:id="12727" w:author="Edward Lee" w:date="2017-10-16T16:40:00Z">
              <w:r>
                <w:rPr/>
                <w:t>3bit: retention</w:t>
              </w:r>
            </w:ins>
          </w:p>
          <w:p>
            <w:pPr>
              <w:jc w:val="left"/>
              <w:rPr>
                <w:ins w:id="12728" w:author="Edward Lee" w:date="2017-10-16T16:40:00Z"/>
              </w:rPr>
            </w:pPr>
            <w:ins w:id="12729" w:author="Edward Lee" w:date="2017-10-16T16:40:00Z">
              <w:r>
                <w:rPr/>
                <w:t>No. 4bit: reservation</w:t>
              </w:r>
            </w:ins>
          </w:p>
          <w:p>
            <w:pPr>
              <w:jc w:val="left"/>
              <w:rPr>
                <w:ins w:id="12730" w:author="Edward Lee" w:date="2017-10-16T16:40:00Z"/>
              </w:rPr>
            </w:pPr>
            <w:ins w:id="12731" w:author="Edward Lee" w:date="2017-10-16T16:40:00Z">
              <w:r>
                <w:rPr/>
                <w:t>No. 5bit: read and write, tag transfer mark, 0: transmit tag records to the platform; 1: no label record is transmitted to the platform</w:t>
              </w:r>
            </w:ins>
          </w:p>
          <w:p>
            <w:pPr>
              <w:jc w:val="left"/>
              <w:rPr>
                <w:ins w:id="12732" w:author="Edward Lee" w:date="2017-10-16T16:40:00Z"/>
              </w:rPr>
            </w:pPr>
            <w:ins w:id="12733" w:author="Edward Lee" w:date="2017-10-16T16:40:00Z">
              <w:r>
                <w:rPr/>
                <w:t>6-8bit: reservations</w:t>
              </w:r>
            </w:ins>
          </w:p>
          <w:p>
            <w:pPr>
              <w:jc w:val="left"/>
              <w:rPr>
                <w:ins w:id="12734" w:author="Edward Lee" w:date="2017-10-16T16:40:00Z"/>
                <w:color w:val="00B0F0"/>
              </w:rPr>
            </w:pPr>
            <w:ins w:id="12735" w:author="Edward Lee" w:date="2017-10-16T16:40:00Z">
              <w:r>
                <w:rPr>
                  <w:rFonts w:hint="eastAsia"/>
                  <w:color w:val="00B0F0"/>
                </w:rPr>
                <w:t>eg：</w:t>
              </w:r>
            </w:ins>
            <w:ins w:id="12736" w:author="Edward Lee" w:date="2017-10-16T16:40:00Z">
              <w:r>
                <w:rPr>
                  <w:color w:val="00B0F0"/>
                </w:rPr>
                <w:t xml:space="preserve"> 0x11, which represents the GPRS connection, does not transmit tag records to the platform</w:t>
              </w:r>
            </w:ins>
          </w:p>
          <w:p>
            <w:pPr>
              <w:jc w:val="left"/>
              <w:rPr>
                <w:ins w:id="12737" w:author="Edward Lee" w:date="2017-10-16T16:40:00Z"/>
                <w:color w:val="00B0F0"/>
              </w:rPr>
            </w:pPr>
            <w:ins w:id="12738" w:author="Edward Lee" w:date="2017-10-16T16:40:00Z">
              <w:r>
                <w:rPr>
                  <w:rFonts w:hint="eastAsia"/>
                  <w:color w:val="00B0F0"/>
                </w:rPr>
                <w:t xml:space="preserve">eg: </w:t>
              </w:r>
            </w:ins>
            <w:ins w:id="12739" w:author="Edward Lee" w:date="2017-10-16T16:40:00Z">
              <w:r>
                <w:rPr>
                  <w:color w:val="00B0F0"/>
                </w:rPr>
                <w:t>0x01, identifies the GPRS connection and transmits the label record to the platform</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740" w:author="Edward Lee" w:date="2017-10-16T16:40:00Z"/>
        </w:trPr>
        <w:tc>
          <w:tcPr>
            <w:tcW w:w="682" w:type="dxa"/>
            <w:vAlign w:val="center"/>
          </w:tcPr>
          <w:p>
            <w:pPr>
              <w:jc w:val="center"/>
              <w:rPr>
                <w:ins w:id="12741" w:author="Edward Lee" w:date="2017-10-16T16:40:00Z"/>
              </w:rPr>
            </w:pPr>
            <w:ins w:id="12742" w:author="Edward Lee" w:date="2017-10-16T16:40:00Z">
              <w:r>
                <w:rPr>
                  <w:rFonts w:hint="eastAsia"/>
                </w:rPr>
                <w:t>3</w:t>
              </w:r>
            </w:ins>
          </w:p>
        </w:tc>
        <w:tc>
          <w:tcPr>
            <w:tcW w:w="1445" w:type="dxa"/>
            <w:vAlign w:val="center"/>
          </w:tcPr>
          <w:p>
            <w:pPr>
              <w:jc w:val="center"/>
              <w:rPr>
                <w:ins w:id="12743" w:author="Edward Lee" w:date="2017-10-16T16:40:00Z"/>
              </w:rPr>
            </w:pPr>
            <w:ins w:id="12744" w:author="Edward Lee" w:date="2017-10-16T16:40:00Z">
              <w:r>
                <w:rPr/>
                <w:t>Firmware version</w:t>
              </w:r>
            </w:ins>
          </w:p>
        </w:tc>
        <w:tc>
          <w:tcPr>
            <w:tcW w:w="841" w:type="dxa"/>
            <w:vAlign w:val="center"/>
          </w:tcPr>
          <w:p>
            <w:pPr>
              <w:jc w:val="center"/>
              <w:rPr>
                <w:ins w:id="12745" w:author="Edward Lee" w:date="2017-10-16T16:40:00Z"/>
              </w:rPr>
            </w:pPr>
            <w:ins w:id="12746" w:author="Edward Lee" w:date="2017-10-16T16:40:00Z">
              <w:r>
                <w:rPr>
                  <w:rFonts w:hint="eastAsia"/>
                </w:rPr>
                <w:t>2</w:t>
              </w:r>
            </w:ins>
          </w:p>
        </w:tc>
        <w:tc>
          <w:tcPr>
            <w:tcW w:w="741" w:type="dxa"/>
            <w:vAlign w:val="center"/>
          </w:tcPr>
          <w:p>
            <w:pPr>
              <w:jc w:val="center"/>
              <w:rPr>
                <w:ins w:id="12747" w:author="Edward Lee" w:date="2017-10-16T16:40:00Z"/>
              </w:rPr>
            </w:pPr>
            <w:ins w:id="12748" w:author="Edward Lee" w:date="2017-10-16T16:40:00Z">
              <w:r>
                <w:rPr>
                  <w:rFonts w:hint="eastAsia"/>
                </w:rPr>
                <w:t>R</w:t>
              </w:r>
            </w:ins>
          </w:p>
        </w:tc>
        <w:tc>
          <w:tcPr>
            <w:tcW w:w="901" w:type="dxa"/>
            <w:vAlign w:val="center"/>
          </w:tcPr>
          <w:p>
            <w:pPr>
              <w:jc w:val="center"/>
              <w:rPr>
                <w:ins w:id="12749" w:author="Edward Lee" w:date="2017-10-16T16:40:00Z"/>
              </w:rPr>
            </w:pPr>
            <w:ins w:id="12750" w:author="Edward Lee" w:date="2017-10-16T16:40:00Z">
              <w:r>
                <w:rPr>
                  <w:rFonts w:hint="eastAsia"/>
                </w:rPr>
                <w:t>value</w:t>
              </w:r>
            </w:ins>
          </w:p>
        </w:tc>
        <w:tc>
          <w:tcPr>
            <w:tcW w:w="4321" w:type="dxa"/>
            <w:vAlign w:val="center"/>
          </w:tcPr>
          <w:p>
            <w:pPr>
              <w:jc w:val="left"/>
              <w:rPr>
                <w:ins w:id="12751" w:author="Edward Lee" w:date="2017-10-16T16:40:00Z"/>
                <w:color w:val="00B0F0"/>
              </w:rPr>
            </w:pPr>
            <w:ins w:id="12752" w:author="Edward Lee" w:date="2017-10-16T16:40:00Z">
              <w:r>
                <w:rPr/>
                <w:t>Firmware version, the main version number is in front</w:t>
              </w:r>
            </w:ins>
          </w:p>
          <w:p>
            <w:pPr>
              <w:jc w:val="left"/>
              <w:rPr>
                <w:ins w:id="12753" w:author="Edward Lee" w:date="2017-10-16T16:40:00Z"/>
              </w:rPr>
            </w:pPr>
            <w:ins w:id="12754" w:author="Edward Lee" w:date="2017-10-16T16:40:00Z">
              <w:r>
                <w:rPr>
                  <w:rFonts w:hint="eastAsia"/>
                  <w:color w:val="00B0F0"/>
                </w:rPr>
                <w:t>eg: 02 07， V2.7</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755" w:author="Edward Lee" w:date="2017-10-16T16:40:00Z"/>
        </w:trPr>
        <w:tc>
          <w:tcPr>
            <w:tcW w:w="682" w:type="dxa"/>
            <w:vAlign w:val="center"/>
          </w:tcPr>
          <w:p>
            <w:pPr>
              <w:jc w:val="center"/>
              <w:rPr>
                <w:ins w:id="12756" w:author="Edward Lee" w:date="2017-10-16T16:40:00Z"/>
              </w:rPr>
            </w:pPr>
            <w:ins w:id="12757" w:author="Edward Lee" w:date="2017-10-16T16:40:00Z">
              <w:r>
                <w:rPr>
                  <w:rFonts w:hint="eastAsia"/>
                </w:rPr>
                <w:t>4</w:t>
              </w:r>
            </w:ins>
          </w:p>
        </w:tc>
        <w:tc>
          <w:tcPr>
            <w:tcW w:w="1445" w:type="dxa"/>
            <w:vAlign w:val="center"/>
          </w:tcPr>
          <w:p>
            <w:pPr>
              <w:jc w:val="center"/>
              <w:rPr>
                <w:ins w:id="12758" w:author="Edward Lee" w:date="2017-10-16T16:40:00Z"/>
              </w:rPr>
            </w:pPr>
            <w:ins w:id="12759" w:author="Edward Lee" w:date="2017-10-16T16:40:00Z">
              <w:r>
                <w:rPr/>
                <w:t>The buzzer logo</w:t>
              </w:r>
            </w:ins>
          </w:p>
        </w:tc>
        <w:tc>
          <w:tcPr>
            <w:tcW w:w="841" w:type="dxa"/>
            <w:vAlign w:val="center"/>
          </w:tcPr>
          <w:p>
            <w:pPr>
              <w:jc w:val="center"/>
              <w:rPr>
                <w:ins w:id="12760" w:author="Edward Lee" w:date="2017-10-16T16:40:00Z"/>
              </w:rPr>
            </w:pPr>
            <w:ins w:id="12761" w:author="Edward Lee" w:date="2017-10-16T16:40:00Z">
              <w:r>
                <w:rPr>
                  <w:rFonts w:hint="eastAsia"/>
                </w:rPr>
                <w:t>1</w:t>
              </w:r>
            </w:ins>
          </w:p>
        </w:tc>
        <w:tc>
          <w:tcPr>
            <w:tcW w:w="741" w:type="dxa"/>
            <w:vAlign w:val="center"/>
          </w:tcPr>
          <w:p>
            <w:pPr>
              <w:jc w:val="center"/>
              <w:rPr>
                <w:ins w:id="12762" w:author="Edward Lee" w:date="2017-10-16T16:40:00Z"/>
              </w:rPr>
            </w:pPr>
            <w:ins w:id="12763" w:author="Edward Lee" w:date="2017-10-16T16:40:00Z">
              <w:r>
                <w:rPr>
                  <w:rFonts w:hint="eastAsia"/>
                </w:rPr>
                <w:t>R/W</w:t>
              </w:r>
            </w:ins>
          </w:p>
        </w:tc>
        <w:tc>
          <w:tcPr>
            <w:tcW w:w="901" w:type="dxa"/>
            <w:vAlign w:val="center"/>
          </w:tcPr>
          <w:p>
            <w:pPr>
              <w:jc w:val="center"/>
              <w:rPr>
                <w:ins w:id="12764" w:author="Edward Lee" w:date="2017-10-16T16:40:00Z"/>
              </w:rPr>
            </w:pPr>
            <w:ins w:id="12765" w:author="Edward Lee" w:date="2017-10-16T16:40:00Z">
              <w:r>
                <w:rPr>
                  <w:rFonts w:hint="eastAsia"/>
                </w:rPr>
                <w:t>value</w:t>
              </w:r>
            </w:ins>
          </w:p>
        </w:tc>
        <w:tc>
          <w:tcPr>
            <w:tcW w:w="4321" w:type="dxa"/>
            <w:vAlign w:val="center"/>
          </w:tcPr>
          <w:p>
            <w:pPr>
              <w:jc w:val="left"/>
              <w:rPr>
                <w:ins w:id="12766" w:author="Edward Lee" w:date="2017-10-16T16:40:00Z"/>
              </w:rPr>
            </w:pPr>
            <w:ins w:id="12767" w:author="Edward Lee" w:date="2017-10-16T16:40:00Z">
              <w:r>
                <w:rPr/>
                <w:t>1. Start the buzzer, 0: turn off the buzzer</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768" w:author="Edward Lee" w:date="2017-10-16T16:40:00Z"/>
        </w:trPr>
        <w:tc>
          <w:tcPr>
            <w:tcW w:w="682" w:type="dxa"/>
            <w:vAlign w:val="center"/>
          </w:tcPr>
          <w:p>
            <w:pPr>
              <w:jc w:val="center"/>
              <w:rPr>
                <w:ins w:id="12769" w:author="Edward Lee" w:date="2017-10-16T16:40:00Z"/>
              </w:rPr>
            </w:pPr>
            <w:ins w:id="12770" w:author="Edward Lee" w:date="2017-10-16T16:40:00Z">
              <w:r>
                <w:rPr>
                  <w:rFonts w:hint="eastAsia"/>
                </w:rPr>
                <w:t>5</w:t>
              </w:r>
            </w:ins>
          </w:p>
        </w:tc>
        <w:tc>
          <w:tcPr>
            <w:tcW w:w="1445" w:type="dxa"/>
            <w:vAlign w:val="center"/>
          </w:tcPr>
          <w:p>
            <w:pPr>
              <w:jc w:val="center"/>
              <w:rPr>
                <w:ins w:id="12771" w:author="Edward Lee" w:date="2017-10-16T16:40:00Z"/>
              </w:rPr>
            </w:pPr>
            <w:ins w:id="12772" w:author="Edward Lee" w:date="2017-10-16T16:40:00Z">
              <w:r>
                <w:rPr>
                  <w:rFonts w:hint="eastAsia"/>
                </w:rPr>
                <w:t>reserved 1</w:t>
              </w:r>
            </w:ins>
          </w:p>
        </w:tc>
        <w:tc>
          <w:tcPr>
            <w:tcW w:w="841" w:type="dxa"/>
            <w:vAlign w:val="center"/>
          </w:tcPr>
          <w:p>
            <w:pPr>
              <w:jc w:val="center"/>
              <w:rPr>
                <w:ins w:id="12773" w:author="Edward Lee" w:date="2017-10-16T16:40:00Z"/>
              </w:rPr>
            </w:pPr>
            <w:ins w:id="12774" w:author="Edward Lee" w:date="2017-10-16T16:40:00Z">
              <w:r>
                <w:rPr>
                  <w:rFonts w:hint="eastAsia"/>
                </w:rPr>
                <w:t>1</w:t>
              </w:r>
            </w:ins>
          </w:p>
        </w:tc>
        <w:tc>
          <w:tcPr>
            <w:tcW w:w="741" w:type="dxa"/>
            <w:vAlign w:val="center"/>
          </w:tcPr>
          <w:p>
            <w:pPr>
              <w:jc w:val="center"/>
              <w:rPr>
                <w:ins w:id="12775" w:author="Edward Lee" w:date="2017-10-16T16:40:00Z"/>
              </w:rPr>
            </w:pPr>
            <w:ins w:id="12776" w:author="Edward Lee" w:date="2017-10-16T16:40:00Z">
              <w:r>
                <w:rPr>
                  <w:rFonts w:hint="eastAsia"/>
                </w:rPr>
                <w:t>-</w:t>
              </w:r>
            </w:ins>
          </w:p>
        </w:tc>
        <w:tc>
          <w:tcPr>
            <w:tcW w:w="901" w:type="dxa"/>
            <w:vAlign w:val="center"/>
          </w:tcPr>
          <w:p>
            <w:pPr>
              <w:jc w:val="center"/>
              <w:rPr>
                <w:ins w:id="12777" w:author="Edward Lee" w:date="2017-10-16T16:40:00Z"/>
              </w:rPr>
            </w:pPr>
            <w:ins w:id="12778" w:author="Edward Lee" w:date="2017-10-16T16:40:00Z">
              <w:r>
                <w:rPr>
                  <w:rFonts w:hint="eastAsia"/>
                </w:rPr>
                <w:t>-</w:t>
              </w:r>
            </w:ins>
          </w:p>
        </w:tc>
        <w:tc>
          <w:tcPr>
            <w:tcW w:w="4321" w:type="dxa"/>
            <w:vAlign w:val="center"/>
          </w:tcPr>
          <w:p>
            <w:pPr>
              <w:jc w:val="left"/>
              <w:rPr>
                <w:ins w:id="12779" w:author="Edward Lee" w:date="2017-10-16T16:40:00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780" w:author="Edward Lee" w:date="2017-10-16T16:40:00Z"/>
        </w:trPr>
        <w:tc>
          <w:tcPr>
            <w:tcW w:w="682" w:type="dxa"/>
            <w:vAlign w:val="center"/>
          </w:tcPr>
          <w:p>
            <w:pPr>
              <w:jc w:val="center"/>
              <w:rPr>
                <w:ins w:id="12781" w:author="Edward Lee" w:date="2017-10-16T16:40:00Z"/>
              </w:rPr>
            </w:pPr>
            <w:ins w:id="12782" w:author="Edward Lee" w:date="2017-10-16T16:40:00Z">
              <w:r>
                <w:rPr>
                  <w:rFonts w:hint="eastAsia"/>
                </w:rPr>
                <w:t>6</w:t>
              </w:r>
            </w:ins>
          </w:p>
        </w:tc>
        <w:tc>
          <w:tcPr>
            <w:tcW w:w="1445" w:type="dxa"/>
            <w:vAlign w:val="center"/>
          </w:tcPr>
          <w:p>
            <w:pPr>
              <w:jc w:val="center"/>
              <w:rPr>
                <w:ins w:id="12783" w:author="Edward Lee" w:date="2017-10-16T16:40:00Z"/>
                <w:sz w:val="18"/>
                <w:szCs w:val="18"/>
              </w:rPr>
            </w:pPr>
            <w:ins w:id="12784" w:author="Edward Lee" w:date="2017-10-16T16:40:00Z">
              <w:r>
                <w:rPr>
                  <w:sz w:val="18"/>
                  <w:szCs w:val="18"/>
                </w:rPr>
                <w:t>To heavy window</w:t>
              </w:r>
            </w:ins>
          </w:p>
          <w:p>
            <w:pPr>
              <w:jc w:val="center"/>
              <w:rPr>
                <w:ins w:id="12785" w:author="Edward Lee" w:date="2017-10-16T16:40:00Z"/>
                <w:sz w:val="18"/>
                <w:szCs w:val="18"/>
              </w:rPr>
            </w:pPr>
            <w:ins w:id="12786" w:author="Edward Lee" w:date="2017-10-16T16:40:00Z">
              <w:r>
                <w:rPr>
                  <w:sz w:val="18"/>
                  <w:szCs w:val="18"/>
                </w:rPr>
                <w:t>(leave base station to judge time)</w:t>
              </w:r>
            </w:ins>
          </w:p>
        </w:tc>
        <w:tc>
          <w:tcPr>
            <w:tcW w:w="841" w:type="dxa"/>
            <w:vAlign w:val="center"/>
          </w:tcPr>
          <w:p>
            <w:pPr>
              <w:jc w:val="center"/>
              <w:rPr>
                <w:ins w:id="12787" w:author="Edward Lee" w:date="2017-10-16T16:40:00Z"/>
              </w:rPr>
            </w:pPr>
            <w:ins w:id="12788" w:author="Edward Lee" w:date="2017-10-16T16:40:00Z">
              <w:r>
                <w:rPr>
                  <w:rFonts w:hint="eastAsia"/>
                </w:rPr>
                <w:t>2</w:t>
              </w:r>
            </w:ins>
          </w:p>
        </w:tc>
        <w:tc>
          <w:tcPr>
            <w:tcW w:w="741" w:type="dxa"/>
            <w:vAlign w:val="center"/>
          </w:tcPr>
          <w:p>
            <w:pPr>
              <w:jc w:val="center"/>
              <w:rPr>
                <w:ins w:id="12789" w:author="Edward Lee" w:date="2017-10-16T16:40:00Z"/>
              </w:rPr>
            </w:pPr>
            <w:ins w:id="12790" w:author="Edward Lee" w:date="2017-10-16T16:40:00Z">
              <w:r>
                <w:rPr>
                  <w:rFonts w:hint="eastAsia"/>
                </w:rPr>
                <w:t>R/W</w:t>
              </w:r>
            </w:ins>
          </w:p>
        </w:tc>
        <w:tc>
          <w:tcPr>
            <w:tcW w:w="901" w:type="dxa"/>
            <w:vAlign w:val="center"/>
          </w:tcPr>
          <w:p>
            <w:pPr>
              <w:jc w:val="center"/>
              <w:rPr>
                <w:ins w:id="12791" w:author="Edward Lee" w:date="2017-10-16T16:40:00Z"/>
              </w:rPr>
            </w:pPr>
            <w:ins w:id="12792" w:author="Edward Lee" w:date="2017-10-16T16:40:00Z">
              <w:r>
                <w:rPr>
                  <w:rFonts w:hint="eastAsia"/>
                </w:rPr>
                <w:t>value</w:t>
              </w:r>
            </w:ins>
          </w:p>
        </w:tc>
        <w:tc>
          <w:tcPr>
            <w:tcW w:w="4321" w:type="dxa"/>
            <w:vAlign w:val="center"/>
          </w:tcPr>
          <w:p>
            <w:pPr>
              <w:jc w:val="left"/>
              <w:rPr>
                <w:ins w:id="12793" w:author="Edward Lee" w:date="2017-10-16T16:40:00Z"/>
              </w:rPr>
            </w:pPr>
            <w:ins w:id="12794" w:author="Edward Lee" w:date="2017-10-16T16:40:00Z">
              <w:r>
                <w:rPr>
                  <w:rFonts w:hint="eastAsia"/>
                </w:rPr>
                <w:t xml:space="preserve">20～65535 </w:t>
              </w:r>
            </w:ins>
            <w:ins w:id="12795" w:author="Edward Lee" w:date="2017-10-16T16:40:00Z">
              <w:r>
                <w:rPr/>
                <w:t>TAB to refilter window, unit: second; 0x0000 does not filter, Low byte at the front Low byte ahead, high byte in the back</w:t>
              </w:r>
            </w:ins>
          </w:p>
          <w:p>
            <w:pPr>
              <w:jc w:val="left"/>
              <w:rPr>
                <w:ins w:id="12796" w:author="Edward Lee" w:date="2017-10-16T16:40:00Z"/>
              </w:rPr>
            </w:pPr>
            <w:ins w:id="12797" w:author="Edward Lee" w:date="2017-10-16T16:40:00Z">
              <w:r>
                <w:rPr/>
                <w:t>Range: 20 ~ 65535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798" w:author="Edward Lee" w:date="2017-10-16T16:40:00Z"/>
        </w:trPr>
        <w:tc>
          <w:tcPr>
            <w:tcW w:w="682" w:type="dxa"/>
            <w:vAlign w:val="center"/>
          </w:tcPr>
          <w:p>
            <w:pPr>
              <w:jc w:val="center"/>
              <w:rPr>
                <w:ins w:id="12799" w:author="Edward Lee" w:date="2017-10-16T16:40:00Z"/>
              </w:rPr>
            </w:pPr>
            <w:ins w:id="12800" w:author="Edward Lee" w:date="2017-10-16T16:40:00Z">
              <w:r>
                <w:rPr>
                  <w:rFonts w:hint="eastAsia"/>
                </w:rPr>
                <w:t>7</w:t>
              </w:r>
            </w:ins>
          </w:p>
        </w:tc>
        <w:tc>
          <w:tcPr>
            <w:tcW w:w="1445" w:type="dxa"/>
            <w:vAlign w:val="center"/>
          </w:tcPr>
          <w:p>
            <w:pPr>
              <w:jc w:val="center"/>
              <w:rPr>
                <w:ins w:id="12801" w:author="Edward Lee" w:date="2017-10-16T16:40:00Z"/>
              </w:rPr>
            </w:pPr>
            <w:ins w:id="12802" w:author="Edward Lee" w:date="2017-10-16T16:40:00Z">
              <w:r>
                <w:rPr>
                  <w:rFonts w:hint="eastAsia"/>
                </w:rPr>
                <w:t>Device ID</w:t>
              </w:r>
            </w:ins>
          </w:p>
        </w:tc>
        <w:tc>
          <w:tcPr>
            <w:tcW w:w="841" w:type="dxa"/>
            <w:vAlign w:val="center"/>
          </w:tcPr>
          <w:p>
            <w:pPr>
              <w:jc w:val="center"/>
              <w:rPr>
                <w:ins w:id="12803" w:author="Edward Lee" w:date="2017-10-16T16:40:00Z"/>
              </w:rPr>
            </w:pPr>
            <w:ins w:id="12804" w:author="Edward Lee" w:date="2017-10-16T16:40:00Z">
              <w:r>
                <w:rPr>
                  <w:rFonts w:hint="eastAsia"/>
                </w:rPr>
                <w:t>16</w:t>
              </w:r>
            </w:ins>
          </w:p>
        </w:tc>
        <w:tc>
          <w:tcPr>
            <w:tcW w:w="741" w:type="dxa"/>
            <w:vAlign w:val="center"/>
          </w:tcPr>
          <w:p>
            <w:pPr>
              <w:jc w:val="center"/>
              <w:rPr>
                <w:ins w:id="12805" w:author="Edward Lee" w:date="2017-10-16T16:40:00Z"/>
              </w:rPr>
            </w:pPr>
            <w:ins w:id="12806" w:author="Edward Lee" w:date="2017-10-16T16:40:00Z">
              <w:r>
                <w:rPr>
                  <w:rFonts w:hint="eastAsia"/>
                </w:rPr>
                <w:t>R/W</w:t>
              </w:r>
            </w:ins>
          </w:p>
        </w:tc>
        <w:tc>
          <w:tcPr>
            <w:tcW w:w="901" w:type="dxa"/>
            <w:vAlign w:val="center"/>
          </w:tcPr>
          <w:p>
            <w:pPr>
              <w:jc w:val="center"/>
              <w:rPr>
                <w:ins w:id="12807" w:author="Edward Lee" w:date="2017-10-16T16:40:00Z"/>
              </w:rPr>
            </w:pPr>
            <w:ins w:id="12808" w:author="Edward Lee" w:date="2017-10-16T16:40:00Z">
              <w:r>
                <w:rPr/>
                <w:t>string</w:t>
              </w:r>
            </w:ins>
          </w:p>
        </w:tc>
        <w:tc>
          <w:tcPr>
            <w:tcW w:w="4321" w:type="dxa"/>
            <w:vAlign w:val="center"/>
          </w:tcPr>
          <w:p>
            <w:pPr>
              <w:jc w:val="left"/>
              <w:rPr>
                <w:ins w:id="12809" w:author="Edward Lee" w:date="2017-10-16T16:40:00Z"/>
              </w:rPr>
            </w:pPr>
            <w:ins w:id="12810" w:author="Edward Lee" w:date="2017-10-16T16:40:00Z">
              <w:r>
                <w:rPr/>
                <w:t>The 15</w:t>
              </w:r>
            </w:ins>
            <w:ins w:id="12811" w:author="Edward Lee" w:date="2017-10-16T16:40:00Z">
              <w:r>
                <w:rPr>
                  <w:rFonts w:hint="eastAsia"/>
                </w:rPr>
                <w:t>bit is</w:t>
              </w:r>
            </w:ins>
            <w:ins w:id="12812" w:author="Edward Lee" w:date="2017-10-16T16:40:00Z">
              <w:r>
                <w:rPr/>
                <w:t xml:space="preserve"> product serial number Item is ASCII, followed by 1 byte at 0x00</w:t>
              </w:r>
            </w:ins>
          </w:p>
          <w:p>
            <w:pPr>
              <w:jc w:val="left"/>
              <w:rPr>
                <w:ins w:id="12813" w:author="Edward Lee" w:date="2017-10-16T16:40:00Z"/>
              </w:rPr>
            </w:pPr>
            <w:ins w:id="12814" w:author="Edward Lee" w:date="2017-10-16T16:40:00Z">
              <w:r>
                <w:rPr>
                  <w:rFonts w:hint="eastAsia"/>
                  <w:color w:val="00B0F0"/>
                </w:rPr>
                <w:t>eg: “</w:t>
              </w:r>
            </w:ins>
            <w:ins w:id="12815" w:author="Edward Lee" w:date="2017-10-16T16:40:00Z">
              <w:r>
                <w:rPr>
                  <w:iCs/>
                  <w:color w:val="00B0F0"/>
                </w:rPr>
                <w:t>861694034205896</w:t>
              </w:r>
            </w:ins>
            <w:ins w:id="12816" w:author="Edward Lee" w:date="2017-10-16T16:40:00Z">
              <w:r>
                <w:rPr>
                  <w:rFonts w:hint="eastAsia"/>
                  <w:color w:val="00B0F0"/>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817" w:author="Edward Lee" w:date="2017-10-16T16:40:00Z"/>
        </w:trPr>
        <w:tc>
          <w:tcPr>
            <w:tcW w:w="682" w:type="dxa"/>
            <w:vAlign w:val="center"/>
          </w:tcPr>
          <w:p>
            <w:pPr>
              <w:jc w:val="center"/>
              <w:rPr>
                <w:ins w:id="12818" w:author="Edward Lee" w:date="2017-10-16T16:40:00Z"/>
              </w:rPr>
            </w:pPr>
            <w:ins w:id="12819" w:author="Edward Lee" w:date="2017-10-16T16:40:00Z">
              <w:r>
                <w:rPr>
                  <w:rFonts w:hint="eastAsia"/>
                </w:rPr>
                <w:t>8</w:t>
              </w:r>
            </w:ins>
          </w:p>
        </w:tc>
        <w:tc>
          <w:tcPr>
            <w:tcW w:w="1445" w:type="dxa"/>
            <w:vAlign w:val="center"/>
          </w:tcPr>
          <w:p>
            <w:pPr>
              <w:jc w:val="center"/>
              <w:rPr>
                <w:ins w:id="12820" w:author="Edward Lee" w:date="2017-10-16T16:40:00Z"/>
              </w:rPr>
            </w:pPr>
            <w:ins w:id="12821" w:author="Edward Lee" w:date="2017-10-16T16:40:00Z">
              <w:r>
                <w:rPr/>
                <w:t>The base station stays over time</w:t>
              </w:r>
            </w:ins>
          </w:p>
        </w:tc>
        <w:tc>
          <w:tcPr>
            <w:tcW w:w="841" w:type="dxa"/>
            <w:vAlign w:val="center"/>
          </w:tcPr>
          <w:p>
            <w:pPr>
              <w:jc w:val="center"/>
              <w:rPr>
                <w:ins w:id="12822" w:author="Edward Lee" w:date="2017-10-16T16:40:00Z"/>
              </w:rPr>
            </w:pPr>
            <w:ins w:id="12823" w:author="Edward Lee" w:date="2017-10-16T16:40:00Z">
              <w:r>
                <w:rPr>
                  <w:rFonts w:hint="eastAsia"/>
                </w:rPr>
                <w:t>2</w:t>
              </w:r>
            </w:ins>
          </w:p>
        </w:tc>
        <w:tc>
          <w:tcPr>
            <w:tcW w:w="741" w:type="dxa"/>
            <w:vAlign w:val="center"/>
          </w:tcPr>
          <w:p>
            <w:pPr>
              <w:jc w:val="center"/>
              <w:rPr>
                <w:ins w:id="12824" w:author="Edward Lee" w:date="2017-10-16T16:40:00Z"/>
              </w:rPr>
            </w:pPr>
            <w:ins w:id="12825" w:author="Edward Lee" w:date="2017-10-16T16:40:00Z">
              <w:r>
                <w:rPr>
                  <w:rFonts w:hint="eastAsia"/>
                </w:rPr>
                <w:t>R/W</w:t>
              </w:r>
            </w:ins>
          </w:p>
        </w:tc>
        <w:tc>
          <w:tcPr>
            <w:tcW w:w="901" w:type="dxa"/>
            <w:vAlign w:val="center"/>
          </w:tcPr>
          <w:p>
            <w:pPr>
              <w:jc w:val="center"/>
              <w:rPr>
                <w:ins w:id="12826" w:author="Edward Lee" w:date="2017-10-16T16:40:00Z"/>
              </w:rPr>
            </w:pPr>
            <w:ins w:id="12827" w:author="Edward Lee" w:date="2017-10-16T16:40:00Z">
              <w:r>
                <w:rPr>
                  <w:rFonts w:hint="eastAsia"/>
                </w:rPr>
                <w:t>value</w:t>
              </w:r>
            </w:ins>
          </w:p>
        </w:tc>
        <w:tc>
          <w:tcPr>
            <w:tcW w:w="4321" w:type="dxa"/>
            <w:vAlign w:val="center"/>
          </w:tcPr>
          <w:p>
            <w:pPr>
              <w:jc w:val="left"/>
              <w:rPr>
                <w:ins w:id="12828" w:author="Edward Lee" w:date="2017-10-16T16:40:00Z"/>
              </w:rPr>
            </w:pPr>
            <w:ins w:id="12829" w:author="Edward Lee" w:date="2017-10-16T16:40:00Z">
              <w:r>
                <w:rPr/>
                <w:t>The tag stays at the base station and is reported to the platform at the interval time (the V3.3 version only has this) low byte before and after high byte</w:t>
              </w:r>
            </w:ins>
          </w:p>
          <w:p>
            <w:pPr>
              <w:jc w:val="left"/>
              <w:rPr>
                <w:ins w:id="12830" w:author="Edward Lee" w:date="2017-10-16T16:40:00Z"/>
              </w:rPr>
            </w:pPr>
            <w:ins w:id="12831" w:author="Edward Lee" w:date="2017-10-16T16:40:00Z">
              <w:r>
                <w:rPr/>
                <w:t>Unit: second</w:t>
              </w:r>
            </w:ins>
          </w:p>
          <w:p>
            <w:pPr>
              <w:jc w:val="left"/>
              <w:rPr>
                <w:ins w:id="12832" w:author="Edward Lee" w:date="2017-10-16T16:40:00Z"/>
              </w:rPr>
            </w:pPr>
            <w:ins w:id="12833" w:author="Edward Lee" w:date="2017-10-16T16:40:00Z">
              <w:r>
                <w:rPr/>
                <w:t>Value range: 0, 60 ~ 65535</w:t>
              </w:r>
            </w:ins>
          </w:p>
          <w:p>
            <w:pPr>
              <w:jc w:val="left"/>
              <w:rPr>
                <w:ins w:id="12834" w:author="Edward Lee" w:date="2017-10-16T16:40:00Z"/>
              </w:rPr>
            </w:pPr>
            <w:ins w:id="12835" w:author="Edward Lee" w:date="2017-10-16T16:40:00Z">
              <w:r>
                <w:rPr/>
                <w:t>0: do not use this feature</w:t>
              </w:r>
            </w:ins>
          </w:p>
          <w:p>
            <w:pPr>
              <w:jc w:val="left"/>
              <w:rPr>
                <w:ins w:id="12836" w:author="Edward Lee" w:date="2017-10-16T16:40:00Z"/>
              </w:rPr>
            </w:pPr>
            <w:ins w:id="12837" w:author="Edward Lee" w:date="2017-10-16T16:40:00Z">
              <w:r>
                <w:rPr/>
                <w:t>60 ~ 65535: timeout period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838" w:author="Edward Lee" w:date="2017-10-16T16:40:00Z"/>
        </w:trPr>
        <w:tc>
          <w:tcPr>
            <w:tcW w:w="682" w:type="dxa"/>
            <w:vAlign w:val="center"/>
          </w:tcPr>
          <w:p>
            <w:pPr>
              <w:jc w:val="center"/>
              <w:rPr>
                <w:ins w:id="12839" w:author="Edward Lee" w:date="2017-10-16T16:40:00Z"/>
              </w:rPr>
            </w:pPr>
            <w:ins w:id="12840" w:author="Edward Lee" w:date="2017-10-16T16:40:00Z">
              <w:r>
                <w:rPr>
                  <w:rFonts w:hint="eastAsia"/>
                </w:rPr>
                <w:t>9</w:t>
              </w:r>
            </w:ins>
          </w:p>
        </w:tc>
        <w:tc>
          <w:tcPr>
            <w:tcW w:w="1445" w:type="dxa"/>
            <w:vAlign w:val="center"/>
          </w:tcPr>
          <w:p>
            <w:pPr>
              <w:jc w:val="center"/>
              <w:rPr>
                <w:ins w:id="12841" w:author="Edward Lee" w:date="2017-10-16T16:40:00Z"/>
              </w:rPr>
            </w:pPr>
            <w:ins w:id="12842" w:author="Edward Lee" w:date="2017-10-16T16:40:00Z">
              <w:r>
                <w:rPr>
                  <w:rFonts w:hint="eastAsia"/>
                </w:rPr>
                <w:t>DHCP able</w:t>
              </w:r>
            </w:ins>
            <w:ins w:id="12843" w:author="Edward Lee" w:date="2017-10-16T16:40:00Z">
              <w:r>
                <w:rPr/>
                <w:t xml:space="preserve"> </w:t>
              </w:r>
            </w:ins>
          </w:p>
        </w:tc>
        <w:tc>
          <w:tcPr>
            <w:tcW w:w="841" w:type="dxa"/>
            <w:vAlign w:val="center"/>
          </w:tcPr>
          <w:p>
            <w:pPr>
              <w:jc w:val="center"/>
              <w:rPr>
                <w:ins w:id="12844" w:author="Edward Lee" w:date="2017-10-16T16:40:00Z"/>
              </w:rPr>
            </w:pPr>
            <w:ins w:id="12845" w:author="Edward Lee" w:date="2017-10-16T16:40:00Z">
              <w:r>
                <w:rPr>
                  <w:rFonts w:hint="eastAsia"/>
                </w:rPr>
                <w:t>1</w:t>
              </w:r>
            </w:ins>
          </w:p>
        </w:tc>
        <w:tc>
          <w:tcPr>
            <w:tcW w:w="741" w:type="dxa"/>
            <w:vAlign w:val="center"/>
          </w:tcPr>
          <w:p>
            <w:pPr>
              <w:jc w:val="center"/>
              <w:rPr>
                <w:ins w:id="12846" w:author="Edward Lee" w:date="2017-10-16T16:40:00Z"/>
              </w:rPr>
            </w:pPr>
            <w:ins w:id="12847" w:author="Edward Lee" w:date="2017-10-16T16:40:00Z">
              <w:r>
                <w:rPr>
                  <w:rFonts w:hint="eastAsia"/>
                </w:rPr>
                <w:t>R/W</w:t>
              </w:r>
            </w:ins>
          </w:p>
        </w:tc>
        <w:tc>
          <w:tcPr>
            <w:tcW w:w="901" w:type="dxa"/>
            <w:vAlign w:val="center"/>
          </w:tcPr>
          <w:p>
            <w:pPr>
              <w:jc w:val="center"/>
              <w:rPr>
                <w:ins w:id="12848" w:author="Edward Lee" w:date="2017-10-16T16:40:00Z"/>
              </w:rPr>
            </w:pPr>
            <w:ins w:id="12849" w:author="Edward Lee" w:date="2017-10-16T16:40:00Z">
              <w:r>
                <w:rPr>
                  <w:rFonts w:hint="eastAsia"/>
                </w:rPr>
                <w:t>value</w:t>
              </w:r>
            </w:ins>
          </w:p>
        </w:tc>
        <w:tc>
          <w:tcPr>
            <w:tcW w:w="4321" w:type="dxa"/>
            <w:vAlign w:val="center"/>
          </w:tcPr>
          <w:p>
            <w:pPr>
              <w:jc w:val="left"/>
              <w:rPr>
                <w:ins w:id="12850" w:author="Edward Lee" w:date="2017-10-16T16:40:00Z"/>
              </w:rPr>
            </w:pPr>
            <w:ins w:id="12851" w:author="Edward Lee" w:date="2017-10-16T16:40:00Z">
              <w:r>
                <w:rPr>
                  <w:rFonts w:hint="eastAsia"/>
                </w:rPr>
                <w:t>1：</w:t>
              </w:r>
            </w:ins>
            <w:ins w:id="12852" w:author="Edward Lee" w:date="2017-10-16T16:40:00Z">
              <w:r>
                <w:rPr/>
                <w:t xml:space="preserve"> open, 0: closed, for LAN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853" w:author="Edward Lee" w:date="2017-10-16T16:40:00Z"/>
        </w:trPr>
        <w:tc>
          <w:tcPr>
            <w:tcW w:w="682" w:type="dxa"/>
            <w:vAlign w:val="center"/>
          </w:tcPr>
          <w:p>
            <w:pPr>
              <w:jc w:val="center"/>
              <w:rPr>
                <w:ins w:id="12854" w:author="Edward Lee" w:date="2017-10-16T16:40:00Z"/>
              </w:rPr>
            </w:pPr>
            <w:ins w:id="12855" w:author="Edward Lee" w:date="2017-10-16T16:40:00Z">
              <w:r>
                <w:rPr>
                  <w:rFonts w:hint="eastAsia"/>
                </w:rPr>
                <w:t>10</w:t>
              </w:r>
            </w:ins>
          </w:p>
        </w:tc>
        <w:tc>
          <w:tcPr>
            <w:tcW w:w="1445" w:type="dxa"/>
            <w:vAlign w:val="center"/>
          </w:tcPr>
          <w:p>
            <w:pPr>
              <w:jc w:val="center"/>
              <w:rPr>
                <w:ins w:id="12856" w:author="Edward Lee" w:date="2017-10-16T16:40:00Z"/>
              </w:rPr>
            </w:pPr>
            <w:ins w:id="12857" w:author="Edward Lee" w:date="2017-10-16T16:40:00Z">
              <w:r>
                <w:rPr>
                  <w:rFonts w:hint="eastAsia"/>
                </w:rPr>
                <w:t>LAN local IP</w:t>
              </w:r>
            </w:ins>
          </w:p>
        </w:tc>
        <w:tc>
          <w:tcPr>
            <w:tcW w:w="841" w:type="dxa"/>
            <w:vAlign w:val="center"/>
          </w:tcPr>
          <w:p>
            <w:pPr>
              <w:jc w:val="center"/>
              <w:rPr>
                <w:ins w:id="12858" w:author="Edward Lee" w:date="2017-10-16T16:40:00Z"/>
              </w:rPr>
            </w:pPr>
            <w:ins w:id="12859" w:author="Edward Lee" w:date="2017-10-16T16:40:00Z">
              <w:r>
                <w:rPr>
                  <w:rFonts w:hint="eastAsia"/>
                </w:rPr>
                <w:t>4</w:t>
              </w:r>
            </w:ins>
          </w:p>
        </w:tc>
        <w:tc>
          <w:tcPr>
            <w:tcW w:w="741" w:type="dxa"/>
            <w:vAlign w:val="center"/>
          </w:tcPr>
          <w:p>
            <w:pPr>
              <w:jc w:val="center"/>
              <w:rPr>
                <w:ins w:id="12860" w:author="Edward Lee" w:date="2017-10-16T16:40:00Z"/>
              </w:rPr>
            </w:pPr>
            <w:ins w:id="12861" w:author="Edward Lee" w:date="2017-10-16T16:40:00Z">
              <w:r>
                <w:rPr>
                  <w:rFonts w:hint="eastAsia"/>
                </w:rPr>
                <w:t>R/W</w:t>
              </w:r>
            </w:ins>
          </w:p>
        </w:tc>
        <w:tc>
          <w:tcPr>
            <w:tcW w:w="901" w:type="dxa"/>
            <w:vAlign w:val="center"/>
          </w:tcPr>
          <w:p>
            <w:pPr>
              <w:jc w:val="center"/>
              <w:rPr>
                <w:ins w:id="12862" w:author="Edward Lee" w:date="2017-10-16T16:40:00Z"/>
              </w:rPr>
            </w:pPr>
            <w:ins w:id="12863" w:author="Edward Lee" w:date="2017-10-16T16:40:00Z">
              <w:r>
                <w:rPr>
                  <w:rFonts w:hint="eastAsia"/>
                </w:rPr>
                <w:t>value</w:t>
              </w:r>
            </w:ins>
          </w:p>
        </w:tc>
        <w:tc>
          <w:tcPr>
            <w:tcW w:w="4321" w:type="dxa"/>
            <w:vAlign w:val="center"/>
          </w:tcPr>
          <w:p>
            <w:pPr>
              <w:jc w:val="left"/>
              <w:rPr>
                <w:ins w:id="12864" w:author="Edward Lee" w:date="2017-10-16T16:40:00Z"/>
              </w:rPr>
            </w:pPr>
            <w:ins w:id="12865" w:author="Edward Lee" w:date="2017-10-16T16:40:00Z">
              <w:r>
                <w:rPr/>
                <w:t>Used for LAN network parameter 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866" w:author="Edward Lee" w:date="2017-10-16T16:40:00Z"/>
        </w:trPr>
        <w:tc>
          <w:tcPr>
            <w:tcW w:w="682" w:type="dxa"/>
            <w:vAlign w:val="center"/>
          </w:tcPr>
          <w:p>
            <w:pPr>
              <w:jc w:val="center"/>
              <w:rPr>
                <w:ins w:id="12867" w:author="Edward Lee" w:date="2017-10-16T16:40:00Z"/>
              </w:rPr>
            </w:pPr>
            <w:ins w:id="12868" w:author="Edward Lee" w:date="2017-10-16T16:40:00Z">
              <w:r>
                <w:rPr>
                  <w:rFonts w:hint="eastAsia"/>
                </w:rPr>
                <w:t>11</w:t>
              </w:r>
            </w:ins>
          </w:p>
        </w:tc>
        <w:tc>
          <w:tcPr>
            <w:tcW w:w="1445" w:type="dxa"/>
            <w:vAlign w:val="center"/>
          </w:tcPr>
          <w:p>
            <w:pPr>
              <w:jc w:val="center"/>
              <w:rPr>
                <w:ins w:id="12869" w:author="Edward Lee" w:date="2017-10-16T16:40:00Z"/>
              </w:rPr>
            </w:pPr>
            <w:ins w:id="12870" w:author="Edward Lee" w:date="2017-10-16T16:40:00Z">
              <w:r>
                <w:rPr>
                  <w:rFonts w:hint="eastAsia"/>
                </w:rPr>
                <w:t>LAN Mask</w:t>
              </w:r>
            </w:ins>
          </w:p>
        </w:tc>
        <w:tc>
          <w:tcPr>
            <w:tcW w:w="841" w:type="dxa"/>
            <w:vAlign w:val="center"/>
          </w:tcPr>
          <w:p>
            <w:pPr>
              <w:jc w:val="center"/>
              <w:rPr>
                <w:ins w:id="12871" w:author="Edward Lee" w:date="2017-10-16T16:40:00Z"/>
              </w:rPr>
            </w:pPr>
            <w:ins w:id="12872" w:author="Edward Lee" w:date="2017-10-16T16:40:00Z">
              <w:r>
                <w:rPr>
                  <w:rFonts w:hint="eastAsia"/>
                </w:rPr>
                <w:t>4</w:t>
              </w:r>
            </w:ins>
          </w:p>
        </w:tc>
        <w:tc>
          <w:tcPr>
            <w:tcW w:w="741" w:type="dxa"/>
            <w:vAlign w:val="center"/>
          </w:tcPr>
          <w:p>
            <w:pPr>
              <w:jc w:val="center"/>
              <w:rPr>
                <w:ins w:id="12873" w:author="Edward Lee" w:date="2017-10-16T16:40:00Z"/>
              </w:rPr>
            </w:pPr>
            <w:ins w:id="12874" w:author="Edward Lee" w:date="2017-10-16T16:40:00Z">
              <w:r>
                <w:rPr>
                  <w:rFonts w:hint="eastAsia"/>
                </w:rPr>
                <w:t>R/W</w:t>
              </w:r>
            </w:ins>
          </w:p>
        </w:tc>
        <w:tc>
          <w:tcPr>
            <w:tcW w:w="901" w:type="dxa"/>
          </w:tcPr>
          <w:p>
            <w:pPr>
              <w:rPr>
                <w:ins w:id="12875" w:author="Edward Lee" w:date="2017-10-16T16:40:00Z"/>
              </w:rPr>
            </w:pPr>
            <w:ins w:id="12876" w:author="Edward Lee" w:date="2017-10-16T16:40:00Z">
              <w:r>
                <w:rPr>
                  <w:rFonts w:hint="eastAsia"/>
                </w:rPr>
                <w:t>value</w:t>
              </w:r>
            </w:ins>
          </w:p>
        </w:tc>
        <w:tc>
          <w:tcPr>
            <w:tcW w:w="4321" w:type="dxa"/>
            <w:vAlign w:val="center"/>
          </w:tcPr>
          <w:p>
            <w:pPr>
              <w:jc w:val="left"/>
              <w:rPr>
                <w:ins w:id="12877" w:author="Edward Lee" w:date="2017-10-16T16:40:00Z"/>
              </w:rPr>
            </w:pPr>
            <w:ins w:id="12878" w:author="Edward Lee" w:date="2017-10-16T16:40:00Z">
              <w:r>
                <w:rPr/>
                <w:t>Used for LAN network parameter 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879" w:author="Edward Lee" w:date="2017-10-16T16:40:00Z"/>
        </w:trPr>
        <w:tc>
          <w:tcPr>
            <w:tcW w:w="682" w:type="dxa"/>
            <w:vAlign w:val="center"/>
          </w:tcPr>
          <w:p>
            <w:pPr>
              <w:jc w:val="center"/>
              <w:rPr>
                <w:ins w:id="12880" w:author="Edward Lee" w:date="2017-10-16T16:40:00Z"/>
              </w:rPr>
            </w:pPr>
            <w:ins w:id="12881" w:author="Edward Lee" w:date="2017-10-16T16:40:00Z">
              <w:r>
                <w:rPr>
                  <w:rFonts w:hint="eastAsia"/>
                </w:rPr>
                <w:t>12</w:t>
              </w:r>
            </w:ins>
          </w:p>
        </w:tc>
        <w:tc>
          <w:tcPr>
            <w:tcW w:w="1445" w:type="dxa"/>
            <w:vAlign w:val="center"/>
          </w:tcPr>
          <w:p>
            <w:pPr>
              <w:jc w:val="center"/>
              <w:rPr>
                <w:ins w:id="12882" w:author="Edward Lee" w:date="2017-10-16T16:40:00Z"/>
              </w:rPr>
            </w:pPr>
            <w:ins w:id="12883" w:author="Edward Lee" w:date="2017-10-16T16:40:00Z">
              <w:r>
                <w:rPr>
                  <w:rFonts w:hint="eastAsia"/>
                </w:rPr>
                <w:t>LAN gateway</w:t>
              </w:r>
            </w:ins>
          </w:p>
        </w:tc>
        <w:tc>
          <w:tcPr>
            <w:tcW w:w="841" w:type="dxa"/>
            <w:vAlign w:val="center"/>
          </w:tcPr>
          <w:p>
            <w:pPr>
              <w:jc w:val="center"/>
              <w:rPr>
                <w:ins w:id="12884" w:author="Edward Lee" w:date="2017-10-16T16:40:00Z"/>
              </w:rPr>
            </w:pPr>
            <w:ins w:id="12885" w:author="Edward Lee" w:date="2017-10-16T16:40:00Z">
              <w:r>
                <w:rPr>
                  <w:rFonts w:hint="eastAsia"/>
                </w:rPr>
                <w:t>4</w:t>
              </w:r>
            </w:ins>
          </w:p>
        </w:tc>
        <w:tc>
          <w:tcPr>
            <w:tcW w:w="741" w:type="dxa"/>
            <w:vAlign w:val="center"/>
          </w:tcPr>
          <w:p>
            <w:pPr>
              <w:jc w:val="center"/>
              <w:rPr>
                <w:ins w:id="12886" w:author="Edward Lee" w:date="2017-10-16T16:40:00Z"/>
              </w:rPr>
            </w:pPr>
            <w:ins w:id="12887" w:author="Edward Lee" w:date="2017-10-16T16:40:00Z">
              <w:r>
                <w:rPr>
                  <w:rFonts w:hint="eastAsia"/>
                </w:rPr>
                <w:t>R/W</w:t>
              </w:r>
            </w:ins>
          </w:p>
        </w:tc>
        <w:tc>
          <w:tcPr>
            <w:tcW w:w="901" w:type="dxa"/>
          </w:tcPr>
          <w:p>
            <w:pPr>
              <w:rPr>
                <w:ins w:id="12888" w:author="Edward Lee" w:date="2017-10-16T16:40:00Z"/>
              </w:rPr>
            </w:pPr>
            <w:ins w:id="12889" w:author="Edward Lee" w:date="2017-10-16T16:40:00Z">
              <w:r>
                <w:rPr>
                  <w:rFonts w:hint="eastAsia"/>
                </w:rPr>
                <w:t>value</w:t>
              </w:r>
            </w:ins>
          </w:p>
        </w:tc>
        <w:tc>
          <w:tcPr>
            <w:tcW w:w="4321" w:type="dxa"/>
            <w:vAlign w:val="center"/>
          </w:tcPr>
          <w:p>
            <w:pPr>
              <w:jc w:val="left"/>
              <w:rPr>
                <w:ins w:id="12890" w:author="Edward Lee" w:date="2017-10-16T16:40:00Z"/>
              </w:rPr>
            </w:pPr>
            <w:ins w:id="12891" w:author="Edward Lee" w:date="2017-10-16T16:40:00Z">
              <w:r>
                <w:rPr/>
                <w:t>Used for LAN network parameter 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892" w:author="Edward Lee" w:date="2017-10-16T16:40:00Z"/>
        </w:trPr>
        <w:tc>
          <w:tcPr>
            <w:tcW w:w="682" w:type="dxa"/>
            <w:vAlign w:val="center"/>
          </w:tcPr>
          <w:p>
            <w:pPr>
              <w:jc w:val="center"/>
              <w:rPr>
                <w:ins w:id="12893" w:author="Edward Lee" w:date="2017-10-16T16:40:00Z"/>
              </w:rPr>
            </w:pPr>
            <w:ins w:id="12894" w:author="Edward Lee" w:date="2017-10-16T16:40:00Z">
              <w:r>
                <w:rPr>
                  <w:rFonts w:hint="eastAsia"/>
                </w:rPr>
                <w:t>13</w:t>
              </w:r>
            </w:ins>
          </w:p>
        </w:tc>
        <w:tc>
          <w:tcPr>
            <w:tcW w:w="1445" w:type="dxa"/>
            <w:vAlign w:val="center"/>
          </w:tcPr>
          <w:p>
            <w:pPr>
              <w:jc w:val="center"/>
              <w:rPr>
                <w:ins w:id="12895" w:author="Edward Lee" w:date="2017-10-16T16:40:00Z"/>
              </w:rPr>
            </w:pPr>
            <w:ins w:id="12896" w:author="Edward Lee" w:date="2017-10-16T16:40:00Z">
              <w:r>
                <w:rPr>
                  <w:rFonts w:hint="eastAsia"/>
                </w:rPr>
                <w:t>LAN local port</w:t>
              </w:r>
            </w:ins>
          </w:p>
        </w:tc>
        <w:tc>
          <w:tcPr>
            <w:tcW w:w="841" w:type="dxa"/>
            <w:vAlign w:val="center"/>
          </w:tcPr>
          <w:p>
            <w:pPr>
              <w:jc w:val="center"/>
              <w:rPr>
                <w:ins w:id="12897" w:author="Edward Lee" w:date="2017-10-16T16:40:00Z"/>
              </w:rPr>
            </w:pPr>
            <w:ins w:id="12898" w:author="Edward Lee" w:date="2017-10-16T16:40:00Z">
              <w:r>
                <w:rPr>
                  <w:rFonts w:hint="eastAsia"/>
                </w:rPr>
                <w:t>2</w:t>
              </w:r>
            </w:ins>
          </w:p>
        </w:tc>
        <w:tc>
          <w:tcPr>
            <w:tcW w:w="741" w:type="dxa"/>
            <w:vAlign w:val="center"/>
          </w:tcPr>
          <w:p>
            <w:pPr>
              <w:jc w:val="center"/>
              <w:rPr>
                <w:ins w:id="12899" w:author="Edward Lee" w:date="2017-10-16T16:40:00Z"/>
              </w:rPr>
            </w:pPr>
            <w:ins w:id="12900" w:author="Edward Lee" w:date="2017-10-16T16:40:00Z">
              <w:r>
                <w:rPr>
                  <w:rFonts w:hint="eastAsia"/>
                </w:rPr>
                <w:t>R/W</w:t>
              </w:r>
            </w:ins>
          </w:p>
        </w:tc>
        <w:tc>
          <w:tcPr>
            <w:tcW w:w="901" w:type="dxa"/>
          </w:tcPr>
          <w:p>
            <w:pPr>
              <w:rPr>
                <w:ins w:id="12901" w:author="Edward Lee" w:date="2017-10-16T16:40:00Z"/>
              </w:rPr>
            </w:pPr>
            <w:ins w:id="12902" w:author="Edward Lee" w:date="2017-10-16T16:40:00Z">
              <w:r>
                <w:rPr>
                  <w:rFonts w:hint="eastAsia"/>
                </w:rPr>
                <w:t>value</w:t>
              </w:r>
            </w:ins>
          </w:p>
        </w:tc>
        <w:tc>
          <w:tcPr>
            <w:tcW w:w="4321" w:type="dxa"/>
            <w:vAlign w:val="center"/>
          </w:tcPr>
          <w:p>
            <w:pPr>
              <w:jc w:val="left"/>
              <w:rPr>
                <w:ins w:id="12903" w:author="Edward Lee" w:date="2017-10-16T16:40:00Z"/>
              </w:rPr>
            </w:pPr>
            <w:ins w:id="12904" w:author="Edward Lee" w:date="2017-10-16T16:40:00Z">
              <w:r>
                <w:rPr/>
                <w:t>Local IP port, applicable to LAN, low byte before, high byte after (value range 0 ~ 65536)</w:t>
              </w:r>
            </w:ins>
          </w:p>
          <w:p>
            <w:pPr>
              <w:jc w:val="left"/>
              <w:rPr>
                <w:ins w:id="12905" w:author="Edward Lee" w:date="2017-10-16T16:40:00Z"/>
              </w:rPr>
            </w:pPr>
            <w:ins w:id="12906" w:author="Edward Lee" w:date="2017-10-16T16:40:00Z">
              <w:r>
                <w:rPr>
                  <w:rFonts w:hint="eastAsia"/>
                  <w:color w:val="00B0F0"/>
                </w:rPr>
                <w:t xml:space="preserve">eg: </w:t>
              </w:r>
            </w:ins>
            <w:ins w:id="12907" w:author="Edward Lee" w:date="2017-10-16T16:40:00Z">
              <w:r>
                <w:rPr>
                  <w:i/>
                  <w:color w:val="00B0F0"/>
                </w:rPr>
                <w:t>24 13</w:t>
              </w:r>
            </w:ins>
            <w:ins w:id="12908" w:author="Edward Lee" w:date="2017-10-16T16:40:00Z">
              <w:r>
                <w:rPr>
                  <w:rFonts w:hint="eastAsia"/>
                  <w:i/>
                  <w:color w:val="00B0F0"/>
                </w:rPr>
                <w:t xml:space="preserve"> , is 0x1324(HEX) = 4900 (DEC)</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909" w:author="Edward Lee" w:date="2017-10-16T16:40:00Z"/>
        </w:trPr>
        <w:tc>
          <w:tcPr>
            <w:tcW w:w="682" w:type="dxa"/>
            <w:vAlign w:val="center"/>
          </w:tcPr>
          <w:p>
            <w:pPr>
              <w:jc w:val="center"/>
              <w:rPr>
                <w:ins w:id="12910" w:author="Edward Lee" w:date="2017-10-16T16:40:00Z"/>
              </w:rPr>
            </w:pPr>
            <w:ins w:id="12911" w:author="Edward Lee" w:date="2017-10-16T16:40:00Z">
              <w:r>
                <w:rPr>
                  <w:rFonts w:hint="eastAsia"/>
                </w:rPr>
                <w:t>14</w:t>
              </w:r>
            </w:ins>
          </w:p>
        </w:tc>
        <w:tc>
          <w:tcPr>
            <w:tcW w:w="1445" w:type="dxa"/>
            <w:vAlign w:val="center"/>
          </w:tcPr>
          <w:p>
            <w:pPr>
              <w:jc w:val="center"/>
              <w:rPr>
                <w:ins w:id="12912" w:author="Edward Lee" w:date="2017-10-16T16:40:00Z"/>
              </w:rPr>
            </w:pPr>
            <w:ins w:id="12913" w:author="Edward Lee" w:date="2017-10-16T16:40:00Z">
              <w:r>
                <w:rPr>
                  <w:rFonts w:hint="eastAsia"/>
                </w:rPr>
                <w:t>GPRS server 1 IP</w:t>
              </w:r>
            </w:ins>
          </w:p>
        </w:tc>
        <w:tc>
          <w:tcPr>
            <w:tcW w:w="841" w:type="dxa"/>
            <w:vAlign w:val="center"/>
          </w:tcPr>
          <w:p>
            <w:pPr>
              <w:jc w:val="center"/>
              <w:rPr>
                <w:ins w:id="12914" w:author="Edward Lee" w:date="2017-10-16T16:40:00Z"/>
              </w:rPr>
            </w:pPr>
            <w:ins w:id="12915" w:author="Edward Lee" w:date="2017-10-16T16:40:00Z">
              <w:r>
                <w:rPr>
                  <w:rFonts w:hint="eastAsia"/>
                </w:rPr>
                <w:t>32</w:t>
              </w:r>
            </w:ins>
          </w:p>
        </w:tc>
        <w:tc>
          <w:tcPr>
            <w:tcW w:w="741" w:type="dxa"/>
            <w:vAlign w:val="center"/>
          </w:tcPr>
          <w:p>
            <w:pPr>
              <w:jc w:val="center"/>
              <w:rPr>
                <w:ins w:id="12916" w:author="Edward Lee" w:date="2017-10-16T16:40:00Z"/>
              </w:rPr>
            </w:pPr>
            <w:ins w:id="12917" w:author="Edward Lee" w:date="2017-10-16T16:40:00Z">
              <w:r>
                <w:rPr>
                  <w:rFonts w:hint="eastAsia"/>
                </w:rPr>
                <w:t>R/W</w:t>
              </w:r>
            </w:ins>
          </w:p>
        </w:tc>
        <w:tc>
          <w:tcPr>
            <w:tcW w:w="901" w:type="dxa"/>
            <w:vAlign w:val="center"/>
          </w:tcPr>
          <w:p>
            <w:pPr>
              <w:jc w:val="center"/>
              <w:rPr>
                <w:ins w:id="12918" w:author="Edward Lee" w:date="2017-10-16T16:40:00Z"/>
              </w:rPr>
            </w:pPr>
            <w:ins w:id="12919" w:author="Edward Lee" w:date="2017-10-16T16:40:00Z">
              <w:r>
                <w:rPr/>
                <w:t>string</w:t>
              </w:r>
            </w:ins>
          </w:p>
        </w:tc>
        <w:tc>
          <w:tcPr>
            <w:tcW w:w="4321" w:type="dxa"/>
            <w:vAlign w:val="center"/>
          </w:tcPr>
          <w:p>
            <w:pPr>
              <w:jc w:val="left"/>
              <w:rPr>
                <w:ins w:id="12920" w:author="Edward Lee" w:date="2017-10-16T16:40:00Z"/>
              </w:rPr>
            </w:pPr>
            <w:ins w:id="12921" w:author="Edward Lee" w:date="2017-10-16T16:40:00Z">
              <w:r>
                <w:rPr/>
                <w:t>IP or domain name, string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922" w:author="Edward Lee" w:date="2017-10-16T16:40:00Z"/>
        </w:trPr>
        <w:tc>
          <w:tcPr>
            <w:tcW w:w="682" w:type="dxa"/>
            <w:vAlign w:val="center"/>
          </w:tcPr>
          <w:p>
            <w:pPr>
              <w:jc w:val="center"/>
              <w:rPr>
                <w:ins w:id="12923" w:author="Edward Lee" w:date="2017-10-16T16:40:00Z"/>
              </w:rPr>
            </w:pPr>
            <w:ins w:id="12924" w:author="Edward Lee" w:date="2017-10-16T16:40:00Z">
              <w:r>
                <w:rPr>
                  <w:rFonts w:hint="eastAsia"/>
                </w:rPr>
                <w:t>15</w:t>
              </w:r>
            </w:ins>
          </w:p>
        </w:tc>
        <w:tc>
          <w:tcPr>
            <w:tcW w:w="1445" w:type="dxa"/>
            <w:vAlign w:val="center"/>
          </w:tcPr>
          <w:p>
            <w:pPr>
              <w:jc w:val="center"/>
              <w:rPr>
                <w:ins w:id="12925" w:author="Edward Lee" w:date="2017-10-16T16:40:00Z"/>
              </w:rPr>
            </w:pPr>
            <w:ins w:id="12926" w:author="Edward Lee" w:date="2017-10-16T16:40:00Z">
              <w:r>
                <w:rPr>
                  <w:rFonts w:hint="eastAsia"/>
                </w:rPr>
                <w:t>G GPRS server 1 port</w:t>
              </w:r>
            </w:ins>
          </w:p>
        </w:tc>
        <w:tc>
          <w:tcPr>
            <w:tcW w:w="841" w:type="dxa"/>
            <w:vAlign w:val="center"/>
          </w:tcPr>
          <w:p>
            <w:pPr>
              <w:jc w:val="center"/>
              <w:rPr>
                <w:ins w:id="12927" w:author="Edward Lee" w:date="2017-10-16T16:40:00Z"/>
              </w:rPr>
            </w:pPr>
            <w:ins w:id="12928" w:author="Edward Lee" w:date="2017-10-16T16:40:00Z">
              <w:r>
                <w:rPr>
                  <w:rFonts w:hint="eastAsia"/>
                </w:rPr>
                <w:t>2</w:t>
              </w:r>
            </w:ins>
          </w:p>
        </w:tc>
        <w:tc>
          <w:tcPr>
            <w:tcW w:w="741" w:type="dxa"/>
            <w:vAlign w:val="center"/>
          </w:tcPr>
          <w:p>
            <w:pPr>
              <w:jc w:val="center"/>
              <w:rPr>
                <w:ins w:id="12929" w:author="Edward Lee" w:date="2017-10-16T16:40:00Z"/>
              </w:rPr>
            </w:pPr>
            <w:ins w:id="12930" w:author="Edward Lee" w:date="2017-10-16T16:40:00Z">
              <w:r>
                <w:rPr>
                  <w:rFonts w:hint="eastAsia"/>
                </w:rPr>
                <w:t>R/W</w:t>
              </w:r>
            </w:ins>
          </w:p>
        </w:tc>
        <w:tc>
          <w:tcPr>
            <w:tcW w:w="901" w:type="dxa"/>
            <w:vAlign w:val="center"/>
          </w:tcPr>
          <w:p>
            <w:pPr>
              <w:jc w:val="center"/>
              <w:rPr>
                <w:ins w:id="12931" w:author="Edward Lee" w:date="2017-10-16T16:40:00Z"/>
              </w:rPr>
            </w:pPr>
            <w:ins w:id="12932" w:author="Edward Lee" w:date="2017-10-16T16:40:00Z">
              <w:r>
                <w:rPr>
                  <w:rFonts w:hint="eastAsia"/>
                </w:rPr>
                <w:t>value</w:t>
              </w:r>
            </w:ins>
          </w:p>
        </w:tc>
        <w:tc>
          <w:tcPr>
            <w:tcW w:w="4321" w:type="dxa"/>
            <w:vAlign w:val="center"/>
          </w:tcPr>
          <w:p>
            <w:pPr>
              <w:jc w:val="left"/>
              <w:rPr>
                <w:ins w:id="12933" w:author="Edward Lee" w:date="2017-10-16T16:40:00Z"/>
              </w:rPr>
            </w:pPr>
            <w:ins w:id="12934" w:author="Edward Lee" w:date="2017-10-16T16:40:00Z">
              <w:r>
                <w:rPr/>
                <w:t>low byte before, high byte after (value range 0 ~ 65536)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935" w:author="Edward Lee" w:date="2017-10-16T16:40:00Z"/>
        </w:trPr>
        <w:tc>
          <w:tcPr>
            <w:tcW w:w="682" w:type="dxa"/>
            <w:vAlign w:val="center"/>
          </w:tcPr>
          <w:p>
            <w:pPr>
              <w:jc w:val="center"/>
              <w:rPr>
                <w:ins w:id="12936" w:author="Edward Lee" w:date="2017-10-16T16:40:00Z"/>
              </w:rPr>
            </w:pPr>
            <w:ins w:id="12937" w:author="Edward Lee" w:date="2017-10-16T16:40:00Z">
              <w:r>
                <w:rPr>
                  <w:rFonts w:hint="eastAsia"/>
                </w:rPr>
                <w:t>16</w:t>
              </w:r>
            </w:ins>
          </w:p>
        </w:tc>
        <w:tc>
          <w:tcPr>
            <w:tcW w:w="1445" w:type="dxa"/>
            <w:vAlign w:val="center"/>
          </w:tcPr>
          <w:p>
            <w:pPr>
              <w:jc w:val="center"/>
              <w:rPr>
                <w:ins w:id="12938" w:author="Edward Lee" w:date="2017-10-16T16:40:00Z"/>
              </w:rPr>
            </w:pPr>
            <w:ins w:id="12939" w:author="Edward Lee" w:date="2017-10-16T16:40:00Z">
              <w:r>
                <w:rPr>
                  <w:rFonts w:hint="eastAsia"/>
                </w:rPr>
                <w:t>LAN  server 1 IP</w:t>
              </w:r>
            </w:ins>
          </w:p>
        </w:tc>
        <w:tc>
          <w:tcPr>
            <w:tcW w:w="841" w:type="dxa"/>
            <w:vAlign w:val="center"/>
          </w:tcPr>
          <w:p>
            <w:pPr>
              <w:jc w:val="center"/>
              <w:rPr>
                <w:ins w:id="12940" w:author="Edward Lee" w:date="2017-10-16T16:40:00Z"/>
              </w:rPr>
            </w:pPr>
            <w:ins w:id="12941" w:author="Edward Lee" w:date="2017-10-16T16:40:00Z">
              <w:r>
                <w:rPr>
                  <w:rFonts w:hint="eastAsia"/>
                </w:rPr>
                <w:t>32</w:t>
              </w:r>
            </w:ins>
          </w:p>
        </w:tc>
        <w:tc>
          <w:tcPr>
            <w:tcW w:w="741" w:type="dxa"/>
            <w:vAlign w:val="center"/>
          </w:tcPr>
          <w:p>
            <w:pPr>
              <w:jc w:val="center"/>
              <w:rPr>
                <w:ins w:id="12942" w:author="Edward Lee" w:date="2017-10-16T16:40:00Z"/>
              </w:rPr>
            </w:pPr>
            <w:ins w:id="12943" w:author="Edward Lee" w:date="2017-10-16T16:40:00Z">
              <w:r>
                <w:rPr>
                  <w:rFonts w:hint="eastAsia"/>
                </w:rPr>
                <w:t>R/W</w:t>
              </w:r>
            </w:ins>
          </w:p>
        </w:tc>
        <w:tc>
          <w:tcPr>
            <w:tcW w:w="901" w:type="dxa"/>
            <w:vAlign w:val="center"/>
          </w:tcPr>
          <w:p>
            <w:pPr>
              <w:jc w:val="center"/>
              <w:rPr>
                <w:ins w:id="12944" w:author="Edward Lee" w:date="2017-10-16T16:40:00Z"/>
              </w:rPr>
            </w:pPr>
            <w:ins w:id="12945" w:author="Edward Lee" w:date="2017-10-16T16:40:00Z">
              <w:r>
                <w:rPr/>
                <w:t>string</w:t>
              </w:r>
            </w:ins>
          </w:p>
        </w:tc>
        <w:tc>
          <w:tcPr>
            <w:tcW w:w="4321" w:type="dxa"/>
            <w:vAlign w:val="center"/>
          </w:tcPr>
          <w:p>
            <w:pPr>
              <w:jc w:val="left"/>
              <w:rPr>
                <w:ins w:id="12946" w:author="Edward Lee" w:date="2017-10-16T16:40:00Z"/>
              </w:rPr>
            </w:pPr>
            <w:ins w:id="12947" w:author="Edward Lee" w:date="2017-10-16T16:40:00Z">
              <w:r>
                <w:rPr/>
                <w:t>IP or domain name, string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948" w:author="Edward Lee" w:date="2017-10-16T16:40:00Z"/>
        </w:trPr>
        <w:tc>
          <w:tcPr>
            <w:tcW w:w="682" w:type="dxa"/>
            <w:vAlign w:val="center"/>
          </w:tcPr>
          <w:p>
            <w:pPr>
              <w:jc w:val="center"/>
              <w:rPr>
                <w:ins w:id="12949" w:author="Edward Lee" w:date="2017-10-16T16:40:00Z"/>
              </w:rPr>
            </w:pPr>
            <w:ins w:id="12950" w:author="Edward Lee" w:date="2017-10-16T16:40:00Z">
              <w:r>
                <w:rPr>
                  <w:rFonts w:hint="eastAsia"/>
                </w:rPr>
                <w:t>17</w:t>
              </w:r>
            </w:ins>
          </w:p>
        </w:tc>
        <w:tc>
          <w:tcPr>
            <w:tcW w:w="1445" w:type="dxa"/>
            <w:vAlign w:val="center"/>
          </w:tcPr>
          <w:p>
            <w:pPr>
              <w:jc w:val="center"/>
              <w:rPr>
                <w:ins w:id="12951" w:author="Edward Lee" w:date="2017-10-16T16:40:00Z"/>
              </w:rPr>
            </w:pPr>
            <w:ins w:id="12952" w:author="Edward Lee" w:date="2017-10-16T16:40:00Z">
              <w:r>
                <w:rPr>
                  <w:rFonts w:hint="eastAsia"/>
                </w:rPr>
                <w:t>LAN server 1 port</w:t>
              </w:r>
            </w:ins>
          </w:p>
        </w:tc>
        <w:tc>
          <w:tcPr>
            <w:tcW w:w="841" w:type="dxa"/>
            <w:vAlign w:val="center"/>
          </w:tcPr>
          <w:p>
            <w:pPr>
              <w:jc w:val="center"/>
              <w:rPr>
                <w:ins w:id="12953" w:author="Edward Lee" w:date="2017-10-16T16:40:00Z"/>
              </w:rPr>
            </w:pPr>
            <w:ins w:id="12954" w:author="Edward Lee" w:date="2017-10-16T16:40:00Z">
              <w:r>
                <w:rPr>
                  <w:rFonts w:hint="eastAsia"/>
                </w:rPr>
                <w:t>2</w:t>
              </w:r>
            </w:ins>
          </w:p>
        </w:tc>
        <w:tc>
          <w:tcPr>
            <w:tcW w:w="741" w:type="dxa"/>
            <w:vAlign w:val="center"/>
          </w:tcPr>
          <w:p>
            <w:pPr>
              <w:jc w:val="center"/>
              <w:rPr>
                <w:ins w:id="12955" w:author="Edward Lee" w:date="2017-10-16T16:40:00Z"/>
              </w:rPr>
            </w:pPr>
            <w:ins w:id="12956" w:author="Edward Lee" w:date="2017-10-16T16:40:00Z">
              <w:r>
                <w:rPr>
                  <w:rFonts w:hint="eastAsia"/>
                </w:rPr>
                <w:t>R/W</w:t>
              </w:r>
            </w:ins>
          </w:p>
        </w:tc>
        <w:tc>
          <w:tcPr>
            <w:tcW w:w="901" w:type="dxa"/>
          </w:tcPr>
          <w:p>
            <w:pPr>
              <w:rPr>
                <w:ins w:id="12957" w:author="Edward Lee" w:date="2017-10-16T16:40:00Z"/>
              </w:rPr>
            </w:pPr>
            <w:ins w:id="12958" w:author="Edward Lee" w:date="2017-10-16T16:40:00Z">
              <w:r>
                <w:rPr>
                  <w:rFonts w:hint="eastAsia"/>
                </w:rPr>
                <w:t>value</w:t>
              </w:r>
            </w:ins>
          </w:p>
        </w:tc>
        <w:tc>
          <w:tcPr>
            <w:tcW w:w="4321" w:type="dxa"/>
            <w:vAlign w:val="center"/>
          </w:tcPr>
          <w:p>
            <w:pPr>
              <w:jc w:val="left"/>
              <w:rPr>
                <w:ins w:id="12959" w:author="Edward Lee" w:date="2017-10-16T16:40:00Z"/>
              </w:rPr>
            </w:pPr>
            <w:ins w:id="12960" w:author="Edward Lee" w:date="2017-10-16T16:40:00Z">
              <w:r>
                <w:rPr/>
                <w:t>low byte before, high byte after (value range 0 ~ 65536)</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961" w:author="Edward Lee" w:date="2017-10-16T16:40:00Z"/>
        </w:trPr>
        <w:tc>
          <w:tcPr>
            <w:tcW w:w="682" w:type="dxa"/>
            <w:vAlign w:val="center"/>
          </w:tcPr>
          <w:p>
            <w:pPr>
              <w:jc w:val="center"/>
              <w:rPr>
                <w:ins w:id="12962" w:author="Edward Lee" w:date="2017-10-16T16:40:00Z"/>
              </w:rPr>
            </w:pPr>
            <w:ins w:id="12963" w:author="Edward Lee" w:date="2017-10-16T16:40:00Z">
              <w:r>
                <w:rPr>
                  <w:rFonts w:hint="eastAsia"/>
                </w:rPr>
                <w:t>18</w:t>
              </w:r>
            </w:ins>
          </w:p>
        </w:tc>
        <w:tc>
          <w:tcPr>
            <w:tcW w:w="1445" w:type="dxa"/>
            <w:vAlign w:val="center"/>
          </w:tcPr>
          <w:p>
            <w:pPr>
              <w:jc w:val="center"/>
              <w:rPr>
                <w:ins w:id="12964" w:author="Edward Lee" w:date="2017-10-16T16:40:00Z"/>
              </w:rPr>
            </w:pPr>
            <w:ins w:id="12965" w:author="Edward Lee" w:date="2017-10-16T16:40:00Z">
              <w:r>
                <w:rPr>
                  <w:rFonts w:hint="eastAsia"/>
                </w:rPr>
                <w:t>LAN local mac</w:t>
              </w:r>
            </w:ins>
          </w:p>
        </w:tc>
        <w:tc>
          <w:tcPr>
            <w:tcW w:w="841" w:type="dxa"/>
            <w:vAlign w:val="center"/>
          </w:tcPr>
          <w:p>
            <w:pPr>
              <w:jc w:val="center"/>
              <w:rPr>
                <w:ins w:id="12966" w:author="Edward Lee" w:date="2017-10-16T16:40:00Z"/>
              </w:rPr>
            </w:pPr>
            <w:ins w:id="12967" w:author="Edward Lee" w:date="2017-10-16T16:40:00Z">
              <w:r>
                <w:rPr>
                  <w:rFonts w:hint="eastAsia"/>
                </w:rPr>
                <w:t>6</w:t>
              </w:r>
            </w:ins>
          </w:p>
        </w:tc>
        <w:tc>
          <w:tcPr>
            <w:tcW w:w="741" w:type="dxa"/>
            <w:vAlign w:val="center"/>
          </w:tcPr>
          <w:p>
            <w:pPr>
              <w:jc w:val="center"/>
              <w:rPr>
                <w:ins w:id="12968" w:author="Edward Lee" w:date="2017-10-16T16:40:00Z"/>
              </w:rPr>
            </w:pPr>
            <w:ins w:id="12969" w:author="Edward Lee" w:date="2017-10-16T16:40:00Z">
              <w:r>
                <w:rPr>
                  <w:rFonts w:hint="eastAsia"/>
                </w:rPr>
                <w:t>R/W</w:t>
              </w:r>
            </w:ins>
          </w:p>
        </w:tc>
        <w:tc>
          <w:tcPr>
            <w:tcW w:w="901" w:type="dxa"/>
          </w:tcPr>
          <w:p>
            <w:pPr>
              <w:rPr>
                <w:ins w:id="12970" w:author="Edward Lee" w:date="2017-10-16T16:40:00Z"/>
              </w:rPr>
            </w:pPr>
            <w:ins w:id="12971" w:author="Edward Lee" w:date="2017-10-16T16:40:00Z">
              <w:r>
                <w:rPr>
                  <w:rFonts w:hint="eastAsia"/>
                </w:rPr>
                <w:t>value</w:t>
              </w:r>
            </w:ins>
          </w:p>
        </w:tc>
        <w:tc>
          <w:tcPr>
            <w:tcW w:w="4321" w:type="dxa"/>
            <w:vAlign w:val="center"/>
          </w:tcPr>
          <w:p>
            <w:pPr>
              <w:jc w:val="left"/>
              <w:rPr>
                <w:ins w:id="12972" w:author="Edward Lee" w:date="2017-10-16T16:40:00Z"/>
              </w:rPr>
            </w:pPr>
            <w:ins w:id="12973" w:author="Edward Lee" w:date="2017-10-16T16:40:00Z">
              <w:r>
                <w:rPr/>
                <w:t>Used for LAN network parameter 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974" w:author="Edward Lee" w:date="2017-10-16T16:40:00Z"/>
        </w:trPr>
        <w:tc>
          <w:tcPr>
            <w:tcW w:w="682" w:type="dxa"/>
            <w:vAlign w:val="center"/>
          </w:tcPr>
          <w:p>
            <w:pPr>
              <w:jc w:val="center"/>
              <w:rPr>
                <w:ins w:id="12975" w:author="Edward Lee" w:date="2017-10-16T16:40:00Z"/>
              </w:rPr>
            </w:pPr>
            <w:ins w:id="12976" w:author="Edward Lee" w:date="2017-10-16T16:40:00Z">
              <w:r>
                <w:rPr>
                  <w:rFonts w:hint="eastAsia"/>
                </w:rPr>
                <w:t>19</w:t>
              </w:r>
            </w:ins>
          </w:p>
        </w:tc>
        <w:tc>
          <w:tcPr>
            <w:tcW w:w="1445" w:type="dxa"/>
            <w:vAlign w:val="center"/>
          </w:tcPr>
          <w:p>
            <w:pPr>
              <w:jc w:val="center"/>
              <w:rPr>
                <w:ins w:id="12977" w:author="Edward Lee" w:date="2017-10-16T16:40:00Z"/>
              </w:rPr>
            </w:pPr>
            <w:ins w:id="12978" w:author="Edward Lee" w:date="2017-10-16T16:40:00Z">
              <w:r>
                <w:rPr/>
                <w:t>R</w:t>
              </w:r>
            </w:ins>
            <w:ins w:id="12979" w:author="Edward Lee" w:date="2017-10-16T16:40:00Z">
              <w:r>
                <w:rPr>
                  <w:rFonts w:hint="eastAsia"/>
                </w:rPr>
                <w:t>eserved 3</w:t>
              </w:r>
            </w:ins>
          </w:p>
        </w:tc>
        <w:tc>
          <w:tcPr>
            <w:tcW w:w="841" w:type="dxa"/>
            <w:vAlign w:val="center"/>
          </w:tcPr>
          <w:p>
            <w:pPr>
              <w:jc w:val="center"/>
              <w:rPr>
                <w:ins w:id="12980" w:author="Edward Lee" w:date="2017-10-16T16:40:00Z"/>
              </w:rPr>
            </w:pPr>
            <w:ins w:id="12981" w:author="Edward Lee" w:date="2017-10-16T16:40:00Z">
              <w:r>
                <w:rPr>
                  <w:rFonts w:hint="eastAsia"/>
                </w:rPr>
                <w:t>28</w:t>
              </w:r>
            </w:ins>
          </w:p>
        </w:tc>
        <w:tc>
          <w:tcPr>
            <w:tcW w:w="741" w:type="dxa"/>
            <w:vAlign w:val="center"/>
          </w:tcPr>
          <w:p>
            <w:pPr>
              <w:jc w:val="center"/>
              <w:rPr>
                <w:ins w:id="12982" w:author="Edward Lee" w:date="2017-10-16T16:40:00Z"/>
              </w:rPr>
            </w:pPr>
            <w:ins w:id="12983" w:author="Edward Lee" w:date="2017-10-16T16:40:00Z">
              <w:r>
                <w:rPr>
                  <w:rFonts w:hint="eastAsia"/>
                </w:rPr>
                <w:t>-</w:t>
              </w:r>
            </w:ins>
          </w:p>
        </w:tc>
        <w:tc>
          <w:tcPr>
            <w:tcW w:w="901" w:type="dxa"/>
            <w:vAlign w:val="center"/>
          </w:tcPr>
          <w:p>
            <w:pPr>
              <w:jc w:val="center"/>
              <w:rPr>
                <w:ins w:id="12984" w:author="Edward Lee" w:date="2017-10-16T16:40:00Z"/>
              </w:rPr>
            </w:pPr>
            <w:ins w:id="12985" w:author="Edward Lee" w:date="2017-10-16T16:40:00Z">
              <w:r>
                <w:rPr>
                  <w:rFonts w:hint="eastAsia"/>
                </w:rPr>
                <w:t>-</w:t>
              </w:r>
            </w:ins>
          </w:p>
        </w:tc>
        <w:tc>
          <w:tcPr>
            <w:tcW w:w="4321" w:type="dxa"/>
            <w:vAlign w:val="center"/>
          </w:tcPr>
          <w:p>
            <w:pPr>
              <w:jc w:val="left"/>
              <w:rPr>
                <w:ins w:id="12986" w:author="Edward Lee" w:date="2017-10-16T16:40:00Z"/>
              </w:rPr>
            </w:pPr>
            <w:ins w:id="12987" w:author="Edward Lee" w:date="2017-10-16T16:40:00Z">
              <w:r>
                <w:rPr>
                  <w:rFonts w:hint="eastAsia"/>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2988" w:author="Edward Lee" w:date="2017-10-16T16:40:00Z"/>
        </w:trPr>
        <w:tc>
          <w:tcPr>
            <w:tcW w:w="682" w:type="dxa"/>
            <w:vAlign w:val="center"/>
          </w:tcPr>
          <w:p>
            <w:pPr>
              <w:jc w:val="center"/>
              <w:rPr>
                <w:ins w:id="12989" w:author="Edward Lee" w:date="2017-10-16T16:40:00Z"/>
              </w:rPr>
            </w:pPr>
            <w:ins w:id="12990" w:author="Edward Lee" w:date="2017-10-16T16:40:00Z">
              <w:r>
                <w:rPr>
                  <w:rFonts w:hint="eastAsia"/>
                </w:rPr>
                <w:t>20</w:t>
              </w:r>
            </w:ins>
          </w:p>
        </w:tc>
        <w:tc>
          <w:tcPr>
            <w:tcW w:w="1445" w:type="dxa"/>
            <w:vAlign w:val="center"/>
          </w:tcPr>
          <w:p>
            <w:pPr>
              <w:jc w:val="center"/>
              <w:rPr>
                <w:ins w:id="12991" w:author="Edward Lee" w:date="2017-10-16T16:40:00Z"/>
              </w:rPr>
            </w:pPr>
            <w:ins w:id="12992" w:author="Edward Lee" w:date="2017-10-16T16:40:00Z">
              <w:r>
                <w:rPr/>
                <w:t>A</w:t>
              </w:r>
            </w:ins>
            <w:ins w:id="12993" w:author="Edward Lee" w:date="2017-10-16T16:40:00Z">
              <w:r>
                <w:rPr>
                  <w:rFonts w:hint="eastAsia"/>
                </w:rPr>
                <w:t>ntenna version</w:t>
              </w:r>
            </w:ins>
          </w:p>
        </w:tc>
        <w:tc>
          <w:tcPr>
            <w:tcW w:w="841" w:type="dxa"/>
            <w:vAlign w:val="center"/>
          </w:tcPr>
          <w:p>
            <w:pPr>
              <w:jc w:val="center"/>
              <w:rPr>
                <w:ins w:id="12994" w:author="Edward Lee" w:date="2017-10-16T16:40:00Z"/>
              </w:rPr>
            </w:pPr>
            <w:ins w:id="12995" w:author="Edward Lee" w:date="2017-10-16T16:40:00Z">
              <w:r>
                <w:rPr>
                  <w:rFonts w:hint="eastAsia"/>
                </w:rPr>
                <w:t>8</w:t>
              </w:r>
            </w:ins>
          </w:p>
        </w:tc>
        <w:tc>
          <w:tcPr>
            <w:tcW w:w="741" w:type="dxa"/>
            <w:vAlign w:val="center"/>
          </w:tcPr>
          <w:p>
            <w:pPr>
              <w:jc w:val="center"/>
              <w:rPr>
                <w:ins w:id="12996" w:author="Edward Lee" w:date="2017-10-16T16:40:00Z"/>
              </w:rPr>
            </w:pPr>
            <w:ins w:id="12997" w:author="Edward Lee" w:date="2017-10-16T16:40:00Z">
              <w:r>
                <w:rPr>
                  <w:rFonts w:hint="eastAsia"/>
                </w:rPr>
                <w:t>R</w:t>
              </w:r>
            </w:ins>
          </w:p>
        </w:tc>
        <w:tc>
          <w:tcPr>
            <w:tcW w:w="901" w:type="dxa"/>
          </w:tcPr>
          <w:p>
            <w:pPr>
              <w:rPr>
                <w:ins w:id="12998" w:author="Edward Lee" w:date="2017-10-16T16:40:00Z"/>
              </w:rPr>
            </w:pPr>
            <w:ins w:id="12999" w:author="Edward Lee" w:date="2017-10-16T16:40:00Z">
              <w:r>
                <w:rPr>
                  <w:rFonts w:hint="eastAsia"/>
                </w:rPr>
                <w:t>value</w:t>
              </w:r>
            </w:ins>
          </w:p>
        </w:tc>
        <w:tc>
          <w:tcPr>
            <w:tcW w:w="4321" w:type="dxa"/>
            <w:vAlign w:val="center"/>
          </w:tcPr>
          <w:p>
            <w:pPr>
              <w:jc w:val="left"/>
              <w:rPr>
                <w:ins w:id="13000" w:author="Edward Lee" w:date="2017-10-16T16:40:00Z"/>
              </w:rPr>
            </w:pPr>
            <w:ins w:id="13001" w:author="Edward Lee" w:date="2017-10-16T16:40:00Z">
              <w:r>
                <w:rPr/>
                <w:t>he firmware version corresponding to four antennas</w:t>
              </w:r>
            </w:ins>
          </w:p>
          <w:p>
            <w:pPr>
              <w:jc w:val="left"/>
              <w:rPr>
                <w:ins w:id="13002" w:author="Edward Lee" w:date="2017-10-16T16:40:00Z"/>
              </w:rPr>
            </w:pPr>
            <w:ins w:id="13003" w:author="Edward Lee" w:date="2017-10-16T16:40:00Z">
              <w:r>
                <w:rPr/>
                <w:t>The version of each antenna occupies two bytes</w:t>
              </w:r>
            </w:ins>
          </w:p>
          <w:p>
            <w:pPr>
              <w:jc w:val="left"/>
              <w:rPr>
                <w:ins w:id="13004" w:author="Edward Lee" w:date="2017-10-16T16:40:00Z"/>
              </w:rPr>
            </w:pPr>
            <w:ins w:id="13005" w:author="Edward Lee" w:date="2017-10-16T16:40:00Z">
              <w:r>
                <w:rPr>
                  <w:rFonts w:hint="eastAsia"/>
                  <w:color w:val="00B0F0"/>
                </w:rPr>
                <w:t xml:space="preserve">eg： </w:t>
              </w:r>
            </w:ins>
            <w:ins w:id="13006" w:author="Edward Lee" w:date="2017-10-16T16:40:00Z">
              <w:r>
                <w:rPr>
                  <w:color w:val="00B0F0"/>
                </w:rPr>
                <w:t>0</w:t>
              </w:r>
            </w:ins>
            <w:ins w:id="13007" w:author="Edward Lee" w:date="2017-10-16T16:40:00Z">
              <w:r>
                <w:rPr>
                  <w:rFonts w:hint="eastAsia"/>
                  <w:color w:val="00B0F0"/>
                </w:rPr>
                <w:t>1</w:t>
              </w:r>
            </w:ins>
            <w:ins w:id="13008" w:author="Edward Lee" w:date="2017-10-16T16:40:00Z">
              <w:r>
                <w:rPr>
                  <w:color w:val="00B0F0"/>
                </w:rPr>
                <w:t>06 is V1.6, if FF FF indicates that the read antenna version failed (probably not connected to the antenna)</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009" w:author="Edward Lee" w:date="2017-10-16T16:40:00Z"/>
        </w:trPr>
        <w:tc>
          <w:tcPr>
            <w:tcW w:w="682" w:type="dxa"/>
            <w:vAlign w:val="center"/>
          </w:tcPr>
          <w:p>
            <w:pPr>
              <w:jc w:val="center"/>
              <w:rPr>
                <w:ins w:id="13010" w:author="Edward Lee" w:date="2017-10-16T16:40:00Z"/>
              </w:rPr>
            </w:pPr>
            <w:ins w:id="13011" w:author="Edward Lee" w:date="2017-10-16T16:40:00Z">
              <w:r>
                <w:rPr>
                  <w:rFonts w:hint="eastAsia"/>
                </w:rPr>
                <w:t>21</w:t>
              </w:r>
            </w:ins>
          </w:p>
        </w:tc>
        <w:tc>
          <w:tcPr>
            <w:tcW w:w="1445" w:type="dxa"/>
            <w:vAlign w:val="center"/>
          </w:tcPr>
          <w:p>
            <w:pPr>
              <w:jc w:val="center"/>
              <w:rPr>
                <w:ins w:id="13012" w:author="Edward Lee" w:date="2017-10-16T16:40:00Z"/>
              </w:rPr>
            </w:pPr>
            <w:ins w:id="13013" w:author="Edward Lee" w:date="2017-10-16T16:40:00Z">
              <w:r>
                <w:rPr>
                  <w:rFonts w:hint="eastAsia"/>
                </w:rPr>
                <w:t>GPRS rssi</w:t>
              </w:r>
            </w:ins>
          </w:p>
        </w:tc>
        <w:tc>
          <w:tcPr>
            <w:tcW w:w="841" w:type="dxa"/>
            <w:vAlign w:val="center"/>
          </w:tcPr>
          <w:p>
            <w:pPr>
              <w:jc w:val="center"/>
              <w:rPr>
                <w:ins w:id="13014" w:author="Edward Lee" w:date="2017-10-16T16:40:00Z"/>
              </w:rPr>
            </w:pPr>
            <w:ins w:id="13015" w:author="Edward Lee" w:date="2017-10-16T16:40:00Z">
              <w:r>
                <w:rPr>
                  <w:rFonts w:hint="eastAsia"/>
                </w:rPr>
                <w:t>1</w:t>
              </w:r>
            </w:ins>
          </w:p>
        </w:tc>
        <w:tc>
          <w:tcPr>
            <w:tcW w:w="741" w:type="dxa"/>
            <w:vAlign w:val="center"/>
          </w:tcPr>
          <w:p>
            <w:pPr>
              <w:jc w:val="center"/>
              <w:rPr>
                <w:ins w:id="13016" w:author="Edward Lee" w:date="2017-10-16T16:40:00Z"/>
              </w:rPr>
            </w:pPr>
            <w:ins w:id="13017" w:author="Edward Lee" w:date="2017-10-16T16:40:00Z">
              <w:r>
                <w:rPr>
                  <w:rFonts w:hint="eastAsia"/>
                </w:rPr>
                <w:t>R</w:t>
              </w:r>
            </w:ins>
          </w:p>
        </w:tc>
        <w:tc>
          <w:tcPr>
            <w:tcW w:w="901" w:type="dxa"/>
          </w:tcPr>
          <w:p>
            <w:pPr>
              <w:rPr>
                <w:ins w:id="13018" w:author="Edward Lee" w:date="2017-10-16T16:40:00Z"/>
              </w:rPr>
            </w:pPr>
            <w:ins w:id="13019" w:author="Edward Lee" w:date="2017-10-16T16:40:00Z">
              <w:r>
                <w:rPr>
                  <w:rFonts w:hint="eastAsia"/>
                </w:rPr>
                <w:t>value</w:t>
              </w:r>
            </w:ins>
          </w:p>
        </w:tc>
        <w:tc>
          <w:tcPr>
            <w:tcW w:w="4321" w:type="dxa"/>
            <w:vAlign w:val="center"/>
          </w:tcPr>
          <w:p>
            <w:pPr>
              <w:jc w:val="left"/>
              <w:rPr>
                <w:ins w:id="13020" w:author="Edward Lee" w:date="2017-10-16T16:40:00Z"/>
              </w:rPr>
            </w:pPr>
            <w:ins w:id="13021" w:author="Edward Lee" w:date="2017-10-16T16:40:00Z">
              <w:r>
                <w:rPr/>
                <w:t>00 or 99 means GPRS no signal</w:t>
              </w:r>
            </w:ins>
          </w:p>
          <w:p>
            <w:pPr>
              <w:jc w:val="left"/>
              <w:rPr>
                <w:ins w:id="13022" w:author="Edward Lee" w:date="2017-10-16T16:40:00Z"/>
              </w:rPr>
            </w:pPr>
            <w:ins w:id="13023" w:author="Edward Lee" w:date="2017-10-16T16:40:00Z">
              <w:r>
                <w:rPr/>
                <w:t>99 indicates failure to read the GPRS signal</w:t>
              </w:r>
            </w:ins>
          </w:p>
          <w:p>
            <w:pPr>
              <w:jc w:val="left"/>
              <w:rPr>
                <w:ins w:id="13024" w:author="Edward Lee" w:date="2017-10-16T16:40:00Z"/>
              </w:rPr>
            </w:pPr>
            <w:ins w:id="13025" w:author="Edward Lee" w:date="2017-10-16T16:40:00Z">
              <w:r>
                <w:rPr/>
                <w:t>The normal range is 0 ~ 31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026" w:author="Edward Lee" w:date="2017-10-16T16:40:00Z"/>
        </w:trPr>
        <w:tc>
          <w:tcPr>
            <w:tcW w:w="682" w:type="dxa"/>
            <w:vAlign w:val="center"/>
          </w:tcPr>
          <w:p>
            <w:pPr>
              <w:jc w:val="center"/>
              <w:rPr>
                <w:ins w:id="13027" w:author="Edward Lee" w:date="2017-10-16T16:40:00Z"/>
              </w:rPr>
            </w:pPr>
            <w:ins w:id="13028" w:author="Edward Lee" w:date="2017-10-16T16:40:00Z">
              <w:r>
                <w:rPr>
                  <w:rFonts w:hint="eastAsia"/>
                </w:rPr>
                <w:t>22</w:t>
              </w:r>
            </w:ins>
          </w:p>
        </w:tc>
        <w:tc>
          <w:tcPr>
            <w:tcW w:w="1445" w:type="dxa"/>
            <w:vAlign w:val="center"/>
          </w:tcPr>
          <w:p>
            <w:pPr>
              <w:jc w:val="center"/>
              <w:rPr>
                <w:ins w:id="13029" w:author="Edward Lee" w:date="2017-10-16T16:40:00Z"/>
              </w:rPr>
            </w:pPr>
            <w:ins w:id="13030" w:author="Edward Lee" w:date="2017-10-16T16:40:00Z">
              <w:r>
                <w:rPr>
                  <w:rFonts w:hint="eastAsia"/>
                </w:rPr>
                <w:t>Device ID</w:t>
              </w:r>
            </w:ins>
          </w:p>
        </w:tc>
        <w:tc>
          <w:tcPr>
            <w:tcW w:w="841" w:type="dxa"/>
            <w:vAlign w:val="center"/>
          </w:tcPr>
          <w:p>
            <w:pPr>
              <w:jc w:val="center"/>
              <w:rPr>
                <w:ins w:id="13031" w:author="Edward Lee" w:date="2017-10-16T16:40:00Z"/>
              </w:rPr>
            </w:pPr>
            <w:ins w:id="13032" w:author="Edward Lee" w:date="2017-10-16T16:40:00Z">
              <w:r>
                <w:rPr>
                  <w:rFonts w:hint="eastAsia"/>
                </w:rPr>
                <w:t>16</w:t>
              </w:r>
            </w:ins>
          </w:p>
        </w:tc>
        <w:tc>
          <w:tcPr>
            <w:tcW w:w="741" w:type="dxa"/>
            <w:vAlign w:val="center"/>
          </w:tcPr>
          <w:p>
            <w:pPr>
              <w:jc w:val="center"/>
              <w:rPr>
                <w:ins w:id="13033" w:author="Edward Lee" w:date="2017-10-16T16:40:00Z"/>
              </w:rPr>
            </w:pPr>
            <w:ins w:id="13034" w:author="Edward Lee" w:date="2017-10-16T16:40:00Z">
              <w:r>
                <w:rPr>
                  <w:rFonts w:hint="eastAsia"/>
                </w:rPr>
                <w:t>R</w:t>
              </w:r>
            </w:ins>
          </w:p>
        </w:tc>
        <w:tc>
          <w:tcPr>
            <w:tcW w:w="901" w:type="dxa"/>
            <w:vAlign w:val="center"/>
          </w:tcPr>
          <w:p>
            <w:pPr>
              <w:jc w:val="center"/>
              <w:rPr>
                <w:ins w:id="13035" w:author="Edward Lee" w:date="2017-10-16T16:40:00Z"/>
              </w:rPr>
            </w:pPr>
            <w:ins w:id="13036" w:author="Edward Lee" w:date="2017-10-16T16:40:00Z">
              <w:r>
                <w:rPr/>
                <w:t>string</w:t>
              </w:r>
            </w:ins>
          </w:p>
        </w:tc>
        <w:tc>
          <w:tcPr>
            <w:tcW w:w="4321" w:type="dxa"/>
            <w:vAlign w:val="center"/>
          </w:tcPr>
          <w:p>
            <w:pPr>
              <w:jc w:val="left"/>
              <w:rPr>
                <w:ins w:id="13037" w:author="Edward Lee" w:date="2017-10-16T16:40:00Z"/>
              </w:rPr>
            </w:pPr>
            <w:ins w:id="13038" w:author="Edward Lee" w:date="2017-10-16T16:40:00Z">
              <w:r>
                <w:rPr>
                  <w:rFonts w:hint="eastAsia"/>
                  <w:color w:val="00B0F0"/>
                </w:rPr>
                <w:t>eg:  “</w:t>
              </w:r>
            </w:ins>
            <w:ins w:id="13039" w:author="Edward Lee" w:date="2017-10-16T16:40:00Z">
              <w:r>
                <w:rPr>
                  <w:rFonts w:ascii="宋体" w:eastAsia="宋体" w:cs="宋体"/>
                  <w:color w:val="00B0F0"/>
                  <w:sz w:val="18"/>
                  <w:szCs w:val="18"/>
                </w:rPr>
                <w:t>MR7901-003C0025</w:t>
              </w:r>
            </w:ins>
            <w:ins w:id="13040" w:author="Edward Lee" w:date="2017-10-16T16:40:00Z">
              <w:r>
                <w:rPr>
                  <w:rFonts w:hint="eastAsia"/>
                  <w:color w:val="00B0F0"/>
                </w:rPr>
                <w: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041" w:author="Edward Lee" w:date="2017-10-16T16:40:00Z"/>
        </w:trPr>
        <w:tc>
          <w:tcPr>
            <w:tcW w:w="682" w:type="dxa"/>
            <w:vAlign w:val="center"/>
          </w:tcPr>
          <w:p>
            <w:pPr>
              <w:jc w:val="center"/>
              <w:rPr>
                <w:ins w:id="13042" w:author="Edward Lee" w:date="2017-10-16T16:40:00Z"/>
              </w:rPr>
            </w:pPr>
            <w:ins w:id="13043" w:author="Edward Lee" w:date="2017-10-16T16:40:00Z">
              <w:r>
                <w:rPr>
                  <w:rFonts w:hint="eastAsia"/>
                </w:rPr>
                <w:t>23</w:t>
              </w:r>
            </w:ins>
          </w:p>
        </w:tc>
        <w:tc>
          <w:tcPr>
            <w:tcW w:w="1445" w:type="dxa"/>
            <w:vAlign w:val="center"/>
          </w:tcPr>
          <w:p>
            <w:pPr>
              <w:jc w:val="center"/>
              <w:rPr>
                <w:ins w:id="13044" w:author="Edward Lee" w:date="2017-10-16T16:40:00Z"/>
              </w:rPr>
            </w:pPr>
            <w:ins w:id="13045" w:author="Edward Lee" w:date="2017-10-16T16:40:00Z">
              <w:r>
                <w:rPr/>
                <w:t>Antenna RSSI threshold</w:t>
              </w:r>
            </w:ins>
          </w:p>
        </w:tc>
        <w:tc>
          <w:tcPr>
            <w:tcW w:w="841" w:type="dxa"/>
            <w:vAlign w:val="center"/>
          </w:tcPr>
          <w:p>
            <w:pPr>
              <w:jc w:val="center"/>
              <w:rPr>
                <w:ins w:id="13046" w:author="Edward Lee" w:date="2017-10-16T16:40:00Z"/>
              </w:rPr>
            </w:pPr>
            <w:ins w:id="13047" w:author="Edward Lee" w:date="2017-10-16T16:40:00Z">
              <w:r>
                <w:rPr>
                  <w:rFonts w:hint="eastAsia"/>
                </w:rPr>
                <w:t>4</w:t>
              </w:r>
            </w:ins>
          </w:p>
        </w:tc>
        <w:tc>
          <w:tcPr>
            <w:tcW w:w="741" w:type="dxa"/>
            <w:vAlign w:val="center"/>
          </w:tcPr>
          <w:p>
            <w:pPr>
              <w:jc w:val="center"/>
              <w:rPr>
                <w:ins w:id="13048" w:author="Edward Lee" w:date="2017-10-16T16:40:00Z"/>
              </w:rPr>
            </w:pPr>
            <w:ins w:id="13049" w:author="Edward Lee" w:date="2017-10-16T16:40:00Z">
              <w:r>
                <w:rPr>
                  <w:rFonts w:hint="eastAsia"/>
                </w:rPr>
                <w:t>R/W</w:t>
              </w:r>
            </w:ins>
          </w:p>
        </w:tc>
        <w:tc>
          <w:tcPr>
            <w:tcW w:w="901" w:type="dxa"/>
            <w:vAlign w:val="center"/>
          </w:tcPr>
          <w:p>
            <w:pPr>
              <w:rPr>
                <w:ins w:id="13050" w:author="Edward Lee" w:date="2017-10-16T16:40:00Z"/>
              </w:rPr>
            </w:pPr>
            <w:ins w:id="13051" w:author="Edward Lee" w:date="2017-10-16T16:40:00Z">
              <w:r>
                <w:rPr/>
                <w:t>Signed value</w:t>
              </w:r>
            </w:ins>
          </w:p>
        </w:tc>
        <w:tc>
          <w:tcPr>
            <w:tcW w:w="4321" w:type="dxa"/>
            <w:vAlign w:val="center"/>
          </w:tcPr>
          <w:p>
            <w:pPr>
              <w:jc w:val="left"/>
              <w:rPr>
                <w:ins w:id="13052" w:author="Edward Lee" w:date="2017-10-16T16:40:00Z"/>
              </w:rPr>
            </w:pPr>
            <w:ins w:id="13053" w:author="Edward Lee" w:date="2017-10-16T16:40:00Z">
              <w:r>
                <w:rPr/>
                <w:t>Value range: -1 ~ -128</w:t>
              </w:r>
            </w:ins>
          </w:p>
          <w:p>
            <w:pPr>
              <w:jc w:val="left"/>
              <w:rPr>
                <w:ins w:id="13054" w:author="Edward Lee" w:date="2017-10-16T16:40:00Z"/>
              </w:rPr>
            </w:pPr>
            <w:ins w:id="13055" w:author="Edward Lee" w:date="2017-10-16T16:40:00Z">
              <w:r>
                <w:rPr/>
                <w:t>The signal strength RSSI filter threshold of 1,2,3 and 4 corresponding to the antenna is respectively.</w:t>
              </w:r>
            </w:ins>
          </w:p>
          <w:p>
            <w:pPr>
              <w:jc w:val="left"/>
              <w:rPr>
                <w:ins w:id="13056" w:author="Edward Lee" w:date="2017-10-16T16:40:00Z"/>
              </w:rPr>
            </w:pPr>
            <w:ins w:id="13057" w:author="Edward Lee" w:date="2017-10-16T16:40:00Z">
              <w:r>
                <w:rPr>
                  <w:rFonts w:hint="eastAsia"/>
                  <w:color w:val="00B0F0"/>
                </w:rPr>
                <w:t>eg: -88</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058" w:author="Edward Lee" w:date="2017-10-16T16:40:00Z"/>
        </w:trPr>
        <w:tc>
          <w:tcPr>
            <w:tcW w:w="682" w:type="dxa"/>
            <w:vAlign w:val="center"/>
          </w:tcPr>
          <w:p>
            <w:pPr>
              <w:jc w:val="center"/>
              <w:rPr>
                <w:ins w:id="13059" w:author="Edward Lee" w:date="2017-10-16T16:40:00Z"/>
              </w:rPr>
            </w:pPr>
            <w:ins w:id="13060" w:author="Edward Lee" w:date="2017-10-16T16:40:00Z">
              <w:r>
                <w:rPr>
                  <w:rFonts w:hint="eastAsia"/>
                </w:rPr>
                <w:t>24</w:t>
              </w:r>
            </w:ins>
          </w:p>
        </w:tc>
        <w:tc>
          <w:tcPr>
            <w:tcW w:w="1445" w:type="dxa"/>
            <w:vAlign w:val="center"/>
          </w:tcPr>
          <w:p>
            <w:pPr>
              <w:jc w:val="center"/>
              <w:rPr>
                <w:ins w:id="13061" w:author="Edward Lee" w:date="2017-10-16T16:40:00Z"/>
              </w:rPr>
            </w:pPr>
            <w:ins w:id="13062" w:author="Edward Lee" w:date="2017-10-16T16:40:00Z">
              <w:r>
                <w:rPr/>
                <w:t>A</w:t>
              </w:r>
            </w:ins>
            <w:ins w:id="13063" w:author="Edward Lee" w:date="2017-10-16T16:40:00Z">
              <w:r>
                <w:rPr>
                  <w:rFonts w:hint="eastAsia"/>
                </w:rPr>
                <w:t>ntenna gain</w:t>
              </w:r>
            </w:ins>
          </w:p>
        </w:tc>
        <w:tc>
          <w:tcPr>
            <w:tcW w:w="841" w:type="dxa"/>
            <w:vAlign w:val="center"/>
          </w:tcPr>
          <w:p>
            <w:pPr>
              <w:jc w:val="center"/>
              <w:rPr>
                <w:ins w:id="13064" w:author="Edward Lee" w:date="2017-10-16T16:40:00Z"/>
              </w:rPr>
            </w:pPr>
            <w:ins w:id="13065" w:author="Edward Lee" w:date="2017-10-16T16:40:00Z">
              <w:r>
                <w:rPr>
                  <w:rFonts w:hint="eastAsia"/>
                </w:rPr>
                <w:t>4</w:t>
              </w:r>
            </w:ins>
          </w:p>
        </w:tc>
        <w:tc>
          <w:tcPr>
            <w:tcW w:w="741" w:type="dxa"/>
            <w:vAlign w:val="center"/>
          </w:tcPr>
          <w:p>
            <w:pPr>
              <w:jc w:val="center"/>
              <w:rPr>
                <w:ins w:id="13066" w:author="Edward Lee" w:date="2017-10-16T16:40:00Z"/>
              </w:rPr>
            </w:pPr>
            <w:ins w:id="13067" w:author="Edward Lee" w:date="2017-10-16T16:40:00Z">
              <w:r>
                <w:rPr>
                  <w:rFonts w:hint="eastAsia"/>
                </w:rPr>
                <w:t>R/W</w:t>
              </w:r>
            </w:ins>
          </w:p>
        </w:tc>
        <w:tc>
          <w:tcPr>
            <w:tcW w:w="901" w:type="dxa"/>
            <w:vAlign w:val="center"/>
          </w:tcPr>
          <w:p>
            <w:pPr>
              <w:jc w:val="center"/>
              <w:rPr>
                <w:ins w:id="13068" w:author="Edward Lee" w:date="2017-10-16T16:40:00Z"/>
              </w:rPr>
            </w:pPr>
            <w:ins w:id="13069" w:author="Edward Lee" w:date="2017-10-16T16:40:00Z">
              <w:r>
                <w:rPr>
                  <w:rFonts w:hint="eastAsia"/>
                </w:rPr>
                <w:t>value</w:t>
              </w:r>
            </w:ins>
          </w:p>
        </w:tc>
        <w:tc>
          <w:tcPr>
            <w:tcW w:w="4321" w:type="dxa"/>
            <w:vAlign w:val="center"/>
          </w:tcPr>
          <w:p>
            <w:pPr>
              <w:jc w:val="left"/>
              <w:rPr>
                <w:ins w:id="13070" w:author="Edward Lee" w:date="2017-10-16T16:40:00Z"/>
              </w:rPr>
            </w:pPr>
            <w:ins w:id="13071" w:author="Edward Lee" w:date="2017-10-16T16:40:00Z">
              <w:r>
                <w:rPr/>
                <w:t>The value range is 0~ 31, corresponding to the signal gain value of the antenna 1,2,3 and 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072" w:author="Edward Lee" w:date="2017-10-16T16:40:00Z"/>
        </w:trPr>
        <w:tc>
          <w:tcPr>
            <w:tcW w:w="682" w:type="dxa"/>
            <w:vAlign w:val="center"/>
          </w:tcPr>
          <w:p>
            <w:pPr>
              <w:jc w:val="center"/>
              <w:rPr>
                <w:ins w:id="13073" w:author="Edward Lee" w:date="2017-10-16T16:40:00Z"/>
              </w:rPr>
            </w:pPr>
            <w:ins w:id="13074" w:author="Edward Lee" w:date="2017-10-16T16:40:00Z">
              <w:r>
                <w:rPr>
                  <w:rFonts w:hint="eastAsia"/>
                </w:rPr>
                <w:t>25</w:t>
              </w:r>
            </w:ins>
          </w:p>
        </w:tc>
        <w:tc>
          <w:tcPr>
            <w:tcW w:w="1445" w:type="dxa"/>
            <w:vAlign w:val="center"/>
          </w:tcPr>
          <w:p>
            <w:pPr>
              <w:jc w:val="center"/>
              <w:rPr>
                <w:ins w:id="13075" w:author="Edward Lee" w:date="2017-10-16T16:40:00Z"/>
              </w:rPr>
            </w:pPr>
            <w:ins w:id="13076" w:author="Edward Lee" w:date="2017-10-16T16:40:00Z">
              <w:r>
                <w:rPr/>
                <w:t>Bluetooth output label identification</w:t>
              </w:r>
            </w:ins>
          </w:p>
        </w:tc>
        <w:tc>
          <w:tcPr>
            <w:tcW w:w="841" w:type="dxa"/>
            <w:vAlign w:val="center"/>
          </w:tcPr>
          <w:p>
            <w:pPr>
              <w:jc w:val="center"/>
              <w:rPr>
                <w:ins w:id="13077" w:author="Edward Lee" w:date="2017-10-16T16:40:00Z"/>
              </w:rPr>
            </w:pPr>
            <w:ins w:id="13078" w:author="Edward Lee" w:date="2017-10-16T16:40:00Z">
              <w:r>
                <w:rPr>
                  <w:rFonts w:hint="eastAsia"/>
                </w:rPr>
                <w:t>1</w:t>
              </w:r>
            </w:ins>
          </w:p>
        </w:tc>
        <w:tc>
          <w:tcPr>
            <w:tcW w:w="741" w:type="dxa"/>
            <w:vAlign w:val="center"/>
          </w:tcPr>
          <w:p>
            <w:pPr>
              <w:jc w:val="center"/>
              <w:rPr>
                <w:ins w:id="13079" w:author="Edward Lee" w:date="2017-10-16T16:40:00Z"/>
              </w:rPr>
            </w:pPr>
            <w:ins w:id="13080" w:author="Edward Lee" w:date="2017-10-16T16:40:00Z">
              <w:r>
                <w:rPr>
                  <w:rFonts w:hint="eastAsia"/>
                </w:rPr>
                <w:t>R/W</w:t>
              </w:r>
            </w:ins>
          </w:p>
        </w:tc>
        <w:tc>
          <w:tcPr>
            <w:tcW w:w="901" w:type="dxa"/>
            <w:vAlign w:val="center"/>
          </w:tcPr>
          <w:p>
            <w:pPr>
              <w:jc w:val="center"/>
              <w:rPr>
                <w:ins w:id="13081" w:author="Edward Lee" w:date="2017-10-16T16:40:00Z"/>
              </w:rPr>
            </w:pPr>
            <w:ins w:id="13082" w:author="Edward Lee" w:date="2017-10-16T16:40:00Z">
              <w:r>
                <w:rPr>
                  <w:rFonts w:hint="eastAsia"/>
                </w:rPr>
                <w:t>value</w:t>
              </w:r>
            </w:ins>
          </w:p>
        </w:tc>
        <w:tc>
          <w:tcPr>
            <w:tcW w:w="4321" w:type="dxa"/>
            <w:vAlign w:val="center"/>
          </w:tcPr>
          <w:p>
            <w:pPr>
              <w:jc w:val="left"/>
              <w:rPr>
                <w:ins w:id="13083" w:author="Edward Lee" w:date="2017-10-16T16:40:00Z"/>
              </w:rPr>
            </w:pPr>
            <w:ins w:id="13084" w:author="Edward Lee" w:date="2017-10-16T16:40:00Z">
              <w:r>
                <w:rPr/>
                <w:t>0: the label cannot be exported via bluetooth</w:t>
              </w:r>
            </w:ins>
          </w:p>
          <w:p>
            <w:pPr>
              <w:jc w:val="left"/>
              <w:rPr>
                <w:ins w:id="13085" w:author="Edward Lee" w:date="2017-10-16T16:40:00Z"/>
              </w:rPr>
            </w:pPr>
            <w:ins w:id="13086" w:author="Edward Lee" w:date="2017-10-16T16:40:00Z">
              <w:r>
                <w:rPr/>
                <w:t>1: the label can be exported via bluetooth, and the tag that the antenna reads will only be exported via bluetooth. GPRS and LAN are forbidden to export labels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087" w:author="Edward Lee" w:date="2017-10-16T16:40:00Z"/>
        </w:trPr>
        <w:tc>
          <w:tcPr>
            <w:tcW w:w="682" w:type="dxa"/>
            <w:vAlign w:val="center"/>
          </w:tcPr>
          <w:p>
            <w:pPr>
              <w:jc w:val="center"/>
              <w:rPr>
                <w:ins w:id="13088" w:author="Edward Lee" w:date="2017-10-16T16:40:00Z"/>
              </w:rPr>
            </w:pPr>
            <w:ins w:id="13089" w:author="Edward Lee" w:date="2017-10-16T16:40:00Z">
              <w:r>
                <w:rPr>
                  <w:rFonts w:hint="eastAsia"/>
                </w:rPr>
                <w:t>26</w:t>
              </w:r>
            </w:ins>
          </w:p>
        </w:tc>
        <w:tc>
          <w:tcPr>
            <w:tcW w:w="1445" w:type="dxa"/>
            <w:vAlign w:val="center"/>
          </w:tcPr>
          <w:p>
            <w:pPr>
              <w:jc w:val="center"/>
              <w:rPr>
                <w:ins w:id="13090" w:author="Edward Lee" w:date="2017-10-16T16:40:00Z"/>
              </w:rPr>
            </w:pPr>
            <w:ins w:id="13091" w:author="Edward Lee" w:date="2017-10-16T16:40:00Z">
              <w:r>
                <w:rPr/>
                <w:t>Communicate status</w:t>
              </w:r>
            </w:ins>
          </w:p>
        </w:tc>
        <w:tc>
          <w:tcPr>
            <w:tcW w:w="841" w:type="dxa"/>
            <w:vAlign w:val="center"/>
          </w:tcPr>
          <w:p>
            <w:pPr>
              <w:jc w:val="center"/>
              <w:rPr>
                <w:ins w:id="13092" w:author="Edward Lee" w:date="2017-10-16T16:40:00Z"/>
              </w:rPr>
            </w:pPr>
            <w:ins w:id="13093" w:author="Edward Lee" w:date="2017-10-16T16:40:00Z">
              <w:r>
                <w:rPr>
                  <w:rFonts w:hint="eastAsia"/>
                </w:rPr>
                <w:t>1</w:t>
              </w:r>
            </w:ins>
          </w:p>
        </w:tc>
        <w:tc>
          <w:tcPr>
            <w:tcW w:w="741" w:type="dxa"/>
            <w:vAlign w:val="center"/>
          </w:tcPr>
          <w:p>
            <w:pPr>
              <w:jc w:val="center"/>
              <w:rPr>
                <w:ins w:id="13094" w:author="Edward Lee" w:date="2017-10-16T16:40:00Z"/>
              </w:rPr>
            </w:pPr>
            <w:ins w:id="13095" w:author="Edward Lee" w:date="2017-10-16T16:40:00Z">
              <w:r>
                <w:rPr>
                  <w:rFonts w:hint="eastAsia"/>
                </w:rPr>
                <w:t>R</w:t>
              </w:r>
            </w:ins>
          </w:p>
        </w:tc>
        <w:tc>
          <w:tcPr>
            <w:tcW w:w="901" w:type="dxa"/>
            <w:vAlign w:val="center"/>
          </w:tcPr>
          <w:p>
            <w:pPr>
              <w:jc w:val="center"/>
              <w:rPr>
                <w:ins w:id="13096" w:author="Edward Lee" w:date="2017-10-16T16:40:00Z"/>
              </w:rPr>
            </w:pPr>
            <w:ins w:id="13097" w:author="Edward Lee" w:date="2017-10-16T16:40:00Z">
              <w:r>
                <w:rPr>
                  <w:rFonts w:hint="eastAsia"/>
                </w:rPr>
                <w:t>value</w:t>
              </w:r>
            </w:ins>
          </w:p>
        </w:tc>
        <w:tc>
          <w:tcPr>
            <w:tcW w:w="4321" w:type="dxa"/>
            <w:vAlign w:val="center"/>
          </w:tcPr>
          <w:p>
            <w:pPr>
              <w:jc w:val="left"/>
              <w:rPr>
                <w:ins w:id="13098" w:author="Edward Lee" w:date="2017-10-16T16:40:00Z"/>
              </w:rPr>
            </w:pPr>
            <w:ins w:id="13099" w:author="Edward Lee" w:date="2017-10-16T16:40:00Z">
              <w:r>
                <w:rPr/>
                <w:t>Direct connection to the platform</w:t>
              </w:r>
            </w:ins>
          </w:p>
          <w:p>
            <w:pPr>
              <w:ind w:firstLine="315" w:firstLineChars="150"/>
              <w:jc w:val="left"/>
              <w:rPr>
                <w:ins w:id="13100" w:author="Edward Lee" w:date="2017-10-16T16:40:00Z"/>
              </w:rPr>
            </w:pPr>
            <w:ins w:id="13101" w:author="Edward Lee" w:date="2017-10-16T16:40:00Z">
              <w:r>
                <w:rPr/>
                <w:t>Low 4 bits, connection mode</w:t>
              </w:r>
            </w:ins>
          </w:p>
          <w:p>
            <w:pPr>
              <w:ind w:firstLine="315" w:firstLineChars="150"/>
              <w:jc w:val="left"/>
              <w:rPr>
                <w:ins w:id="13102" w:author="Edward Lee" w:date="2017-10-16T16:40:00Z"/>
              </w:rPr>
            </w:pPr>
            <w:ins w:id="13103" w:author="Edward Lee" w:date="2017-10-16T16:40:00Z">
              <w:r>
                <w:rPr/>
                <w:t>1bit: read only, GPRS connection, 1 valid</w:t>
              </w:r>
            </w:ins>
          </w:p>
          <w:p>
            <w:pPr>
              <w:ind w:firstLine="315" w:firstLineChars="150"/>
              <w:jc w:val="left"/>
              <w:rPr>
                <w:ins w:id="13104" w:author="Edward Lee" w:date="2017-10-16T16:40:00Z"/>
              </w:rPr>
            </w:pPr>
            <w:ins w:id="13105" w:author="Edward Lee" w:date="2017-10-16T16:40:00Z">
              <w:r>
                <w:rPr/>
                <w:t>No. 2bit: read-only, LAN connection, 1 valid</w:t>
              </w:r>
            </w:ins>
          </w:p>
          <w:p>
            <w:pPr>
              <w:ind w:firstLine="315" w:firstLineChars="150"/>
              <w:jc w:val="left"/>
              <w:rPr>
                <w:ins w:id="13106" w:author="Edward Lee" w:date="2017-10-16T16:40:00Z"/>
              </w:rPr>
            </w:pPr>
            <w:ins w:id="13107" w:author="Edward Lee" w:date="2017-10-16T16:40:00Z">
              <w:r>
                <w:rPr/>
                <w:t>3bit: retention</w:t>
              </w:r>
            </w:ins>
          </w:p>
          <w:p>
            <w:pPr>
              <w:ind w:firstLine="315" w:firstLineChars="150"/>
              <w:jc w:val="left"/>
              <w:rPr>
                <w:ins w:id="13108" w:author="Edward Lee" w:date="2017-10-16T16:40:00Z"/>
              </w:rPr>
            </w:pPr>
            <w:ins w:id="13109" w:author="Edward Lee" w:date="2017-10-16T16:40:00Z">
              <w:r>
                <w:rPr/>
                <w:t>No. 4bit: reservation</w:t>
              </w:r>
            </w:ins>
          </w:p>
          <w:p>
            <w:pPr>
              <w:jc w:val="left"/>
              <w:rPr>
                <w:ins w:id="13110" w:author="Edward Lee" w:date="2017-10-16T16:40:00Z"/>
              </w:rPr>
            </w:pPr>
            <w:ins w:id="13111" w:author="Edward Lee" w:date="2017-10-16T16:40:00Z">
              <w:r>
                <w:rPr/>
                <w:t>It's 4 digits high, fixed as A</w:t>
              </w:r>
            </w:ins>
          </w:p>
          <w:p>
            <w:pPr>
              <w:jc w:val="left"/>
              <w:rPr>
                <w:ins w:id="13112" w:author="Edward Lee" w:date="2017-10-16T16:40:00Z"/>
              </w:rPr>
            </w:pPr>
            <w:ins w:id="13113" w:author="Edward Lee" w:date="2017-10-16T16:40:00Z">
              <w:r>
                <w:rPr/>
                <w:t>0 xa0 connectionless</w:t>
              </w:r>
            </w:ins>
          </w:p>
          <w:p>
            <w:pPr>
              <w:jc w:val="left"/>
              <w:rPr>
                <w:ins w:id="13114" w:author="Edward Lee" w:date="2017-10-16T16:40:00Z"/>
              </w:rPr>
            </w:pPr>
            <w:ins w:id="13115" w:author="Edward Lee" w:date="2017-10-16T16:40:00Z">
              <w:r>
                <w:rPr/>
                <w:t>0xA1 has GPRS connections</w:t>
              </w:r>
            </w:ins>
          </w:p>
          <w:p>
            <w:pPr>
              <w:jc w:val="left"/>
              <w:rPr>
                <w:ins w:id="13116" w:author="Edward Lee" w:date="2017-10-16T16:40:00Z"/>
              </w:rPr>
            </w:pPr>
            <w:ins w:id="13117" w:author="Edward Lee" w:date="2017-10-16T16:40:00Z">
              <w:r>
                <w:rPr/>
                <w:t>0xA2 has a LAN connection</w:t>
              </w:r>
            </w:ins>
          </w:p>
          <w:p>
            <w:pPr>
              <w:jc w:val="left"/>
              <w:rPr>
                <w:ins w:id="13118" w:author="Edward Lee" w:date="2017-10-16T16:40:00Z"/>
              </w:rPr>
            </w:pPr>
            <w:ins w:id="13119" w:author="Edward Lee" w:date="2017-10-16T16:40:00Z">
              <w:r>
                <w:rPr/>
                <w:t>0xA3 has GPRS, LAN connections</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20" w:author="Edward Lee" w:date="2017-10-16T16:40:00Z"/>
        </w:trPr>
        <w:tc>
          <w:tcPr>
            <w:tcW w:w="682" w:type="dxa"/>
            <w:vAlign w:val="center"/>
          </w:tcPr>
          <w:p>
            <w:pPr>
              <w:jc w:val="center"/>
              <w:rPr>
                <w:ins w:id="13121" w:author="Edward Lee" w:date="2017-10-16T16:40:00Z"/>
              </w:rPr>
            </w:pPr>
            <w:ins w:id="13122" w:author="Edward Lee" w:date="2017-10-16T16:40:00Z">
              <w:r>
                <w:rPr>
                  <w:rFonts w:hint="eastAsia"/>
                </w:rPr>
                <w:t>27</w:t>
              </w:r>
            </w:ins>
          </w:p>
        </w:tc>
        <w:tc>
          <w:tcPr>
            <w:tcW w:w="1445" w:type="dxa"/>
            <w:vAlign w:val="center"/>
          </w:tcPr>
          <w:p>
            <w:pPr>
              <w:jc w:val="center"/>
              <w:rPr>
                <w:ins w:id="13123" w:author="Edward Lee" w:date="2017-10-16T16:40:00Z"/>
              </w:rPr>
            </w:pPr>
            <w:ins w:id="13124" w:author="Edward Lee" w:date="2017-10-16T16:40:00Z">
              <w:r>
                <w:rPr>
                  <w:rFonts w:hint="eastAsia"/>
                </w:rPr>
                <w:t>Reserved 4</w:t>
              </w:r>
            </w:ins>
          </w:p>
        </w:tc>
        <w:tc>
          <w:tcPr>
            <w:tcW w:w="841" w:type="dxa"/>
            <w:vAlign w:val="center"/>
          </w:tcPr>
          <w:p>
            <w:pPr>
              <w:jc w:val="center"/>
              <w:rPr>
                <w:ins w:id="13125" w:author="Edward Lee" w:date="2017-10-16T16:40:00Z"/>
              </w:rPr>
            </w:pPr>
            <w:ins w:id="13126" w:author="Edward Lee" w:date="2017-10-16T16:40:00Z">
              <w:r>
                <w:rPr>
                  <w:rFonts w:hint="eastAsia"/>
                </w:rPr>
                <w:t>4</w:t>
              </w:r>
            </w:ins>
          </w:p>
        </w:tc>
        <w:tc>
          <w:tcPr>
            <w:tcW w:w="741" w:type="dxa"/>
            <w:vAlign w:val="center"/>
          </w:tcPr>
          <w:p>
            <w:pPr>
              <w:jc w:val="center"/>
              <w:rPr>
                <w:ins w:id="13127" w:author="Edward Lee" w:date="2017-10-16T16:40:00Z"/>
              </w:rPr>
            </w:pPr>
            <w:ins w:id="13128" w:author="Edward Lee" w:date="2017-10-16T16:40:00Z">
              <w:r>
                <w:rPr>
                  <w:rFonts w:hint="eastAsia"/>
                </w:rPr>
                <w:t>-</w:t>
              </w:r>
            </w:ins>
          </w:p>
        </w:tc>
        <w:tc>
          <w:tcPr>
            <w:tcW w:w="901" w:type="dxa"/>
            <w:vAlign w:val="center"/>
          </w:tcPr>
          <w:p>
            <w:pPr>
              <w:jc w:val="center"/>
              <w:rPr>
                <w:ins w:id="13129" w:author="Edward Lee" w:date="2017-10-16T16:40:00Z"/>
              </w:rPr>
            </w:pPr>
            <w:ins w:id="13130" w:author="Edward Lee" w:date="2017-10-16T16:40:00Z">
              <w:r>
                <w:rPr>
                  <w:rFonts w:hint="eastAsia"/>
                </w:rPr>
                <w:t>-</w:t>
              </w:r>
            </w:ins>
          </w:p>
        </w:tc>
        <w:tc>
          <w:tcPr>
            <w:tcW w:w="4321" w:type="dxa"/>
            <w:vAlign w:val="center"/>
          </w:tcPr>
          <w:p>
            <w:pPr>
              <w:jc w:val="left"/>
              <w:rPr>
                <w:ins w:id="13131" w:author="Edward Lee" w:date="2017-10-16T16:40:00Z"/>
              </w:rPr>
            </w:pPr>
          </w:p>
        </w:tc>
      </w:tr>
    </w:tbl>
    <w:p>
      <w:pPr>
        <w:rPr>
          <w:ins w:id="13132" w:author="Edward Lee" w:date="2017-10-16T16:40:00Z"/>
          <w:rStyle w:val="25"/>
          <w:rFonts w:ascii="宋体" w:hAnsi="宋体" w:eastAsia="宋体"/>
          <w:smallCaps w:val="0"/>
        </w:rPr>
      </w:pPr>
    </w:p>
    <w:p>
      <w:pPr>
        <w:pStyle w:val="2"/>
        <w:numPr>
          <w:ilvl w:val="0"/>
          <w:numId w:val="3"/>
        </w:numPr>
        <w:rPr>
          <w:ins w:id="13133" w:author="Edward Lee" w:date="2017-10-16T16:40:00Z"/>
          <w:rStyle w:val="25"/>
          <w:b w:val="0"/>
          <w:bCs w:val="0"/>
          <w:smallCaps w:val="0"/>
        </w:rPr>
      </w:pPr>
      <w:ins w:id="13134" w:author="Edward Lee" w:date="2017-10-16T16:40:00Z">
        <w:r>
          <w:rPr>
            <w:rStyle w:val="25"/>
            <w:b w:val="0"/>
            <w:bCs w:val="0"/>
          </w:rPr>
          <w:t xml:space="preserve">Summary of </w:t>
        </w:r>
      </w:ins>
      <w:ins w:id="13135" w:author="Edward Lee" w:date="2017-10-16T16:40:00Z">
        <w:r>
          <w:rPr>
            <w:rStyle w:val="25"/>
            <w:rFonts w:hint="eastAsia"/>
            <w:b w:val="0"/>
            <w:bCs w:val="0"/>
          </w:rPr>
          <w:t>the commands</w:t>
        </w:r>
      </w:ins>
    </w:p>
    <w:tbl>
      <w:tblPr>
        <w:tblStyle w:val="2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418"/>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36" w:author="Edward Lee" w:date="2017-10-16T16:40:00Z"/>
        </w:trPr>
        <w:tc>
          <w:tcPr>
            <w:tcW w:w="817" w:type="dxa"/>
            <w:shd w:val="clear" w:color="auto" w:fill="D8D8D8" w:themeFill="background1" w:themeFillShade="D9"/>
            <w:vAlign w:val="center"/>
          </w:tcPr>
          <w:p>
            <w:pPr>
              <w:jc w:val="center"/>
              <w:rPr>
                <w:ins w:id="13137" w:author="Edward Lee" w:date="2017-10-16T16:40:00Z"/>
                <w:rFonts w:ascii="宋体" w:hAnsi="宋体" w:eastAsia="宋体"/>
                <w:b/>
              </w:rPr>
            </w:pPr>
            <w:ins w:id="13138" w:author="Edward Lee" w:date="2017-10-16T16:40:00Z">
              <w:r>
                <w:rPr>
                  <w:rFonts w:hint="eastAsia" w:ascii="宋体" w:hAnsi="宋体" w:eastAsia="宋体"/>
                  <w:b/>
                </w:rPr>
                <w:t>Item</w:t>
              </w:r>
            </w:ins>
          </w:p>
        </w:tc>
        <w:tc>
          <w:tcPr>
            <w:tcW w:w="1418" w:type="dxa"/>
            <w:shd w:val="clear" w:color="auto" w:fill="D8D8D8" w:themeFill="background1" w:themeFillShade="D9"/>
            <w:vAlign w:val="center"/>
          </w:tcPr>
          <w:p>
            <w:pPr>
              <w:jc w:val="center"/>
              <w:rPr>
                <w:ins w:id="13139" w:author="Edward Lee" w:date="2017-10-16T16:40:00Z"/>
                <w:rFonts w:ascii="宋体" w:hAnsi="宋体" w:eastAsia="宋体"/>
                <w:b/>
              </w:rPr>
            </w:pPr>
            <w:ins w:id="13140" w:author="Edward Lee" w:date="2017-10-16T16:40:00Z">
              <w:r>
                <w:rPr>
                  <w:rFonts w:hint="eastAsia" w:ascii="宋体" w:hAnsi="宋体" w:eastAsia="宋体"/>
                  <w:b/>
                </w:rPr>
                <w:t>cmd</w:t>
              </w:r>
            </w:ins>
          </w:p>
        </w:tc>
        <w:tc>
          <w:tcPr>
            <w:tcW w:w="6804" w:type="dxa"/>
            <w:shd w:val="clear" w:color="auto" w:fill="D8D8D8" w:themeFill="background1" w:themeFillShade="D9"/>
            <w:vAlign w:val="center"/>
          </w:tcPr>
          <w:p>
            <w:pPr>
              <w:jc w:val="center"/>
              <w:rPr>
                <w:ins w:id="13141" w:author="Edward Lee" w:date="2017-10-16T16:40:00Z"/>
                <w:rFonts w:ascii="宋体" w:hAnsi="宋体" w:eastAsia="宋体"/>
                <w:b/>
              </w:rPr>
            </w:pPr>
            <w:ins w:id="13142" w:author="Edward Lee" w:date="2017-10-16T16:40:00Z">
              <w:r>
                <w:rPr>
                  <w:rFonts w:hint="eastAsia" w:ascii="宋体" w:hAnsi="宋体" w:eastAsia="宋体"/>
                  <w:b/>
                </w:rPr>
                <w:t>Description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43" w:author="Edward Lee" w:date="2017-10-16T16:40:00Z"/>
        </w:trPr>
        <w:tc>
          <w:tcPr>
            <w:tcW w:w="817" w:type="dxa"/>
            <w:vAlign w:val="center"/>
          </w:tcPr>
          <w:p>
            <w:pPr>
              <w:jc w:val="center"/>
              <w:rPr>
                <w:ins w:id="13144" w:author="Edward Lee" w:date="2017-10-16T16:40:00Z"/>
                <w:rFonts w:ascii="宋体" w:hAnsi="宋体" w:eastAsia="宋体"/>
              </w:rPr>
            </w:pPr>
            <w:ins w:id="13145" w:author="Edward Lee" w:date="2017-10-16T16:40:00Z">
              <w:r>
                <w:rPr>
                  <w:rFonts w:hint="eastAsia" w:ascii="宋体" w:hAnsi="宋体" w:eastAsia="宋体"/>
                </w:rPr>
                <w:t>1</w:t>
              </w:r>
            </w:ins>
          </w:p>
        </w:tc>
        <w:tc>
          <w:tcPr>
            <w:tcW w:w="1418" w:type="dxa"/>
            <w:vAlign w:val="center"/>
          </w:tcPr>
          <w:p>
            <w:pPr>
              <w:jc w:val="center"/>
              <w:rPr>
                <w:ins w:id="13146" w:author="Edward Lee" w:date="2017-10-16T16:40:00Z"/>
                <w:rFonts w:ascii="宋体" w:hAnsi="宋体" w:eastAsia="宋体"/>
              </w:rPr>
            </w:pPr>
            <w:ins w:id="13147" w:author="Edward Lee" w:date="2017-10-16T16:40:00Z">
              <w:r>
                <w:rPr>
                  <w:rFonts w:hint="eastAsia" w:ascii="宋体" w:hAnsi="宋体" w:eastAsia="宋体"/>
                </w:rPr>
                <w:t>0x0008</w:t>
              </w:r>
            </w:ins>
          </w:p>
        </w:tc>
        <w:tc>
          <w:tcPr>
            <w:tcW w:w="6804" w:type="dxa"/>
            <w:vAlign w:val="center"/>
          </w:tcPr>
          <w:p>
            <w:pPr>
              <w:rPr>
                <w:ins w:id="13148" w:author="Edward Lee" w:date="2017-10-16T16:40:00Z"/>
                <w:rFonts w:ascii="宋体" w:hAnsi="宋体" w:eastAsia="宋体"/>
              </w:rPr>
            </w:pPr>
            <w:ins w:id="13149" w:author="Edward Lee" w:date="2017-10-16T16:40:00Z">
              <w:r>
                <w:rPr>
                  <w:rFonts w:ascii="宋体" w:hAnsi="宋体" w:eastAsia="宋体"/>
                </w:rPr>
                <w:t>Terminal registration request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50" w:author="Edward Lee" w:date="2017-10-16T16:40:00Z"/>
        </w:trPr>
        <w:tc>
          <w:tcPr>
            <w:tcW w:w="817" w:type="dxa"/>
            <w:vAlign w:val="center"/>
          </w:tcPr>
          <w:p>
            <w:pPr>
              <w:jc w:val="center"/>
              <w:rPr>
                <w:ins w:id="13151" w:author="Edward Lee" w:date="2017-10-16T16:40:00Z"/>
                <w:rFonts w:ascii="宋体" w:hAnsi="宋体" w:eastAsia="宋体"/>
              </w:rPr>
            </w:pPr>
            <w:ins w:id="13152" w:author="Edward Lee" w:date="2017-10-16T16:40:00Z">
              <w:r>
                <w:rPr>
                  <w:rFonts w:hint="eastAsia" w:ascii="宋体" w:hAnsi="宋体" w:eastAsia="宋体"/>
                </w:rPr>
                <w:t>2</w:t>
              </w:r>
            </w:ins>
          </w:p>
        </w:tc>
        <w:tc>
          <w:tcPr>
            <w:tcW w:w="1418" w:type="dxa"/>
            <w:vAlign w:val="center"/>
          </w:tcPr>
          <w:p>
            <w:pPr>
              <w:jc w:val="center"/>
              <w:rPr>
                <w:ins w:id="13153" w:author="Edward Lee" w:date="2017-10-16T16:40:00Z"/>
                <w:rFonts w:ascii="宋体" w:hAnsi="宋体" w:eastAsia="宋体"/>
              </w:rPr>
            </w:pPr>
            <w:ins w:id="13154" w:author="Edward Lee" w:date="2017-10-16T16:40:00Z">
              <w:r>
                <w:rPr>
                  <w:rFonts w:hint="eastAsia" w:ascii="宋体" w:hAnsi="宋体" w:eastAsia="宋体"/>
                </w:rPr>
                <w:t>0x8008</w:t>
              </w:r>
            </w:ins>
          </w:p>
        </w:tc>
        <w:tc>
          <w:tcPr>
            <w:tcW w:w="6804" w:type="dxa"/>
            <w:vAlign w:val="center"/>
          </w:tcPr>
          <w:p>
            <w:pPr>
              <w:rPr>
                <w:ins w:id="13155" w:author="Edward Lee" w:date="2017-10-16T16:40:00Z"/>
                <w:rFonts w:ascii="宋体" w:hAnsi="宋体" w:eastAsia="宋体"/>
              </w:rPr>
            </w:pPr>
            <w:ins w:id="13156" w:author="Edward Lee" w:date="2017-10-16T16:40:00Z">
              <w:r>
                <w:rPr>
                  <w:rFonts w:ascii="宋体" w:hAnsi="宋体" w:eastAsia="宋体"/>
                </w:rPr>
                <w:t>Platform confirmation terminal registration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57" w:author="Edward Lee" w:date="2017-10-16T16:40:00Z"/>
        </w:trPr>
        <w:tc>
          <w:tcPr>
            <w:tcW w:w="817" w:type="dxa"/>
            <w:vAlign w:val="center"/>
          </w:tcPr>
          <w:p>
            <w:pPr>
              <w:jc w:val="center"/>
              <w:rPr>
                <w:ins w:id="13158" w:author="Edward Lee" w:date="2017-10-16T16:40:00Z"/>
                <w:rFonts w:ascii="宋体" w:hAnsi="宋体" w:eastAsia="宋体"/>
              </w:rPr>
            </w:pPr>
            <w:ins w:id="13159" w:author="Edward Lee" w:date="2017-10-16T16:40:00Z">
              <w:r>
                <w:rPr>
                  <w:rFonts w:hint="eastAsia" w:ascii="宋体" w:hAnsi="宋体" w:eastAsia="宋体"/>
                </w:rPr>
                <w:t>3</w:t>
              </w:r>
            </w:ins>
          </w:p>
        </w:tc>
        <w:tc>
          <w:tcPr>
            <w:tcW w:w="1418" w:type="dxa"/>
            <w:vAlign w:val="center"/>
          </w:tcPr>
          <w:p>
            <w:pPr>
              <w:jc w:val="center"/>
              <w:rPr>
                <w:ins w:id="13160" w:author="Edward Lee" w:date="2017-10-16T16:40:00Z"/>
                <w:rFonts w:ascii="宋体" w:hAnsi="宋体" w:eastAsia="宋体"/>
              </w:rPr>
            </w:pPr>
            <w:ins w:id="13161" w:author="Edward Lee" w:date="2017-10-16T16:40:00Z">
              <w:r>
                <w:rPr>
                  <w:rFonts w:hint="eastAsia" w:ascii="宋体" w:hAnsi="宋体" w:eastAsia="宋体"/>
                </w:rPr>
                <w:t>0x0001</w:t>
              </w:r>
            </w:ins>
          </w:p>
        </w:tc>
        <w:tc>
          <w:tcPr>
            <w:tcW w:w="6804" w:type="dxa"/>
            <w:vAlign w:val="center"/>
          </w:tcPr>
          <w:p>
            <w:pPr>
              <w:rPr>
                <w:ins w:id="13162" w:author="Edward Lee" w:date="2017-10-16T16:40:00Z"/>
                <w:rFonts w:ascii="宋体" w:hAnsi="宋体" w:eastAsia="宋体"/>
              </w:rPr>
            </w:pPr>
            <w:ins w:id="13163" w:author="Edward Lee" w:date="2017-10-16T16:40:00Z">
              <w:r>
                <w:rPr>
                  <w:rFonts w:ascii="宋体" w:hAnsi="宋体" w:eastAsia="宋体"/>
                </w:rPr>
                <w:t>Terminal login request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64" w:author="Edward Lee" w:date="2017-10-16T16:40:00Z"/>
        </w:trPr>
        <w:tc>
          <w:tcPr>
            <w:tcW w:w="817" w:type="dxa"/>
            <w:vAlign w:val="center"/>
          </w:tcPr>
          <w:p>
            <w:pPr>
              <w:jc w:val="center"/>
              <w:rPr>
                <w:ins w:id="13165" w:author="Edward Lee" w:date="2017-10-16T16:40:00Z"/>
                <w:rFonts w:ascii="宋体" w:hAnsi="宋体" w:eastAsia="宋体"/>
              </w:rPr>
            </w:pPr>
            <w:ins w:id="13166" w:author="Edward Lee" w:date="2017-10-16T16:40:00Z">
              <w:r>
                <w:rPr>
                  <w:rFonts w:hint="eastAsia" w:ascii="宋体" w:hAnsi="宋体" w:eastAsia="宋体"/>
                </w:rPr>
                <w:t>4</w:t>
              </w:r>
            </w:ins>
          </w:p>
        </w:tc>
        <w:tc>
          <w:tcPr>
            <w:tcW w:w="1418" w:type="dxa"/>
            <w:vAlign w:val="center"/>
          </w:tcPr>
          <w:p>
            <w:pPr>
              <w:jc w:val="center"/>
              <w:rPr>
                <w:ins w:id="13167" w:author="Edward Lee" w:date="2017-10-16T16:40:00Z"/>
                <w:rFonts w:ascii="宋体" w:hAnsi="宋体" w:eastAsia="宋体"/>
              </w:rPr>
            </w:pPr>
            <w:ins w:id="13168" w:author="Edward Lee" w:date="2017-10-16T16:40:00Z">
              <w:r>
                <w:rPr>
                  <w:rFonts w:hint="eastAsia" w:ascii="宋体" w:hAnsi="宋体" w:eastAsia="宋体"/>
                </w:rPr>
                <w:t>0x8001</w:t>
              </w:r>
            </w:ins>
          </w:p>
        </w:tc>
        <w:tc>
          <w:tcPr>
            <w:tcW w:w="6804" w:type="dxa"/>
            <w:vAlign w:val="center"/>
          </w:tcPr>
          <w:p>
            <w:pPr>
              <w:rPr>
                <w:ins w:id="13169" w:author="Edward Lee" w:date="2017-10-16T16:40:00Z"/>
                <w:rFonts w:ascii="宋体" w:hAnsi="宋体" w:eastAsia="宋体"/>
              </w:rPr>
            </w:pPr>
            <w:ins w:id="13170" w:author="Edward Lee" w:date="2017-10-16T16:40:00Z">
              <w:r>
                <w:rPr>
                  <w:rFonts w:ascii="宋体" w:hAnsi="宋体" w:eastAsia="宋体"/>
                </w:rPr>
                <w:t>The platform confirms the terminal login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71" w:author="Edward Lee" w:date="2017-10-16T16:40:00Z"/>
        </w:trPr>
        <w:tc>
          <w:tcPr>
            <w:tcW w:w="817" w:type="dxa"/>
            <w:vAlign w:val="center"/>
          </w:tcPr>
          <w:p>
            <w:pPr>
              <w:jc w:val="center"/>
              <w:rPr>
                <w:ins w:id="13172" w:author="Edward Lee" w:date="2017-10-16T16:40:00Z"/>
                <w:rFonts w:ascii="宋体" w:hAnsi="宋体" w:eastAsia="宋体"/>
              </w:rPr>
            </w:pPr>
            <w:ins w:id="13173" w:author="Edward Lee" w:date="2017-10-16T16:40:00Z">
              <w:r>
                <w:rPr>
                  <w:rFonts w:hint="eastAsia" w:ascii="宋体" w:hAnsi="宋体" w:eastAsia="宋体"/>
                </w:rPr>
                <w:t>5</w:t>
              </w:r>
            </w:ins>
          </w:p>
        </w:tc>
        <w:tc>
          <w:tcPr>
            <w:tcW w:w="1418" w:type="dxa"/>
            <w:vAlign w:val="center"/>
          </w:tcPr>
          <w:p>
            <w:pPr>
              <w:jc w:val="center"/>
              <w:rPr>
                <w:ins w:id="13174" w:author="Edward Lee" w:date="2017-10-16T16:40:00Z"/>
                <w:rFonts w:ascii="宋体" w:hAnsi="宋体" w:eastAsia="宋体"/>
              </w:rPr>
            </w:pPr>
            <w:ins w:id="13175" w:author="Edward Lee" w:date="2017-10-16T16:40:00Z">
              <w:r>
                <w:rPr>
                  <w:rFonts w:hint="eastAsia" w:ascii="宋体" w:hAnsi="宋体" w:eastAsia="宋体"/>
                </w:rPr>
                <w:t>0x0003</w:t>
              </w:r>
            </w:ins>
          </w:p>
        </w:tc>
        <w:tc>
          <w:tcPr>
            <w:tcW w:w="6804" w:type="dxa"/>
            <w:vAlign w:val="center"/>
          </w:tcPr>
          <w:p>
            <w:pPr>
              <w:rPr>
                <w:ins w:id="13176" w:author="Edward Lee" w:date="2017-10-16T16:40:00Z"/>
                <w:rFonts w:ascii="宋体" w:hAnsi="宋体" w:eastAsia="宋体"/>
              </w:rPr>
            </w:pPr>
            <w:ins w:id="13177" w:author="Edward Lee" w:date="2017-10-16T16:40:00Z">
              <w:r>
                <w:rPr>
                  <w:rFonts w:ascii="宋体" w:hAnsi="宋体" w:eastAsia="宋体"/>
                </w:rPr>
                <w:t>Terminal heartbeat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78" w:author="Edward Lee" w:date="2017-10-16T16:40:00Z"/>
        </w:trPr>
        <w:tc>
          <w:tcPr>
            <w:tcW w:w="817" w:type="dxa"/>
            <w:vAlign w:val="center"/>
          </w:tcPr>
          <w:p>
            <w:pPr>
              <w:jc w:val="center"/>
              <w:rPr>
                <w:ins w:id="13179" w:author="Edward Lee" w:date="2017-10-16T16:40:00Z"/>
                <w:rFonts w:ascii="宋体" w:hAnsi="宋体" w:eastAsia="宋体"/>
              </w:rPr>
            </w:pPr>
            <w:ins w:id="13180" w:author="Edward Lee" w:date="2017-10-16T16:40:00Z">
              <w:r>
                <w:rPr>
                  <w:rFonts w:hint="eastAsia" w:ascii="宋体" w:hAnsi="宋体" w:eastAsia="宋体"/>
                </w:rPr>
                <w:t>6</w:t>
              </w:r>
            </w:ins>
          </w:p>
        </w:tc>
        <w:tc>
          <w:tcPr>
            <w:tcW w:w="1418" w:type="dxa"/>
            <w:vAlign w:val="center"/>
          </w:tcPr>
          <w:p>
            <w:pPr>
              <w:jc w:val="center"/>
              <w:rPr>
                <w:ins w:id="13181" w:author="Edward Lee" w:date="2017-10-16T16:40:00Z"/>
                <w:rFonts w:ascii="宋体" w:hAnsi="宋体" w:eastAsia="宋体"/>
              </w:rPr>
            </w:pPr>
            <w:ins w:id="13182" w:author="Edward Lee" w:date="2017-10-16T16:40:00Z">
              <w:r>
                <w:rPr>
                  <w:rFonts w:hint="eastAsia" w:ascii="宋体" w:hAnsi="宋体" w:eastAsia="宋体"/>
                </w:rPr>
                <w:t>0x8003</w:t>
              </w:r>
            </w:ins>
          </w:p>
        </w:tc>
        <w:tc>
          <w:tcPr>
            <w:tcW w:w="6804" w:type="dxa"/>
            <w:vAlign w:val="center"/>
          </w:tcPr>
          <w:p>
            <w:pPr>
              <w:rPr>
                <w:ins w:id="13183" w:author="Edward Lee" w:date="2017-10-16T16:40:00Z"/>
                <w:rFonts w:ascii="宋体" w:hAnsi="宋体" w:eastAsia="宋体"/>
              </w:rPr>
            </w:pPr>
            <w:ins w:id="13184" w:author="Edward Lee" w:date="2017-10-16T16:40:00Z">
              <w:r>
                <w:rPr>
                  <w:rFonts w:ascii="宋体" w:hAnsi="宋体" w:eastAsia="宋体"/>
                </w:rPr>
                <w:t>Platform confirm heartbeat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85" w:author="Edward Lee" w:date="2017-10-16T16:40:00Z"/>
        </w:trPr>
        <w:tc>
          <w:tcPr>
            <w:tcW w:w="817" w:type="dxa"/>
            <w:vAlign w:val="center"/>
          </w:tcPr>
          <w:p>
            <w:pPr>
              <w:jc w:val="center"/>
              <w:rPr>
                <w:ins w:id="13186" w:author="Edward Lee" w:date="2017-10-16T16:40:00Z"/>
                <w:rFonts w:ascii="宋体" w:hAnsi="宋体" w:eastAsia="宋体"/>
              </w:rPr>
            </w:pPr>
            <w:ins w:id="13187" w:author="Edward Lee" w:date="2017-10-16T16:40:00Z">
              <w:r>
                <w:rPr>
                  <w:rFonts w:hint="eastAsia" w:ascii="宋体" w:hAnsi="宋体" w:eastAsia="宋体"/>
                </w:rPr>
                <w:t>7</w:t>
              </w:r>
            </w:ins>
          </w:p>
        </w:tc>
        <w:tc>
          <w:tcPr>
            <w:tcW w:w="1418" w:type="dxa"/>
            <w:vAlign w:val="center"/>
          </w:tcPr>
          <w:p>
            <w:pPr>
              <w:jc w:val="center"/>
              <w:rPr>
                <w:ins w:id="13188" w:author="Edward Lee" w:date="2017-10-16T16:40:00Z"/>
                <w:rFonts w:ascii="宋体" w:hAnsi="宋体" w:eastAsia="宋体"/>
              </w:rPr>
            </w:pPr>
            <w:ins w:id="13189" w:author="Edward Lee" w:date="2017-10-16T16:40:00Z">
              <w:r>
                <w:rPr>
                  <w:rFonts w:hint="eastAsia" w:ascii="宋体" w:hAnsi="宋体" w:eastAsia="宋体"/>
                </w:rPr>
                <w:t>0x0004</w:t>
              </w:r>
            </w:ins>
          </w:p>
        </w:tc>
        <w:tc>
          <w:tcPr>
            <w:tcW w:w="6804" w:type="dxa"/>
            <w:vAlign w:val="center"/>
          </w:tcPr>
          <w:p>
            <w:pPr>
              <w:rPr>
                <w:ins w:id="13190" w:author="Edward Lee" w:date="2017-10-16T16:40:00Z"/>
                <w:rFonts w:ascii="宋体" w:hAnsi="宋体" w:eastAsia="宋体"/>
              </w:rPr>
            </w:pPr>
            <w:ins w:id="13191" w:author="Edward Lee" w:date="2017-10-16T16:40:00Z">
              <w:r>
                <w:rPr>
                  <w:rFonts w:ascii="宋体" w:hAnsi="宋体" w:eastAsia="宋体"/>
                </w:rPr>
                <w:t>The terminal sends the tag data</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92" w:author="Edward Lee" w:date="2017-10-16T16:40:00Z"/>
        </w:trPr>
        <w:tc>
          <w:tcPr>
            <w:tcW w:w="817" w:type="dxa"/>
            <w:vAlign w:val="center"/>
          </w:tcPr>
          <w:p>
            <w:pPr>
              <w:jc w:val="center"/>
              <w:rPr>
                <w:ins w:id="13193" w:author="Edward Lee" w:date="2017-10-16T16:40:00Z"/>
                <w:rFonts w:ascii="宋体" w:hAnsi="宋体" w:eastAsia="宋体"/>
              </w:rPr>
            </w:pPr>
            <w:ins w:id="13194" w:author="Edward Lee" w:date="2017-10-16T16:40:00Z">
              <w:r>
                <w:rPr>
                  <w:rFonts w:hint="eastAsia" w:ascii="宋体" w:hAnsi="宋体" w:eastAsia="宋体"/>
                </w:rPr>
                <w:t>8</w:t>
              </w:r>
            </w:ins>
          </w:p>
        </w:tc>
        <w:tc>
          <w:tcPr>
            <w:tcW w:w="1418" w:type="dxa"/>
            <w:vAlign w:val="center"/>
          </w:tcPr>
          <w:p>
            <w:pPr>
              <w:jc w:val="center"/>
              <w:rPr>
                <w:ins w:id="13195" w:author="Edward Lee" w:date="2017-10-16T16:40:00Z"/>
                <w:rFonts w:ascii="宋体" w:hAnsi="宋体" w:eastAsia="宋体"/>
              </w:rPr>
            </w:pPr>
            <w:ins w:id="13196" w:author="Edward Lee" w:date="2017-10-16T16:40:00Z">
              <w:r>
                <w:rPr>
                  <w:rFonts w:hint="eastAsia" w:ascii="宋体" w:hAnsi="宋体" w:eastAsia="宋体"/>
                </w:rPr>
                <w:t>0x8004</w:t>
              </w:r>
            </w:ins>
          </w:p>
        </w:tc>
        <w:tc>
          <w:tcPr>
            <w:tcW w:w="6804" w:type="dxa"/>
            <w:vAlign w:val="center"/>
          </w:tcPr>
          <w:p>
            <w:pPr>
              <w:rPr>
                <w:ins w:id="13197" w:author="Edward Lee" w:date="2017-10-16T16:40:00Z"/>
                <w:rFonts w:ascii="宋体" w:hAnsi="宋体" w:eastAsia="宋体"/>
              </w:rPr>
            </w:pPr>
            <w:ins w:id="13198" w:author="Edward Lee" w:date="2017-10-16T16:40:00Z">
              <w:r>
                <w:rPr>
                  <w:rFonts w:ascii="宋体" w:hAnsi="宋体" w:eastAsia="宋体"/>
                </w:rPr>
                <w:t>The platform acknowledges receipt of the tag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199" w:author="Edward Lee" w:date="2017-10-16T16:40:00Z"/>
        </w:trPr>
        <w:tc>
          <w:tcPr>
            <w:tcW w:w="817" w:type="dxa"/>
            <w:vAlign w:val="center"/>
          </w:tcPr>
          <w:p>
            <w:pPr>
              <w:jc w:val="center"/>
              <w:rPr>
                <w:ins w:id="13200" w:author="Edward Lee" w:date="2017-10-16T16:40:00Z"/>
                <w:rFonts w:ascii="宋体" w:hAnsi="宋体" w:eastAsia="宋体"/>
              </w:rPr>
            </w:pPr>
            <w:ins w:id="13201" w:author="Edward Lee" w:date="2017-10-16T16:40:00Z">
              <w:r>
                <w:rPr>
                  <w:rFonts w:hint="eastAsia" w:ascii="宋体" w:hAnsi="宋体" w:eastAsia="宋体"/>
                </w:rPr>
                <w:t>9</w:t>
              </w:r>
            </w:ins>
          </w:p>
        </w:tc>
        <w:tc>
          <w:tcPr>
            <w:tcW w:w="1418" w:type="dxa"/>
            <w:vAlign w:val="center"/>
          </w:tcPr>
          <w:p>
            <w:pPr>
              <w:jc w:val="center"/>
              <w:rPr>
                <w:ins w:id="13202" w:author="Edward Lee" w:date="2017-10-16T16:40:00Z"/>
                <w:rFonts w:ascii="宋体" w:hAnsi="宋体" w:eastAsia="宋体"/>
              </w:rPr>
            </w:pPr>
            <w:ins w:id="13203" w:author="Edward Lee" w:date="2017-10-16T16:40:00Z">
              <w:r>
                <w:rPr>
                  <w:rFonts w:hint="eastAsia" w:ascii="宋体" w:hAnsi="宋体" w:eastAsia="宋体"/>
                </w:rPr>
                <w:t>0x000D</w:t>
              </w:r>
            </w:ins>
          </w:p>
        </w:tc>
        <w:tc>
          <w:tcPr>
            <w:tcW w:w="6804" w:type="dxa"/>
            <w:vAlign w:val="center"/>
          </w:tcPr>
          <w:p>
            <w:pPr>
              <w:rPr>
                <w:ins w:id="13204" w:author="Edward Lee" w:date="2017-10-16T16:40:00Z"/>
                <w:rFonts w:ascii="宋体" w:hAnsi="宋体" w:eastAsia="宋体"/>
              </w:rPr>
            </w:pPr>
            <w:ins w:id="13205" w:author="Edward Lee" w:date="2017-10-16T16:40:00Z">
              <w:r>
                <w:rPr>
                  <w:rFonts w:ascii="宋体" w:hAnsi="宋体" w:eastAsia="宋体"/>
                </w:rPr>
                <w:t>To upgrade the firmware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206" w:author="Edward Lee" w:date="2017-10-16T16:40:00Z"/>
        </w:trPr>
        <w:tc>
          <w:tcPr>
            <w:tcW w:w="817" w:type="dxa"/>
            <w:vAlign w:val="center"/>
          </w:tcPr>
          <w:p>
            <w:pPr>
              <w:jc w:val="center"/>
              <w:rPr>
                <w:ins w:id="13207" w:author="Edward Lee" w:date="2017-10-16T16:40:00Z"/>
                <w:rFonts w:ascii="宋体" w:hAnsi="宋体" w:eastAsia="宋体"/>
              </w:rPr>
            </w:pPr>
            <w:ins w:id="13208" w:author="Edward Lee" w:date="2017-10-16T16:40:00Z">
              <w:r>
                <w:rPr>
                  <w:rFonts w:hint="eastAsia" w:ascii="宋体" w:hAnsi="宋体" w:eastAsia="宋体"/>
                </w:rPr>
                <w:t>10</w:t>
              </w:r>
            </w:ins>
          </w:p>
        </w:tc>
        <w:tc>
          <w:tcPr>
            <w:tcW w:w="1418" w:type="dxa"/>
            <w:vAlign w:val="center"/>
          </w:tcPr>
          <w:p>
            <w:pPr>
              <w:jc w:val="center"/>
              <w:rPr>
                <w:ins w:id="13209" w:author="Edward Lee" w:date="2017-10-16T16:40:00Z"/>
                <w:rFonts w:ascii="宋体" w:hAnsi="宋体" w:eastAsia="宋体"/>
              </w:rPr>
            </w:pPr>
            <w:ins w:id="13210" w:author="Edward Lee" w:date="2017-10-16T16:40:00Z">
              <w:r>
                <w:rPr>
                  <w:rFonts w:hint="eastAsia" w:ascii="宋体" w:hAnsi="宋体" w:eastAsia="宋体"/>
                </w:rPr>
                <w:t>0x800D</w:t>
              </w:r>
            </w:ins>
          </w:p>
        </w:tc>
        <w:tc>
          <w:tcPr>
            <w:tcW w:w="6804" w:type="dxa"/>
            <w:vAlign w:val="center"/>
          </w:tcPr>
          <w:p>
            <w:pPr>
              <w:rPr>
                <w:ins w:id="13211" w:author="Edward Lee" w:date="2017-10-16T16:40:00Z"/>
                <w:rFonts w:ascii="宋体" w:hAnsi="宋体" w:eastAsia="宋体"/>
              </w:rPr>
            </w:pPr>
            <w:ins w:id="13212" w:author="Edward Lee" w:date="2017-10-16T16:40:00Z">
              <w:r>
                <w:rPr>
                  <w:rFonts w:ascii="宋体" w:hAnsi="宋体" w:eastAsia="宋体"/>
                </w:rPr>
                <w:t>Platform to confirm upgrade firmware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213" w:author="Edward Lee" w:date="2017-10-16T16:40:00Z"/>
        </w:trPr>
        <w:tc>
          <w:tcPr>
            <w:tcW w:w="817" w:type="dxa"/>
            <w:vAlign w:val="center"/>
          </w:tcPr>
          <w:p>
            <w:pPr>
              <w:jc w:val="center"/>
              <w:rPr>
                <w:ins w:id="13214" w:author="Edward Lee" w:date="2017-10-16T16:40:00Z"/>
                <w:rFonts w:ascii="宋体" w:hAnsi="宋体" w:eastAsia="宋体"/>
              </w:rPr>
            </w:pPr>
          </w:p>
        </w:tc>
        <w:tc>
          <w:tcPr>
            <w:tcW w:w="1418" w:type="dxa"/>
            <w:vAlign w:val="center"/>
          </w:tcPr>
          <w:p>
            <w:pPr>
              <w:jc w:val="center"/>
              <w:rPr>
                <w:ins w:id="13215" w:author="Edward Lee" w:date="2017-10-16T16:40:00Z"/>
                <w:rFonts w:ascii="宋体" w:hAnsi="宋体" w:eastAsia="宋体"/>
              </w:rPr>
            </w:pPr>
          </w:p>
        </w:tc>
        <w:tc>
          <w:tcPr>
            <w:tcW w:w="6804" w:type="dxa"/>
            <w:vAlign w:val="center"/>
          </w:tcPr>
          <w:p>
            <w:pPr>
              <w:rPr>
                <w:ins w:id="13216" w:author="Edward Lee" w:date="2017-10-16T16:40:00Z"/>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3217" w:author="Edward Lee" w:date="2017-10-16T16:40:00Z"/>
        </w:trPr>
        <w:tc>
          <w:tcPr>
            <w:tcW w:w="817" w:type="dxa"/>
            <w:vAlign w:val="center"/>
          </w:tcPr>
          <w:p>
            <w:pPr>
              <w:jc w:val="center"/>
              <w:rPr>
                <w:ins w:id="13218" w:author="Edward Lee" w:date="2017-10-16T16:40:00Z"/>
                <w:rFonts w:ascii="宋体" w:hAnsi="宋体" w:eastAsia="宋体"/>
              </w:rPr>
            </w:pPr>
          </w:p>
        </w:tc>
        <w:tc>
          <w:tcPr>
            <w:tcW w:w="1418" w:type="dxa"/>
            <w:vAlign w:val="center"/>
          </w:tcPr>
          <w:p>
            <w:pPr>
              <w:jc w:val="center"/>
              <w:rPr>
                <w:ins w:id="13219" w:author="Edward Lee" w:date="2017-10-16T16:40:00Z"/>
                <w:rFonts w:ascii="宋体" w:hAnsi="宋体" w:eastAsia="宋体"/>
              </w:rPr>
            </w:pPr>
          </w:p>
        </w:tc>
        <w:tc>
          <w:tcPr>
            <w:tcW w:w="6804" w:type="dxa"/>
            <w:vAlign w:val="center"/>
          </w:tcPr>
          <w:p>
            <w:pPr>
              <w:rPr>
                <w:ins w:id="13220" w:author="Edward Lee" w:date="2017-10-16T16:40:00Z"/>
                <w:rFonts w:ascii="宋体" w:hAnsi="宋体" w:eastAsia="宋体"/>
              </w:rPr>
            </w:pPr>
          </w:p>
        </w:tc>
      </w:tr>
    </w:tbl>
    <w:p>
      <w:pPr>
        <w:rPr>
          <w:ins w:id="13221" w:author="Edward Lee" w:date="2017-10-16T16:40:00Z"/>
          <w:rFonts w:ascii="宋体" w:hAnsi="宋体" w:eastAsia="宋体"/>
        </w:rPr>
      </w:pPr>
    </w:p>
    <w:p>
      <w:pPr>
        <w:pStyle w:val="2"/>
        <w:numPr>
          <w:ilvl w:val="0"/>
          <w:numId w:val="3"/>
        </w:numPr>
        <w:rPr>
          <w:ins w:id="13222" w:author="Edward Lee" w:date="2017-10-16T16:40:00Z"/>
          <w:rStyle w:val="25"/>
          <w:b w:val="0"/>
          <w:bCs w:val="0"/>
          <w:smallCaps w:val="0"/>
        </w:rPr>
      </w:pPr>
      <w:ins w:id="13223" w:author="Edward Lee" w:date="2017-10-16T16:40:00Z">
        <w:r>
          <w:rPr>
            <w:rStyle w:val="25"/>
            <w:rFonts w:ascii="宋体" w:hAnsi="宋体" w:eastAsia="宋体"/>
            <w:b w:val="0"/>
            <w:bCs w:val="0"/>
          </w:rPr>
          <w:br w:type="page"/>
        </w:r>
      </w:ins>
      <w:ins w:id="13224" w:author="Edward Lee" w:date="2017-10-16T16:40:00Z">
        <w:r>
          <w:rPr>
            <w:rStyle w:val="25"/>
            <w:rFonts w:hint="eastAsia"/>
            <w:b w:val="0"/>
            <w:bCs w:val="0"/>
          </w:rPr>
          <w:t xml:space="preserve"> Checksum</w:t>
        </w:r>
      </w:ins>
      <w:ins w:id="13225" w:author="Edward Lee" w:date="2017-10-16T16:40:00Z">
        <w:r>
          <w:rPr>
            <w:rStyle w:val="25"/>
            <w:b w:val="0"/>
            <w:bCs w:val="0"/>
          </w:rPr>
          <w:t xml:space="preserve"> algorithm</w:t>
        </w:r>
      </w:ins>
    </w:p>
    <w:p>
      <w:pPr>
        <w:pStyle w:val="3"/>
        <w:numPr>
          <w:ilvl w:val="1"/>
          <w:numId w:val="3"/>
        </w:numPr>
        <w:spacing w:before="360" w:line="415" w:lineRule="auto"/>
        <w:ind w:left="572" w:hanging="572" w:hangingChars="178"/>
        <w:rPr>
          <w:ins w:id="13226" w:author="Edward Lee" w:date="2017-10-16T16:40:00Z"/>
          <w:rFonts w:ascii="宋体" w:hAnsi="宋体" w:eastAsia="宋体"/>
        </w:rPr>
      </w:pPr>
      <w:ins w:id="13227" w:author="Edward Lee" w:date="2017-10-16T16:40:00Z">
        <w:r>
          <w:rPr>
            <w:rFonts w:ascii="宋体" w:hAnsi="宋体" w:eastAsia="宋体"/>
          </w:rPr>
          <w:t>CRC16</w:t>
        </w:r>
      </w:ins>
      <w:ins w:id="13228" w:author="Edward Lee" w:date="2017-10-16T16:40:00Z">
        <w:r>
          <w:rPr>
            <w:rStyle w:val="25"/>
            <w:b w:val="0"/>
            <w:bCs w:val="0"/>
          </w:rPr>
          <w:t xml:space="preserve"> algorithm</w:t>
        </w:r>
      </w:ins>
    </w:p>
    <w:p>
      <w:pPr>
        <w:ind w:firstLine="360"/>
        <w:rPr>
          <w:ins w:id="13229" w:author="Edward Lee" w:date="2017-10-16T16:40:00Z"/>
          <w:rFonts w:ascii="宋体" w:hAnsi="宋体" w:eastAsia="宋体"/>
        </w:rPr>
      </w:pPr>
      <w:ins w:id="13230" w:author="Edward Lee" w:date="2017-10-16T16:40:00Z">
        <w:r>
          <w:rPr>
            <w:rFonts w:ascii="宋体" w:hAnsi="宋体" w:eastAsia="宋体"/>
          </w:rPr>
          <w:t xml:space="preserve">The data packet of communication with the platform, using CRC16 </w:t>
        </w:r>
      </w:ins>
      <w:ins w:id="13231" w:author="Edward Lee" w:date="2017-10-16T16:40:00Z">
        <w:r>
          <w:rPr>
            <w:rFonts w:hint="eastAsia" w:ascii="宋体" w:hAnsi="宋体" w:eastAsia="宋体"/>
          </w:rPr>
          <w:t>algorithm</w:t>
        </w:r>
      </w:ins>
      <w:ins w:id="13232" w:author="Edward Lee" w:date="2017-10-16T16:40:00Z">
        <w:r>
          <w:rPr>
            <w:rFonts w:ascii="宋体" w:hAnsi="宋体" w:eastAsia="宋体"/>
          </w:rPr>
          <w:t>. The following two kinds of checking algorithms are introduced, which are recommended using method 2. Method 2 is used to check the table, which is 8 times faster than method 1</w:t>
        </w:r>
      </w:ins>
    </w:p>
    <w:p>
      <w:pPr>
        <w:rPr>
          <w:ins w:id="13233" w:author="Edward Lee" w:date="2017-10-16T16:40:00Z"/>
          <w:rFonts w:ascii="宋体" w:hAnsi="宋体" w:eastAsia="宋体"/>
        </w:rPr>
      </w:pPr>
    </w:p>
    <w:p>
      <w:pPr>
        <w:pStyle w:val="4"/>
        <w:numPr>
          <w:ilvl w:val="2"/>
          <w:numId w:val="3"/>
        </w:numPr>
        <w:rPr>
          <w:ins w:id="13234" w:author="Edward Lee" w:date="2017-10-16T16:40:00Z"/>
          <w:sz w:val="30"/>
          <w:szCs w:val="30"/>
        </w:rPr>
      </w:pPr>
      <w:ins w:id="13235" w:author="Edward Lee" w:date="2017-10-16T16:40:00Z">
        <w:r>
          <w:rPr>
            <w:rFonts w:hint="eastAsia"/>
            <w:sz w:val="30"/>
            <w:szCs w:val="30"/>
          </w:rPr>
          <w:t>C#.net method 1</w:t>
        </w:r>
      </w:ins>
    </w:p>
    <w:p>
      <w:pPr>
        <w:rPr>
          <w:ins w:id="13236" w:author="Edward Lee" w:date="2017-10-16T16:40:00Z"/>
          <w:rFonts w:ascii="宋体" w:hAnsi="宋体" w:eastAsia="宋体"/>
        </w:rPr>
      </w:pPr>
    </w:p>
    <w:p>
      <w:pPr>
        <w:rPr>
          <w:ins w:id="13237" w:author="Edward Lee" w:date="2017-10-16T16:40:00Z"/>
          <w:rFonts w:ascii="宋体" w:hAnsi="宋体" w:eastAsia="宋体"/>
        </w:rPr>
      </w:pPr>
      <w:ins w:id="13238" w:author="Edward Lee" w:date="2017-10-16T16:40:00Z">
        <w:r>
          <w:rPr>
            <w:rFonts w:ascii="宋体" w:hAnsi="宋体" w:eastAsia="宋体"/>
          </w:rPr>
          <w:t>/******************************************************************************</w:t>
        </w:r>
      </w:ins>
    </w:p>
    <w:p>
      <w:pPr>
        <w:rPr>
          <w:ins w:id="13239" w:author="Edward Lee" w:date="2017-10-16T16:40:00Z"/>
          <w:rFonts w:ascii="宋体" w:hAnsi="宋体" w:eastAsia="宋体"/>
        </w:rPr>
      </w:pPr>
      <w:ins w:id="13240" w:author="Edward Lee" w:date="2017-10-16T16:40:00Z">
        <w:r>
          <w:rPr>
            <w:rFonts w:ascii="宋体" w:hAnsi="宋体" w:eastAsia="宋体"/>
          </w:rPr>
          <w:t>** Function name    :  crc16_ccitt</w:t>
        </w:r>
      </w:ins>
    </w:p>
    <w:p>
      <w:pPr>
        <w:rPr>
          <w:ins w:id="13241" w:author="Edward Lee" w:date="2017-10-16T16:40:00Z"/>
          <w:rFonts w:ascii="宋体" w:hAnsi="宋体" w:eastAsia="宋体"/>
        </w:rPr>
      </w:pPr>
      <w:ins w:id="13242" w:author="Edward Lee" w:date="2017-10-16T16:40:00Z">
        <w:r>
          <w:rPr>
            <w:rFonts w:hint="eastAsia" w:ascii="宋体" w:hAnsi="宋体" w:eastAsia="宋体"/>
          </w:rPr>
          <w:t xml:space="preserve">** Descriptions      :  </w:t>
        </w:r>
      </w:ins>
      <w:ins w:id="13243" w:author="Edward Lee" w:date="2017-10-16T16:40:00Z">
        <w:r>
          <w:rPr>
            <w:rFonts w:ascii="宋体" w:hAnsi="宋体" w:eastAsia="宋体"/>
          </w:rPr>
          <w:t>Cyclic redundancy check -16</w:t>
        </w:r>
      </w:ins>
      <w:ins w:id="13244" w:author="Edward Lee" w:date="2017-10-16T16:40:00Z">
        <w:r>
          <w:rPr>
            <w:rFonts w:hint="eastAsia" w:ascii="宋体" w:hAnsi="宋体" w:eastAsia="宋体"/>
          </w:rPr>
          <w:t xml:space="preserve"> （CCITT standard-0x1021）        </w:t>
        </w:r>
      </w:ins>
    </w:p>
    <w:p>
      <w:pPr>
        <w:rPr>
          <w:ins w:id="13245" w:author="Edward Lee" w:date="2017-10-16T16:40:00Z"/>
          <w:rFonts w:ascii="宋体" w:hAnsi="宋体" w:eastAsia="宋体"/>
        </w:rPr>
      </w:pPr>
      <w:ins w:id="13246" w:author="Edward Lee" w:date="2017-10-16T16:40:00Z">
        <w:r>
          <w:rPr>
            <w:rFonts w:hint="eastAsia" w:ascii="宋体" w:hAnsi="宋体" w:eastAsia="宋体"/>
          </w:rPr>
          <w:t xml:space="preserve">** input parameters  :  buf  </w:t>
        </w:r>
      </w:ins>
      <w:ins w:id="13247" w:author="Edward Lee" w:date="2017-10-16T16:40:00Z">
        <w:r>
          <w:rPr>
            <w:rFonts w:ascii="宋体" w:hAnsi="宋体" w:eastAsia="宋体"/>
          </w:rPr>
          <w:t>The data to be checked</w:t>
        </w:r>
      </w:ins>
    </w:p>
    <w:p>
      <w:pPr>
        <w:rPr>
          <w:ins w:id="13248" w:author="Edward Lee" w:date="2017-10-16T16:40:00Z"/>
          <w:rFonts w:ascii="宋体" w:hAnsi="宋体" w:eastAsia="宋体"/>
        </w:rPr>
      </w:pPr>
      <w:ins w:id="13249" w:author="Edward Lee" w:date="2017-10-16T16:40:00Z">
        <w:r>
          <w:rPr>
            <w:rFonts w:hint="eastAsia" w:ascii="宋体" w:hAnsi="宋体" w:eastAsia="宋体"/>
          </w:rPr>
          <w:t xml:space="preserve">**                      len </w:t>
        </w:r>
      </w:ins>
      <w:ins w:id="13250" w:author="Edward Lee" w:date="2017-10-16T16:40:00Z">
        <w:r>
          <w:rPr>
            <w:rFonts w:ascii="宋体" w:hAnsi="宋体" w:eastAsia="宋体"/>
          </w:rPr>
          <w:t>Check the length of the data</w:t>
        </w:r>
      </w:ins>
    </w:p>
    <w:p>
      <w:pPr>
        <w:rPr>
          <w:ins w:id="13251" w:author="Edward Lee" w:date="2017-10-16T16:40:00Z"/>
          <w:rFonts w:ascii="宋体" w:hAnsi="宋体" w:eastAsia="宋体"/>
        </w:rPr>
      </w:pPr>
      <w:ins w:id="13252" w:author="Edward Lee" w:date="2017-10-16T16:40:00Z">
        <w:r>
          <w:rPr>
            <w:rFonts w:hint="eastAsia" w:ascii="宋体" w:hAnsi="宋体" w:eastAsia="宋体"/>
          </w:rPr>
          <w:t>** output parameters :  None</w:t>
        </w:r>
      </w:ins>
    </w:p>
    <w:p>
      <w:pPr>
        <w:rPr>
          <w:ins w:id="13253" w:author="Edward Lee" w:date="2017-10-16T16:40:00Z"/>
          <w:rFonts w:ascii="宋体" w:hAnsi="宋体" w:eastAsia="宋体"/>
        </w:rPr>
      </w:pPr>
      <w:ins w:id="13254" w:author="Edward Lee" w:date="2017-10-16T16:40:00Z">
        <w:r>
          <w:rPr>
            <w:rFonts w:hint="eastAsia" w:ascii="宋体" w:hAnsi="宋体" w:eastAsia="宋体"/>
          </w:rPr>
          <w:t>** Returned value   :   value</w:t>
        </w:r>
      </w:ins>
    </w:p>
    <w:p>
      <w:pPr>
        <w:rPr>
          <w:ins w:id="13255" w:author="Edward Lee" w:date="2017-10-16T16:40:00Z"/>
          <w:rFonts w:ascii="宋体" w:hAnsi="宋体" w:eastAsia="宋体"/>
        </w:rPr>
      </w:pPr>
      <w:ins w:id="13256" w:author="Edward Lee" w:date="2017-10-16T16:40:00Z">
        <w:r>
          <w:rPr>
            <w:rFonts w:ascii="宋体" w:hAnsi="宋体" w:eastAsia="宋体"/>
          </w:rPr>
          <w:t>**********************************************************************</w:t>
        </w:r>
      </w:ins>
      <w:ins w:id="13257" w:author="Edward Lee" w:date="2017-10-16T16:40:00Z">
        <w:r>
          <w:rPr>
            <w:rFonts w:hint="eastAsia" w:ascii="宋体" w:hAnsi="宋体" w:eastAsia="宋体"/>
          </w:rPr>
          <w:t>********</w:t>
        </w:r>
      </w:ins>
      <w:ins w:id="13258" w:author="Edward Lee" w:date="2017-10-16T16:40:00Z">
        <w:r>
          <w:rPr>
            <w:rFonts w:ascii="宋体" w:hAnsi="宋体" w:eastAsia="宋体"/>
          </w:rPr>
          <w:t>*/</w:t>
        </w:r>
      </w:ins>
    </w:p>
    <w:p>
      <w:pPr>
        <w:rPr>
          <w:ins w:id="13259" w:author="Edward Lee" w:date="2017-10-16T16:40:00Z"/>
          <w:rFonts w:ascii="宋体" w:hAnsi="宋体" w:eastAsia="宋体"/>
        </w:rPr>
      </w:pPr>
      <w:ins w:id="13260" w:author="Edward Lee" w:date="2017-10-16T16:40:00Z">
        <w:r>
          <w:rPr>
            <w:rFonts w:ascii="宋体" w:hAnsi="宋体" w:eastAsia="宋体"/>
          </w:rPr>
          <w:t>uint16_t crc16_ccitt(uint8_t *buf, uint16_t len)</w:t>
        </w:r>
      </w:ins>
    </w:p>
    <w:p>
      <w:pPr>
        <w:rPr>
          <w:ins w:id="13261" w:author="Edward Lee" w:date="2017-10-16T16:40:00Z"/>
          <w:rFonts w:ascii="宋体" w:hAnsi="宋体" w:eastAsia="宋体"/>
        </w:rPr>
      </w:pPr>
      <w:ins w:id="13262" w:author="Edward Lee" w:date="2017-10-16T16:40:00Z">
        <w:r>
          <w:rPr>
            <w:rFonts w:ascii="宋体" w:hAnsi="宋体" w:eastAsia="宋体"/>
          </w:rPr>
          <w:t>{</w:t>
        </w:r>
      </w:ins>
    </w:p>
    <w:p>
      <w:pPr>
        <w:rPr>
          <w:ins w:id="13263" w:author="Edward Lee" w:date="2017-10-16T16:40:00Z"/>
          <w:rFonts w:ascii="宋体" w:hAnsi="宋体" w:eastAsia="宋体"/>
        </w:rPr>
      </w:pPr>
      <w:ins w:id="13264" w:author="Edward Lee" w:date="2017-10-16T16:40:00Z">
        <w:r>
          <w:rPr>
            <w:rFonts w:ascii="宋体" w:hAnsi="宋体" w:eastAsia="宋体"/>
          </w:rPr>
          <w:t xml:space="preserve">    uint16_t i, j;</w:t>
        </w:r>
      </w:ins>
    </w:p>
    <w:p>
      <w:pPr>
        <w:rPr>
          <w:ins w:id="13265" w:author="Edward Lee" w:date="2017-10-16T16:40:00Z"/>
          <w:rFonts w:ascii="宋体" w:hAnsi="宋体" w:eastAsia="宋体"/>
        </w:rPr>
      </w:pPr>
      <w:ins w:id="13266" w:author="Edward Lee" w:date="2017-10-16T16:40:00Z">
        <w:r>
          <w:rPr>
            <w:rFonts w:ascii="宋体" w:hAnsi="宋体" w:eastAsia="宋体"/>
          </w:rPr>
          <w:t xml:space="preserve">    uint16_t crc_reg = 0xFFFF;</w:t>
        </w:r>
      </w:ins>
    </w:p>
    <w:p>
      <w:pPr>
        <w:rPr>
          <w:ins w:id="13267" w:author="Edward Lee" w:date="2017-10-16T16:40:00Z"/>
          <w:rFonts w:ascii="宋体" w:hAnsi="宋体" w:eastAsia="宋体"/>
        </w:rPr>
      </w:pPr>
      <w:ins w:id="13268" w:author="Edward Lee" w:date="2017-10-16T16:40:00Z">
        <w:r>
          <w:rPr>
            <w:rFonts w:ascii="宋体" w:hAnsi="宋体" w:eastAsia="宋体"/>
          </w:rPr>
          <w:t xml:space="preserve">    uint16_t crc_val;</w:t>
        </w:r>
      </w:ins>
    </w:p>
    <w:p>
      <w:pPr>
        <w:rPr>
          <w:ins w:id="13269" w:author="Edward Lee" w:date="2017-10-16T16:40:00Z"/>
          <w:rFonts w:ascii="宋体" w:hAnsi="宋体" w:eastAsia="宋体"/>
        </w:rPr>
      </w:pPr>
    </w:p>
    <w:p>
      <w:pPr>
        <w:rPr>
          <w:ins w:id="13270" w:author="Edward Lee" w:date="2017-10-16T16:40:00Z"/>
          <w:rFonts w:ascii="宋体" w:hAnsi="宋体" w:eastAsia="宋体"/>
        </w:rPr>
      </w:pPr>
      <w:ins w:id="13271" w:author="Edward Lee" w:date="2017-10-16T16:40:00Z">
        <w:r>
          <w:rPr>
            <w:rFonts w:ascii="宋体" w:hAnsi="宋体" w:eastAsia="宋体"/>
          </w:rPr>
          <w:t xml:space="preserve">    for (i = 0; i &lt; len; i++) </w:t>
        </w:r>
      </w:ins>
    </w:p>
    <w:p>
      <w:pPr>
        <w:rPr>
          <w:ins w:id="13272" w:author="Edward Lee" w:date="2017-10-16T16:40:00Z"/>
          <w:rFonts w:ascii="宋体" w:hAnsi="宋体" w:eastAsia="宋体"/>
        </w:rPr>
      </w:pPr>
      <w:ins w:id="13273" w:author="Edward Lee" w:date="2017-10-16T16:40:00Z">
        <w:r>
          <w:rPr>
            <w:rFonts w:ascii="宋体" w:hAnsi="宋体" w:eastAsia="宋体"/>
          </w:rPr>
          <w:t xml:space="preserve">    {</w:t>
        </w:r>
      </w:ins>
    </w:p>
    <w:p>
      <w:pPr>
        <w:rPr>
          <w:ins w:id="13274" w:author="Edward Lee" w:date="2017-10-16T16:40:00Z"/>
          <w:rFonts w:ascii="宋体" w:hAnsi="宋体" w:eastAsia="宋体"/>
        </w:rPr>
      </w:pPr>
      <w:ins w:id="13275" w:author="Edward Lee" w:date="2017-10-16T16:40:00Z">
        <w:r>
          <w:rPr>
            <w:rFonts w:ascii="宋体" w:hAnsi="宋体" w:eastAsia="宋体"/>
          </w:rPr>
          <w:t xml:space="preserve">        crc_val = buf[i] &lt;&lt; 8;</w:t>
        </w:r>
      </w:ins>
    </w:p>
    <w:p>
      <w:pPr>
        <w:rPr>
          <w:ins w:id="13276" w:author="Edward Lee" w:date="2017-10-16T16:40:00Z"/>
          <w:rFonts w:ascii="宋体" w:hAnsi="宋体" w:eastAsia="宋体"/>
        </w:rPr>
      </w:pPr>
    </w:p>
    <w:p>
      <w:pPr>
        <w:rPr>
          <w:ins w:id="13277" w:author="Edward Lee" w:date="2017-10-16T16:40:00Z"/>
          <w:rFonts w:ascii="宋体" w:hAnsi="宋体" w:eastAsia="宋体"/>
        </w:rPr>
      </w:pPr>
      <w:ins w:id="13278" w:author="Edward Lee" w:date="2017-10-16T16:40:00Z">
        <w:r>
          <w:rPr>
            <w:rFonts w:ascii="宋体" w:hAnsi="宋体" w:eastAsia="宋体"/>
          </w:rPr>
          <w:t xml:space="preserve">        for (j = 0; j &lt; 8; j++) </w:t>
        </w:r>
      </w:ins>
    </w:p>
    <w:p>
      <w:pPr>
        <w:rPr>
          <w:ins w:id="13279" w:author="Edward Lee" w:date="2017-10-16T16:40:00Z"/>
          <w:rFonts w:ascii="宋体" w:hAnsi="宋体" w:eastAsia="宋体"/>
        </w:rPr>
      </w:pPr>
      <w:ins w:id="13280" w:author="Edward Lee" w:date="2017-10-16T16:40:00Z">
        <w:r>
          <w:rPr>
            <w:rFonts w:ascii="宋体" w:hAnsi="宋体" w:eastAsia="宋体"/>
          </w:rPr>
          <w:t xml:space="preserve">        { </w:t>
        </w:r>
      </w:ins>
    </w:p>
    <w:p>
      <w:pPr>
        <w:rPr>
          <w:ins w:id="13281" w:author="Edward Lee" w:date="2017-10-16T16:40:00Z"/>
          <w:rFonts w:ascii="宋体" w:hAnsi="宋体" w:eastAsia="宋体"/>
        </w:rPr>
      </w:pPr>
      <w:ins w:id="13282" w:author="Edward Lee" w:date="2017-10-16T16:40:00Z">
        <w:r>
          <w:rPr>
            <w:rFonts w:ascii="宋体" w:hAnsi="宋体" w:eastAsia="宋体"/>
          </w:rPr>
          <w:t xml:space="preserve">            if (((int16_t)(crc_reg ^ crc_val)) &lt; 0)</w:t>
        </w:r>
      </w:ins>
    </w:p>
    <w:p>
      <w:pPr>
        <w:rPr>
          <w:ins w:id="13283" w:author="Edward Lee" w:date="2017-10-16T16:40:00Z"/>
          <w:rFonts w:ascii="宋体" w:hAnsi="宋体" w:eastAsia="宋体"/>
        </w:rPr>
      </w:pPr>
      <w:ins w:id="13284" w:author="Edward Lee" w:date="2017-10-16T16:40:00Z">
        <w:r>
          <w:rPr>
            <w:rFonts w:ascii="宋体" w:hAnsi="宋体" w:eastAsia="宋体"/>
          </w:rPr>
          <w:t xml:space="preserve">                crc_reg = (crc_reg &lt;&lt; 1) ^ 0x1021;</w:t>
        </w:r>
      </w:ins>
    </w:p>
    <w:p>
      <w:pPr>
        <w:rPr>
          <w:ins w:id="13285" w:author="Edward Lee" w:date="2017-10-16T16:40:00Z"/>
          <w:rFonts w:ascii="宋体" w:hAnsi="宋体" w:eastAsia="宋体"/>
        </w:rPr>
      </w:pPr>
      <w:ins w:id="13286" w:author="Edward Lee" w:date="2017-10-16T16:40:00Z">
        <w:r>
          <w:rPr>
            <w:rFonts w:ascii="宋体" w:hAnsi="宋体" w:eastAsia="宋体"/>
          </w:rPr>
          <w:t xml:space="preserve">            else </w:t>
        </w:r>
      </w:ins>
    </w:p>
    <w:p>
      <w:pPr>
        <w:rPr>
          <w:ins w:id="13287" w:author="Edward Lee" w:date="2017-10-16T16:40:00Z"/>
          <w:rFonts w:ascii="宋体" w:hAnsi="宋体" w:eastAsia="宋体"/>
        </w:rPr>
      </w:pPr>
      <w:ins w:id="13288" w:author="Edward Lee" w:date="2017-10-16T16:40:00Z">
        <w:r>
          <w:rPr>
            <w:rFonts w:ascii="宋体" w:hAnsi="宋体" w:eastAsia="宋体"/>
          </w:rPr>
          <w:t xml:space="preserve">                crc_reg &lt;&lt;= 1; </w:t>
        </w:r>
      </w:ins>
    </w:p>
    <w:p>
      <w:pPr>
        <w:rPr>
          <w:ins w:id="13289" w:author="Edward Lee" w:date="2017-10-16T16:40:00Z"/>
          <w:rFonts w:ascii="宋体" w:hAnsi="宋体" w:eastAsia="宋体"/>
        </w:rPr>
      </w:pPr>
      <w:ins w:id="13290" w:author="Edward Lee" w:date="2017-10-16T16:40:00Z">
        <w:r>
          <w:rPr>
            <w:rFonts w:ascii="宋体" w:hAnsi="宋体" w:eastAsia="宋体"/>
          </w:rPr>
          <w:t xml:space="preserve">            crc_val &lt;&lt;= 1;            </w:t>
        </w:r>
      </w:ins>
    </w:p>
    <w:p>
      <w:pPr>
        <w:rPr>
          <w:ins w:id="13291" w:author="Edward Lee" w:date="2017-10-16T16:40:00Z"/>
          <w:rFonts w:ascii="宋体" w:hAnsi="宋体" w:eastAsia="宋体"/>
        </w:rPr>
      </w:pPr>
      <w:ins w:id="13292" w:author="Edward Lee" w:date="2017-10-16T16:40:00Z">
        <w:r>
          <w:rPr>
            <w:rFonts w:ascii="宋体" w:hAnsi="宋体" w:eastAsia="宋体"/>
          </w:rPr>
          <w:t xml:space="preserve">        }</w:t>
        </w:r>
      </w:ins>
    </w:p>
    <w:p>
      <w:pPr>
        <w:rPr>
          <w:ins w:id="13293" w:author="Edward Lee" w:date="2017-10-16T16:40:00Z"/>
          <w:rFonts w:ascii="宋体" w:hAnsi="宋体" w:eastAsia="宋体"/>
        </w:rPr>
      </w:pPr>
      <w:ins w:id="13294" w:author="Edward Lee" w:date="2017-10-16T16:40:00Z">
        <w:r>
          <w:rPr>
            <w:rFonts w:ascii="宋体" w:hAnsi="宋体" w:eastAsia="宋体"/>
          </w:rPr>
          <w:t xml:space="preserve">    }</w:t>
        </w:r>
      </w:ins>
    </w:p>
    <w:p>
      <w:pPr>
        <w:rPr>
          <w:ins w:id="13295" w:author="Edward Lee" w:date="2017-10-16T16:40:00Z"/>
          <w:rFonts w:ascii="宋体" w:hAnsi="宋体" w:eastAsia="宋体"/>
        </w:rPr>
      </w:pPr>
      <w:ins w:id="13296" w:author="Edward Lee" w:date="2017-10-16T16:40:00Z">
        <w:r>
          <w:rPr>
            <w:rFonts w:ascii="宋体" w:hAnsi="宋体" w:eastAsia="宋体"/>
          </w:rPr>
          <w:t xml:space="preserve">    return crc_reg;</w:t>
        </w:r>
      </w:ins>
    </w:p>
    <w:p>
      <w:pPr>
        <w:rPr>
          <w:ins w:id="13297" w:author="Edward Lee" w:date="2017-10-16T16:40:00Z"/>
          <w:rFonts w:ascii="宋体" w:hAnsi="宋体" w:eastAsia="宋体"/>
        </w:rPr>
      </w:pPr>
      <w:ins w:id="13298" w:author="Edward Lee" w:date="2017-10-16T16:40:00Z">
        <w:r>
          <w:rPr>
            <w:rFonts w:ascii="宋体" w:hAnsi="宋体" w:eastAsia="宋体"/>
          </w:rPr>
          <w:t>}</w:t>
        </w:r>
      </w:ins>
    </w:p>
    <w:p>
      <w:pPr>
        <w:rPr>
          <w:ins w:id="13299" w:author="Edward Lee" w:date="2017-10-16T16:40:00Z"/>
          <w:rFonts w:ascii="宋体" w:hAnsi="宋体" w:eastAsia="宋体"/>
        </w:rPr>
      </w:pPr>
    </w:p>
    <w:p>
      <w:pPr>
        <w:rPr>
          <w:ins w:id="13300" w:author="Edward Lee" w:date="2017-10-16T16:40:00Z"/>
          <w:rFonts w:ascii="宋体" w:hAnsi="宋体" w:eastAsia="宋体"/>
        </w:rPr>
      </w:pPr>
    </w:p>
    <w:p>
      <w:pPr>
        <w:pStyle w:val="4"/>
        <w:numPr>
          <w:ilvl w:val="2"/>
          <w:numId w:val="3"/>
        </w:numPr>
        <w:rPr>
          <w:ins w:id="13301" w:author="Edward Lee" w:date="2017-10-16T16:40:00Z"/>
          <w:sz w:val="30"/>
          <w:szCs w:val="30"/>
        </w:rPr>
      </w:pPr>
      <w:ins w:id="13302" w:author="Edward Lee" w:date="2017-10-16T16:40:00Z">
        <w:r>
          <w:rPr>
            <w:rFonts w:hint="eastAsia"/>
            <w:sz w:val="30"/>
            <w:szCs w:val="30"/>
          </w:rPr>
          <w:t xml:space="preserve"> C#.net method 1 </w:t>
        </w:r>
      </w:ins>
      <w:ins w:id="13303" w:author="Edward Lee" w:date="2017-10-16T16:40:00Z">
        <w:r>
          <w:rPr>
            <w:sz w:val="30"/>
            <w:szCs w:val="30"/>
          </w:rPr>
          <w:t>Look-up table method</w:t>
        </w:r>
      </w:ins>
    </w:p>
    <w:p>
      <w:pPr>
        <w:rPr>
          <w:ins w:id="13304" w:author="Edward Lee" w:date="2017-10-16T16:40:00Z"/>
          <w:rFonts w:ascii="宋体" w:hAnsi="宋体" w:eastAsia="宋体"/>
        </w:rPr>
      </w:pPr>
    </w:p>
    <w:p>
      <w:pPr>
        <w:rPr>
          <w:ins w:id="13305" w:author="Edward Lee" w:date="2017-10-16T16:40:00Z"/>
          <w:rFonts w:ascii="宋体" w:hAnsi="宋体" w:eastAsia="宋体"/>
        </w:rPr>
      </w:pPr>
      <w:ins w:id="13306" w:author="Edward Lee" w:date="2017-10-16T16:40:00Z">
        <w:r>
          <w:rPr>
            <w:rFonts w:ascii="宋体" w:hAnsi="宋体" w:eastAsia="宋体"/>
          </w:rPr>
          <w:t>/******************************************************************************</w:t>
        </w:r>
      </w:ins>
    </w:p>
    <w:p>
      <w:pPr>
        <w:rPr>
          <w:ins w:id="13307" w:author="Edward Lee" w:date="2017-10-16T16:40:00Z"/>
          <w:rFonts w:ascii="宋体" w:hAnsi="宋体" w:eastAsia="宋体"/>
        </w:rPr>
      </w:pPr>
      <w:ins w:id="13308" w:author="Edward Lee" w:date="2017-10-16T16:40:00Z">
        <w:r>
          <w:rPr>
            <w:rFonts w:ascii="宋体" w:hAnsi="宋体" w:eastAsia="宋体"/>
          </w:rPr>
          <w:t>** Function name    :  CRC16</w:t>
        </w:r>
      </w:ins>
    </w:p>
    <w:p>
      <w:pPr>
        <w:rPr>
          <w:ins w:id="13309" w:author="Edward Lee" w:date="2017-10-16T16:40:00Z"/>
          <w:rFonts w:ascii="宋体" w:hAnsi="宋体" w:eastAsia="宋体"/>
        </w:rPr>
      </w:pPr>
      <w:ins w:id="13310" w:author="Edward Lee" w:date="2017-10-16T16:40:00Z">
        <w:r>
          <w:rPr>
            <w:rFonts w:hint="eastAsia" w:ascii="宋体" w:hAnsi="宋体" w:eastAsia="宋体"/>
          </w:rPr>
          <w:t xml:space="preserve">** Descriptions      :  </w:t>
        </w:r>
      </w:ins>
      <w:ins w:id="13311" w:author="Edward Lee" w:date="2017-10-16T16:40:00Z">
        <w:r>
          <w:rPr>
            <w:rFonts w:ascii="宋体" w:hAnsi="宋体" w:eastAsia="宋体"/>
          </w:rPr>
          <w:t>yclic redundancy check -16</w:t>
        </w:r>
      </w:ins>
      <w:ins w:id="13312" w:author="Edward Lee" w:date="2017-10-16T16:40:00Z">
        <w:r>
          <w:rPr>
            <w:rFonts w:hint="eastAsia" w:ascii="宋体" w:hAnsi="宋体" w:eastAsia="宋体"/>
          </w:rPr>
          <w:t xml:space="preserve"> （CCITT standard-0x1021）        </w:t>
        </w:r>
      </w:ins>
    </w:p>
    <w:p>
      <w:pPr>
        <w:rPr>
          <w:ins w:id="13313" w:author="Edward Lee" w:date="2017-10-16T16:40:00Z"/>
          <w:rFonts w:ascii="宋体" w:hAnsi="宋体" w:eastAsia="宋体"/>
        </w:rPr>
      </w:pPr>
      <w:ins w:id="13314" w:author="Edward Lee" w:date="2017-10-16T16:40:00Z">
        <w:r>
          <w:rPr>
            <w:rFonts w:hint="eastAsia" w:ascii="宋体" w:hAnsi="宋体" w:eastAsia="宋体"/>
          </w:rPr>
          <w:t xml:space="preserve">** input parameters  :  buf  </w:t>
        </w:r>
      </w:ins>
      <w:ins w:id="13315" w:author="Edward Lee" w:date="2017-10-16T16:40:00Z">
        <w:r>
          <w:rPr>
            <w:rFonts w:ascii="宋体" w:hAnsi="宋体" w:eastAsia="宋体"/>
          </w:rPr>
          <w:t>The data to be checked</w:t>
        </w:r>
      </w:ins>
    </w:p>
    <w:p>
      <w:pPr>
        <w:rPr>
          <w:ins w:id="13316" w:author="Edward Lee" w:date="2017-10-16T16:40:00Z"/>
          <w:rFonts w:ascii="宋体" w:hAnsi="宋体" w:eastAsia="宋体"/>
        </w:rPr>
      </w:pPr>
      <w:ins w:id="13317" w:author="Edward Lee" w:date="2017-10-16T16:40:00Z">
        <w:r>
          <w:rPr>
            <w:rFonts w:hint="eastAsia" w:ascii="宋体" w:hAnsi="宋体" w:eastAsia="宋体"/>
          </w:rPr>
          <w:t xml:space="preserve">**                      len </w:t>
        </w:r>
      </w:ins>
      <w:ins w:id="13318" w:author="Edward Lee" w:date="2017-10-16T16:40:00Z">
        <w:r>
          <w:rPr>
            <w:rFonts w:ascii="宋体" w:hAnsi="宋体" w:eastAsia="宋体"/>
          </w:rPr>
          <w:t>Check the length of the data</w:t>
        </w:r>
      </w:ins>
    </w:p>
    <w:p>
      <w:pPr>
        <w:rPr>
          <w:ins w:id="13319" w:author="Edward Lee" w:date="2017-10-16T16:40:00Z"/>
          <w:rFonts w:ascii="宋体" w:hAnsi="宋体" w:eastAsia="宋体"/>
        </w:rPr>
      </w:pPr>
      <w:ins w:id="13320" w:author="Edward Lee" w:date="2017-10-16T16:40:00Z">
        <w:r>
          <w:rPr>
            <w:rFonts w:hint="eastAsia" w:ascii="宋体" w:hAnsi="宋体" w:eastAsia="宋体"/>
          </w:rPr>
          <w:t>** output parameters :  None</w:t>
        </w:r>
      </w:ins>
    </w:p>
    <w:p>
      <w:pPr>
        <w:rPr>
          <w:ins w:id="13321" w:author="Edward Lee" w:date="2017-10-16T16:40:00Z"/>
          <w:rFonts w:ascii="宋体" w:hAnsi="宋体" w:eastAsia="宋体"/>
        </w:rPr>
      </w:pPr>
      <w:ins w:id="13322" w:author="Edward Lee" w:date="2017-10-16T16:40:00Z">
        <w:r>
          <w:rPr>
            <w:rFonts w:hint="eastAsia" w:ascii="宋体" w:hAnsi="宋体" w:eastAsia="宋体"/>
          </w:rPr>
          <w:t>** Returned value   :   value</w:t>
        </w:r>
      </w:ins>
    </w:p>
    <w:p>
      <w:pPr>
        <w:rPr>
          <w:ins w:id="13323" w:author="Edward Lee" w:date="2017-10-16T16:40:00Z"/>
          <w:rFonts w:ascii="宋体" w:hAnsi="宋体" w:eastAsia="宋体"/>
        </w:rPr>
      </w:pPr>
      <w:ins w:id="13324" w:author="Edward Lee" w:date="2017-10-16T16:40:00Z">
        <w:r>
          <w:rPr>
            <w:rFonts w:ascii="宋体" w:hAnsi="宋体" w:eastAsia="宋体"/>
          </w:rPr>
          <w:t>**********************************************************************</w:t>
        </w:r>
      </w:ins>
      <w:ins w:id="13325" w:author="Edward Lee" w:date="2017-10-16T16:40:00Z">
        <w:r>
          <w:rPr>
            <w:rFonts w:hint="eastAsia" w:ascii="宋体" w:hAnsi="宋体" w:eastAsia="宋体"/>
          </w:rPr>
          <w:t>********</w:t>
        </w:r>
      </w:ins>
      <w:ins w:id="13326" w:author="Edward Lee" w:date="2017-10-16T16:40:00Z">
        <w:r>
          <w:rPr>
            <w:rFonts w:ascii="宋体" w:hAnsi="宋体" w:eastAsia="宋体"/>
          </w:rPr>
          <w:t>*/</w:t>
        </w:r>
      </w:ins>
    </w:p>
    <w:p>
      <w:pPr>
        <w:rPr>
          <w:ins w:id="13327" w:author="Edward Lee" w:date="2017-10-16T16:40:00Z"/>
          <w:rFonts w:ascii="宋体" w:hAnsi="宋体" w:eastAsia="宋体"/>
        </w:rPr>
      </w:pPr>
      <w:ins w:id="13328" w:author="Edward Lee" w:date="2017-10-16T16:40:00Z">
        <w:r>
          <w:rPr>
            <w:rFonts w:hint="eastAsia" w:ascii="宋体" w:hAnsi="宋体" w:eastAsia="宋体"/>
          </w:rPr>
          <w:t xml:space="preserve">const </w:t>
        </w:r>
      </w:ins>
      <w:ins w:id="13329" w:author="Edward Lee" w:date="2017-10-16T16:40:00Z">
        <w:r>
          <w:rPr>
            <w:rFonts w:ascii="宋体" w:hAnsi="宋体" w:eastAsia="宋体"/>
          </w:rPr>
          <w:t>uint16_t</w:t>
        </w:r>
      </w:ins>
      <w:ins w:id="13330" w:author="Edward Lee" w:date="2017-10-16T16:40:00Z">
        <w:r>
          <w:rPr>
            <w:rFonts w:hint="eastAsia" w:ascii="宋体" w:hAnsi="宋体" w:eastAsia="宋体"/>
          </w:rPr>
          <w:t xml:space="preserve"> crc16_table[]=   //* CRC16 CCITT标准-0x1021</w:t>
        </w:r>
      </w:ins>
    </w:p>
    <w:p>
      <w:pPr>
        <w:rPr>
          <w:ins w:id="13331" w:author="Edward Lee" w:date="2017-10-16T16:40:00Z"/>
          <w:rFonts w:ascii="宋体" w:hAnsi="宋体" w:eastAsia="宋体"/>
        </w:rPr>
      </w:pPr>
      <w:ins w:id="13332" w:author="Edward Lee" w:date="2017-10-16T16:40:00Z">
        <w:r>
          <w:rPr>
            <w:rFonts w:ascii="宋体" w:hAnsi="宋体" w:eastAsia="宋体"/>
          </w:rPr>
          <w:t xml:space="preserve">{ </w:t>
        </w:r>
      </w:ins>
    </w:p>
    <w:p>
      <w:pPr>
        <w:rPr>
          <w:ins w:id="13333" w:author="Edward Lee" w:date="2017-10-16T16:40:00Z"/>
          <w:rFonts w:ascii="宋体" w:hAnsi="宋体" w:eastAsia="宋体"/>
        </w:rPr>
      </w:pPr>
      <w:ins w:id="13334" w:author="Edward Lee" w:date="2017-10-16T16:40:00Z">
        <w:r>
          <w:rPr>
            <w:rFonts w:ascii="宋体" w:hAnsi="宋体" w:eastAsia="宋体"/>
          </w:rPr>
          <w:tab/>
        </w:r>
      </w:ins>
      <w:ins w:id="13335" w:author="Edward Lee" w:date="2017-10-16T16:40:00Z">
        <w:r>
          <w:rPr>
            <w:rFonts w:ascii="宋体" w:hAnsi="宋体" w:eastAsia="宋体"/>
          </w:rPr>
          <w:t>0x0000, 0x1021, 0x2042, 0x3063, 0x4084, 0x50a5, 0x60c6, 0x70e7,</w:t>
        </w:r>
      </w:ins>
    </w:p>
    <w:p>
      <w:pPr>
        <w:rPr>
          <w:ins w:id="13336" w:author="Edward Lee" w:date="2017-10-16T16:40:00Z"/>
          <w:rFonts w:ascii="宋体" w:hAnsi="宋体" w:eastAsia="宋体"/>
        </w:rPr>
      </w:pPr>
      <w:ins w:id="13337" w:author="Edward Lee" w:date="2017-10-16T16:40:00Z">
        <w:r>
          <w:rPr>
            <w:rFonts w:ascii="宋体" w:hAnsi="宋体" w:eastAsia="宋体"/>
          </w:rPr>
          <w:tab/>
        </w:r>
      </w:ins>
      <w:ins w:id="13338" w:author="Edward Lee" w:date="2017-10-16T16:40:00Z">
        <w:r>
          <w:rPr>
            <w:rFonts w:ascii="宋体" w:hAnsi="宋体" w:eastAsia="宋体"/>
          </w:rPr>
          <w:t>0x8108, 0x9129, 0xa14a, 0xb16b, 0xc18c, 0xd1ad, 0xe1ce, 0xf1ef,</w:t>
        </w:r>
      </w:ins>
    </w:p>
    <w:p>
      <w:pPr>
        <w:rPr>
          <w:ins w:id="13339" w:author="Edward Lee" w:date="2017-10-16T16:40:00Z"/>
          <w:rFonts w:ascii="宋体" w:hAnsi="宋体" w:eastAsia="宋体"/>
        </w:rPr>
      </w:pPr>
      <w:ins w:id="13340" w:author="Edward Lee" w:date="2017-10-16T16:40:00Z">
        <w:r>
          <w:rPr>
            <w:rFonts w:ascii="宋体" w:hAnsi="宋体" w:eastAsia="宋体"/>
          </w:rPr>
          <w:tab/>
        </w:r>
      </w:ins>
      <w:ins w:id="13341" w:author="Edward Lee" w:date="2017-10-16T16:40:00Z">
        <w:r>
          <w:rPr>
            <w:rFonts w:ascii="宋体" w:hAnsi="宋体" w:eastAsia="宋体"/>
          </w:rPr>
          <w:t>0x1231, 0x0210, 0x3273, 0x2252, 0x52b5, 0x4294, 0x72f7, 0x62d6,</w:t>
        </w:r>
      </w:ins>
    </w:p>
    <w:p>
      <w:pPr>
        <w:rPr>
          <w:ins w:id="13342" w:author="Edward Lee" w:date="2017-10-16T16:40:00Z"/>
          <w:rFonts w:ascii="宋体" w:hAnsi="宋体" w:eastAsia="宋体"/>
        </w:rPr>
      </w:pPr>
      <w:ins w:id="13343" w:author="Edward Lee" w:date="2017-10-16T16:40:00Z">
        <w:r>
          <w:rPr>
            <w:rFonts w:ascii="宋体" w:hAnsi="宋体" w:eastAsia="宋体"/>
          </w:rPr>
          <w:tab/>
        </w:r>
      </w:ins>
      <w:ins w:id="13344" w:author="Edward Lee" w:date="2017-10-16T16:40:00Z">
        <w:r>
          <w:rPr>
            <w:rFonts w:ascii="宋体" w:hAnsi="宋体" w:eastAsia="宋体"/>
          </w:rPr>
          <w:t>0x9339, 0x8318, 0xb37b, 0xa35a, 0xd3bd, 0xc39c, 0xf3ff, 0xe3de,</w:t>
        </w:r>
      </w:ins>
    </w:p>
    <w:p>
      <w:pPr>
        <w:rPr>
          <w:ins w:id="13345" w:author="Edward Lee" w:date="2017-10-16T16:40:00Z"/>
          <w:rFonts w:ascii="宋体" w:hAnsi="宋体" w:eastAsia="宋体"/>
        </w:rPr>
      </w:pPr>
      <w:ins w:id="13346" w:author="Edward Lee" w:date="2017-10-16T16:40:00Z">
        <w:r>
          <w:rPr>
            <w:rFonts w:ascii="宋体" w:hAnsi="宋体" w:eastAsia="宋体"/>
          </w:rPr>
          <w:tab/>
        </w:r>
      </w:ins>
      <w:ins w:id="13347" w:author="Edward Lee" w:date="2017-10-16T16:40:00Z">
        <w:r>
          <w:rPr>
            <w:rFonts w:ascii="宋体" w:hAnsi="宋体" w:eastAsia="宋体"/>
          </w:rPr>
          <w:t>0x2462, 0x3443, 0x0420, 0x1401, 0x64e6, 0x74c7, 0x44a4, 0x5485,</w:t>
        </w:r>
      </w:ins>
    </w:p>
    <w:p>
      <w:pPr>
        <w:rPr>
          <w:ins w:id="13348" w:author="Edward Lee" w:date="2017-10-16T16:40:00Z"/>
          <w:rFonts w:ascii="宋体" w:hAnsi="宋体" w:eastAsia="宋体"/>
        </w:rPr>
      </w:pPr>
      <w:ins w:id="13349" w:author="Edward Lee" w:date="2017-10-16T16:40:00Z">
        <w:r>
          <w:rPr>
            <w:rFonts w:ascii="宋体" w:hAnsi="宋体" w:eastAsia="宋体"/>
          </w:rPr>
          <w:tab/>
        </w:r>
      </w:ins>
      <w:ins w:id="13350" w:author="Edward Lee" w:date="2017-10-16T16:40:00Z">
        <w:r>
          <w:rPr>
            <w:rFonts w:ascii="宋体" w:hAnsi="宋体" w:eastAsia="宋体"/>
          </w:rPr>
          <w:t>0xa56a, 0xb54b, 0x8528, 0x9509, 0xe5ee, 0xf5cf, 0xc5ac, 0xd58d,</w:t>
        </w:r>
      </w:ins>
    </w:p>
    <w:p>
      <w:pPr>
        <w:rPr>
          <w:ins w:id="13351" w:author="Edward Lee" w:date="2017-10-16T16:40:00Z"/>
          <w:rFonts w:ascii="宋体" w:hAnsi="宋体" w:eastAsia="宋体"/>
        </w:rPr>
      </w:pPr>
      <w:ins w:id="13352" w:author="Edward Lee" w:date="2017-10-16T16:40:00Z">
        <w:r>
          <w:rPr>
            <w:rFonts w:ascii="宋体" w:hAnsi="宋体" w:eastAsia="宋体"/>
          </w:rPr>
          <w:tab/>
        </w:r>
      </w:ins>
      <w:ins w:id="13353" w:author="Edward Lee" w:date="2017-10-16T16:40:00Z">
        <w:r>
          <w:rPr>
            <w:rFonts w:ascii="宋体" w:hAnsi="宋体" w:eastAsia="宋体"/>
          </w:rPr>
          <w:t>0x3653, 0x2672, 0x1611, 0x0630, 0x76d7, 0x66f6, 0x5695, 0x46b4,</w:t>
        </w:r>
      </w:ins>
    </w:p>
    <w:p>
      <w:pPr>
        <w:rPr>
          <w:ins w:id="13354" w:author="Edward Lee" w:date="2017-10-16T16:40:00Z"/>
          <w:rFonts w:ascii="宋体" w:hAnsi="宋体" w:eastAsia="宋体"/>
        </w:rPr>
      </w:pPr>
      <w:ins w:id="13355" w:author="Edward Lee" w:date="2017-10-16T16:40:00Z">
        <w:r>
          <w:rPr>
            <w:rFonts w:ascii="宋体" w:hAnsi="宋体" w:eastAsia="宋体"/>
          </w:rPr>
          <w:tab/>
        </w:r>
      </w:ins>
      <w:ins w:id="13356" w:author="Edward Lee" w:date="2017-10-16T16:40:00Z">
        <w:r>
          <w:rPr>
            <w:rFonts w:ascii="宋体" w:hAnsi="宋体" w:eastAsia="宋体"/>
          </w:rPr>
          <w:t>0xb75b, 0xa77a, 0x9719, 0x8738, 0xf7df, 0xe7fe, 0xd79d, 0xc7bc,</w:t>
        </w:r>
      </w:ins>
    </w:p>
    <w:p>
      <w:pPr>
        <w:rPr>
          <w:ins w:id="13357" w:author="Edward Lee" w:date="2017-10-16T16:40:00Z"/>
          <w:rFonts w:ascii="宋体" w:hAnsi="宋体" w:eastAsia="宋体"/>
        </w:rPr>
      </w:pPr>
      <w:ins w:id="13358" w:author="Edward Lee" w:date="2017-10-16T16:40:00Z">
        <w:r>
          <w:rPr>
            <w:rFonts w:ascii="宋体" w:hAnsi="宋体" w:eastAsia="宋体"/>
          </w:rPr>
          <w:tab/>
        </w:r>
      </w:ins>
      <w:ins w:id="13359" w:author="Edward Lee" w:date="2017-10-16T16:40:00Z">
        <w:r>
          <w:rPr>
            <w:rFonts w:ascii="宋体" w:hAnsi="宋体" w:eastAsia="宋体"/>
          </w:rPr>
          <w:t>0x48c4, 0x58e5, 0x6886, 0x78a7, 0x0840, 0x1861, 0x2802, 0x3823,</w:t>
        </w:r>
      </w:ins>
    </w:p>
    <w:p>
      <w:pPr>
        <w:rPr>
          <w:ins w:id="13360" w:author="Edward Lee" w:date="2017-10-16T16:40:00Z"/>
          <w:rFonts w:ascii="宋体" w:hAnsi="宋体" w:eastAsia="宋体"/>
        </w:rPr>
      </w:pPr>
      <w:ins w:id="13361" w:author="Edward Lee" w:date="2017-10-16T16:40:00Z">
        <w:r>
          <w:rPr>
            <w:rFonts w:ascii="宋体" w:hAnsi="宋体" w:eastAsia="宋体"/>
          </w:rPr>
          <w:tab/>
        </w:r>
      </w:ins>
      <w:ins w:id="13362" w:author="Edward Lee" w:date="2017-10-16T16:40:00Z">
        <w:r>
          <w:rPr>
            <w:rFonts w:ascii="宋体" w:hAnsi="宋体" w:eastAsia="宋体"/>
          </w:rPr>
          <w:t>0xc9cc, 0xd9ed, 0xe98e, 0xf9af, 0x8948, 0x9969, 0xa90a, 0xb92b,</w:t>
        </w:r>
      </w:ins>
    </w:p>
    <w:p>
      <w:pPr>
        <w:rPr>
          <w:ins w:id="13363" w:author="Edward Lee" w:date="2017-10-16T16:40:00Z"/>
          <w:rFonts w:ascii="宋体" w:hAnsi="宋体" w:eastAsia="宋体"/>
        </w:rPr>
      </w:pPr>
      <w:ins w:id="13364" w:author="Edward Lee" w:date="2017-10-16T16:40:00Z">
        <w:r>
          <w:rPr>
            <w:rFonts w:ascii="宋体" w:hAnsi="宋体" w:eastAsia="宋体"/>
          </w:rPr>
          <w:tab/>
        </w:r>
      </w:ins>
      <w:ins w:id="13365" w:author="Edward Lee" w:date="2017-10-16T16:40:00Z">
        <w:r>
          <w:rPr>
            <w:rFonts w:ascii="宋体" w:hAnsi="宋体" w:eastAsia="宋体"/>
          </w:rPr>
          <w:t>0x5af5, 0x4ad4, 0x7ab7, 0x6a96, 0x1a71, 0x0a50, 0x3a33, 0x2a12,</w:t>
        </w:r>
      </w:ins>
    </w:p>
    <w:p>
      <w:pPr>
        <w:rPr>
          <w:ins w:id="13366" w:author="Edward Lee" w:date="2017-10-16T16:40:00Z"/>
          <w:rFonts w:ascii="宋体" w:hAnsi="宋体" w:eastAsia="宋体"/>
        </w:rPr>
      </w:pPr>
      <w:ins w:id="13367" w:author="Edward Lee" w:date="2017-10-16T16:40:00Z">
        <w:r>
          <w:rPr>
            <w:rFonts w:ascii="宋体" w:hAnsi="宋体" w:eastAsia="宋体"/>
          </w:rPr>
          <w:tab/>
        </w:r>
      </w:ins>
      <w:ins w:id="13368" w:author="Edward Lee" w:date="2017-10-16T16:40:00Z">
        <w:r>
          <w:rPr>
            <w:rFonts w:ascii="宋体" w:hAnsi="宋体" w:eastAsia="宋体"/>
          </w:rPr>
          <w:t>0xdbfd, 0xcbdc, 0xfbbf, 0xeb9e, 0x9b79, 0x8b58, 0xbb3b, 0xab1a,</w:t>
        </w:r>
      </w:ins>
    </w:p>
    <w:p>
      <w:pPr>
        <w:rPr>
          <w:ins w:id="13369" w:author="Edward Lee" w:date="2017-10-16T16:40:00Z"/>
          <w:rFonts w:ascii="宋体" w:hAnsi="宋体" w:eastAsia="宋体"/>
        </w:rPr>
      </w:pPr>
      <w:ins w:id="13370" w:author="Edward Lee" w:date="2017-10-16T16:40:00Z">
        <w:r>
          <w:rPr>
            <w:rFonts w:ascii="宋体" w:hAnsi="宋体" w:eastAsia="宋体"/>
          </w:rPr>
          <w:tab/>
        </w:r>
      </w:ins>
      <w:ins w:id="13371" w:author="Edward Lee" w:date="2017-10-16T16:40:00Z">
        <w:r>
          <w:rPr>
            <w:rFonts w:ascii="宋体" w:hAnsi="宋体" w:eastAsia="宋体"/>
          </w:rPr>
          <w:t>0x6ca6, 0x7c87, 0x4ce4, 0x5cc5, 0x2c22, 0x3c03, 0x0c60, 0x1c41,</w:t>
        </w:r>
      </w:ins>
    </w:p>
    <w:p>
      <w:pPr>
        <w:rPr>
          <w:ins w:id="13372" w:author="Edward Lee" w:date="2017-10-16T16:40:00Z"/>
          <w:rFonts w:ascii="宋体" w:hAnsi="宋体" w:eastAsia="宋体"/>
        </w:rPr>
      </w:pPr>
      <w:ins w:id="13373" w:author="Edward Lee" w:date="2017-10-16T16:40:00Z">
        <w:r>
          <w:rPr>
            <w:rFonts w:ascii="宋体" w:hAnsi="宋体" w:eastAsia="宋体"/>
          </w:rPr>
          <w:tab/>
        </w:r>
      </w:ins>
      <w:ins w:id="13374" w:author="Edward Lee" w:date="2017-10-16T16:40:00Z">
        <w:r>
          <w:rPr>
            <w:rFonts w:ascii="宋体" w:hAnsi="宋体" w:eastAsia="宋体"/>
          </w:rPr>
          <w:t>0xedae, 0xfd8f, 0xcdec, 0xddcd, 0xad2a, 0xbd0b, 0x8d68, 0x9d49,</w:t>
        </w:r>
      </w:ins>
    </w:p>
    <w:p>
      <w:pPr>
        <w:rPr>
          <w:ins w:id="13375" w:author="Edward Lee" w:date="2017-10-16T16:40:00Z"/>
          <w:rFonts w:ascii="宋体" w:hAnsi="宋体" w:eastAsia="宋体"/>
        </w:rPr>
      </w:pPr>
      <w:ins w:id="13376" w:author="Edward Lee" w:date="2017-10-16T16:40:00Z">
        <w:r>
          <w:rPr>
            <w:rFonts w:ascii="宋体" w:hAnsi="宋体" w:eastAsia="宋体"/>
          </w:rPr>
          <w:tab/>
        </w:r>
      </w:ins>
      <w:ins w:id="13377" w:author="Edward Lee" w:date="2017-10-16T16:40:00Z">
        <w:r>
          <w:rPr>
            <w:rFonts w:ascii="宋体" w:hAnsi="宋体" w:eastAsia="宋体"/>
          </w:rPr>
          <w:t>0x7e97, 0x6eb6, 0x5ed5, 0x4ef4, 0x3e13, 0x2e32, 0x1e51, 0x0e70,</w:t>
        </w:r>
      </w:ins>
    </w:p>
    <w:p>
      <w:pPr>
        <w:rPr>
          <w:ins w:id="13378" w:author="Edward Lee" w:date="2017-10-16T16:40:00Z"/>
          <w:rFonts w:ascii="宋体" w:hAnsi="宋体" w:eastAsia="宋体"/>
        </w:rPr>
      </w:pPr>
      <w:ins w:id="13379" w:author="Edward Lee" w:date="2017-10-16T16:40:00Z">
        <w:r>
          <w:rPr>
            <w:rFonts w:ascii="宋体" w:hAnsi="宋体" w:eastAsia="宋体"/>
          </w:rPr>
          <w:tab/>
        </w:r>
      </w:ins>
      <w:ins w:id="13380" w:author="Edward Lee" w:date="2017-10-16T16:40:00Z">
        <w:r>
          <w:rPr>
            <w:rFonts w:ascii="宋体" w:hAnsi="宋体" w:eastAsia="宋体"/>
          </w:rPr>
          <w:t>0xff9f, 0xefbe, 0xdfdd, 0xcffc, 0xbf1b, 0xaf3a, 0x9f59, 0x8f78,</w:t>
        </w:r>
      </w:ins>
    </w:p>
    <w:p>
      <w:pPr>
        <w:rPr>
          <w:ins w:id="13381" w:author="Edward Lee" w:date="2017-10-16T16:40:00Z"/>
          <w:rFonts w:ascii="宋体" w:hAnsi="宋体" w:eastAsia="宋体"/>
        </w:rPr>
      </w:pPr>
      <w:ins w:id="13382" w:author="Edward Lee" w:date="2017-10-16T16:40:00Z">
        <w:r>
          <w:rPr>
            <w:rFonts w:ascii="宋体" w:hAnsi="宋体" w:eastAsia="宋体"/>
          </w:rPr>
          <w:tab/>
        </w:r>
      </w:ins>
      <w:ins w:id="13383" w:author="Edward Lee" w:date="2017-10-16T16:40:00Z">
        <w:r>
          <w:rPr>
            <w:rFonts w:ascii="宋体" w:hAnsi="宋体" w:eastAsia="宋体"/>
          </w:rPr>
          <w:t>0x9188, 0x81a9, 0xb1ca, 0xa1eb, 0xd10c, 0xc12d, 0xf14e, 0xe16f,</w:t>
        </w:r>
      </w:ins>
    </w:p>
    <w:p>
      <w:pPr>
        <w:rPr>
          <w:ins w:id="13384" w:author="Edward Lee" w:date="2017-10-16T16:40:00Z"/>
          <w:rFonts w:ascii="宋体" w:hAnsi="宋体" w:eastAsia="宋体"/>
        </w:rPr>
      </w:pPr>
      <w:ins w:id="13385" w:author="Edward Lee" w:date="2017-10-16T16:40:00Z">
        <w:r>
          <w:rPr>
            <w:rFonts w:ascii="宋体" w:hAnsi="宋体" w:eastAsia="宋体"/>
          </w:rPr>
          <w:tab/>
        </w:r>
      </w:ins>
      <w:ins w:id="13386" w:author="Edward Lee" w:date="2017-10-16T16:40:00Z">
        <w:r>
          <w:rPr>
            <w:rFonts w:ascii="宋体" w:hAnsi="宋体" w:eastAsia="宋体"/>
          </w:rPr>
          <w:t>0x1080, 0x00a1, 0x30c2, 0x20e3, 0x5004, 0x4025, 0x7046, 0x6067,</w:t>
        </w:r>
      </w:ins>
    </w:p>
    <w:p>
      <w:pPr>
        <w:rPr>
          <w:ins w:id="13387" w:author="Edward Lee" w:date="2017-10-16T16:40:00Z"/>
          <w:rFonts w:ascii="宋体" w:hAnsi="宋体" w:eastAsia="宋体"/>
        </w:rPr>
      </w:pPr>
      <w:ins w:id="13388" w:author="Edward Lee" w:date="2017-10-16T16:40:00Z">
        <w:r>
          <w:rPr>
            <w:rFonts w:ascii="宋体" w:hAnsi="宋体" w:eastAsia="宋体"/>
          </w:rPr>
          <w:tab/>
        </w:r>
      </w:ins>
      <w:ins w:id="13389" w:author="Edward Lee" w:date="2017-10-16T16:40:00Z">
        <w:r>
          <w:rPr>
            <w:rFonts w:ascii="宋体" w:hAnsi="宋体" w:eastAsia="宋体"/>
          </w:rPr>
          <w:t>0x83b9, 0x9398, 0xa3fb, 0xb3da, 0xc33d, 0xd31c, 0xe37f, 0xf35e,</w:t>
        </w:r>
      </w:ins>
    </w:p>
    <w:p>
      <w:pPr>
        <w:rPr>
          <w:ins w:id="13390" w:author="Edward Lee" w:date="2017-10-16T16:40:00Z"/>
          <w:rFonts w:ascii="宋体" w:hAnsi="宋体" w:eastAsia="宋体"/>
        </w:rPr>
      </w:pPr>
      <w:ins w:id="13391" w:author="Edward Lee" w:date="2017-10-16T16:40:00Z">
        <w:r>
          <w:rPr>
            <w:rFonts w:ascii="宋体" w:hAnsi="宋体" w:eastAsia="宋体"/>
          </w:rPr>
          <w:tab/>
        </w:r>
      </w:ins>
      <w:ins w:id="13392" w:author="Edward Lee" w:date="2017-10-16T16:40:00Z">
        <w:r>
          <w:rPr>
            <w:rFonts w:ascii="宋体" w:hAnsi="宋体" w:eastAsia="宋体"/>
          </w:rPr>
          <w:t>0x02b1, 0x1290, 0x22f3, 0x32d2, 0x4235, 0x5214, 0x6277, 0x7256,</w:t>
        </w:r>
      </w:ins>
    </w:p>
    <w:p>
      <w:pPr>
        <w:rPr>
          <w:ins w:id="13393" w:author="Edward Lee" w:date="2017-10-16T16:40:00Z"/>
          <w:rFonts w:ascii="宋体" w:hAnsi="宋体" w:eastAsia="宋体"/>
        </w:rPr>
      </w:pPr>
      <w:ins w:id="13394" w:author="Edward Lee" w:date="2017-10-16T16:40:00Z">
        <w:r>
          <w:rPr>
            <w:rFonts w:ascii="宋体" w:hAnsi="宋体" w:eastAsia="宋体"/>
          </w:rPr>
          <w:tab/>
        </w:r>
      </w:ins>
      <w:ins w:id="13395" w:author="Edward Lee" w:date="2017-10-16T16:40:00Z">
        <w:r>
          <w:rPr>
            <w:rFonts w:ascii="宋体" w:hAnsi="宋体" w:eastAsia="宋体"/>
          </w:rPr>
          <w:t>0xb5ea, 0xa5cb, 0x95a8, 0x8589, 0xf56e, 0xe54f, 0xd52c, 0xc50d,</w:t>
        </w:r>
      </w:ins>
    </w:p>
    <w:p>
      <w:pPr>
        <w:rPr>
          <w:ins w:id="13396" w:author="Edward Lee" w:date="2017-10-16T16:40:00Z"/>
          <w:rFonts w:ascii="宋体" w:hAnsi="宋体" w:eastAsia="宋体"/>
        </w:rPr>
      </w:pPr>
      <w:ins w:id="13397" w:author="Edward Lee" w:date="2017-10-16T16:40:00Z">
        <w:r>
          <w:rPr>
            <w:rFonts w:ascii="宋体" w:hAnsi="宋体" w:eastAsia="宋体"/>
          </w:rPr>
          <w:tab/>
        </w:r>
      </w:ins>
      <w:ins w:id="13398" w:author="Edward Lee" w:date="2017-10-16T16:40:00Z">
        <w:r>
          <w:rPr>
            <w:rFonts w:ascii="宋体" w:hAnsi="宋体" w:eastAsia="宋体"/>
          </w:rPr>
          <w:t>0x34e2, 0x24c3, 0x14a0, 0x0481, 0x7466, 0x6447, 0x5424, 0x4405,</w:t>
        </w:r>
      </w:ins>
    </w:p>
    <w:p>
      <w:pPr>
        <w:rPr>
          <w:ins w:id="13399" w:author="Edward Lee" w:date="2017-10-16T16:40:00Z"/>
          <w:rFonts w:ascii="宋体" w:hAnsi="宋体" w:eastAsia="宋体"/>
        </w:rPr>
      </w:pPr>
      <w:ins w:id="13400" w:author="Edward Lee" w:date="2017-10-16T16:40:00Z">
        <w:r>
          <w:rPr>
            <w:rFonts w:ascii="宋体" w:hAnsi="宋体" w:eastAsia="宋体"/>
          </w:rPr>
          <w:tab/>
        </w:r>
      </w:ins>
      <w:ins w:id="13401" w:author="Edward Lee" w:date="2017-10-16T16:40:00Z">
        <w:r>
          <w:rPr>
            <w:rFonts w:ascii="宋体" w:hAnsi="宋体" w:eastAsia="宋体"/>
          </w:rPr>
          <w:t>0xa7db, 0xb7fa, 0x8799, 0x97b8, 0xe75f, 0xf77e, 0xc71d, 0xd73c,</w:t>
        </w:r>
      </w:ins>
    </w:p>
    <w:p>
      <w:pPr>
        <w:rPr>
          <w:ins w:id="13402" w:author="Edward Lee" w:date="2017-10-16T16:40:00Z"/>
          <w:rFonts w:ascii="宋体" w:hAnsi="宋体" w:eastAsia="宋体"/>
        </w:rPr>
      </w:pPr>
      <w:ins w:id="13403" w:author="Edward Lee" w:date="2017-10-16T16:40:00Z">
        <w:r>
          <w:rPr>
            <w:rFonts w:ascii="宋体" w:hAnsi="宋体" w:eastAsia="宋体"/>
          </w:rPr>
          <w:tab/>
        </w:r>
      </w:ins>
      <w:ins w:id="13404" w:author="Edward Lee" w:date="2017-10-16T16:40:00Z">
        <w:r>
          <w:rPr>
            <w:rFonts w:ascii="宋体" w:hAnsi="宋体" w:eastAsia="宋体"/>
          </w:rPr>
          <w:t>0x26d3, 0x36f2, 0x0691, 0x16b0, 0x6657, 0x7676, 0x4615, 0x5634,</w:t>
        </w:r>
      </w:ins>
    </w:p>
    <w:p>
      <w:pPr>
        <w:rPr>
          <w:ins w:id="13405" w:author="Edward Lee" w:date="2017-10-16T16:40:00Z"/>
          <w:rFonts w:ascii="宋体" w:hAnsi="宋体" w:eastAsia="宋体"/>
        </w:rPr>
      </w:pPr>
      <w:ins w:id="13406" w:author="Edward Lee" w:date="2017-10-16T16:40:00Z">
        <w:r>
          <w:rPr>
            <w:rFonts w:ascii="宋体" w:hAnsi="宋体" w:eastAsia="宋体"/>
          </w:rPr>
          <w:tab/>
        </w:r>
      </w:ins>
      <w:ins w:id="13407" w:author="Edward Lee" w:date="2017-10-16T16:40:00Z">
        <w:r>
          <w:rPr>
            <w:rFonts w:ascii="宋体" w:hAnsi="宋体" w:eastAsia="宋体"/>
          </w:rPr>
          <w:t>0xd94c, 0xc96d, 0xf90e, 0xe92f, 0x99c8, 0x89e9, 0xb98a, 0xa9ab,</w:t>
        </w:r>
      </w:ins>
    </w:p>
    <w:p>
      <w:pPr>
        <w:rPr>
          <w:ins w:id="13408" w:author="Edward Lee" w:date="2017-10-16T16:40:00Z"/>
          <w:rFonts w:ascii="宋体" w:hAnsi="宋体" w:eastAsia="宋体"/>
        </w:rPr>
      </w:pPr>
      <w:ins w:id="13409" w:author="Edward Lee" w:date="2017-10-16T16:40:00Z">
        <w:r>
          <w:rPr>
            <w:rFonts w:ascii="宋体" w:hAnsi="宋体" w:eastAsia="宋体"/>
          </w:rPr>
          <w:tab/>
        </w:r>
      </w:ins>
      <w:ins w:id="13410" w:author="Edward Lee" w:date="2017-10-16T16:40:00Z">
        <w:r>
          <w:rPr>
            <w:rFonts w:ascii="宋体" w:hAnsi="宋体" w:eastAsia="宋体"/>
          </w:rPr>
          <w:t>0x5844, 0x4865, 0x7806, 0x6827, 0x18c0, 0x08e1, 0x3882, 0x28a3,</w:t>
        </w:r>
      </w:ins>
    </w:p>
    <w:p>
      <w:pPr>
        <w:rPr>
          <w:ins w:id="13411" w:author="Edward Lee" w:date="2017-10-16T16:40:00Z"/>
          <w:rFonts w:ascii="宋体" w:hAnsi="宋体" w:eastAsia="宋体"/>
        </w:rPr>
      </w:pPr>
      <w:ins w:id="13412" w:author="Edward Lee" w:date="2017-10-16T16:40:00Z">
        <w:r>
          <w:rPr>
            <w:rFonts w:ascii="宋体" w:hAnsi="宋体" w:eastAsia="宋体"/>
          </w:rPr>
          <w:tab/>
        </w:r>
      </w:ins>
      <w:ins w:id="13413" w:author="Edward Lee" w:date="2017-10-16T16:40:00Z">
        <w:r>
          <w:rPr>
            <w:rFonts w:ascii="宋体" w:hAnsi="宋体" w:eastAsia="宋体"/>
          </w:rPr>
          <w:t>0xcb7d, 0xdb5c, 0xeb3f, 0xfb1e, 0x8bf9, 0x9bd8, 0xabbb, 0xbb9a,</w:t>
        </w:r>
      </w:ins>
    </w:p>
    <w:p>
      <w:pPr>
        <w:rPr>
          <w:ins w:id="13414" w:author="Edward Lee" w:date="2017-10-16T16:40:00Z"/>
          <w:rFonts w:ascii="宋体" w:hAnsi="宋体" w:eastAsia="宋体"/>
        </w:rPr>
      </w:pPr>
      <w:ins w:id="13415" w:author="Edward Lee" w:date="2017-10-16T16:40:00Z">
        <w:r>
          <w:rPr>
            <w:rFonts w:ascii="宋体" w:hAnsi="宋体" w:eastAsia="宋体"/>
          </w:rPr>
          <w:tab/>
        </w:r>
      </w:ins>
      <w:ins w:id="13416" w:author="Edward Lee" w:date="2017-10-16T16:40:00Z">
        <w:r>
          <w:rPr>
            <w:rFonts w:ascii="宋体" w:hAnsi="宋体" w:eastAsia="宋体"/>
          </w:rPr>
          <w:t>0x4a75, 0x5a54, 0x6a37, 0x7a16, 0x0af1, 0x1ad0, 0x2ab3, 0x3a92,</w:t>
        </w:r>
      </w:ins>
    </w:p>
    <w:p>
      <w:pPr>
        <w:rPr>
          <w:ins w:id="13417" w:author="Edward Lee" w:date="2017-10-16T16:40:00Z"/>
          <w:rFonts w:ascii="宋体" w:hAnsi="宋体" w:eastAsia="宋体"/>
        </w:rPr>
      </w:pPr>
      <w:ins w:id="13418" w:author="Edward Lee" w:date="2017-10-16T16:40:00Z">
        <w:r>
          <w:rPr>
            <w:rFonts w:ascii="宋体" w:hAnsi="宋体" w:eastAsia="宋体"/>
          </w:rPr>
          <w:tab/>
        </w:r>
      </w:ins>
      <w:ins w:id="13419" w:author="Edward Lee" w:date="2017-10-16T16:40:00Z">
        <w:r>
          <w:rPr>
            <w:rFonts w:ascii="宋体" w:hAnsi="宋体" w:eastAsia="宋体"/>
          </w:rPr>
          <w:t>0xfd2e, 0xed0f, 0xdd6c, 0xcd4d, 0xbdaa, 0xad8b, 0x9de8, 0x8dc9,</w:t>
        </w:r>
      </w:ins>
    </w:p>
    <w:p>
      <w:pPr>
        <w:rPr>
          <w:ins w:id="13420" w:author="Edward Lee" w:date="2017-10-16T16:40:00Z"/>
          <w:rFonts w:ascii="宋体" w:hAnsi="宋体" w:eastAsia="宋体"/>
        </w:rPr>
      </w:pPr>
      <w:ins w:id="13421" w:author="Edward Lee" w:date="2017-10-16T16:40:00Z">
        <w:r>
          <w:rPr>
            <w:rFonts w:ascii="宋体" w:hAnsi="宋体" w:eastAsia="宋体"/>
          </w:rPr>
          <w:tab/>
        </w:r>
      </w:ins>
      <w:ins w:id="13422" w:author="Edward Lee" w:date="2017-10-16T16:40:00Z">
        <w:r>
          <w:rPr>
            <w:rFonts w:ascii="宋体" w:hAnsi="宋体" w:eastAsia="宋体"/>
          </w:rPr>
          <w:t>0x7c26, 0x6c07, 0x5c64, 0x4c45, 0x3ca2, 0x2c83, 0x1ce0, 0x0cc1,</w:t>
        </w:r>
      </w:ins>
    </w:p>
    <w:p>
      <w:pPr>
        <w:rPr>
          <w:ins w:id="13423" w:author="Edward Lee" w:date="2017-10-16T16:40:00Z"/>
          <w:rFonts w:ascii="宋体" w:hAnsi="宋体" w:eastAsia="宋体"/>
        </w:rPr>
      </w:pPr>
      <w:ins w:id="13424" w:author="Edward Lee" w:date="2017-10-16T16:40:00Z">
        <w:r>
          <w:rPr>
            <w:rFonts w:ascii="宋体" w:hAnsi="宋体" w:eastAsia="宋体"/>
          </w:rPr>
          <w:tab/>
        </w:r>
      </w:ins>
      <w:ins w:id="13425" w:author="Edward Lee" w:date="2017-10-16T16:40:00Z">
        <w:r>
          <w:rPr>
            <w:rFonts w:ascii="宋体" w:hAnsi="宋体" w:eastAsia="宋体"/>
          </w:rPr>
          <w:t>0xef1f, 0xff3e, 0xcf5d, 0xdf7c, 0xaf9b, 0xbfba, 0x8fd9, 0x9ff8,</w:t>
        </w:r>
      </w:ins>
    </w:p>
    <w:p>
      <w:pPr>
        <w:rPr>
          <w:ins w:id="13426" w:author="Edward Lee" w:date="2017-10-16T16:40:00Z"/>
          <w:rFonts w:ascii="宋体" w:hAnsi="宋体" w:eastAsia="宋体"/>
        </w:rPr>
      </w:pPr>
      <w:ins w:id="13427" w:author="Edward Lee" w:date="2017-10-16T16:40:00Z">
        <w:r>
          <w:rPr>
            <w:rFonts w:ascii="宋体" w:hAnsi="宋体" w:eastAsia="宋体"/>
          </w:rPr>
          <w:tab/>
        </w:r>
      </w:ins>
      <w:ins w:id="13428" w:author="Edward Lee" w:date="2017-10-16T16:40:00Z">
        <w:r>
          <w:rPr>
            <w:rFonts w:ascii="宋体" w:hAnsi="宋体" w:eastAsia="宋体"/>
          </w:rPr>
          <w:t>0x6e17, 0x7e36, 0x4e55, 0x5e74, 0x2e93, 0x3eb2, 0x0ed1, 0x1ef0</w:t>
        </w:r>
      </w:ins>
    </w:p>
    <w:p>
      <w:pPr>
        <w:rPr>
          <w:ins w:id="13429" w:author="Edward Lee" w:date="2017-10-16T16:40:00Z"/>
          <w:rFonts w:ascii="宋体" w:hAnsi="宋体" w:eastAsia="宋体"/>
        </w:rPr>
      </w:pPr>
      <w:ins w:id="13430" w:author="Edward Lee" w:date="2017-10-16T16:40:00Z">
        <w:r>
          <w:rPr>
            <w:rFonts w:ascii="宋体" w:hAnsi="宋体" w:eastAsia="宋体"/>
          </w:rPr>
          <w:t>};</w:t>
        </w:r>
      </w:ins>
    </w:p>
    <w:p>
      <w:pPr>
        <w:rPr>
          <w:ins w:id="13431" w:author="Edward Lee" w:date="2017-10-16T16:40:00Z"/>
          <w:rFonts w:ascii="宋体" w:hAnsi="宋体" w:eastAsia="宋体"/>
        </w:rPr>
      </w:pPr>
    </w:p>
    <w:p>
      <w:pPr>
        <w:rPr>
          <w:ins w:id="13432" w:author="Edward Lee" w:date="2017-10-16T16:40:00Z"/>
          <w:rFonts w:ascii="宋体" w:hAnsi="宋体" w:eastAsia="宋体"/>
        </w:rPr>
      </w:pPr>
      <w:ins w:id="13433" w:author="Edward Lee" w:date="2017-10-16T16:40:00Z">
        <w:r>
          <w:rPr>
            <w:rFonts w:ascii="宋体" w:hAnsi="宋体" w:eastAsia="宋体"/>
          </w:rPr>
          <w:t>uint16_t CRC16(uint</w:t>
        </w:r>
      </w:ins>
      <w:ins w:id="13434" w:author="Edward Lee" w:date="2017-10-16T16:40:00Z">
        <w:r>
          <w:rPr>
            <w:rFonts w:hint="eastAsia" w:ascii="宋体" w:hAnsi="宋体" w:eastAsia="宋体"/>
          </w:rPr>
          <w:t>8</w:t>
        </w:r>
      </w:ins>
      <w:ins w:id="13435" w:author="Edward Lee" w:date="2017-10-16T16:40:00Z">
        <w:r>
          <w:rPr>
            <w:rFonts w:ascii="宋体" w:hAnsi="宋体" w:eastAsia="宋体"/>
          </w:rPr>
          <w:t>_t * Data, uint16_t Length)</w:t>
        </w:r>
      </w:ins>
    </w:p>
    <w:p>
      <w:pPr>
        <w:rPr>
          <w:ins w:id="13436" w:author="Edward Lee" w:date="2017-10-16T16:40:00Z"/>
          <w:rFonts w:ascii="宋体" w:hAnsi="宋体" w:eastAsia="宋体"/>
        </w:rPr>
      </w:pPr>
      <w:ins w:id="13437" w:author="Edward Lee" w:date="2017-10-16T16:40:00Z">
        <w:r>
          <w:rPr>
            <w:rFonts w:ascii="宋体" w:hAnsi="宋体" w:eastAsia="宋体"/>
          </w:rPr>
          <w:t>{</w:t>
        </w:r>
      </w:ins>
    </w:p>
    <w:p>
      <w:pPr>
        <w:rPr>
          <w:ins w:id="13438" w:author="Edward Lee" w:date="2017-10-16T16:40:00Z"/>
          <w:rFonts w:ascii="宋体" w:hAnsi="宋体" w:eastAsia="宋体"/>
        </w:rPr>
      </w:pPr>
      <w:ins w:id="13439" w:author="Edward Lee" w:date="2017-10-16T16:40:00Z">
        <w:r>
          <w:rPr>
            <w:rFonts w:ascii="宋体" w:hAnsi="宋体" w:eastAsia="宋体"/>
          </w:rPr>
          <w:tab/>
        </w:r>
      </w:ins>
      <w:ins w:id="13440" w:author="Edward Lee" w:date="2017-10-16T16:40:00Z">
        <w:r>
          <w:rPr>
            <w:rFonts w:ascii="宋体" w:hAnsi="宋体" w:eastAsia="宋体"/>
          </w:rPr>
          <w:t>uint16_t crc;</w:t>
        </w:r>
      </w:ins>
    </w:p>
    <w:p>
      <w:pPr>
        <w:rPr>
          <w:ins w:id="13441" w:author="Edward Lee" w:date="2017-10-16T16:40:00Z"/>
          <w:rFonts w:ascii="宋体" w:hAnsi="宋体" w:eastAsia="宋体"/>
        </w:rPr>
      </w:pPr>
      <w:ins w:id="13442" w:author="Edward Lee" w:date="2017-10-16T16:40:00Z">
        <w:r>
          <w:rPr>
            <w:rFonts w:hint="eastAsia" w:ascii="宋体" w:hAnsi="宋体" w:eastAsia="宋体"/>
          </w:rPr>
          <w:t xml:space="preserve">uint8_t </w:t>
        </w:r>
      </w:ins>
      <w:ins w:id="13443" w:author="Edward Lee" w:date="2017-10-16T16:40:00Z">
        <w:r>
          <w:rPr>
            <w:rFonts w:ascii="宋体" w:hAnsi="宋体" w:eastAsia="宋体"/>
          </w:rPr>
          <w:t xml:space="preserve"> da;</w:t>
        </w:r>
      </w:ins>
    </w:p>
    <w:p>
      <w:pPr>
        <w:rPr>
          <w:ins w:id="13444" w:author="Edward Lee" w:date="2017-10-16T16:40:00Z"/>
          <w:rFonts w:ascii="宋体" w:hAnsi="宋体" w:eastAsia="宋体"/>
        </w:rPr>
      </w:pPr>
      <w:ins w:id="13445" w:author="Edward Lee" w:date="2017-10-16T16:40:00Z">
        <w:r>
          <w:rPr>
            <w:rFonts w:ascii="宋体" w:hAnsi="宋体" w:eastAsia="宋体"/>
          </w:rPr>
          <w:tab/>
        </w:r>
      </w:ins>
      <w:ins w:id="13446" w:author="Edward Lee" w:date="2017-10-16T16:40:00Z">
        <w:r>
          <w:rPr>
            <w:rFonts w:ascii="宋体" w:hAnsi="宋体" w:eastAsia="宋体"/>
          </w:rPr>
          <w:tab/>
        </w:r>
      </w:ins>
    </w:p>
    <w:p>
      <w:pPr>
        <w:rPr>
          <w:ins w:id="13447" w:author="Edward Lee" w:date="2017-10-16T16:40:00Z"/>
          <w:rFonts w:ascii="宋体" w:hAnsi="宋体" w:eastAsia="宋体"/>
        </w:rPr>
      </w:pPr>
      <w:ins w:id="13448" w:author="Edward Lee" w:date="2017-10-16T16:40:00Z">
        <w:r>
          <w:rPr>
            <w:rFonts w:ascii="宋体" w:hAnsi="宋体" w:eastAsia="宋体"/>
          </w:rPr>
          <w:tab/>
        </w:r>
      </w:ins>
      <w:ins w:id="13449" w:author="Edward Lee" w:date="2017-10-16T16:40:00Z">
        <w:r>
          <w:rPr>
            <w:rFonts w:ascii="宋体" w:hAnsi="宋体" w:eastAsia="宋体"/>
          </w:rPr>
          <w:t>crc = 0xFFFF;</w:t>
        </w:r>
      </w:ins>
    </w:p>
    <w:p>
      <w:pPr>
        <w:rPr>
          <w:ins w:id="13450" w:author="Edward Lee" w:date="2017-10-16T16:40:00Z"/>
          <w:rFonts w:ascii="宋体" w:hAnsi="宋体" w:eastAsia="宋体"/>
        </w:rPr>
      </w:pPr>
      <w:ins w:id="13451" w:author="Edward Lee" w:date="2017-10-16T16:40:00Z">
        <w:r>
          <w:rPr>
            <w:rFonts w:ascii="宋体" w:hAnsi="宋体" w:eastAsia="宋体"/>
          </w:rPr>
          <w:tab/>
        </w:r>
      </w:ins>
      <w:ins w:id="13452" w:author="Edward Lee" w:date="2017-10-16T16:40:00Z">
        <w:r>
          <w:rPr>
            <w:rFonts w:ascii="宋体" w:hAnsi="宋体" w:eastAsia="宋体"/>
          </w:rPr>
          <w:t>while(Length--!=0)</w:t>
        </w:r>
      </w:ins>
    </w:p>
    <w:p>
      <w:pPr>
        <w:rPr>
          <w:ins w:id="13453" w:author="Edward Lee" w:date="2017-10-16T16:40:00Z"/>
          <w:rFonts w:ascii="宋体" w:hAnsi="宋体" w:eastAsia="宋体"/>
        </w:rPr>
      </w:pPr>
      <w:ins w:id="13454" w:author="Edward Lee" w:date="2017-10-16T16:40:00Z">
        <w:r>
          <w:rPr>
            <w:rFonts w:ascii="宋体" w:hAnsi="宋体" w:eastAsia="宋体"/>
          </w:rPr>
          <w:tab/>
        </w:r>
      </w:ins>
      <w:ins w:id="13455" w:author="Edward Lee" w:date="2017-10-16T16:40:00Z">
        <w:r>
          <w:rPr>
            <w:rFonts w:ascii="宋体" w:hAnsi="宋体" w:eastAsia="宋体"/>
          </w:rPr>
          <w:tab/>
        </w:r>
      </w:ins>
      <w:ins w:id="13456" w:author="Edward Lee" w:date="2017-10-16T16:40:00Z">
        <w:r>
          <w:rPr>
            <w:rFonts w:ascii="宋体" w:hAnsi="宋体" w:eastAsia="宋体"/>
          </w:rPr>
          <w:t>{</w:t>
        </w:r>
      </w:ins>
    </w:p>
    <w:p>
      <w:pPr>
        <w:rPr>
          <w:ins w:id="13457" w:author="Edward Lee" w:date="2017-10-16T16:40:00Z"/>
          <w:rFonts w:ascii="宋体" w:hAnsi="宋体" w:eastAsia="宋体"/>
        </w:rPr>
      </w:pPr>
      <w:ins w:id="13458" w:author="Edward Lee" w:date="2017-10-16T16:40:00Z">
        <w:r>
          <w:rPr>
            <w:rFonts w:ascii="宋体" w:hAnsi="宋体" w:eastAsia="宋体"/>
          </w:rPr>
          <w:tab/>
        </w:r>
      </w:ins>
      <w:ins w:id="13459" w:author="Edward Lee" w:date="2017-10-16T16:40:00Z">
        <w:r>
          <w:rPr>
            <w:rFonts w:ascii="宋体" w:hAnsi="宋体" w:eastAsia="宋体"/>
          </w:rPr>
          <w:t>da=(</w:t>
        </w:r>
      </w:ins>
      <w:ins w:id="13460" w:author="Edward Lee" w:date="2017-10-16T16:40:00Z">
        <w:r>
          <w:rPr>
            <w:rFonts w:hint="eastAsia" w:ascii="宋体" w:hAnsi="宋体" w:eastAsia="宋体"/>
          </w:rPr>
          <w:t>uint8_t</w:t>
        </w:r>
      </w:ins>
      <w:ins w:id="13461" w:author="Edward Lee" w:date="2017-10-16T16:40:00Z">
        <w:r>
          <w:rPr>
            <w:rFonts w:ascii="宋体" w:hAnsi="宋体" w:eastAsia="宋体"/>
          </w:rPr>
          <w:t>) (crc/256);</w:t>
        </w:r>
      </w:ins>
    </w:p>
    <w:p>
      <w:pPr>
        <w:rPr>
          <w:ins w:id="13462" w:author="Edward Lee" w:date="2017-10-16T16:40:00Z"/>
          <w:rFonts w:ascii="宋体" w:hAnsi="宋体" w:eastAsia="宋体"/>
        </w:rPr>
      </w:pPr>
      <w:ins w:id="13463" w:author="Edward Lee" w:date="2017-10-16T16:40:00Z">
        <w:r>
          <w:rPr>
            <w:rFonts w:ascii="宋体" w:hAnsi="宋体" w:eastAsia="宋体"/>
          </w:rPr>
          <w:tab/>
        </w:r>
      </w:ins>
      <w:ins w:id="13464" w:author="Edward Lee" w:date="2017-10-16T16:40:00Z">
        <w:r>
          <w:rPr>
            <w:rFonts w:ascii="宋体" w:hAnsi="宋体" w:eastAsia="宋体"/>
          </w:rPr>
          <w:t>crc &lt;&lt;= 8;</w:t>
        </w:r>
      </w:ins>
    </w:p>
    <w:p>
      <w:pPr>
        <w:rPr>
          <w:ins w:id="13465" w:author="Edward Lee" w:date="2017-10-16T16:40:00Z"/>
          <w:rFonts w:ascii="宋体" w:hAnsi="宋体" w:eastAsia="宋体"/>
        </w:rPr>
      </w:pPr>
      <w:ins w:id="13466" w:author="Edward Lee" w:date="2017-10-16T16:40:00Z">
        <w:r>
          <w:rPr>
            <w:rFonts w:ascii="宋体" w:hAnsi="宋体" w:eastAsia="宋体"/>
          </w:rPr>
          <w:tab/>
        </w:r>
      </w:ins>
      <w:ins w:id="13467" w:author="Edward Lee" w:date="2017-10-16T16:40:00Z">
        <w:r>
          <w:rPr>
            <w:rFonts w:ascii="宋体" w:hAnsi="宋体" w:eastAsia="宋体"/>
          </w:rPr>
          <w:t>crc ^= crc16_table[da^*Data];</w:t>
        </w:r>
      </w:ins>
    </w:p>
    <w:p>
      <w:pPr>
        <w:rPr>
          <w:ins w:id="13468" w:author="Edward Lee" w:date="2017-10-16T16:40:00Z"/>
          <w:rFonts w:ascii="宋体" w:hAnsi="宋体" w:eastAsia="宋体"/>
        </w:rPr>
      </w:pPr>
      <w:ins w:id="13469" w:author="Edward Lee" w:date="2017-10-16T16:40:00Z">
        <w:r>
          <w:rPr>
            <w:rFonts w:ascii="宋体" w:hAnsi="宋体" w:eastAsia="宋体"/>
          </w:rPr>
          <w:tab/>
        </w:r>
      </w:ins>
      <w:ins w:id="13470" w:author="Edward Lee" w:date="2017-10-16T16:40:00Z">
        <w:r>
          <w:rPr>
            <w:rFonts w:ascii="宋体" w:hAnsi="宋体" w:eastAsia="宋体"/>
          </w:rPr>
          <w:t>Data++;</w:t>
        </w:r>
      </w:ins>
    </w:p>
    <w:p>
      <w:pPr>
        <w:rPr>
          <w:ins w:id="13471" w:author="Edward Lee" w:date="2017-10-16T16:40:00Z"/>
          <w:rFonts w:ascii="宋体" w:hAnsi="宋体" w:eastAsia="宋体"/>
        </w:rPr>
      </w:pPr>
      <w:ins w:id="13472" w:author="Edward Lee" w:date="2017-10-16T16:40:00Z">
        <w:r>
          <w:rPr>
            <w:rFonts w:ascii="宋体" w:hAnsi="宋体" w:eastAsia="宋体"/>
          </w:rPr>
          <w:tab/>
        </w:r>
      </w:ins>
      <w:ins w:id="13473" w:author="Edward Lee" w:date="2017-10-16T16:40:00Z">
        <w:r>
          <w:rPr>
            <w:rFonts w:ascii="宋体" w:hAnsi="宋体" w:eastAsia="宋体"/>
          </w:rPr>
          <w:t>}</w:t>
        </w:r>
      </w:ins>
    </w:p>
    <w:p>
      <w:pPr>
        <w:rPr>
          <w:ins w:id="13474" w:author="Edward Lee" w:date="2017-10-16T16:40:00Z"/>
          <w:rFonts w:ascii="宋体" w:hAnsi="宋体" w:eastAsia="宋体"/>
        </w:rPr>
      </w:pPr>
    </w:p>
    <w:p>
      <w:pPr>
        <w:rPr>
          <w:ins w:id="13475" w:author="Edward Lee" w:date="2017-10-16T16:40:00Z"/>
          <w:rFonts w:ascii="宋体" w:hAnsi="宋体" w:eastAsia="宋体"/>
        </w:rPr>
      </w:pPr>
      <w:ins w:id="13476" w:author="Edward Lee" w:date="2017-10-16T16:40:00Z">
        <w:r>
          <w:rPr>
            <w:rFonts w:ascii="宋体" w:hAnsi="宋体" w:eastAsia="宋体"/>
          </w:rPr>
          <w:tab/>
        </w:r>
      </w:ins>
      <w:ins w:id="13477" w:author="Edward Lee" w:date="2017-10-16T16:40:00Z">
        <w:r>
          <w:rPr>
            <w:rFonts w:ascii="宋体" w:hAnsi="宋体" w:eastAsia="宋体"/>
          </w:rPr>
          <w:t>return crc;</w:t>
        </w:r>
      </w:ins>
    </w:p>
    <w:p>
      <w:pPr>
        <w:rPr>
          <w:ins w:id="13478" w:author="Edward Lee" w:date="2017-10-16T16:40:00Z"/>
          <w:rFonts w:ascii="宋体" w:hAnsi="宋体" w:eastAsia="宋体"/>
        </w:rPr>
      </w:pPr>
      <w:ins w:id="13479" w:author="Edward Lee" w:date="2017-10-16T16:40:00Z">
        <w:r>
          <w:rPr>
            <w:rFonts w:ascii="宋体" w:hAnsi="宋体" w:eastAsia="宋体"/>
          </w:rPr>
          <w:t>}</w:t>
        </w:r>
      </w:ins>
    </w:p>
    <w:p>
      <w:pPr>
        <w:rPr>
          <w:ins w:id="13480" w:author="Edward Lee" w:date="2017-10-16T16:40:00Z"/>
          <w:rFonts w:ascii="宋体" w:hAnsi="宋体" w:eastAsia="宋体"/>
        </w:rPr>
      </w:pPr>
    </w:p>
    <w:p>
      <w:pPr>
        <w:pStyle w:val="4"/>
        <w:numPr>
          <w:ilvl w:val="2"/>
          <w:numId w:val="3"/>
        </w:numPr>
        <w:rPr>
          <w:ins w:id="13481" w:author="Edward Lee" w:date="2017-10-16T16:40:00Z"/>
          <w:sz w:val="30"/>
          <w:szCs w:val="30"/>
        </w:rPr>
      </w:pPr>
      <w:ins w:id="13482" w:author="Edward Lee" w:date="2017-10-16T16:40:00Z">
        <w:r>
          <w:rPr>
            <w:rFonts w:hint="eastAsia"/>
            <w:sz w:val="30"/>
            <w:szCs w:val="30"/>
          </w:rPr>
          <w:t>JAVA Method</w:t>
        </w:r>
      </w:ins>
    </w:p>
    <w:p>
      <w:pPr>
        <w:rPr>
          <w:ins w:id="13483" w:author="Edward Lee" w:date="2017-10-16T16:40:00Z"/>
          <w:rFonts w:ascii="宋体" w:hAnsi="宋体" w:eastAsia="宋体"/>
        </w:rPr>
      </w:pPr>
      <w:ins w:id="13484" w:author="Edward Lee" w:date="2017-10-16T16:40:00Z">
        <w:r>
          <w:rPr>
            <w:rFonts w:ascii="宋体" w:hAnsi="宋体" w:eastAsia="宋体"/>
          </w:rPr>
          <w:t>/**********************************************************************</w:t>
        </w:r>
      </w:ins>
    </w:p>
    <w:p>
      <w:pPr>
        <w:rPr>
          <w:ins w:id="13485" w:author="Edward Lee" w:date="2017-10-16T16:40:00Z"/>
          <w:rFonts w:ascii="宋体" w:hAnsi="宋体" w:eastAsia="宋体"/>
        </w:rPr>
      </w:pPr>
      <w:ins w:id="13486" w:author="Edward Lee" w:date="2017-10-16T16:40:00Z">
        <w:r>
          <w:rPr>
            <w:rFonts w:hint="eastAsia" w:ascii="宋体" w:hAnsi="宋体" w:eastAsia="宋体"/>
          </w:rPr>
          <w:t xml:space="preserve"> * CRC-CCITT standard JAVA</w:t>
        </w:r>
      </w:ins>
    </w:p>
    <w:p>
      <w:pPr>
        <w:rPr>
          <w:ins w:id="13487" w:author="Edward Lee" w:date="2017-10-16T16:40:00Z"/>
          <w:rFonts w:ascii="宋体" w:hAnsi="宋体" w:eastAsia="宋体"/>
        </w:rPr>
      </w:pPr>
      <w:ins w:id="13488" w:author="Edward Lee" w:date="2017-10-16T16:40:00Z">
        <w:r>
          <w:rPr>
            <w:rFonts w:ascii="宋体" w:hAnsi="宋体" w:eastAsia="宋体"/>
          </w:rPr>
          <w:t xml:space="preserve"> * </w:t>
        </w:r>
      </w:ins>
    </w:p>
    <w:p>
      <w:pPr>
        <w:rPr>
          <w:ins w:id="13489" w:author="Edward Lee" w:date="2017-10-16T16:40:00Z"/>
          <w:rFonts w:ascii="宋体" w:hAnsi="宋体" w:eastAsia="宋体"/>
        </w:rPr>
      </w:pPr>
      <w:ins w:id="13490" w:author="Edward Lee" w:date="2017-10-16T16:40:00Z">
        <w:r>
          <w:rPr>
            <w:rFonts w:ascii="宋体" w:hAnsi="宋体" w:eastAsia="宋体"/>
          </w:rPr>
          <w:t xml:space="preserve"> *</w:t>
        </w:r>
      </w:ins>
    </w:p>
    <w:p>
      <w:pPr>
        <w:rPr>
          <w:ins w:id="13491" w:author="Edward Lee" w:date="2017-10-16T16:40:00Z"/>
          <w:rFonts w:ascii="宋体" w:hAnsi="宋体" w:eastAsia="宋体"/>
        </w:rPr>
      </w:pPr>
      <w:ins w:id="13492" w:author="Edward Lee" w:date="2017-10-16T16:40:00Z">
        <w:r>
          <w:rPr>
            <w:rFonts w:hint="eastAsia" w:ascii="宋体" w:hAnsi="宋体" w:eastAsia="宋体"/>
          </w:rPr>
          <w:t xml:space="preserve"> * data  </w:t>
        </w:r>
      </w:ins>
      <w:ins w:id="13493" w:author="Edward Lee" w:date="2017-10-16T16:40:00Z">
        <w:r>
          <w:rPr>
            <w:rFonts w:ascii="宋体" w:hAnsi="宋体" w:eastAsia="宋体"/>
          </w:rPr>
          <w:t>Input: bytes of bytes required to add validation</w:t>
        </w:r>
      </w:ins>
    </w:p>
    <w:p>
      <w:pPr>
        <w:rPr>
          <w:ins w:id="13494" w:author="Edward Lee" w:date="2017-10-16T16:40:00Z"/>
          <w:rFonts w:ascii="宋体" w:hAnsi="宋体" w:eastAsia="宋体"/>
        </w:rPr>
      </w:pPr>
      <w:ins w:id="13495" w:author="Edward Lee" w:date="2017-10-16T16:40:00Z">
        <w:r>
          <w:rPr>
            <w:rFonts w:ascii="宋体" w:hAnsi="宋体" w:eastAsia="宋体"/>
          </w:rPr>
          <w:t xml:space="preserve"> * </w:t>
        </w:r>
      </w:ins>
    </w:p>
    <w:p>
      <w:pPr>
        <w:rPr>
          <w:ins w:id="13496" w:author="Edward Lee" w:date="2017-10-16T16:40:00Z"/>
          <w:rFonts w:ascii="宋体" w:hAnsi="宋体" w:eastAsia="宋体"/>
        </w:rPr>
      </w:pPr>
      <w:ins w:id="13497" w:author="Edward Lee" w:date="2017-10-16T16:40:00Z">
        <w:r>
          <w:rPr>
            <w:rFonts w:hint="eastAsia" w:ascii="宋体" w:hAnsi="宋体" w:eastAsia="宋体"/>
          </w:rPr>
          <w:t xml:space="preserve"> * </w:t>
        </w:r>
      </w:ins>
      <w:ins w:id="13498" w:author="Edward Lee" w:date="2017-10-16T16:40:00Z">
        <w:r>
          <w:rPr>
            <w:rFonts w:ascii="宋体" w:hAnsi="宋体" w:eastAsia="宋体"/>
          </w:rPr>
          <w:t>Output: returns a hexadecimal check code of 2 bytes</w:t>
        </w:r>
      </w:ins>
    </w:p>
    <w:p>
      <w:pPr>
        <w:rPr>
          <w:ins w:id="13499" w:author="Edward Lee" w:date="2017-10-16T16:40:00Z"/>
          <w:rFonts w:ascii="宋体" w:hAnsi="宋体" w:eastAsia="宋体"/>
        </w:rPr>
      </w:pPr>
      <w:ins w:id="13500" w:author="Edward Lee" w:date="2017-10-16T16:40:00Z">
        <w:r>
          <w:rPr>
            <w:rFonts w:ascii="宋体" w:hAnsi="宋体" w:eastAsia="宋体"/>
          </w:rPr>
          <w:t xml:space="preserve"> **********************************************************************/</w:t>
        </w:r>
      </w:ins>
    </w:p>
    <w:p>
      <w:pPr>
        <w:rPr>
          <w:ins w:id="13501" w:author="Edward Lee" w:date="2017-10-16T16:40:00Z"/>
          <w:rFonts w:ascii="宋体" w:hAnsi="宋体" w:eastAsia="宋体"/>
        </w:rPr>
      </w:pPr>
      <w:ins w:id="13502" w:author="Edward Lee" w:date="2017-10-16T16:40:00Z">
        <w:r>
          <w:rPr>
            <w:rFonts w:ascii="宋体" w:hAnsi="宋体" w:eastAsia="宋体"/>
          </w:rPr>
          <w:t>private static String getCrc(byte[] data) {</w:t>
        </w:r>
      </w:ins>
    </w:p>
    <w:p>
      <w:pPr>
        <w:rPr>
          <w:ins w:id="13503" w:author="Edward Lee" w:date="2017-10-16T16:40:00Z"/>
          <w:rFonts w:ascii="宋体" w:hAnsi="宋体" w:eastAsia="宋体"/>
        </w:rPr>
      </w:pPr>
      <w:ins w:id="13504" w:author="Edward Lee" w:date="2017-10-16T16:40:00Z">
        <w:r>
          <w:rPr>
            <w:rFonts w:hint="eastAsia" w:ascii="宋体" w:hAnsi="宋体" w:eastAsia="宋体"/>
          </w:rPr>
          <w:tab/>
        </w:r>
      </w:ins>
      <w:ins w:id="13505" w:author="Edward Lee" w:date="2017-10-16T16:40:00Z">
        <w:r>
          <w:rPr>
            <w:rFonts w:hint="eastAsia" w:ascii="宋体" w:hAnsi="宋体" w:eastAsia="宋体"/>
          </w:rPr>
          <w:t>int crc = 0xFFFF;        //crc</w:t>
        </w:r>
      </w:ins>
    </w:p>
    <w:p>
      <w:pPr>
        <w:rPr>
          <w:ins w:id="13506" w:author="Edward Lee" w:date="2017-10-16T16:40:00Z"/>
          <w:rFonts w:ascii="宋体" w:hAnsi="宋体" w:eastAsia="宋体"/>
        </w:rPr>
      </w:pPr>
    </w:p>
    <w:p>
      <w:pPr>
        <w:rPr>
          <w:ins w:id="13507" w:author="Edward Lee" w:date="2017-10-16T16:40:00Z"/>
          <w:rFonts w:ascii="宋体" w:hAnsi="宋体" w:eastAsia="宋体"/>
        </w:rPr>
      </w:pPr>
      <w:ins w:id="13508" w:author="Edward Lee" w:date="2017-10-16T16:40:00Z">
        <w:r>
          <w:rPr>
            <w:rFonts w:ascii="宋体" w:hAnsi="宋体" w:eastAsia="宋体"/>
          </w:rPr>
          <w:tab/>
        </w:r>
      </w:ins>
      <w:ins w:id="13509" w:author="Edward Lee" w:date="2017-10-16T16:40:00Z">
        <w:r>
          <w:rPr>
            <w:rFonts w:ascii="宋体" w:hAnsi="宋体" w:eastAsia="宋体"/>
          </w:rPr>
          <w:t>for (int i = 0; i &lt; data.length; i++) {</w:t>
        </w:r>
      </w:ins>
    </w:p>
    <w:p>
      <w:pPr>
        <w:rPr>
          <w:ins w:id="13510" w:author="Edward Lee" w:date="2017-10-16T16:40:00Z"/>
          <w:rFonts w:ascii="宋体" w:hAnsi="宋体" w:eastAsia="宋体"/>
        </w:rPr>
      </w:pPr>
      <w:ins w:id="13511" w:author="Edward Lee" w:date="2017-10-16T16:40:00Z">
        <w:r>
          <w:rPr>
            <w:rFonts w:ascii="宋体" w:hAnsi="宋体" w:eastAsia="宋体"/>
          </w:rPr>
          <w:tab/>
        </w:r>
      </w:ins>
      <w:ins w:id="13512" w:author="Edward Lee" w:date="2017-10-16T16:40:00Z">
        <w:r>
          <w:rPr>
            <w:rFonts w:ascii="宋体" w:hAnsi="宋体" w:eastAsia="宋体"/>
          </w:rPr>
          <w:t xml:space="preserve">     crc = (data[i] &lt;&lt; 8) ^ crc;</w:t>
        </w:r>
      </w:ins>
    </w:p>
    <w:p>
      <w:pPr>
        <w:rPr>
          <w:ins w:id="13513" w:author="Edward Lee" w:date="2017-10-16T16:40:00Z"/>
          <w:rFonts w:ascii="宋体" w:hAnsi="宋体" w:eastAsia="宋体"/>
        </w:rPr>
      </w:pPr>
      <w:ins w:id="13514" w:author="Edward Lee" w:date="2017-10-16T16:40:00Z">
        <w:r>
          <w:rPr>
            <w:rFonts w:ascii="宋体" w:hAnsi="宋体" w:eastAsia="宋体"/>
          </w:rPr>
          <w:tab/>
        </w:r>
      </w:ins>
      <w:ins w:id="13515" w:author="Edward Lee" w:date="2017-10-16T16:40:00Z">
        <w:r>
          <w:rPr>
            <w:rFonts w:ascii="宋体" w:hAnsi="宋体" w:eastAsia="宋体"/>
          </w:rPr>
          <w:t xml:space="preserve">     for (int j = 0; j &lt; 8; ++j) {</w:t>
        </w:r>
      </w:ins>
    </w:p>
    <w:p>
      <w:pPr>
        <w:rPr>
          <w:ins w:id="13516" w:author="Edward Lee" w:date="2017-10-16T16:40:00Z"/>
          <w:rFonts w:ascii="宋体" w:hAnsi="宋体" w:eastAsia="宋体"/>
        </w:rPr>
      </w:pPr>
      <w:ins w:id="13517" w:author="Edward Lee" w:date="2017-10-16T16:40:00Z">
        <w:r>
          <w:rPr>
            <w:rFonts w:ascii="宋体" w:hAnsi="宋体" w:eastAsia="宋体"/>
          </w:rPr>
          <w:tab/>
        </w:r>
      </w:ins>
      <w:ins w:id="13518" w:author="Edward Lee" w:date="2017-10-16T16:40:00Z">
        <w:r>
          <w:rPr>
            <w:rFonts w:ascii="宋体" w:hAnsi="宋体" w:eastAsia="宋体"/>
          </w:rPr>
          <w:tab/>
        </w:r>
      </w:ins>
      <w:ins w:id="13519" w:author="Edward Lee" w:date="2017-10-16T16:40:00Z">
        <w:r>
          <w:rPr>
            <w:rFonts w:ascii="宋体" w:hAnsi="宋体" w:eastAsia="宋体"/>
          </w:rPr>
          <w:t xml:space="preserve">  if ((crc &amp; 0x8000) != 0)</w:t>
        </w:r>
      </w:ins>
    </w:p>
    <w:p>
      <w:pPr>
        <w:rPr>
          <w:ins w:id="13520" w:author="Edward Lee" w:date="2017-10-16T16:40:00Z"/>
          <w:rFonts w:ascii="宋体" w:hAnsi="宋体" w:eastAsia="宋体"/>
        </w:rPr>
      </w:pPr>
      <w:ins w:id="13521" w:author="Edward Lee" w:date="2017-10-16T16:40:00Z">
        <w:r>
          <w:rPr>
            <w:rFonts w:ascii="宋体" w:hAnsi="宋体" w:eastAsia="宋体"/>
          </w:rPr>
          <w:tab/>
        </w:r>
      </w:ins>
      <w:ins w:id="13522" w:author="Edward Lee" w:date="2017-10-16T16:40:00Z">
        <w:r>
          <w:rPr>
            <w:rFonts w:ascii="宋体" w:hAnsi="宋体" w:eastAsia="宋体"/>
          </w:rPr>
          <w:tab/>
        </w:r>
      </w:ins>
      <w:ins w:id="13523" w:author="Edward Lee" w:date="2017-10-16T16:40:00Z">
        <w:r>
          <w:rPr>
            <w:rFonts w:ascii="宋体" w:hAnsi="宋体" w:eastAsia="宋体"/>
          </w:rPr>
          <w:t xml:space="preserve">       crc = (crc &lt;&lt; 1) ^ 0x1021;</w:t>
        </w:r>
      </w:ins>
    </w:p>
    <w:p>
      <w:pPr>
        <w:rPr>
          <w:ins w:id="13524" w:author="Edward Lee" w:date="2017-10-16T16:40:00Z"/>
          <w:rFonts w:ascii="宋体" w:hAnsi="宋体" w:eastAsia="宋体"/>
        </w:rPr>
      </w:pPr>
      <w:ins w:id="13525" w:author="Edward Lee" w:date="2017-10-16T16:40:00Z">
        <w:r>
          <w:rPr>
            <w:rFonts w:ascii="宋体" w:hAnsi="宋体" w:eastAsia="宋体"/>
          </w:rPr>
          <w:tab/>
        </w:r>
      </w:ins>
      <w:ins w:id="13526" w:author="Edward Lee" w:date="2017-10-16T16:40:00Z">
        <w:r>
          <w:rPr>
            <w:rFonts w:ascii="宋体" w:hAnsi="宋体" w:eastAsia="宋体"/>
          </w:rPr>
          <w:tab/>
        </w:r>
      </w:ins>
      <w:ins w:id="13527" w:author="Edward Lee" w:date="2017-10-16T16:40:00Z">
        <w:r>
          <w:rPr>
            <w:rFonts w:ascii="宋体" w:hAnsi="宋体" w:eastAsia="宋体"/>
          </w:rPr>
          <w:t xml:space="preserve">  else</w:t>
        </w:r>
      </w:ins>
    </w:p>
    <w:p>
      <w:pPr>
        <w:rPr>
          <w:ins w:id="13528" w:author="Edward Lee" w:date="2017-10-16T16:40:00Z"/>
          <w:rFonts w:ascii="宋体" w:hAnsi="宋体" w:eastAsia="宋体"/>
        </w:rPr>
      </w:pPr>
      <w:ins w:id="13529" w:author="Edward Lee" w:date="2017-10-16T16:40:00Z">
        <w:r>
          <w:rPr>
            <w:rFonts w:ascii="宋体" w:hAnsi="宋体" w:eastAsia="宋体"/>
          </w:rPr>
          <w:tab/>
        </w:r>
      </w:ins>
      <w:ins w:id="13530" w:author="Edward Lee" w:date="2017-10-16T16:40:00Z">
        <w:r>
          <w:rPr>
            <w:rFonts w:ascii="宋体" w:hAnsi="宋体" w:eastAsia="宋体"/>
          </w:rPr>
          <w:tab/>
        </w:r>
      </w:ins>
      <w:ins w:id="13531" w:author="Edward Lee" w:date="2017-10-16T16:40:00Z">
        <w:r>
          <w:rPr>
            <w:rFonts w:ascii="宋体" w:hAnsi="宋体" w:eastAsia="宋体"/>
          </w:rPr>
          <w:t xml:space="preserve">       crc &lt;&lt;= 1;</w:t>
        </w:r>
      </w:ins>
    </w:p>
    <w:p>
      <w:pPr>
        <w:rPr>
          <w:ins w:id="13532" w:author="Edward Lee" w:date="2017-10-16T16:40:00Z"/>
          <w:rFonts w:ascii="宋体" w:hAnsi="宋体" w:eastAsia="宋体"/>
        </w:rPr>
      </w:pPr>
      <w:ins w:id="13533" w:author="Edward Lee" w:date="2017-10-16T16:40:00Z">
        <w:r>
          <w:rPr>
            <w:rFonts w:ascii="宋体" w:hAnsi="宋体" w:eastAsia="宋体"/>
          </w:rPr>
          <w:tab/>
        </w:r>
      </w:ins>
      <w:ins w:id="13534" w:author="Edward Lee" w:date="2017-10-16T16:40:00Z">
        <w:r>
          <w:rPr>
            <w:rFonts w:ascii="宋体" w:hAnsi="宋体" w:eastAsia="宋体"/>
          </w:rPr>
          <w:tab/>
        </w:r>
      </w:ins>
      <w:ins w:id="13535" w:author="Edward Lee" w:date="2017-10-16T16:40:00Z">
        <w:r>
          <w:rPr>
            <w:rFonts w:ascii="宋体" w:hAnsi="宋体" w:eastAsia="宋体"/>
          </w:rPr>
          <w:tab/>
        </w:r>
      </w:ins>
      <w:ins w:id="13536" w:author="Edward Lee" w:date="2017-10-16T16:40:00Z">
        <w:r>
          <w:rPr>
            <w:rFonts w:ascii="宋体" w:hAnsi="宋体" w:eastAsia="宋体"/>
          </w:rPr>
          <w:t>}</w:t>
        </w:r>
      </w:ins>
    </w:p>
    <w:p>
      <w:pPr>
        <w:rPr>
          <w:ins w:id="13537" w:author="Edward Lee" w:date="2017-10-16T16:40:00Z"/>
          <w:rFonts w:ascii="宋体" w:hAnsi="宋体" w:eastAsia="宋体"/>
        </w:rPr>
      </w:pPr>
      <w:ins w:id="13538" w:author="Edward Lee" w:date="2017-10-16T16:40:00Z">
        <w:r>
          <w:rPr>
            <w:rFonts w:ascii="宋体" w:hAnsi="宋体" w:eastAsia="宋体"/>
          </w:rPr>
          <w:tab/>
        </w:r>
      </w:ins>
      <w:ins w:id="13539" w:author="Edward Lee" w:date="2017-10-16T16:40:00Z">
        <w:r>
          <w:rPr>
            <w:rFonts w:ascii="宋体" w:hAnsi="宋体" w:eastAsia="宋体"/>
          </w:rPr>
          <w:tab/>
        </w:r>
      </w:ins>
      <w:ins w:id="13540" w:author="Edward Lee" w:date="2017-10-16T16:40:00Z">
        <w:r>
          <w:rPr>
            <w:rFonts w:ascii="宋体" w:hAnsi="宋体" w:eastAsia="宋体"/>
          </w:rPr>
          <w:t>}</w:t>
        </w:r>
      </w:ins>
    </w:p>
    <w:p>
      <w:pPr>
        <w:rPr>
          <w:ins w:id="13541" w:author="Edward Lee" w:date="2017-10-16T16:40:00Z"/>
          <w:rFonts w:ascii="宋体" w:hAnsi="宋体" w:eastAsia="宋体"/>
        </w:rPr>
      </w:pPr>
      <w:ins w:id="13542" w:author="Edward Lee" w:date="2017-10-16T16:40:00Z">
        <w:r>
          <w:rPr>
            <w:rFonts w:ascii="宋体" w:hAnsi="宋体" w:eastAsia="宋体"/>
          </w:rPr>
          <w:tab/>
        </w:r>
      </w:ins>
      <w:ins w:id="13543" w:author="Edward Lee" w:date="2017-10-16T16:40:00Z">
        <w:r>
          <w:rPr>
            <w:rFonts w:ascii="宋体" w:hAnsi="宋体" w:eastAsia="宋体"/>
          </w:rPr>
          <w:tab/>
        </w:r>
      </w:ins>
      <w:ins w:id="13544" w:author="Edward Lee" w:date="2017-10-16T16:40:00Z">
        <w:r>
          <w:rPr>
            <w:rFonts w:ascii="宋体" w:hAnsi="宋体" w:eastAsia="宋体"/>
          </w:rPr>
          <w:t>return Integer.toHexString(crc &amp; 0xFFFF).toUpperCase();</w:t>
        </w:r>
      </w:ins>
    </w:p>
    <w:p>
      <w:pPr>
        <w:rPr>
          <w:ins w:id="13545" w:author="Edward Lee" w:date="2017-10-16T16:40:00Z"/>
          <w:rFonts w:ascii="宋体" w:hAnsi="宋体" w:eastAsia="宋体"/>
        </w:rPr>
      </w:pPr>
      <w:ins w:id="13546" w:author="Edward Lee" w:date="2017-10-16T16:40:00Z">
        <w:r>
          <w:rPr>
            <w:rFonts w:ascii="宋体" w:hAnsi="宋体" w:eastAsia="宋体"/>
          </w:rPr>
          <w:tab/>
        </w:r>
      </w:ins>
      <w:ins w:id="13547" w:author="Edward Lee" w:date="2017-10-16T16:40:00Z">
        <w:r>
          <w:rPr>
            <w:rFonts w:ascii="宋体" w:hAnsi="宋体" w:eastAsia="宋体"/>
          </w:rPr>
          <w:t>}</w:t>
        </w:r>
      </w:ins>
    </w:p>
    <w:p>
      <w:pPr>
        <w:pStyle w:val="3"/>
        <w:numPr>
          <w:ilvl w:val="1"/>
          <w:numId w:val="3"/>
        </w:numPr>
        <w:spacing w:before="360" w:line="415" w:lineRule="auto"/>
        <w:ind w:left="572" w:hanging="572" w:hangingChars="178"/>
        <w:rPr>
          <w:ins w:id="13548" w:author="Edward Lee" w:date="2017-10-16T16:40:00Z"/>
          <w:rFonts w:ascii="宋体" w:hAnsi="宋体" w:eastAsia="宋体"/>
        </w:rPr>
      </w:pPr>
      <w:ins w:id="13549" w:author="Edward Lee" w:date="2017-10-16T16:40:00Z">
        <w:r>
          <w:rPr>
            <w:rFonts w:hint="eastAsia" w:ascii="宋体" w:hAnsi="宋体" w:eastAsia="宋体"/>
          </w:rPr>
          <w:t>Checksum</w:t>
        </w:r>
      </w:ins>
      <w:ins w:id="13550" w:author="Edward Lee" w:date="2017-10-16T16:40:00Z">
        <w:r>
          <w:rPr>
            <w:rFonts w:ascii="宋体" w:hAnsi="宋体" w:eastAsia="宋体"/>
          </w:rPr>
          <w:t xml:space="preserve"> algorithm</w:t>
        </w:r>
      </w:ins>
    </w:p>
    <w:p>
      <w:pPr>
        <w:rPr>
          <w:ins w:id="13551" w:author="Edward Lee" w:date="2017-10-16T16:40:00Z"/>
        </w:rPr>
      </w:pPr>
      <w:ins w:id="13552" w:author="Edward Lee" w:date="2017-10-16T16:40:00Z">
        <w:r>
          <w:rPr/>
          <w:t>The tag data is used and verified.</w:t>
        </w:r>
      </w:ins>
    </w:p>
    <w:p>
      <w:pPr>
        <w:pStyle w:val="4"/>
        <w:numPr>
          <w:ilvl w:val="2"/>
          <w:numId w:val="3"/>
        </w:numPr>
        <w:rPr>
          <w:ins w:id="13553" w:author="Edward Lee" w:date="2017-10-16T16:40:00Z"/>
        </w:rPr>
      </w:pPr>
      <w:ins w:id="13554" w:author="Edward Lee" w:date="2017-10-16T16:40:00Z">
        <w:r>
          <w:rPr>
            <w:rFonts w:hint="eastAsia"/>
            <w:sz w:val="30"/>
            <w:szCs w:val="30"/>
          </w:rPr>
          <w:t xml:space="preserve">C#.NET </w:t>
        </w:r>
      </w:ins>
      <w:ins w:id="13555" w:author="Edward Lee" w:date="2017-10-16T16:40:00Z">
        <w:r>
          <w:rPr>
            <w:sz w:val="30"/>
            <w:szCs w:val="30"/>
          </w:rPr>
          <w:t>Calculation function</w:t>
        </w:r>
      </w:ins>
    </w:p>
    <w:p>
      <w:pPr>
        <w:rPr>
          <w:ins w:id="13556" w:author="Edward Lee" w:date="2017-10-16T16:40:00Z"/>
        </w:rPr>
      </w:pPr>
      <w:ins w:id="13557" w:author="Edward Lee" w:date="2017-10-16T16:40:00Z">
        <w:r>
          <w:rPr/>
          <w:t>/******************************************************************************</w:t>
        </w:r>
      </w:ins>
    </w:p>
    <w:p>
      <w:pPr>
        <w:rPr>
          <w:ins w:id="13558" w:author="Edward Lee" w:date="2017-10-16T16:40:00Z"/>
        </w:rPr>
      </w:pPr>
      <w:ins w:id="13559" w:author="Edward Lee" w:date="2017-10-16T16:40:00Z">
        <w:r>
          <w:rPr/>
          <w:t>** Function name    :  CheckSum</w:t>
        </w:r>
      </w:ins>
    </w:p>
    <w:p>
      <w:pPr>
        <w:rPr>
          <w:ins w:id="13560" w:author="Edward Lee" w:date="2017-10-16T16:40:00Z"/>
        </w:rPr>
      </w:pPr>
      <w:ins w:id="13561" w:author="Edward Lee" w:date="2017-10-16T16:40:00Z">
        <w:r>
          <w:rPr>
            <w:rFonts w:hint="eastAsia"/>
          </w:rPr>
          <w:t xml:space="preserve">** Descriptions      :  checksum        </w:t>
        </w:r>
      </w:ins>
    </w:p>
    <w:p>
      <w:pPr>
        <w:rPr>
          <w:ins w:id="13562" w:author="Edward Lee" w:date="2017-10-16T16:40:00Z"/>
        </w:rPr>
      </w:pPr>
      <w:ins w:id="13563" w:author="Edward Lee" w:date="2017-10-16T16:40:00Z">
        <w:r>
          <w:rPr>
            <w:rFonts w:hint="eastAsia"/>
          </w:rPr>
          <w:t xml:space="preserve">** input parameters  :  </w:t>
        </w:r>
      </w:ins>
      <w:ins w:id="13564" w:author="Edward Lee" w:date="2017-10-16T16:40:00Z">
        <w:r>
          <w:rPr/>
          <w:t>uBuff</w:t>
        </w:r>
      </w:ins>
      <w:ins w:id="13565" w:author="Edward Lee" w:date="2017-10-16T16:40:00Z">
        <w:r>
          <w:rPr>
            <w:rFonts w:hint="eastAsia"/>
          </w:rPr>
          <w:t xml:space="preserve"> </w:t>
        </w:r>
      </w:ins>
      <w:ins w:id="13566" w:author="Edward Lee" w:date="2017-10-16T16:40:00Z">
        <w:r>
          <w:rPr/>
          <w:t>he data to be checked</w:t>
        </w:r>
      </w:ins>
    </w:p>
    <w:p>
      <w:pPr>
        <w:rPr>
          <w:ins w:id="13567" w:author="Edward Lee" w:date="2017-10-16T16:40:00Z"/>
        </w:rPr>
      </w:pPr>
      <w:ins w:id="13568" w:author="Edward Lee" w:date="2017-10-16T16:40:00Z">
        <w:r>
          <w:rPr>
            <w:rFonts w:hint="eastAsia"/>
          </w:rPr>
          <w:t xml:space="preserve">**                   </w:t>
        </w:r>
      </w:ins>
      <w:ins w:id="13569" w:author="Edward Lee" w:date="2017-10-16T16:40:00Z">
        <w:r>
          <w:rPr/>
          <w:t>uBuffLen</w:t>
        </w:r>
      </w:ins>
      <w:ins w:id="13570" w:author="Edward Lee" w:date="2017-10-16T16:40:00Z">
        <w:r>
          <w:rPr>
            <w:rFonts w:hint="eastAsia"/>
          </w:rPr>
          <w:t xml:space="preserve"> </w:t>
        </w:r>
      </w:ins>
      <w:ins w:id="13571" w:author="Edward Lee" w:date="2017-10-16T16:40:00Z">
        <w:r>
          <w:rPr/>
          <w:t>Check the length of the data</w:t>
        </w:r>
      </w:ins>
    </w:p>
    <w:p>
      <w:pPr>
        <w:rPr>
          <w:ins w:id="13572" w:author="Edward Lee" w:date="2017-10-16T16:40:00Z"/>
        </w:rPr>
      </w:pPr>
      <w:ins w:id="13573" w:author="Edward Lee" w:date="2017-10-16T16:40:00Z">
        <w:r>
          <w:rPr>
            <w:rFonts w:hint="eastAsia"/>
          </w:rPr>
          <w:t>** output parameters :  None</w:t>
        </w:r>
      </w:ins>
    </w:p>
    <w:p>
      <w:pPr>
        <w:rPr>
          <w:ins w:id="13574" w:author="Edward Lee" w:date="2017-10-16T16:40:00Z"/>
        </w:rPr>
      </w:pPr>
      <w:ins w:id="13575" w:author="Edward Lee" w:date="2017-10-16T16:40:00Z">
        <w:r>
          <w:rPr>
            <w:rFonts w:hint="eastAsia"/>
          </w:rPr>
          <w:t>** Returned value   :   value</w:t>
        </w:r>
      </w:ins>
    </w:p>
    <w:p>
      <w:pPr>
        <w:rPr>
          <w:ins w:id="13576" w:author="Edward Lee" w:date="2017-10-16T16:40:00Z"/>
        </w:rPr>
      </w:pPr>
      <w:ins w:id="13577" w:author="Edward Lee" w:date="2017-10-16T16:40:00Z">
        <w:r>
          <w:rPr/>
          <w:t>**********************************************************************</w:t>
        </w:r>
      </w:ins>
      <w:ins w:id="13578" w:author="Edward Lee" w:date="2017-10-16T16:40:00Z">
        <w:r>
          <w:rPr>
            <w:rFonts w:hint="eastAsia"/>
          </w:rPr>
          <w:t>********</w:t>
        </w:r>
      </w:ins>
      <w:ins w:id="13579" w:author="Edward Lee" w:date="2017-10-16T16:40:00Z">
        <w:r>
          <w:rPr/>
          <w:t>*/</w:t>
        </w:r>
      </w:ins>
    </w:p>
    <w:p>
      <w:pPr>
        <w:ind w:left="149" w:leftChars="71"/>
        <w:rPr>
          <w:ins w:id="13580" w:author="Edward Lee" w:date="2017-10-16T16:40:00Z"/>
        </w:rPr>
      </w:pPr>
      <w:ins w:id="13581" w:author="Edward Lee" w:date="2017-10-16T16:40:00Z">
        <w:r>
          <w:rPr>
            <w:rFonts w:hint="eastAsia"/>
          </w:rPr>
          <w:t>uint8</w:t>
        </w:r>
      </w:ins>
      <w:ins w:id="13582" w:author="Edward Lee" w:date="2017-10-16T16:40:00Z">
        <w:r>
          <w:rPr/>
          <w:t xml:space="preserve">  CheckSum(</w:t>
        </w:r>
      </w:ins>
      <w:ins w:id="13583" w:author="Edward Lee" w:date="2017-10-16T16:40:00Z">
        <w:r>
          <w:rPr>
            <w:rFonts w:hint="eastAsia"/>
          </w:rPr>
          <w:t>uint8</w:t>
        </w:r>
      </w:ins>
      <w:ins w:id="13584" w:author="Edward Lee" w:date="2017-10-16T16:40:00Z">
        <w:r>
          <w:rPr/>
          <w:t xml:space="preserve"> *uBuff,</w:t>
        </w:r>
      </w:ins>
      <w:ins w:id="13585" w:author="Edward Lee" w:date="2017-10-16T16:40:00Z">
        <w:r>
          <w:rPr>
            <w:rFonts w:hint="eastAsia"/>
          </w:rPr>
          <w:t xml:space="preserve"> uint16</w:t>
        </w:r>
      </w:ins>
      <w:ins w:id="13586" w:author="Edward Lee" w:date="2017-10-16T16:40:00Z">
        <w:r>
          <w:rPr/>
          <w:t xml:space="preserve"> uBuffLen) </w:t>
        </w:r>
      </w:ins>
    </w:p>
    <w:p>
      <w:pPr>
        <w:ind w:left="149" w:leftChars="71"/>
        <w:rPr>
          <w:ins w:id="13587" w:author="Edward Lee" w:date="2017-10-16T16:40:00Z"/>
        </w:rPr>
      </w:pPr>
      <w:ins w:id="13588" w:author="Edward Lee" w:date="2017-10-16T16:40:00Z">
        <w:r>
          <w:rPr/>
          <w:t>{</w:t>
        </w:r>
      </w:ins>
    </w:p>
    <w:p>
      <w:pPr>
        <w:ind w:left="359" w:leftChars="171" w:firstLine="105" w:firstLineChars="50"/>
        <w:rPr>
          <w:ins w:id="13589" w:author="Edward Lee" w:date="2017-10-16T16:40:00Z"/>
        </w:rPr>
      </w:pPr>
      <w:ins w:id="13590" w:author="Edward Lee" w:date="2017-10-16T16:40:00Z">
        <w:r>
          <w:rPr>
            <w:rFonts w:hint="eastAsia"/>
          </w:rPr>
          <w:t>uint16</w:t>
        </w:r>
      </w:ins>
      <w:ins w:id="13591" w:author="Edward Lee" w:date="2017-10-16T16:40:00Z">
        <w:r>
          <w:rPr/>
          <w:t xml:space="preserve"> i;</w:t>
        </w:r>
      </w:ins>
    </w:p>
    <w:p>
      <w:pPr>
        <w:ind w:left="359" w:leftChars="171" w:firstLine="105" w:firstLineChars="50"/>
        <w:rPr>
          <w:ins w:id="13592" w:author="Edward Lee" w:date="2017-10-16T16:40:00Z"/>
        </w:rPr>
      </w:pPr>
      <w:ins w:id="13593" w:author="Edward Lee" w:date="2017-10-16T16:40:00Z">
        <w:r>
          <w:rPr>
            <w:rFonts w:hint="eastAsia"/>
          </w:rPr>
          <w:t>uint8</w:t>
        </w:r>
      </w:ins>
      <w:ins w:id="13594" w:author="Edward Lee" w:date="2017-10-16T16:40:00Z">
        <w:r>
          <w:rPr/>
          <w:t xml:space="preserve"> uSum=0;</w:t>
        </w:r>
      </w:ins>
    </w:p>
    <w:p>
      <w:pPr>
        <w:ind w:left="359" w:leftChars="171" w:firstLine="105" w:firstLineChars="50"/>
        <w:rPr>
          <w:ins w:id="13595" w:author="Edward Lee" w:date="2017-10-16T16:40:00Z"/>
        </w:rPr>
      </w:pPr>
    </w:p>
    <w:p>
      <w:pPr>
        <w:ind w:left="359" w:leftChars="171"/>
        <w:rPr>
          <w:ins w:id="13596" w:author="Edward Lee" w:date="2017-10-16T16:40:00Z"/>
        </w:rPr>
      </w:pPr>
      <w:ins w:id="13597" w:author="Edward Lee" w:date="2017-10-16T16:40:00Z">
        <w:r>
          <w:rPr/>
          <w:tab/>
        </w:r>
      </w:ins>
      <w:ins w:id="13598" w:author="Edward Lee" w:date="2017-10-16T16:40:00Z">
        <w:r>
          <w:rPr/>
          <w:t>for(i=0;i&lt;uBuffLen;i++)</w:t>
        </w:r>
      </w:ins>
    </w:p>
    <w:p>
      <w:pPr>
        <w:ind w:left="359" w:leftChars="171"/>
        <w:rPr>
          <w:ins w:id="13599" w:author="Edward Lee" w:date="2017-10-16T16:40:00Z"/>
        </w:rPr>
      </w:pPr>
      <w:ins w:id="13600" w:author="Edward Lee" w:date="2017-10-16T16:40:00Z">
        <w:r>
          <w:rPr/>
          <w:tab/>
        </w:r>
      </w:ins>
      <w:ins w:id="13601" w:author="Edward Lee" w:date="2017-10-16T16:40:00Z">
        <w:r>
          <w:rPr/>
          <w:t>{</w:t>
        </w:r>
      </w:ins>
    </w:p>
    <w:p>
      <w:pPr>
        <w:ind w:left="359" w:leftChars="171"/>
        <w:rPr>
          <w:ins w:id="13602" w:author="Edward Lee" w:date="2017-10-16T16:40:00Z"/>
        </w:rPr>
      </w:pPr>
      <w:ins w:id="13603" w:author="Edward Lee" w:date="2017-10-16T16:40:00Z">
        <w:r>
          <w:rPr/>
          <w:tab/>
        </w:r>
      </w:ins>
      <w:ins w:id="13604" w:author="Edward Lee" w:date="2017-10-16T16:40:00Z">
        <w:r>
          <w:rPr/>
          <w:tab/>
        </w:r>
      </w:ins>
      <w:ins w:id="13605" w:author="Edward Lee" w:date="2017-10-16T16:40:00Z">
        <w:r>
          <w:rPr/>
          <w:t>uSum = uSum + uBuff[i];</w:t>
        </w:r>
      </w:ins>
    </w:p>
    <w:p>
      <w:pPr>
        <w:ind w:left="359" w:leftChars="171"/>
        <w:rPr>
          <w:ins w:id="13606" w:author="Edward Lee" w:date="2017-10-16T16:40:00Z"/>
        </w:rPr>
      </w:pPr>
      <w:ins w:id="13607" w:author="Edward Lee" w:date="2017-10-16T16:40:00Z">
        <w:r>
          <w:rPr/>
          <w:tab/>
        </w:r>
      </w:ins>
      <w:ins w:id="13608" w:author="Edward Lee" w:date="2017-10-16T16:40:00Z">
        <w:r>
          <w:rPr/>
          <w:t>}</w:t>
        </w:r>
      </w:ins>
    </w:p>
    <w:p>
      <w:pPr>
        <w:ind w:left="359" w:leftChars="171"/>
        <w:rPr>
          <w:ins w:id="13609" w:author="Edward Lee" w:date="2017-10-16T16:40:00Z"/>
        </w:rPr>
      </w:pPr>
      <w:ins w:id="13610" w:author="Edward Lee" w:date="2017-10-16T16:40:00Z">
        <w:r>
          <w:rPr/>
          <w:tab/>
        </w:r>
      </w:ins>
      <w:ins w:id="13611" w:author="Edward Lee" w:date="2017-10-16T16:40:00Z">
        <w:r>
          <w:rPr/>
          <w:t>uSum = (~uSum) + 1;</w:t>
        </w:r>
      </w:ins>
    </w:p>
    <w:p>
      <w:pPr>
        <w:ind w:left="359" w:leftChars="171"/>
        <w:rPr>
          <w:ins w:id="13612" w:author="Edward Lee" w:date="2017-10-16T16:40:00Z"/>
        </w:rPr>
      </w:pPr>
    </w:p>
    <w:p>
      <w:pPr>
        <w:ind w:left="359" w:leftChars="171"/>
        <w:rPr>
          <w:ins w:id="13613" w:author="Edward Lee" w:date="2017-10-16T16:40:00Z"/>
        </w:rPr>
      </w:pPr>
      <w:ins w:id="13614" w:author="Edward Lee" w:date="2017-10-16T16:40:00Z">
        <w:r>
          <w:rPr/>
          <w:tab/>
        </w:r>
      </w:ins>
      <w:ins w:id="13615" w:author="Edward Lee" w:date="2017-10-16T16:40:00Z">
        <w:r>
          <w:rPr/>
          <w:t>return uSum;</w:t>
        </w:r>
      </w:ins>
    </w:p>
    <w:p>
      <w:pPr>
        <w:ind w:left="149" w:leftChars="71"/>
        <w:rPr>
          <w:ins w:id="13616" w:author="Edward Lee" w:date="2017-10-16T16:40:00Z"/>
        </w:rPr>
      </w:pPr>
      <w:ins w:id="13617" w:author="Edward Lee" w:date="2017-10-16T16:40:00Z">
        <w:r>
          <w:rPr/>
          <w:t>}</w:t>
        </w:r>
      </w:ins>
    </w:p>
    <w:p>
      <w:pPr>
        <w:pStyle w:val="4"/>
        <w:numPr>
          <w:ilvl w:val="2"/>
          <w:numId w:val="3"/>
        </w:numPr>
        <w:rPr>
          <w:ins w:id="13618" w:author="Edward Lee" w:date="2017-10-16T16:40:00Z"/>
        </w:rPr>
      </w:pPr>
      <w:ins w:id="13619" w:author="Edward Lee" w:date="2017-10-16T16:40:00Z">
        <w:r>
          <w:rPr>
            <w:rFonts w:hint="eastAsia"/>
            <w:sz w:val="30"/>
            <w:szCs w:val="30"/>
          </w:rPr>
          <w:t>JAVA method</w:t>
        </w:r>
      </w:ins>
    </w:p>
    <w:p>
      <w:pPr>
        <w:rPr>
          <w:ins w:id="13620" w:author="Edward Lee" w:date="2017-10-16T16:40:00Z"/>
          <w:rFonts w:ascii="宋体" w:hAnsi="宋体" w:eastAsia="宋体"/>
        </w:rPr>
      </w:pPr>
    </w:p>
    <w:p>
      <w:pPr>
        <w:rPr>
          <w:ins w:id="13621" w:author="Edward Lee" w:date="2017-10-16T16:40:00Z"/>
          <w:rFonts w:ascii="宋体" w:hAnsi="宋体" w:eastAsia="宋体"/>
        </w:rPr>
      </w:pPr>
      <w:ins w:id="13622" w:author="Edward Lee" w:date="2017-10-16T16:40:00Z">
        <w:r>
          <w:rPr>
            <w:rFonts w:ascii="宋体" w:hAnsi="宋体" w:eastAsia="宋体"/>
          </w:rPr>
          <w:t xml:space="preserve">/********************************************************* </w:t>
        </w:r>
      </w:ins>
    </w:p>
    <w:p>
      <w:pPr>
        <w:rPr>
          <w:ins w:id="13623" w:author="Edward Lee" w:date="2017-10-16T16:40:00Z"/>
          <w:rFonts w:ascii="宋体" w:hAnsi="宋体" w:eastAsia="宋体"/>
        </w:rPr>
      </w:pPr>
      <w:ins w:id="13624" w:author="Edward Lee" w:date="2017-10-16T16:40:00Z">
        <w:r>
          <w:rPr>
            <w:rFonts w:hint="eastAsia" w:ascii="宋体" w:hAnsi="宋体" w:eastAsia="宋体"/>
          </w:rPr>
          <w:t xml:space="preserve"> * </w:t>
        </w:r>
      </w:ins>
      <w:ins w:id="13625" w:author="Edward Lee" w:date="2017-10-16T16:40:00Z">
        <w:r>
          <w:rPr>
            <w:rFonts w:ascii="宋体" w:hAnsi="宋体" w:eastAsia="宋体"/>
          </w:rPr>
          <w:t>Check and JAVA algorithms in tag data</w:t>
        </w:r>
      </w:ins>
    </w:p>
    <w:p>
      <w:pPr>
        <w:rPr>
          <w:ins w:id="13626" w:author="Edward Lee" w:date="2017-10-16T16:40:00Z"/>
          <w:rFonts w:ascii="宋体" w:hAnsi="宋体" w:eastAsia="宋体"/>
        </w:rPr>
      </w:pPr>
      <w:ins w:id="13627" w:author="Edward Lee" w:date="2017-10-16T16:40:00Z">
        <w:r>
          <w:rPr>
            <w:rFonts w:ascii="宋体" w:hAnsi="宋体" w:eastAsia="宋体"/>
          </w:rPr>
          <w:t xml:space="preserve"> *  </w:t>
        </w:r>
      </w:ins>
    </w:p>
    <w:p>
      <w:pPr>
        <w:rPr>
          <w:ins w:id="13628" w:author="Edward Lee" w:date="2017-10-16T16:40:00Z"/>
          <w:rFonts w:ascii="宋体" w:hAnsi="宋体" w:eastAsia="宋体"/>
        </w:rPr>
      </w:pPr>
      <w:ins w:id="13629" w:author="Edward Lee" w:date="2017-10-16T16:40:00Z">
        <w:r>
          <w:rPr>
            <w:rFonts w:hint="eastAsia" w:ascii="宋体" w:hAnsi="宋体" w:eastAsia="宋体"/>
          </w:rPr>
          <w:t xml:space="preserve"> * @param sendbyte  </w:t>
        </w:r>
      </w:ins>
      <w:ins w:id="13630" w:author="Edward Lee" w:date="2017-10-16T16:40:00Z">
        <w:r>
          <w:rPr>
            <w:rFonts w:ascii="宋体" w:hAnsi="宋体" w:eastAsia="宋体"/>
          </w:rPr>
          <w:t>You need to compute the checksum interval: 1 byte tag TYPE + 4 byte tag ID</w:t>
        </w:r>
      </w:ins>
      <w:ins w:id="13631" w:author="Edward Lee" w:date="2017-10-16T16:40:00Z">
        <w:r>
          <w:rPr>
            <w:rFonts w:hint="eastAsia" w:ascii="宋体" w:hAnsi="宋体" w:eastAsia="宋体"/>
          </w:rPr>
          <w:t xml:space="preserve"> </w:t>
        </w:r>
      </w:ins>
    </w:p>
    <w:p>
      <w:pPr>
        <w:rPr>
          <w:ins w:id="13632" w:author="Edward Lee" w:date="2017-10-16T16:40:00Z"/>
          <w:rFonts w:ascii="宋体" w:hAnsi="宋体" w:eastAsia="宋体"/>
        </w:rPr>
      </w:pPr>
      <w:ins w:id="13633" w:author="Edward Lee" w:date="2017-10-16T16:40:00Z">
        <w:r>
          <w:rPr>
            <w:rFonts w:ascii="宋体" w:hAnsi="宋体" w:eastAsia="宋体"/>
          </w:rPr>
          <w:t xml:space="preserve"> *  </w:t>
        </w:r>
      </w:ins>
    </w:p>
    <w:p>
      <w:pPr>
        <w:rPr>
          <w:ins w:id="13634" w:author="Edward Lee" w:date="2017-10-16T16:40:00Z"/>
          <w:rFonts w:ascii="宋体" w:hAnsi="宋体" w:eastAsia="宋体"/>
        </w:rPr>
      </w:pPr>
      <w:ins w:id="13635" w:author="Edward Lee" w:date="2017-10-16T16:40:00Z">
        <w:r>
          <w:rPr>
            <w:rFonts w:hint="eastAsia" w:ascii="宋体" w:hAnsi="宋体" w:eastAsia="宋体"/>
          </w:rPr>
          <w:t xml:space="preserve"> * @return       </w:t>
        </w:r>
      </w:ins>
      <w:ins w:id="13636" w:author="Edward Lee" w:date="2017-10-16T16:40:00Z">
        <w:r>
          <w:rPr>
            <w:rFonts w:ascii="宋体" w:hAnsi="宋体" w:eastAsia="宋体"/>
          </w:rPr>
          <w:t>Calculate the checksum</w:t>
        </w:r>
      </w:ins>
      <w:ins w:id="13637" w:author="Edward Lee" w:date="2017-10-16T16:40:00Z">
        <w:r>
          <w:rPr>
            <w:rFonts w:hint="eastAsia" w:ascii="宋体" w:hAnsi="宋体" w:eastAsia="宋体"/>
          </w:rPr>
          <w:t xml:space="preserve"> </w:t>
        </w:r>
      </w:ins>
    </w:p>
    <w:p>
      <w:pPr>
        <w:rPr>
          <w:ins w:id="13638" w:author="Edward Lee" w:date="2017-10-16T16:40:00Z"/>
          <w:rFonts w:ascii="宋体" w:hAnsi="宋体" w:eastAsia="宋体"/>
        </w:rPr>
      </w:pPr>
      <w:ins w:id="13639" w:author="Edward Lee" w:date="2017-10-16T16:40:00Z">
        <w:r>
          <w:rPr>
            <w:rFonts w:hint="eastAsia" w:ascii="宋体" w:hAnsi="宋体" w:eastAsia="宋体"/>
          </w:rPr>
          <w:t xml:space="preserve"> *                20 E3 AF 22 32 checksum：FA(10 dex -6）</w:t>
        </w:r>
      </w:ins>
    </w:p>
    <w:p>
      <w:pPr>
        <w:rPr>
          <w:ins w:id="13640" w:author="Edward Lee" w:date="2017-10-16T16:40:00Z"/>
          <w:rFonts w:ascii="宋体" w:hAnsi="宋体" w:eastAsia="宋体"/>
        </w:rPr>
      </w:pPr>
      <w:ins w:id="13641" w:author="Edward Lee" w:date="2017-10-16T16:40:00Z">
        <w:r>
          <w:rPr>
            <w:rFonts w:ascii="宋体" w:hAnsi="宋体" w:eastAsia="宋体"/>
          </w:rPr>
          <w:t xml:space="preserve">**********************************************************/  </w:t>
        </w:r>
      </w:ins>
    </w:p>
    <w:p>
      <w:pPr>
        <w:rPr>
          <w:ins w:id="13642" w:author="Edward Lee" w:date="2017-10-16T16:40:00Z"/>
          <w:rFonts w:ascii="宋体" w:hAnsi="宋体" w:eastAsia="宋体"/>
        </w:rPr>
      </w:pPr>
      <w:ins w:id="13643" w:author="Edward Lee" w:date="2017-10-16T16:40:00Z">
        <w:r>
          <w:rPr>
            <w:rFonts w:ascii="宋体" w:hAnsi="宋体" w:eastAsia="宋体"/>
          </w:rPr>
          <w:t>protected static byte sendRcvByteNum(byte[] sendbyte) {</w:t>
        </w:r>
      </w:ins>
    </w:p>
    <w:p>
      <w:pPr>
        <w:rPr>
          <w:ins w:id="13644" w:author="Edward Lee" w:date="2017-10-16T16:40:00Z"/>
          <w:rFonts w:ascii="宋体" w:hAnsi="宋体" w:eastAsia="宋体"/>
        </w:rPr>
      </w:pPr>
      <w:ins w:id="13645" w:author="Edward Lee" w:date="2017-10-16T16:40:00Z">
        <w:r>
          <w:rPr>
            <w:rFonts w:ascii="宋体" w:hAnsi="宋体" w:eastAsia="宋体"/>
          </w:rPr>
          <w:tab/>
        </w:r>
      </w:ins>
      <w:ins w:id="13646" w:author="Edward Lee" w:date="2017-10-16T16:40:00Z">
        <w:r>
          <w:rPr>
            <w:rFonts w:ascii="宋体" w:hAnsi="宋体" w:eastAsia="宋体"/>
          </w:rPr>
          <w:tab/>
        </w:r>
      </w:ins>
      <w:ins w:id="13647" w:author="Edward Lee" w:date="2017-10-16T16:40:00Z">
        <w:r>
          <w:rPr>
            <w:rFonts w:ascii="宋体" w:hAnsi="宋体" w:eastAsia="宋体"/>
          </w:rPr>
          <w:t>byte sum = 0;</w:t>
        </w:r>
      </w:ins>
    </w:p>
    <w:p>
      <w:pPr>
        <w:rPr>
          <w:ins w:id="13648" w:author="Edward Lee" w:date="2017-10-16T16:40:00Z"/>
          <w:rFonts w:ascii="宋体" w:hAnsi="宋体" w:eastAsia="宋体"/>
        </w:rPr>
      </w:pPr>
      <w:ins w:id="13649" w:author="Edward Lee" w:date="2017-10-16T16:40:00Z">
        <w:r>
          <w:rPr>
            <w:rFonts w:ascii="宋体" w:hAnsi="宋体" w:eastAsia="宋体"/>
          </w:rPr>
          <w:tab/>
        </w:r>
      </w:ins>
      <w:ins w:id="13650" w:author="Edward Lee" w:date="2017-10-16T16:40:00Z">
        <w:r>
          <w:rPr>
            <w:rFonts w:ascii="宋体" w:hAnsi="宋体" w:eastAsia="宋体"/>
          </w:rPr>
          <w:tab/>
        </w:r>
      </w:ins>
      <w:ins w:id="13651" w:author="Edward Lee" w:date="2017-10-16T16:40:00Z">
        <w:r>
          <w:rPr>
            <w:rFonts w:ascii="宋体" w:hAnsi="宋体" w:eastAsia="宋体"/>
          </w:rPr>
          <w:t>for (int i = 0; i &lt; sendbyte.length; i++) {</w:t>
        </w:r>
      </w:ins>
    </w:p>
    <w:p>
      <w:pPr>
        <w:rPr>
          <w:ins w:id="13652" w:author="Edward Lee" w:date="2017-10-16T16:40:00Z"/>
          <w:rFonts w:ascii="宋体" w:hAnsi="宋体" w:eastAsia="宋体"/>
        </w:rPr>
      </w:pPr>
      <w:ins w:id="13653" w:author="Edward Lee" w:date="2017-10-16T16:40:00Z">
        <w:r>
          <w:rPr>
            <w:rFonts w:ascii="宋体" w:hAnsi="宋体" w:eastAsia="宋体"/>
          </w:rPr>
          <w:tab/>
        </w:r>
      </w:ins>
      <w:ins w:id="13654" w:author="Edward Lee" w:date="2017-10-16T16:40:00Z">
        <w:r>
          <w:rPr>
            <w:rFonts w:ascii="宋体" w:hAnsi="宋体" w:eastAsia="宋体"/>
          </w:rPr>
          <w:tab/>
        </w:r>
      </w:ins>
      <w:ins w:id="13655" w:author="Edward Lee" w:date="2017-10-16T16:40:00Z">
        <w:r>
          <w:rPr>
            <w:rFonts w:ascii="宋体" w:hAnsi="宋体" w:eastAsia="宋体"/>
          </w:rPr>
          <w:tab/>
        </w:r>
      </w:ins>
      <w:ins w:id="13656" w:author="Edward Lee" w:date="2017-10-16T16:40:00Z">
        <w:r>
          <w:rPr>
            <w:rFonts w:ascii="宋体" w:hAnsi="宋体" w:eastAsia="宋体"/>
          </w:rPr>
          <w:t>sum += sendbyte[i];</w:t>
        </w:r>
      </w:ins>
    </w:p>
    <w:p>
      <w:pPr>
        <w:rPr>
          <w:ins w:id="13657" w:author="Edward Lee" w:date="2017-10-16T16:40:00Z"/>
          <w:rFonts w:ascii="宋体" w:hAnsi="宋体" w:eastAsia="宋体"/>
        </w:rPr>
      </w:pPr>
      <w:ins w:id="13658" w:author="Edward Lee" w:date="2017-10-16T16:40:00Z">
        <w:r>
          <w:rPr>
            <w:rFonts w:ascii="宋体" w:hAnsi="宋体" w:eastAsia="宋体"/>
          </w:rPr>
          <w:tab/>
        </w:r>
      </w:ins>
      <w:ins w:id="13659" w:author="Edward Lee" w:date="2017-10-16T16:40:00Z">
        <w:r>
          <w:rPr>
            <w:rFonts w:ascii="宋体" w:hAnsi="宋体" w:eastAsia="宋体"/>
          </w:rPr>
          <w:tab/>
        </w:r>
      </w:ins>
      <w:ins w:id="13660" w:author="Edward Lee" w:date="2017-10-16T16:40:00Z">
        <w:r>
          <w:rPr>
            <w:rFonts w:ascii="宋体" w:hAnsi="宋体" w:eastAsia="宋体"/>
          </w:rPr>
          <w:t>}</w:t>
        </w:r>
      </w:ins>
    </w:p>
    <w:p>
      <w:pPr>
        <w:rPr>
          <w:ins w:id="13661" w:author="Edward Lee" w:date="2017-10-16T16:40:00Z"/>
          <w:rFonts w:ascii="宋体" w:hAnsi="宋体" w:eastAsia="宋体"/>
        </w:rPr>
      </w:pPr>
      <w:ins w:id="13662" w:author="Edward Lee" w:date="2017-10-16T16:40:00Z">
        <w:r>
          <w:rPr>
            <w:rFonts w:ascii="宋体" w:hAnsi="宋体" w:eastAsia="宋体"/>
          </w:rPr>
          <w:tab/>
        </w:r>
      </w:ins>
      <w:ins w:id="13663" w:author="Edward Lee" w:date="2017-10-16T16:40:00Z">
        <w:r>
          <w:rPr>
            <w:rFonts w:ascii="宋体" w:hAnsi="宋体" w:eastAsia="宋体"/>
          </w:rPr>
          <w:tab/>
        </w:r>
      </w:ins>
      <w:ins w:id="13664" w:author="Edward Lee" w:date="2017-10-16T16:40:00Z">
        <w:r>
          <w:rPr>
            <w:rFonts w:ascii="宋体" w:hAnsi="宋体" w:eastAsia="宋体"/>
          </w:rPr>
          <w:t>byte rebyte = (byte) (~sum + 1);</w:t>
        </w:r>
      </w:ins>
    </w:p>
    <w:p>
      <w:pPr>
        <w:rPr>
          <w:ins w:id="13665" w:author="Edward Lee" w:date="2017-10-16T16:40:00Z"/>
          <w:rFonts w:ascii="宋体" w:hAnsi="宋体" w:eastAsia="宋体"/>
        </w:rPr>
      </w:pPr>
      <w:ins w:id="13666" w:author="Edward Lee" w:date="2017-10-16T16:40:00Z">
        <w:r>
          <w:rPr>
            <w:rFonts w:hint="eastAsia" w:ascii="宋体" w:hAnsi="宋体" w:eastAsia="宋体"/>
          </w:rPr>
          <w:tab/>
        </w:r>
      </w:ins>
      <w:ins w:id="13667" w:author="Edward Lee" w:date="2017-10-16T16:40:00Z">
        <w:r>
          <w:rPr>
            <w:rFonts w:hint="eastAsia" w:ascii="宋体" w:hAnsi="宋体" w:eastAsia="宋体"/>
          </w:rPr>
          <w:tab/>
        </w:r>
      </w:ins>
      <w:ins w:id="13668" w:author="Edward Lee" w:date="2017-10-16T16:40:00Z">
        <w:r>
          <w:rPr>
            <w:rFonts w:hint="eastAsia" w:ascii="宋体" w:hAnsi="宋体" w:eastAsia="宋体"/>
          </w:rPr>
          <w:t>System.out.println("校验位：" + rebyte);</w:t>
        </w:r>
      </w:ins>
    </w:p>
    <w:p>
      <w:pPr>
        <w:rPr>
          <w:ins w:id="13669" w:author="Edward Lee" w:date="2017-10-16T16:40:00Z"/>
          <w:rFonts w:ascii="宋体" w:hAnsi="宋体" w:eastAsia="宋体"/>
        </w:rPr>
      </w:pPr>
      <w:ins w:id="13670" w:author="Edward Lee" w:date="2017-10-16T16:40:00Z">
        <w:r>
          <w:rPr>
            <w:rFonts w:ascii="宋体" w:hAnsi="宋体" w:eastAsia="宋体"/>
          </w:rPr>
          <w:tab/>
        </w:r>
      </w:ins>
      <w:ins w:id="13671" w:author="Edward Lee" w:date="2017-10-16T16:40:00Z">
        <w:r>
          <w:rPr>
            <w:rFonts w:ascii="宋体" w:hAnsi="宋体" w:eastAsia="宋体"/>
          </w:rPr>
          <w:tab/>
        </w:r>
      </w:ins>
      <w:ins w:id="13672" w:author="Edward Lee" w:date="2017-10-16T16:40:00Z">
        <w:r>
          <w:rPr>
            <w:rFonts w:ascii="宋体" w:hAnsi="宋体" w:eastAsia="宋体"/>
          </w:rPr>
          <w:t>return rebyte;</w:t>
        </w:r>
      </w:ins>
    </w:p>
    <w:p>
      <w:pPr>
        <w:rPr>
          <w:ins w:id="13673" w:author="Edward Lee" w:date="2017-10-16T16:40:00Z"/>
          <w:rFonts w:ascii="宋体" w:hAnsi="宋体" w:eastAsia="宋体"/>
        </w:rPr>
      </w:pPr>
      <w:ins w:id="13674" w:author="Edward Lee" w:date="2017-10-16T16:40:00Z">
        <w:r>
          <w:rPr>
            <w:rFonts w:ascii="宋体" w:hAnsi="宋体" w:eastAsia="宋体"/>
          </w:rPr>
          <w:tab/>
        </w:r>
      </w:ins>
      <w:ins w:id="13675" w:author="Edward Lee" w:date="2017-10-16T16:40:00Z">
        <w:r>
          <w:rPr>
            <w:rFonts w:ascii="宋体" w:hAnsi="宋体" w:eastAsia="宋体"/>
          </w:rPr>
          <w:t>}</w:t>
        </w:r>
      </w:ins>
    </w:p>
    <w:p>
      <w:pPr>
        <w:rPr>
          <w:ins w:id="13676" w:author="Edward Lee" w:date="2017-10-16T16:40:00Z"/>
          <w:rFonts w:ascii="宋体" w:hAnsi="宋体" w:eastAsia="宋体"/>
        </w:rPr>
      </w:pPr>
    </w:p>
    <w:p>
      <w:pPr>
        <w:rPr>
          <w:ins w:id="13677" w:author="Edward Lee" w:date="2017-10-16T16:40:00Z"/>
          <w:rFonts w:ascii="宋体" w:hAnsi="宋体" w:eastAsia="宋体"/>
        </w:rPr>
      </w:pPr>
      <w:ins w:id="13678" w:author="Edward Lee" w:date="2017-10-16T16:40:00Z">
        <w:r>
          <w:rPr>
            <w:rFonts w:hint="eastAsia" w:ascii="宋体" w:hAnsi="宋体" w:eastAsia="宋体"/>
          </w:rPr>
          <w:t>//</w:t>
        </w:r>
      </w:ins>
      <w:ins w:id="13679" w:author="Edward Lee" w:date="2017-10-16T16:40:00Z">
        <w:r>
          <w:rPr/>
          <w:t xml:space="preserve"> </w:t>
        </w:r>
      </w:ins>
      <w:ins w:id="13680" w:author="Edward Lee" w:date="2017-10-16T16:40:00Z">
        <w:r>
          <w:rPr>
            <w:rFonts w:ascii="宋体" w:hAnsi="宋体" w:eastAsia="宋体"/>
          </w:rPr>
          <w:t>Check sum of the calculated and 20 E3 AF 22 32: FA(10 is -6)</w:t>
        </w:r>
      </w:ins>
    </w:p>
    <w:p>
      <w:pPr>
        <w:rPr>
          <w:ins w:id="13681" w:author="Edward Lee" w:date="2017-10-16T16:40:00Z"/>
          <w:rFonts w:ascii="宋体" w:hAnsi="宋体" w:eastAsia="宋体"/>
        </w:rPr>
      </w:pPr>
      <w:ins w:id="13682" w:author="Edward Lee" w:date="2017-10-16T16:40:00Z">
        <w:r>
          <w:rPr>
            <w:rFonts w:ascii="宋体" w:hAnsi="宋体" w:eastAsia="宋体"/>
          </w:rPr>
          <w:t>public static void main(String[] args) {</w:t>
        </w:r>
      </w:ins>
    </w:p>
    <w:p>
      <w:pPr>
        <w:rPr>
          <w:ins w:id="13683" w:author="Edward Lee" w:date="2017-10-16T16:40:00Z"/>
          <w:rFonts w:ascii="宋体" w:hAnsi="宋体" w:eastAsia="宋体"/>
        </w:rPr>
      </w:pPr>
      <w:ins w:id="13684" w:author="Edward Lee" w:date="2017-10-16T16:40:00Z">
        <w:r>
          <w:rPr>
            <w:rFonts w:ascii="宋体" w:hAnsi="宋体" w:eastAsia="宋体"/>
          </w:rPr>
          <w:tab/>
        </w:r>
      </w:ins>
      <w:ins w:id="13685" w:author="Edward Lee" w:date="2017-10-16T16:40:00Z">
        <w:r>
          <w:rPr>
            <w:rFonts w:ascii="宋体" w:hAnsi="宋体" w:eastAsia="宋体"/>
          </w:rPr>
          <w:tab/>
        </w:r>
      </w:ins>
      <w:ins w:id="13686" w:author="Edward Lee" w:date="2017-10-16T16:40:00Z">
        <w:r>
          <w:rPr>
            <w:rFonts w:ascii="宋体" w:hAnsi="宋体" w:eastAsia="宋体"/>
          </w:rPr>
          <w:t>byte[] b = new byte[5];</w:t>
        </w:r>
      </w:ins>
    </w:p>
    <w:p>
      <w:pPr>
        <w:rPr>
          <w:ins w:id="13687" w:author="Edward Lee" w:date="2017-10-16T16:40:00Z"/>
          <w:rFonts w:ascii="宋体" w:hAnsi="宋体" w:eastAsia="宋体"/>
        </w:rPr>
      </w:pPr>
      <w:ins w:id="13688" w:author="Edward Lee" w:date="2017-10-16T16:40:00Z">
        <w:r>
          <w:rPr>
            <w:rFonts w:ascii="宋体" w:hAnsi="宋体" w:eastAsia="宋体"/>
          </w:rPr>
          <w:tab/>
        </w:r>
      </w:ins>
      <w:ins w:id="13689" w:author="Edward Lee" w:date="2017-10-16T16:40:00Z">
        <w:r>
          <w:rPr>
            <w:rFonts w:ascii="宋体" w:hAnsi="宋体" w:eastAsia="宋体"/>
          </w:rPr>
          <w:tab/>
        </w:r>
      </w:ins>
      <w:ins w:id="13690" w:author="Edward Lee" w:date="2017-10-16T16:40:00Z">
        <w:r>
          <w:rPr>
            <w:rFonts w:ascii="宋体" w:hAnsi="宋体" w:eastAsia="宋体"/>
          </w:rPr>
          <w:t>b[0] = 0x20;</w:t>
        </w:r>
      </w:ins>
    </w:p>
    <w:p>
      <w:pPr>
        <w:rPr>
          <w:ins w:id="13691" w:author="Edward Lee" w:date="2017-10-16T16:40:00Z"/>
          <w:rFonts w:ascii="宋体" w:hAnsi="宋体" w:eastAsia="宋体"/>
        </w:rPr>
      </w:pPr>
      <w:ins w:id="13692" w:author="Edward Lee" w:date="2017-10-16T16:40:00Z">
        <w:r>
          <w:rPr>
            <w:rFonts w:ascii="宋体" w:hAnsi="宋体" w:eastAsia="宋体"/>
          </w:rPr>
          <w:tab/>
        </w:r>
      </w:ins>
      <w:ins w:id="13693" w:author="Edward Lee" w:date="2017-10-16T16:40:00Z">
        <w:r>
          <w:rPr>
            <w:rFonts w:ascii="宋体" w:hAnsi="宋体" w:eastAsia="宋体"/>
          </w:rPr>
          <w:tab/>
        </w:r>
      </w:ins>
      <w:ins w:id="13694" w:author="Edward Lee" w:date="2017-10-16T16:40:00Z">
        <w:r>
          <w:rPr>
            <w:rFonts w:ascii="宋体" w:hAnsi="宋体" w:eastAsia="宋体"/>
          </w:rPr>
          <w:t>b[1] = (byte) 0xE3;</w:t>
        </w:r>
      </w:ins>
    </w:p>
    <w:p>
      <w:pPr>
        <w:rPr>
          <w:ins w:id="13695" w:author="Edward Lee" w:date="2017-10-16T16:40:00Z"/>
          <w:rFonts w:ascii="宋体" w:hAnsi="宋体" w:eastAsia="宋体"/>
        </w:rPr>
      </w:pPr>
      <w:ins w:id="13696" w:author="Edward Lee" w:date="2017-10-16T16:40:00Z">
        <w:r>
          <w:rPr>
            <w:rFonts w:ascii="宋体" w:hAnsi="宋体" w:eastAsia="宋体"/>
          </w:rPr>
          <w:tab/>
        </w:r>
      </w:ins>
      <w:ins w:id="13697" w:author="Edward Lee" w:date="2017-10-16T16:40:00Z">
        <w:r>
          <w:rPr>
            <w:rFonts w:ascii="宋体" w:hAnsi="宋体" w:eastAsia="宋体"/>
          </w:rPr>
          <w:tab/>
        </w:r>
      </w:ins>
      <w:ins w:id="13698" w:author="Edward Lee" w:date="2017-10-16T16:40:00Z">
        <w:r>
          <w:rPr>
            <w:rFonts w:ascii="宋体" w:hAnsi="宋体" w:eastAsia="宋体"/>
          </w:rPr>
          <w:t>b[2] = (byte) 0xAF;</w:t>
        </w:r>
      </w:ins>
    </w:p>
    <w:p>
      <w:pPr>
        <w:rPr>
          <w:ins w:id="13699" w:author="Edward Lee" w:date="2017-10-16T16:40:00Z"/>
          <w:rFonts w:ascii="宋体" w:hAnsi="宋体" w:eastAsia="宋体"/>
        </w:rPr>
      </w:pPr>
      <w:ins w:id="13700" w:author="Edward Lee" w:date="2017-10-16T16:40:00Z">
        <w:r>
          <w:rPr>
            <w:rFonts w:ascii="宋体" w:hAnsi="宋体" w:eastAsia="宋体"/>
          </w:rPr>
          <w:tab/>
        </w:r>
      </w:ins>
      <w:ins w:id="13701" w:author="Edward Lee" w:date="2017-10-16T16:40:00Z">
        <w:r>
          <w:rPr>
            <w:rFonts w:ascii="宋体" w:hAnsi="宋体" w:eastAsia="宋体"/>
          </w:rPr>
          <w:tab/>
        </w:r>
      </w:ins>
      <w:ins w:id="13702" w:author="Edward Lee" w:date="2017-10-16T16:40:00Z">
        <w:r>
          <w:rPr>
            <w:rFonts w:ascii="宋体" w:hAnsi="宋体" w:eastAsia="宋体"/>
          </w:rPr>
          <w:t>b[3] = 0x22;</w:t>
        </w:r>
      </w:ins>
    </w:p>
    <w:p>
      <w:pPr>
        <w:rPr>
          <w:ins w:id="13703" w:author="Edward Lee" w:date="2017-10-16T16:40:00Z"/>
          <w:rFonts w:ascii="宋体" w:hAnsi="宋体" w:eastAsia="宋体"/>
        </w:rPr>
      </w:pPr>
      <w:ins w:id="13704" w:author="Edward Lee" w:date="2017-10-16T16:40:00Z">
        <w:r>
          <w:rPr>
            <w:rFonts w:ascii="宋体" w:hAnsi="宋体" w:eastAsia="宋体"/>
          </w:rPr>
          <w:tab/>
        </w:r>
      </w:ins>
      <w:ins w:id="13705" w:author="Edward Lee" w:date="2017-10-16T16:40:00Z">
        <w:r>
          <w:rPr>
            <w:rFonts w:ascii="宋体" w:hAnsi="宋体" w:eastAsia="宋体"/>
          </w:rPr>
          <w:tab/>
        </w:r>
      </w:ins>
      <w:ins w:id="13706" w:author="Edward Lee" w:date="2017-10-16T16:40:00Z">
        <w:r>
          <w:rPr>
            <w:rFonts w:ascii="宋体" w:hAnsi="宋体" w:eastAsia="宋体"/>
          </w:rPr>
          <w:t>b[4] = 0x32;</w:t>
        </w:r>
      </w:ins>
    </w:p>
    <w:p>
      <w:pPr>
        <w:rPr>
          <w:ins w:id="13707" w:author="Edward Lee" w:date="2017-10-16T16:40:00Z"/>
          <w:rFonts w:ascii="宋体" w:hAnsi="宋体" w:eastAsia="宋体"/>
        </w:rPr>
      </w:pPr>
      <w:ins w:id="13708" w:author="Edward Lee" w:date="2017-10-16T16:40:00Z">
        <w:r>
          <w:rPr>
            <w:rFonts w:ascii="宋体" w:hAnsi="宋体" w:eastAsia="宋体"/>
          </w:rPr>
          <w:tab/>
        </w:r>
      </w:ins>
      <w:ins w:id="13709" w:author="Edward Lee" w:date="2017-10-16T16:40:00Z">
        <w:r>
          <w:rPr>
            <w:rFonts w:ascii="宋体" w:hAnsi="宋体" w:eastAsia="宋体"/>
          </w:rPr>
          <w:tab/>
        </w:r>
      </w:ins>
      <w:ins w:id="13710" w:author="Edward Lee" w:date="2017-10-16T16:40:00Z">
        <w:r>
          <w:rPr>
            <w:rFonts w:ascii="宋体" w:hAnsi="宋体" w:eastAsia="宋体"/>
          </w:rPr>
          <w:t>sendRcvByteNum(b);</w:t>
        </w:r>
      </w:ins>
    </w:p>
    <w:p>
      <w:pPr>
        <w:rPr>
          <w:ins w:id="13711" w:author="Edward Lee" w:date="2017-10-16T16:40:00Z"/>
          <w:rFonts w:ascii="宋体" w:hAnsi="宋体" w:eastAsia="宋体"/>
        </w:rPr>
      </w:pPr>
      <w:ins w:id="13712" w:author="Edward Lee" w:date="2017-10-16T16:40:00Z">
        <w:r>
          <w:rPr>
            <w:rFonts w:ascii="宋体" w:hAnsi="宋体" w:eastAsia="宋体"/>
          </w:rPr>
          <w:tab/>
        </w:r>
      </w:ins>
      <w:ins w:id="13713" w:author="Edward Lee" w:date="2017-10-16T16:40:00Z">
        <w:r>
          <w:rPr>
            <w:rFonts w:ascii="宋体" w:hAnsi="宋体" w:eastAsia="宋体"/>
          </w:rPr>
          <w:t>}</w:t>
        </w:r>
      </w:ins>
    </w:p>
    <w:p>
      <w:pPr>
        <w:rPr>
          <w:ins w:id="13714" w:author="Edward Lee" w:date="2017-10-16T16:40:00Z"/>
          <w:rFonts w:ascii="宋体" w:hAnsi="宋体" w:eastAsia="宋体"/>
        </w:rPr>
      </w:pPr>
    </w:p>
    <w:p>
      <w:pPr>
        <w:pStyle w:val="2"/>
        <w:numPr>
          <w:ilvl w:val="0"/>
          <w:numId w:val="3"/>
        </w:numPr>
        <w:rPr>
          <w:ins w:id="13715" w:author="Edward Lee" w:date="2017-10-16T16:40:00Z"/>
          <w:rStyle w:val="25"/>
          <w:b w:val="0"/>
          <w:bCs w:val="0"/>
          <w:smallCaps w:val="0"/>
        </w:rPr>
      </w:pPr>
      <w:ins w:id="13716" w:author="Edward Lee" w:date="2017-10-16T16:40:00Z">
        <w:r>
          <w:rPr>
            <w:rStyle w:val="25"/>
            <w:rFonts w:ascii="宋体" w:hAnsi="宋体" w:eastAsia="宋体"/>
            <w:b w:val="0"/>
            <w:bCs w:val="0"/>
          </w:rPr>
          <w:br w:type="page"/>
        </w:r>
      </w:ins>
      <w:ins w:id="13717" w:author="Edward Lee" w:date="2017-10-16T16:40:00Z">
        <w:r>
          <w:rPr>
            <w:rStyle w:val="25"/>
            <w:rFonts w:hint="eastAsia"/>
            <w:b w:val="0"/>
            <w:bCs w:val="0"/>
          </w:rPr>
          <w:t xml:space="preserve"> </w:t>
        </w:r>
      </w:ins>
      <w:ins w:id="13718" w:author="Edward Lee" w:date="2017-10-16T16:40:00Z">
        <w:r>
          <w:rPr>
            <w:rStyle w:val="25"/>
            <w:b w:val="0"/>
            <w:bCs w:val="0"/>
          </w:rPr>
          <w:t>The appendix</w:t>
        </w:r>
      </w:ins>
    </w:p>
    <w:p>
      <w:pPr>
        <w:pStyle w:val="3"/>
        <w:numPr>
          <w:ilvl w:val="1"/>
          <w:numId w:val="3"/>
        </w:numPr>
        <w:spacing w:before="360" w:line="415" w:lineRule="auto"/>
        <w:ind w:left="572" w:hanging="572" w:hangingChars="178"/>
        <w:rPr>
          <w:ins w:id="13719" w:author="Edward Lee" w:date="2017-10-16T16:40:00Z"/>
          <w:rFonts w:ascii="宋体" w:hAnsi="宋体" w:eastAsia="宋体"/>
        </w:rPr>
      </w:pPr>
      <w:ins w:id="13720" w:author="Edward Lee" w:date="2017-10-16T16:40:00Z">
        <w:r>
          <w:rPr>
            <w:rFonts w:ascii="宋体" w:hAnsi="宋体" w:eastAsia="宋体"/>
          </w:rPr>
          <w:t>Relationship between battery power and battery voltage</w:t>
        </w:r>
      </w:ins>
    </w:p>
    <w:p>
      <w:pPr>
        <w:spacing w:line="360" w:lineRule="auto"/>
        <w:rPr>
          <w:ins w:id="13721" w:author="Edward Lee" w:date="2017-10-16T16:40:00Z"/>
        </w:rPr>
      </w:pPr>
      <w:ins w:id="13722" w:author="Edward Lee" w:date="2017-10-16T16:40:00Z">
        <w:r>
          <w:rPr/>
          <w:t>The battery voltage on the MR7901 is shown as follows in relation to the battery charge in the heartbeat message (or in the upload device hardware information)</w:t>
        </w:r>
      </w:ins>
    </w:p>
    <w:tbl>
      <w:tblPr>
        <w:tblStyle w:val="22"/>
        <w:tblW w:w="62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3"/>
        <w:gridCol w:w="47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ins w:id="13723" w:author="Edward Lee" w:date="2017-10-16T16:40:00Z"/>
        </w:trPr>
        <w:tc>
          <w:tcPr>
            <w:tcW w:w="1473" w:type="dxa"/>
            <w:shd w:val="clear" w:color="auto" w:fill="D8D8D8" w:themeFill="background1" w:themeFillShade="D9"/>
            <w:vAlign w:val="center"/>
          </w:tcPr>
          <w:p>
            <w:pPr>
              <w:jc w:val="center"/>
              <w:rPr>
                <w:ins w:id="13724" w:author="Edward Lee" w:date="2017-10-16T16:40:00Z"/>
                <w:b/>
                <w:sz w:val="24"/>
                <w:szCs w:val="24"/>
              </w:rPr>
            </w:pPr>
            <w:ins w:id="13725" w:author="Edward Lee" w:date="2017-10-16T16:40:00Z">
              <w:r>
                <w:rPr>
                  <w:b/>
                  <w:sz w:val="24"/>
                  <w:szCs w:val="24"/>
                </w:rPr>
                <w:t>B</w:t>
              </w:r>
            </w:ins>
            <w:ins w:id="13726" w:author="Edward Lee" w:date="2017-10-16T16:40:00Z">
              <w:r>
                <w:rPr>
                  <w:rFonts w:hint="eastAsia"/>
                  <w:b/>
                  <w:sz w:val="24"/>
                  <w:szCs w:val="24"/>
                </w:rPr>
                <w:t>attery power</w:t>
              </w:r>
            </w:ins>
          </w:p>
        </w:tc>
        <w:tc>
          <w:tcPr>
            <w:tcW w:w="4792" w:type="dxa"/>
            <w:shd w:val="clear" w:color="auto" w:fill="D8D8D8" w:themeFill="background1" w:themeFillShade="D9"/>
            <w:vAlign w:val="center"/>
          </w:tcPr>
          <w:p>
            <w:pPr>
              <w:jc w:val="center"/>
              <w:rPr>
                <w:ins w:id="13727" w:author="Edward Lee" w:date="2017-10-16T16:40:00Z"/>
                <w:b/>
                <w:sz w:val="24"/>
                <w:szCs w:val="24"/>
              </w:rPr>
            </w:pPr>
            <w:ins w:id="13728" w:author="Edward Lee" w:date="2017-10-16T16:40:00Z">
              <w:r>
                <w:rPr>
                  <w:b/>
                  <w:sz w:val="24"/>
                  <w:szCs w:val="24"/>
                </w:rPr>
                <w:t>battery voltage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29" w:author="Edward Lee" w:date="2017-10-16T16:40:00Z"/>
        </w:trPr>
        <w:tc>
          <w:tcPr>
            <w:tcW w:w="1473" w:type="dxa"/>
            <w:vAlign w:val="center"/>
          </w:tcPr>
          <w:p>
            <w:pPr>
              <w:jc w:val="center"/>
              <w:rPr>
                <w:ins w:id="13730" w:author="Edward Lee" w:date="2017-10-16T16:40:00Z"/>
              </w:rPr>
            </w:pPr>
            <w:ins w:id="13731" w:author="Edward Lee" w:date="2017-10-16T16:40:00Z">
              <w:r>
                <w:rPr>
                  <w:rFonts w:hint="eastAsia"/>
                </w:rPr>
                <w:t>10</w:t>
              </w:r>
            </w:ins>
          </w:p>
        </w:tc>
        <w:tc>
          <w:tcPr>
            <w:tcW w:w="4792" w:type="dxa"/>
            <w:vAlign w:val="center"/>
          </w:tcPr>
          <w:p>
            <w:pPr>
              <w:jc w:val="left"/>
              <w:rPr>
                <w:ins w:id="13732" w:author="Edward Lee" w:date="2017-10-16T16:40:00Z"/>
              </w:rPr>
            </w:pPr>
            <w:ins w:id="13733" w:author="Edward Lee" w:date="2017-10-16T16:40:00Z">
              <w:r>
                <w:rPr>
                  <w:rFonts w:hint="eastAsia"/>
                </w:rPr>
                <w:t xml:space="preserve">≥ 8.00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34" w:author="Edward Lee" w:date="2017-10-16T16:40:00Z"/>
        </w:trPr>
        <w:tc>
          <w:tcPr>
            <w:tcW w:w="1473" w:type="dxa"/>
            <w:vAlign w:val="center"/>
          </w:tcPr>
          <w:p>
            <w:pPr>
              <w:jc w:val="center"/>
              <w:rPr>
                <w:ins w:id="13735" w:author="Edward Lee" w:date="2017-10-16T16:40:00Z"/>
              </w:rPr>
            </w:pPr>
            <w:ins w:id="13736" w:author="Edward Lee" w:date="2017-10-16T16:40:00Z">
              <w:r>
                <w:rPr>
                  <w:rFonts w:hint="eastAsia"/>
                </w:rPr>
                <w:t>9</w:t>
              </w:r>
            </w:ins>
          </w:p>
        </w:tc>
        <w:tc>
          <w:tcPr>
            <w:tcW w:w="4792" w:type="dxa"/>
            <w:vAlign w:val="center"/>
          </w:tcPr>
          <w:p>
            <w:pPr>
              <w:jc w:val="left"/>
              <w:rPr>
                <w:ins w:id="13737" w:author="Edward Lee" w:date="2017-10-16T16:40:00Z"/>
              </w:rPr>
            </w:pPr>
            <w:ins w:id="13738" w:author="Edward Lee" w:date="2017-10-16T16:40:00Z">
              <w:r>
                <w:rPr>
                  <w:rFonts w:hint="eastAsia"/>
                </w:rPr>
                <w:t>≥ 7.75,  ＜8.00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39" w:author="Edward Lee" w:date="2017-10-16T16:40:00Z"/>
        </w:trPr>
        <w:tc>
          <w:tcPr>
            <w:tcW w:w="1473" w:type="dxa"/>
            <w:shd w:val="clear" w:color="auto" w:fill="FBD4B4" w:themeFill="accent6" w:themeFillTint="66"/>
            <w:vAlign w:val="center"/>
          </w:tcPr>
          <w:p>
            <w:pPr>
              <w:jc w:val="center"/>
              <w:rPr>
                <w:ins w:id="13740" w:author="Edward Lee" w:date="2017-10-16T16:40:00Z"/>
              </w:rPr>
            </w:pPr>
            <w:ins w:id="13741" w:author="Edward Lee" w:date="2017-10-16T16:40:00Z">
              <w:r>
                <w:rPr>
                  <w:rFonts w:hint="eastAsia"/>
                </w:rPr>
                <w:t>8</w:t>
              </w:r>
            </w:ins>
          </w:p>
        </w:tc>
        <w:tc>
          <w:tcPr>
            <w:tcW w:w="4792" w:type="dxa"/>
            <w:shd w:val="clear" w:color="auto" w:fill="FBD4B4" w:themeFill="accent6" w:themeFillTint="66"/>
            <w:vAlign w:val="center"/>
          </w:tcPr>
          <w:p>
            <w:pPr>
              <w:jc w:val="left"/>
              <w:rPr>
                <w:ins w:id="13742" w:author="Edward Lee" w:date="2017-10-16T16:40:00Z"/>
              </w:rPr>
            </w:pPr>
            <w:ins w:id="13743" w:author="Edward Lee" w:date="2017-10-16T16:40:00Z">
              <w:r>
                <w:rPr>
                  <w:rFonts w:hint="eastAsia"/>
                </w:rPr>
                <w:t>≥ 7.50,  ＜7.75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44" w:author="Edward Lee" w:date="2017-10-16T16:40:00Z"/>
        </w:trPr>
        <w:tc>
          <w:tcPr>
            <w:tcW w:w="1473" w:type="dxa"/>
            <w:vAlign w:val="center"/>
          </w:tcPr>
          <w:p>
            <w:pPr>
              <w:jc w:val="center"/>
              <w:rPr>
                <w:ins w:id="13745" w:author="Edward Lee" w:date="2017-10-16T16:40:00Z"/>
              </w:rPr>
            </w:pPr>
            <w:ins w:id="13746" w:author="Edward Lee" w:date="2017-10-16T16:40:00Z">
              <w:r>
                <w:rPr>
                  <w:rFonts w:hint="eastAsia"/>
                </w:rPr>
                <w:t>7</w:t>
              </w:r>
            </w:ins>
          </w:p>
        </w:tc>
        <w:tc>
          <w:tcPr>
            <w:tcW w:w="4792" w:type="dxa"/>
            <w:vAlign w:val="center"/>
          </w:tcPr>
          <w:p>
            <w:pPr>
              <w:jc w:val="left"/>
              <w:rPr>
                <w:ins w:id="13747" w:author="Edward Lee" w:date="2017-10-16T16:40:00Z"/>
              </w:rPr>
            </w:pPr>
            <w:ins w:id="13748" w:author="Edward Lee" w:date="2017-10-16T16:40:00Z">
              <w:r>
                <w:rPr>
                  <w:rFonts w:hint="eastAsia"/>
                </w:rPr>
                <w:t>≥ 7.25,  ＜7.50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49" w:author="Edward Lee" w:date="2017-10-16T16:40:00Z"/>
        </w:trPr>
        <w:tc>
          <w:tcPr>
            <w:tcW w:w="1473" w:type="dxa"/>
            <w:vAlign w:val="center"/>
          </w:tcPr>
          <w:p>
            <w:pPr>
              <w:jc w:val="center"/>
              <w:rPr>
                <w:ins w:id="13750" w:author="Edward Lee" w:date="2017-10-16T16:40:00Z"/>
              </w:rPr>
            </w:pPr>
            <w:ins w:id="13751" w:author="Edward Lee" w:date="2017-10-16T16:40:00Z">
              <w:r>
                <w:rPr>
                  <w:rFonts w:hint="eastAsia"/>
                </w:rPr>
                <w:t>6</w:t>
              </w:r>
            </w:ins>
          </w:p>
        </w:tc>
        <w:tc>
          <w:tcPr>
            <w:tcW w:w="4792" w:type="dxa"/>
            <w:vAlign w:val="center"/>
          </w:tcPr>
          <w:p>
            <w:pPr>
              <w:jc w:val="left"/>
              <w:rPr>
                <w:ins w:id="13752" w:author="Edward Lee" w:date="2017-10-16T16:40:00Z"/>
              </w:rPr>
            </w:pPr>
            <w:ins w:id="13753" w:author="Edward Lee" w:date="2017-10-16T16:40:00Z">
              <w:r>
                <w:rPr>
                  <w:rFonts w:hint="eastAsia"/>
                </w:rPr>
                <w:t>≥ 7.00,  ＜7.25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54" w:author="Edward Lee" w:date="2017-10-16T16:40:00Z"/>
        </w:trPr>
        <w:tc>
          <w:tcPr>
            <w:tcW w:w="1473" w:type="dxa"/>
            <w:vAlign w:val="center"/>
          </w:tcPr>
          <w:p>
            <w:pPr>
              <w:jc w:val="center"/>
              <w:rPr>
                <w:ins w:id="13755" w:author="Edward Lee" w:date="2017-10-16T16:40:00Z"/>
              </w:rPr>
            </w:pPr>
            <w:ins w:id="13756" w:author="Edward Lee" w:date="2017-10-16T16:40:00Z">
              <w:r>
                <w:rPr>
                  <w:rFonts w:hint="eastAsia"/>
                </w:rPr>
                <w:t>5</w:t>
              </w:r>
            </w:ins>
          </w:p>
        </w:tc>
        <w:tc>
          <w:tcPr>
            <w:tcW w:w="4792" w:type="dxa"/>
            <w:vAlign w:val="center"/>
          </w:tcPr>
          <w:p>
            <w:pPr>
              <w:jc w:val="left"/>
              <w:rPr>
                <w:ins w:id="13757" w:author="Edward Lee" w:date="2017-10-16T16:40:00Z"/>
              </w:rPr>
            </w:pPr>
            <w:ins w:id="13758" w:author="Edward Lee" w:date="2017-10-16T16:40:00Z">
              <w:r>
                <w:rPr>
                  <w:rFonts w:hint="eastAsia"/>
                </w:rPr>
                <w:t>≥ 6.75,  ＜7.00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59" w:author="Edward Lee" w:date="2017-10-16T16:40:00Z"/>
        </w:trPr>
        <w:tc>
          <w:tcPr>
            <w:tcW w:w="1473" w:type="dxa"/>
            <w:vAlign w:val="center"/>
          </w:tcPr>
          <w:p>
            <w:pPr>
              <w:jc w:val="center"/>
              <w:rPr>
                <w:ins w:id="13760" w:author="Edward Lee" w:date="2017-10-16T16:40:00Z"/>
              </w:rPr>
            </w:pPr>
            <w:ins w:id="13761" w:author="Edward Lee" w:date="2017-10-16T16:40:00Z">
              <w:r>
                <w:rPr>
                  <w:rFonts w:hint="eastAsia"/>
                </w:rPr>
                <w:t>4</w:t>
              </w:r>
            </w:ins>
          </w:p>
        </w:tc>
        <w:tc>
          <w:tcPr>
            <w:tcW w:w="4792" w:type="dxa"/>
            <w:vAlign w:val="center"/>
          </w:tcPr>
          <w:p>
            <w:pPr>
              <w:jc w:val="left"/>
              <w:rPr>
                <w:ins w:id="13762" w:author="Edward Lee" w:date="2017-10-16T16:40:00Z"/>
              </w:rPr>
            </w:pPr>
            <w:ins w:id="13763" w:author="Edward Lee" w:date="2017-10-16T16:40:00Z">
              <w:r>
                <w:rPr>
                  <w:rFonts w:hint="eastAsia"/>
                </w:rPr>
                <w:t>≥ 6.50,  ＜7.75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64" w:author="Edward Lee" w:date="2017-10-16T16:40:00Z"/>
        </w:trPr>
        <w:tc>
          <w:tcPr>
            <w:tcW w:w="1473" w:type="dxa"/>
            <w:vAlign w:val="center"/>
          </w:tcPr>
          <w:p>
            <w:pPr>
              <w:jc w:val="center"/>
              <w:rPr>
                <w:ins w:id="13765" w:author="Edward Lee" w:date="2017-10-16T16:40:00Z"/>
              </w:rPr>
            </w:pPr>
            <w:ins w:id="13766" w:author="Edward Lee" w:date="2017-10-16T16:40:00Z">
              <w:r>
                <w:rPr>
                  <w:rFonts w:hint="eastAsia"/>
                </w:rPr>
                <w:t>3</w:t>
              </w:r>
            </w:ins>
          </w:p>
        </w:tc>
        <w:tc>
          <w:tcPr>
            <w:tcW w:w="4792" w:type="dxa"/>
            <w:vAlign w:val="center"/>
          </w:tcPr>
          <w:p>
            <w:pPr>
              <w:jc w:val="left"/>
              <w:rPr>
                <w:ins w:id="13767" w:author="Edward Lee" w:date="2017-10-16T16:40:00Z"/>
              </w:rPr>
            </w:pPr>
            <w:ins w:id="13768" w:author="Edward Lee" w:date="2017-10-16T16:40:00Z">
              <w:r>
                <w:rPr>
                  <w:rFonts w:hint="eastAsia"/>
                </w:rPr>
                <w:t>≥ 6.25,  ＜6.50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69" w:author="Edward Lee" w:date="2017-10-16T16:40:00Z"/>
        </w:trPr>
        <w:tc>
          <w:tcPr>
            <w:tcW w:w="1473" w:type="dxa"/>
            <w:vAlign w:val="center"/>
          </w:tcPr>
          <w:p>
            <w:pPr>
              <w:jc w:val="center"/>
              <w:rPr>
                <w:ins w:id="13770" w:author="Edward Lee" w:date="2017-10-16T16:40:00Z"/>
              </w:rPr>
            </w:pPr>
            <w:ins w:id="13771" w:author="Edward Lee" w:date="2017-10-16T16:40:00Z">
              <w:r>
                <w:rPr>
                  <w:rFonts w:hint="eastAsia"/>
                </w:rPr>
                <w:t>2</w:t>
              </w:r>
            </w:ins>
          </w:p>
        </w:tc>
        <w:tc>
          <w:tcPr>
            <w:tcW w:w="4792" w:type="dxa"/>
            <w:vAlign w:val="center"/>
          </w:tcPr>
          <w:p>
            <w:pPr>
              <w:jc w:val="left"/>
              <w:rPr>
                <w:ins w:id="13772" w:author="Edward Lee" w:date="2017-10-16T16:40:00Z"/>
              </w:rPr>
            </w:pPr>
            <w:ins w:id="13773" w:author="Edward Lee" w:date="2017-10-16T16:40:00Z">
              <w:r>
                <w:rPr>
                  <w:rFonts w:hint="eastAsia"/>
                </w:rPr>
                <w:t>≥ 6.00,  ＜6.25</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74" w:author="Edward Lee" w:date="2017-10-16T16:40:00Z"/>
        </w:trPr>
        <w:tc>
          <w:tcPr>
            <w:tcW w:w="1473" w:type="dxa"/>
            <w:vAlign w:val="center"/>
          </w:tcPr>
          <w:p>
            <w:pPr>
              <w:jc w:val="center"/>
              <w:rPr>
                <w:ins w:id="13775" w:author="Edward Lee" w:date="2017-10-16T16:40:00Z"/>
              </w:rPr>
            </w:pPr>
            <w:ins w:id="13776" w:author="Edward Lee" w:date="2017-10-16T16:40:00Z">
              <w:r>
                <w:rPr>
                  <w:rFonts w:hint="eastAsia"/>
                </w:rPr>
                <w:t>1</w:t>
              </w:r>
            </w:ins>
          </w:p>
        </w:tc>
        <w:tc>
          <w:tcPr>
            <w:tcW w:w="4792" w:type="dxa"/>
            <w:vAlign w:val="center"/>
          </w:tcPr>
          <w:p>
            <w:pPr>
              <w:jc w:val="left"/>
              <w:rPr>
                <w:ins w:id="13777" w:author="Edward Lee" w:date="2017-10-16T16:40:00Z"/>
              </w:rPr>
            </w:pPr>
            <w:ins w:id="13778" w:author="Edward Lee" w:date="2017-10-16T16:40:00Z">
              <w:r>
                <w:rPr>
                  <w:rFonts w:hint="eastAsia"/>
                </w:rPr>
                <w:t>≥ 5.75,  ＜6.00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3779" w:author="Edward Lee" w:date="2017-10-16T16:40:00Z"/>
        </w:trPr>
        <w:tc>
          <w:tcPr>
            <w:tcW w:w="1473" w:type="dxa"/>
            <w:vAlign w:val="center"/>
          </w:tcPr>
          <w:p>
            <w:pPr>
              <w:jc w:val="center"/>
              <w:rPr>
                <w:ins w:id="13780" w:author="Edward Lee" w:date="2017-10-16T16:40:00Z"/>
              </w:rPr>
            </w:pPr>
            <w:ins w:id="13781" w:author="Edward Lee" w:date="2017-10-16T16:40:00Z">
              <w:r>
                <w:rPr>
                  <w:rFonts w:hint="eastAsia"/>
                </w:rPr>
                <w:t>0</w:t>
              </w:r>
            </w:ins>
          </w:p>
        </w:tc>
        <w:tc>
          <w:tcPr>
            <w:tcW w:w="4792" w:type="dxa"/>
            <w:vAlign w:val="center"/>
          </w:tcPr>
          <w:p>
            <w:pPr>
              <w:jc w:val="left"/>
              <w:rPr>
                <w:ins w:id="13782" w:author="Edward Lee" w:date="2017-10-16T16:40:00Z"/>
              </w:rPr>
            </w:pPr>
            <w:ins w:id="13783" w:author="Edward Lee" w:date="2017-10-16T16:40:00Z">
              <w:r>
                <w:rPr>
                  <w:rFonts w:hint="eastAsia"/>
                </w:rPr>
                <w:t xml:space="preserve">＜5.75 </w:t>
              </w:r>
            </w:ins>
          </w:p>
        </w:tc>
      </w:tr>
    </w:tbl>
    <w:p>
      <w:pPr>
        <w:rPr>
          <w:ins w:id="13784" w:author="Edward Lee" w:date="2017-10-16T16:40:00Z"/>
        </w:rPr>
      </w:pPr>
      <w:ins w:id="13785" w:author="Edward Lee" w:date="2017-10-16T16:40:00Z">
        <w:r>
          <w:rPr>
            <w:rFonts w:hint="eastAsia"/>
          </w:rPr>
          <w:t>Note</w:t>
        </w:r>
      </w:ins>
    </w:p>
    <w:p>
      <w:pPr>
        <w:spacing w:line="360" w:lineRule="auto"/>
        <w:ind w:firstLine="420"/>
        <w:rPr>
          <w:ins w:id="13786" w:author="Edward Lee" w:date="2017-10-16T16:40:00Z"/>
        </w:rPr>
      </w:pPr>
      <w:ins w:id="13787" w:author="Edward Lee" w:date="2017-10-16T16:40:00Z">
        <w:r>
          <w:rPr>
            <w:rFonts w:hint="eastAsia"/>
          </w:rPr>
          <w:t xml:space="preserve">1. </w:t>
        </w:r>
      </w:ins>
      <w:ins w:id="13788" w:author="Edward Lee" w:date="2017-10-16T16:40:00Z">
        <w:r>
          <w:rPr/>
          <w:t>The battery voltage is less than 5.75 V, that is, when the battery is less than 1, the equipment cannot work properly</w:t>
        </w:r>
      </w:ins>
      <w:ins w:id="13789" w:author="Edward Lee" w:date="2017-10-16T16:40:00Z">
        <w:r>
          <w:rPr>
            <w:rFonts w:hint="eastAsia"/>
          </w:rPr>
          <w:t>；</w:t>
        </w:r>
      </w:ins>
    </w:p>
    <w:p>
      <w:pPr>
        <w:spacing w:line="360" w:lineRule="auto"/>
        <w:ind w:firstLine="420"/>
        <w:rPr>
          <w:ins w:id="13790" w:author="Edward Lee" w:date="2017-10-16T16:40:00Z"/>
        </w:rPr>
      </w:pPr>
      <w:ins w:id="13791" w:author="Edward Lee" w:date="2017-10-16T16:40:00Z">
        <w:r>
          <w:rPr>
            <w:rFonts w:hint="eastAsia"/>
          </w:rPr>
          <w:t xml:space="preserve">2. </w:t>
        </w:r>
      </w:ins>
      <w:ins w:id="13792" w:author="Edward Lee" w:date="2017-10-16T16:40:00Z">
        <w:r>
          <w:rPr/>
          <w:t>When the battery is less than 9, it can be judged that the external power supply has been switched off (or lost power).</w:t>
        </w:r>
      </w:ins>
    </w:p>
    <w:p>
      <w:pPr>
        <w:widowControl/>
        <w:numPr>
          <w:ilvl w:val="0"/>
          <w:numId w:val="9"/>
        </w:numPr>
        <w:tabs>
          <w:tab w:val="center" w:pos="4201"/>
          <w:tab w:val="right" w:leader="dot" w:pos="9298"/>
        </w:tabs>
        <w:autoSpaceDE w:val="0"/>
        <w:autoSpaceDN w:val="0"/>
        <w:spacing w:beforeLines="100" w:line="360" w:lineRule="auto"/>
        <w:outlineLvl w:val="3"/>
        <w:rPr>
          <w:del w:id="13794" w:author="Edward Lee" w:date="2017-10-16T16:23:00Z"/>
        </w:rPr>
        <w:pPrChange w:id="13793" w:author="Edward Lee" w:date="2017-10-16T16:47:00Z">
          <w:pPr/>
        </w:pPrChange>
      </w:pPr>
      <w:del w:id="13795" w:author="Edward Lee" w:date="2017-10-16T16:23:00Z">
        <w:r>
          <w:rPr>
            <w:rFonts w:hint="eastAsia"/>
          </w:rPr>
          <w:delText>说明：</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13797" w:author="Edward Lee" w:date="2017-10-16T16:23:00Z"/>
        </w:rPr>
        <w:pPrChange w:id="13796" w:author="Edward Lee" w:date="2017-10-16T16:47:00Z">
          <w:pPr>
            <w:spacing w:line="360" w:lineRule="auto"/>
            <w:ind w:firstLine="420"/>
          </w:pPr>
        </w:pPrChange>
      </w:pPr>
      <w:del w:id="13798" w:author="Edward Lee" w:date="2017-10-16T16:23:00Z">
        <w:r>
          <w:rPr>
            <w:rFonts w:hint="eastAsia"/>
          </w:rPr>
          <w:delText>1. 电池电压低于 5.75V，即电池电量低于1时，设备不能正常工作；</w:delText>
        </w:r>
      </w:del>
    </w:p>
    <w:p>
      <w:pPr>
        <w:widowControl/>
        <w:numPr>
          <w:ilvl w:val="0"/>
          <w:numId w:val="9"/>
        </w:numPr>
        <w:tabs>
          <w:tab w:val="center" w:pos="4201"/>
          <w:tab w:val="right" w:leader="dot" w:pos="9298"/>
        </w:tabs>
        <w:autoSpaceDE w:val="0"/>
        <w:autoSpaceDN w:val="0"/>
        <w:spacing w:beforeLines="100" w:line="360" w:lineRule="auto"/>
        <w:ind w:hanging="360"/>
        <w:outlineLvl w:val="3"/>
        <w:rPr>
          <w:del w:id="13800" w:author="Edward Lee" w:date="2017-10-16T16:23:00Z"/>
        </w:rPr>
        <w:pPrChange w:id="13799" w:author="Edward Lee" w:date="2017-10-16T16:47:00Z">
          <w:pPr>
            <w:spacing w:line="360" w:lineRule="auto"/>
            <w:ind w:firstLine="420"/>
          </w:pPr>
        </w:pPrChange>
      </w:pPr>
      <w:del w:id="13801" w:author="Edward Lee" w:date="2017-10-16T16:23:00Z">
        <w:r>
          <w:rPr>
            <w:rFonts w:hint="eastAsia"/>
          </w:rPr>
          <w:delText>2. 当电池电量低于9时，可判断外部供电的电源断电了（或掉电了）。</w:delText>
        </w:r>
      </w:del>
    </w:p>
    <w:p>
      <w:pPr>
        <w:widowControl/>
        <w:tabs>
          <w:tab w:val="center" w:pos="4201"/>
          <w:tab w:val="right" w:leader="dot" w:pos="9298"/>
        </w:tabs>
        <w:autoSpaceDE w:val="0"/>
        <w:autoSpaceDN w:val="0"/>
        <w:spacing w:beforeLines="100" w:line="360" w:lineRule="auto"/>
        <w:outlineLvl w:val="3"/>
        <w:rPr>
          <w:rFonts w:ascii="宋体" w:hAnsi="宋体" w:eastAsia="宋体"/>
        </w:rPr>
        <w:pPrChange w:id="13802" w:author="Edward Lee" w:date="2017-10-16T16:47:00Z">
          <w:pPr/>
        </w:pPrChange>
      </w:pPr>
    </w:p>
    <w:sectPr>
      <w:headerReference r:id="rId6" w:type="default"/>
      <w:footerReference r:id="rId7" w:type="default"/>
      <w:pgSz w:w="11906" w:h="16838"/>
      <w:pgMar w:top="1440" w:right="1558" w:bottom="1440" w:left="1418"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sus" w:date="2017-10-07T02:36:00Z" w:initials="a">
    <w:p>
      <w:pPr>
        <w:pStyle w:val="7"/>
      </w:pPr>
    </w:p>
  </w:comment>
  <w:comment w:id="1" w:author="asus" w:date="2017-10-07T02:35:00Z" w:initials="a">
    <w:p>
      <w:pPr>
        <w:pStyle w:val="7"/>
      </w:pPr>
    </w:p>
  </w:comment>
  <w:comment w:id="2" w:author="asus" w:date="2017-10-07T02:36:00Z" w:initials="a">
    <w:p>
      <w:pPr>
        <w:pStyle w:val="7"/>
      </w:pPr>
    </w:p>
  </w:comment>
  <w:comment w:id="3" w:author="asus" w:date="2017-10-07T02:36:00Z" w:initials="a">
    <w:p>
      <w:pPr>
        <w:pStyle w:val="7"/>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ins w:id="0" w:author="asus" w:date="2017-10-16T20:25:31Z">
      <w:bookmarkStart w:id="43" w:name="_Toc467591182"/>
      <w:bookmarkEnd w:id="43"/>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1"/>
                    <w:rPr>
                      <w:lang w:val="en-US"/>
                    </w:rPr>
                  </w:pPr>
                  <w:ins w:id="2" w:author="asus" w:date="2017-10-16T20:25:31Z">
                    <w:r>
                      <w:rPr>
                        <w:lang w:val="en-US"/>
                      </w:rPr>
                      <w:fldChar w:fldCharType="begin"/>
                    </w:r>
                  </w:ins>
                  <w:ins w:id="3" w:author="asus" w:date="2017-10-16T20:25:31Z">
                    <w:r>
                      <w:rPr>
                        <w:lang w:val="en-US"/>
                      </w:rPr>
                      <w:instrText xml:space="preserve"> PAGE  \* MERGEFORMAT </w:instrText>
                    </w:r>
                  </w:ins>
                  <w:ins w:id="4" w:author="asus" w:date="2017-10-16T20:25:31Z">
                    <w:r>
                      <w:rPr>
                        <w:lang w:val="en-US"/>
                      </w:rPr>
                      <w:fldChar w:fldCharType="separate"/>
                    </w:r>
                  </w:ins>
                  <w:ins w:id="5" w:author="asus" w:date="2017-10-16T20:25:31Z">
                    <w:r>
                      <w:rPr>
                        <w:lang w:val="en-US"/>
                      </w:rPr>
                      <w:t>0</w:t>
                    </w:r>
                  </w:ins>
                  <w:ins w:id="6" w:author="asus" w:date="2017-10-16T20:25:31Z">
                    <w:r>
                      <w:rPr>
                        <w:lang w:val="en-US"/>
                      </w:rPr>
                      <w:fldChar w:fldCharType="end"/>
                    </w:r>
                  </w:ins>
                </w:p>
              </w:txbxContent>
            </v:textbox>
          </v:shape>
        </w:pict>
      </w:r>
    </w:ins>
    <w:ins w:id="7" w:author="Edward Lee" w:date="2017-10-16T17:03:00Z">
      <w:del w:id="8" w:author="asus" w:date="2017-10-16T20:26:10Z">
        <w:r>
          <w:rPr>
            <w:rFonts w:hint="eastAsia"/>
          </w:rPr>
          <w:delText>1</w:delText>
        </w:r>
      </w:del>
    </w:ins>
    <w:ins w:id="9" w:author="Edward Lee" w:date="2017-10-16T17:00:00Z">
      <w:r>
        <w:rPr>
          <w:rFonts w:hint="eastAsia"/>
        </w:rPr>
        <w:t xml:space="preserve">                                                   </w:t>
      </w:r>
    </w:ins>
    <w:bookmarkStart w:id="44" w:name="_Toc485820390"/>
    <w:bookmarkEnd w:id="44"/>
    <w:bookmarkStart w:id="45" w:name="_Toc481749418"/>
    <w:bookmarkEnd w:id="45"/>
    <w:bookmarkStart w:id="46" w:name="_Toc493668373"/>
    <w:bookmarkEnd w:id="46"/>
    <w:bookmarkStart w:id="47" w:name="_Toc483058966"/>
    <w:bookmarkEnd w:id="47"/>
    <w:bookmarkStart w:id="48" w:name="_Toc484095857"/>
    <w:bookmarkEnd w:id="48"/>
    <w:bookmarkStart w:id="49" w:name="OLE_LINK1"/>
    <w:bookmarkEnd w:id="49"/>
    <w:bookmarkStart w:id="50" w:name="_Toc481755804"/>
    <w:bookmarkEnd w:id="5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del w:id="10" w:author="Edward Lee" w:date="2017-10-16T17:08:00Z"/>
      </w:rPr>
    </w:pPr>
  </w:p>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ins w:id="14" w:author="asus" w:date="2017-10-16T20:25:31Z">
      <w:r>
        <w:rPr>
          <w:sz w:val="18"/>
        </w:rP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1"/>
                    <w:rPr>
                      <w:lang w:val="en-US"/>
                    </w:rPr>
                  </w:pPr>
                  <w:ins w:id="16" w:author="asus" w:date="2017-10-16T20:25:31Z">
                    <w:r>
                      <w:rPr>
                        <w:lang w:val="en-US"/>
                      </w:rPr>
                      <w:fldChar w:fldCharType="begin"/>
                    </w:r>
                  </w:ins>
                  <w:ins w:id="17" w:author="asus" w:date="2017-10-16T20:25:31Z">
                    <w:r>
                      <w:rPr>
                        <w:lang w:val="en-US"/>
                      </w:rPr>
                      <w:instrText xml:space="preserve"> PAGE  \* MERGEFORMAT </w:instrText>
                    </w:r>
                  </w:ins>
                  <w:ins w:id="18" w:author="asus" w:date="2017-10-16T20:25:31Z">
                    <w:r>
                      <w:rPr>
                        <w:lang w:val="en-US"/>
                      </w:rPr>
                      <w:fldChar w:fldCharType="separate"/>
                    </w:r>
                  </w:ins>
                  <w:ins w:id="19" w:author="asus" w:date="2017-10-16T20:25:31Z">
                    <w:r>
                      <w:rPr>
                        <w:lang w:val="en-US"/>
                      </w:rPr>
                      <w:t>1</w:t>
                    </w:r>
                  </w:ins>
                  <w:ins w:id="20" w:author="asus" w:date="2017-10-16T20:25:31Z">
                    <w:r>
                      <w:rPr>
                        <w:lang w:val="en-US"/>
                      </w:rPr>
                      <w:fldChar w:fldCharType="end"/>
                    </w:r>
                  </w:ins>
                </w:p>
              </w:txbxContent>
            </v:textbox>
          </v:shape>
        </w:pict>
      </w:r>
    </w:ins>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sz w:val="21"/>
        <w:szCs w:val="21"/>
      </w:rPr>
    </w:pPr>
    <w:r>
      <w:rPr>
        <w:rFonts w:hint="eastAsia"/>
        <w:sz w:val="21"/>
        <w:szCs w:val="21"/>
      </w:rPr>
      <w:t>MR7901</w:t>
    </w:r>
    <w:ins w:id="11" w:author="asus" w:date="2017-10-06T13:05:00Z">
      <w:r>
        <w:rPr>
          <w:sz w:val="21"/>
          <w:szCs w:val="21"/>
        </w:rPr>
        <w:t xml:space="preserve"> </w:t>
      </w:r>
    </w:ins>
    <w:del w:id="12" w:author="asus" w:date="2017-10-06T12:13:00Z">
      <w:r>
        <w:rPr>
          <w:rFonts w:hint="eastAsia"/>
          <w:sz w:val="21"/>
          <w:szCs w:val="21"/>
        </w:rPr>
        <w:delText>与平台的通信协议</w:delText>
      </w:r>
    </w:del>
    <w:ins w:id="13" w:author="asus" w:date="2017-10-06T12:13:00Z">
      <w:r>
        <w:rPr>
          <w:rFonts w:hint="eastAsia"/>
          <w:sz w:val="21"/>
          <w:szCs w:val="21"/>
        </w:rPr>
        <w:t>Positing Base Station Communication Protocol</w:t>
      </w:r>
    </w:ins>
    <w:r>
      <w:rPr>
        <w:rFonts w:hint="eastAsia"/>
        <w:sz w:val="21"/>
        <w:szCs w:val="21"/>
      </w:rPr>
      <w:t xml:space="preserve"> V1.6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66A9"/>
    <w:multiLevelType w:val="multilevel"/>
    <w:tmpl w:val="050366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5B0EE3"/>
    <w:multiLevelType w:val="multilevel"/>
    <w:tmpl w:val="065B0E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59273F"/>
    <w:multiLevelType w:val="multilevel"/>
    <w:tmpl w:val="1C59273F"/>
    <w:lvl w:ilvl="0" w:tentative="0">
      <w:start w:val="1"/>
      <w:numFmt w:val="decimal"/>
      <w:lvlText w:val="%1."/>
      <w:lvlJc w:val="left"/>
      <w:pPr>
        <w:ind w:left="1830" w:hanging="360"/>
      </w:pPr>
      <w:rPr>
        <w:rFonts w:hint="default"/>
      </w:rPr>
    </w:lvl>
    <w:lvl w:ilvl="1" w:tentative="0">
      <w:start w:val="1"/>
      <w:numFmt w:val="lowerLetter"/>
      <w:lvlText w:val="%2)"/>
      <w:lvlJc w:val="left"/>
      <w:pPr>
        <w:ind w:left="2310" w:hanging="420"/>
      </w:pPr>
    </w:lvl>
    <w:lvl w:ilvl="2" w:tentative="0">
      <w:start w:val="1"/>
      <w:numFmt w:val="lowerRoman"/>
      <w:lvlText w:val="%3."/>
      <w:lvlJc w:val="right"/>
      <w:pPr>
        <w:ind w:left="2730" w:hanging="420"/>
      </w:pPr>
    </w:lvl>
    <w:lvl w:ilvl="3" w:tentative="0">
      <w:start w:val="1"/>
      <w:numFmt w:val="decimal"/>
      <w:lvlText w:val="%4."/>
      <w:lvlJc w:val="left"/>
      <w:pPr>
        <w:ind w:left="3150" w:hanging="420"/>
      </w:pPr>
    </w:lvl>
    <w:lvl w:ilvl="4" w:tentative="0">
      <w:start w:val="1"/>
      <w:numFmt w:val="lowerLetter"/>
      <w:lvlText w:val="%5)"/>
      <w:lvlJc w:val="left"/>
      <w:pPr>
        <w:ind w:left="3570" w:hanging="420"/>
      </w:pPr>
    </w:lvl>
    <w:lvl w:ilvl="5" w:tentative="0">
      <w:start w:val="1"/>
      <w:numFmt w:val="lowerRoman"/>
      <w:lvlText w:val="%6."/>
      <w:lvlJc w:val="right"/>
      <w:pPr>
        <w:ind w:left="3990" w:hanging="420"/>
      </w:pPr>
    </w:lvl>
    <w:lvl w:ilvl="6" w:tentative="0">
      <w:start w:val="1"/>
      <w:numFmt w:val="decimal"/>
      <w:lvlText w:val="%7."/>
      <w:lvlJc w:val="left"/>
      <w:pPr>
        <w:ind w:left="4410" w:hanging="420"/>
      </w:pPr>
    </w:lvl>
    <w:lvl w:ilvl="7" w:tentative="0">
      <w:start w:val="1"/>
      <w:numFmt w:val="lowerLetter"/>
      <w:lvlText w:val="%8)"/>
      <w:lvlJc w:val="left"/>
      <w:pPr>
        <w:ind w:left="4830" w:hanging="420"/>
      </w:pPr>
    </w:lvl>
    <w:lvl w:ilvl="8" w:tentative="0">
      <w:start w:val="1"/>
      <w:numFmt w:val="lowerRoman"/>
      <w:lvlText w:val="%9."/>
      <w:lvlJc w:val="right"/>
      <w:pPr>
        <w:ind w:left="5250" w:hanging="420"/>
      </w:pPr>
    </w:lvl>
  </w:abstractNum>
  <w:abstractNum w:abstractNumId="3">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39"/>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rPr>
    </w:lvl>
    <w:lvl w:ilvl="2" w:tentative="0">
      <w:start w:val="1"/>
      <w:numFmt w:val="decimal"/>
      <w:pStyle w:val="40"/>
      <w:suff w:val="nothing"/>
      <w:lvlText w:val="%1.%2.%3　"/>
      <w:lvlJc w:val="left"/>
      <w:pPr>
        <w:ind w:left="2269"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
    <w:nsid w:val="34393239"/>
    <w:multiLevelType w:val="multilevel"/>
    <w:tmpl w:val="34393239"/>
    <w:lvl w:ilvl="0" w:tentative="0">
      <w:start w:val="1"/>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5">
    <w:nsid w:val="34CA5DD7"/>
    <w:multiLevelType w:val="multilevel"/>
    <w:tmpl w:val="34CA5D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99F2F98"/>
    <w:multiLevelType w:val="multilevel"/>
    <w:tmpl w:val="499F2F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13A4BBC"/>
    <w:multiLevelType w:val="multilevel"/>
    <w:tmpl w:val="613A4BBC"/>
    <w:lvl w:ilvl="0" w:tentative="0">
      <w:start w:val="1"/>
      <w:numFmt w:val="decimal"/>
      <w:lvlText w:val="%1)"/>
      <w:lvlJc w:val="left"/>
      <w:pPr>
        <w:ind w:left="780" w:hanging="420"/>
      </w:pPr>
      <w:rPr>
        <w:rFonts w:hint="default"/>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8">
    <w:nsid w:val="6307551A"/>
    <w:multiLevelType w:val="multilevel"/>
    <w:tmpl w:val="6307551A"/>
    <w:lvl w:ilvl="0" w:tentative="0">
      <w:start w:val="1"/>
      <w:numFmt w:val="decimal"/>
      <w:lvlText w:val="%1)"/>
      <w:lvlJc w:val="left"/>
      <w:pPr>
        <w:ind w:left="780" w:hanging="420"/>
      </w:pPr>
      <w:rPr>
        <w:rFonts w:hint="default"/>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9">
    <w:nsid w:val="723D65EE"/>
    <w:multiLevelType w:val="multilevel"/>
    <w:tmpl w:val="723D65EE"/>
    <w:lvl w:ilvl="0" w:tentative="0">
      <w:start w:val="1"/>
      <w:numFmt w:val="decimal"/>
      <w:pStyle w:val="35"/>
      <w:lvlText w:val="%1."/>
      <w:lvlJc w:val="left"/>
      <w:pPr>
        <w:ind w:left="360" w:hanging="360"/>
      </w:pPr>
      <w:rPr>
        <w:rFonts w:hint="default"/>
      </w:rPr>
    </w:lvl>
    <w:lvl w:ilvl="1" w:tentative="0">
      <w:start w:val="5"/>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9"/>
  </w:num>
  <w:num w:numId="2">
    <w:abstractNumId w:val="3"/>
  </w:num>
  <w:num w:numId="3">
    <w:abstractNumId w:val="4"/>
  </w:num>
  <w:num w:numId="4">
    <w:abstractNumId w:val="7"/>
  </w:num>
  <w:num w:numId="5">
    <w:abstractNumId w:val="8"/>
  </w:num>
  <w:num w:numId="6">
    <w:abstractNumId w:val="2"/>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revisionView w:markup="0"/>
  <w:trackRevisions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D527C"/>
    <w:rsid w:val="000008F8"/>
    <w:rsid w:val="00001DB7"/>
    <w:rsid w:val="0000244F"/>
    <w:rsid w:val="00003B80"/>
    <w:rsid w:val="00003F08"/>
    <w:rsid w:val="00003FDD"/>
    <w:rsid w:val="000045BF"/>
    <w:rsid w:val="00005699"/>
    <w:rsid w:val="00015F58"/>
    <w:rsid w:val="00017FFD"/>
    <w:rsid w:val="00021DC3"/>
    <w:rsid w:val="000229C1"/>
    <w:rsid w:val="00024D90"/>
    <w:rsid w:val="000263D9"/>
    <w:rsid w:val="00027106"/>
    <w:rsid w:val="000274F5"/>
    <w:rsid w:val="00030472"/>
    <w:rsid w:val="00033778"/>
    <w:rsid w:val="0003582C"/>
    <w:rsid w:val="000373C8"/>
    <w:rsid w:val="000427BD"/>
    <w:rsid w:val="00044D5F"/>
    <w:rsid w:val="00045F7E"/>
    <w:rsid w:val="00046F97"/>
    <w:rsid w:val="0005026E"/>
    <w:rsid w:val="00050FD4"/>
    <w:rsid w:val="000520F1"/>
    <w:rsid w:val="000523B1"/>
    <w:rsid w:val="0005485C"/>
    <w:rsid w:val="00055440"/>
    <w:rsid w:val="00055AC5"/>
    <w:rsid w:val="00056640"/>
    <w:rsid w:val="00056FE3"/>
    <w:rsid w:val="000576CC"/>
    <w:rsid w:val="00060217"/>
    <w:rsid w:val="00060751"/>
    <w:rsid w:val="00060C1A"/>
    <w:rsid w:val="00064734"/>
    <w:rsid w:val="0006487A"/>
    <w:rsid w:val="0007050A"/>
    <w:rsid w:val="000732A5"/>
    <w:rsid w:val="00073F30"/>
    <w:rsid w:val="0007621A"/>
    <w:rsid w:val="00080E23"/>
    <w:rsid w:val="00081E59"/>
    <w:rsid w:val="000850DD"/>
    <w:rsid w:val="00085265"/>
    <w:rsid w:val="00085D4C"/>
    <w:rsid w:val="00086F15"/>
    <w:rsid w:val="000872CD"/>
    <w:rsid w:val="00087BC4"/>
    <w:rsid w:val="00090D0C"/>
    <w:rsid w:val="00091597"/>
    <w:rsid w:val="00092463"/>
    <w:rsid w:val="00092A0A"/>
    <w:rsid w:val="00093CD9"/>
    <w:rsid w:val="00094370"/>
    <w:rsid w:val="000952DC"/>
    <w:rsid w:val="00095DC4"/>
    <w:rsid w:val="00095E82"/>
    <w:rsid w:val="000A4302"/>
    <w:rsid w:val="000B0F5D"/>
    <w:rsid w:val="000B1CEE"/>
    <w:rsid w:val="000B23EB"/>
    <w:rsid w:val="000B470F"/>
    <w:rsid w:val="000B4A43"/>
    <w:rsid w:val="000B5AFE"/>
    <w:rsid w:val="000B66FC"/>
    <w:rsid w:val="000B7582"/>
    <w:rsid w:val="000B7B08"/>
    <w:rsid w:val="000C29B5"/>
    <w:rsid w:val="000C5564"/>
    <w:rsid w:val="000D3B9B"/>
    <w:rsid w:val="000D4A77"/>
    <w:rsid w:val="000D4F61"/>
    <w:rsid w:val="000D506F"/>
    <w:rsid w:val="000D6236"/>
    <w:rsid w:val="000D6EEF"/>
    <w:rsid w:val="000E1F34"/>
    <w:rsid w:val="000E3883"/>
    <w:rsid w:val="000E5BA7"/>
    <w:rsid w:val="000E7806"/>
    <w:rsid w:val="000F1335"/>
    <w:rsid w:val="000F4626"/>
    <w:rsid w:val="000F4947"/>
    <w:rsid w:val="000F4D6A"/>
    <w:rsid w:val="000F5A85"/>
    <w:rsid w:val="000F7117"/>
    <w:rsid w:val="00100A11"/>
    <w:rsid w:val="001025C6"/>
    <w:rsid w:val="00102FEA"/>
    <w:rsid w:val="0010501C"/>
    <w:rsid w:val="001053C5"/>
    <w:rsid w:val="00105488"/>
    <w:rsid w:val="00105FDC"/>
    <w:rsid w:val="001069E0"/>
    <w:rsid w:val="00106DF0"/>
    <w:rsid w:val="001109C7"/>
    <w:rsid w:val="001122DC"/>
    <w:rsid w:val="00112317"/>
    <w:rsid w:val="00117E47"/>
    <w:rsid w:val="00117E91"/>
    <w:rsid w:val="001211A4"/>
    <w:rsid w:val="0012786B"/>
    <w:rsid w:val="001318C8"/>
    <w:rsid w:val="0013190D"/>
    <w:rsid w:val="00132552"/>
    <w:rsid w:val="0013450F"/>
    <w:rsid w:val="00135432"/>
    <w:rsid w:val="00137DE6"/>
    <w:rsid w:val="00140AFD"/>
    <w:rsid w:val="00140DCF"/>
    <w:rsid w:val="00140F15"/>
    <w:rsid w:val="00141028"/>
    <w:rsid w:val="00141876"/>
    <w:rsid w:val="00146BF6"/>
    <w:rsid w:val="00147EDB"/>
    <w:rsid w:val="0015129E"/>
    <w:rsid w:val="00154E49"/>
    <w:rsid w:val="001568E8"/>
    <w:rsid w:val="00157E09"/>
    <w:rsid w:val="0016047A"/>
    <w:rsid w:val="00167206"/>
    <w:rsid w:val="00170211"/>
    <w:rsid w:val="00180C1B"/>
    <w:rsid w:val="00181D9C"/>
    <w:rsid w:val="00181DCF"/>
    <w:rsid w:val="0018267C"/>
    <w:rsid w:val="00184345"/>
    <w:rsid w:val="0018704E"/>
    <w:rsid w:val="00187E94"/>
    <w:rsid w:val="0019062D"/>
    <w:rsid w:val="001934A5"/>
    <w:rsid w:val="001936CD"/>
    <w:rsid w:val="00195DD1"/>
    <w:rsid w:val="00196216"/>
    <w:rsid w:val="00196386"/>
    <w:rsid w:val="001971BB"/>
    <w:rsid w:val="00197662"/>
    <w:rsid w:val="00197CB6"/>
    <w:rsid w:val="001A1667"/>
    <w:rsid w:val="001A48A8"/>
    <w:rsid w:val="001A5478"/>
    <w:rsid w:val="001A5EB4"/>
    <w:rsid w:val="001A613E"/>
    <w:rsid w:val="001B1213"/>
    <w:rsid w:val="001B23D0"/>
    <w:rsid w:val="001B7130"/>
    <w:rsid w:val="001B7ACA"/>
    <w:rsid w:val="001B7B12"/>
    <w:rsid w:val="001C29A5"/>
    <w:rsid w:val="001C4795"/>
    <w:rsid w:val="001C5B8A"/>
    <w:rsid w:val="001C7180"/>
    <w:rsid w:val="001D2CC0"/>
    <w:rsid w:val="001D3A0B"/>
    <w:rsid w:val="001D779F"/>
    <w:rsid w:val="001E0077"/>
    <w:rsid w:val="001F0CB2"/>
    <w:rsid w:val="001F2C81"/>
    <w:rsid w:val="001F75D1"/>
    <w:rsid w:val="001F7AAC"/>
    <w:rsid w:val="00202FC9"/>
    <w:rsid w:val="0020570A"/>
    <w:rsid w:val="002058AC"/>
    <w:rsid w:val="002069F8"/>
    <w:rsid w:val="00207C86"/>
    <w:rsid w:val="00210FCA"/>
    <w:rsid w:val="00211A9E"/>
    <w:rsid w:val="00213269"/>
    <w:rsid w:val="00216241"/>
    <w:rsid w:val="00217999"/>
    <w:rsid w:val="002206BE"/>
    <w:rsid w:val="00220FC8"/>
    <w:rsid w:val="00222E0E"/>
    <w:rsid w:val="00227DF8"/>
    <w:rsid w:val="0023126D"/>
    <w:rsid w:val="00232A86"/>
    <w:rsid w:val="00242FF4"/>
    <w:rsid w:val="00244CC6"/>
    <w:rsid w:val="00246AFA"/>
    <w:rsid w:val="00250527"/>
    <w:rsid w:val="002518C6"/>
    <w:rsid w:val="002520CE"/>
    <w:rsid w:val="00252444"/>
    <w:rsid w:val="002548D4"/>
    <w:rsid w:val="00255197"/>
    <w:rsid w:val="0025695E"/>
    <w:rsid w:val="002573AF"/>
    <w:rsid w:val="00257D8C"/>
    <w:rsid w:val="002618A3"/>
    <w:rsid w:val="002650A7"/>
    <w:rsid w:val="00265A48"/>
    <w:rsid w:val="00265B25"/>
    <w:rsid w:val="00265F24"/>
    <w:rsid w:val="00270A47"/>
    <w:rsid w:val="00270E83"/>
    <w:rsid w:val="00271173"/>
    <w:rsid w:val="00271425"/>
    <w:rsid w:val="00272EE7"/>
    <w:rsid w:val="00273441"/>
    <w:rsid w:val="002740AA"/>
    <w:rsid w:val="002748B7"/>
    <w:rsid w:val="002770D6"/>
    <w:rsid w:val="0027763B"/>
    <w:rsid w:val="00280211"/>
    <w:rsid w:val="00284460"/>
    <w:rsid w:val="00285FB9"/>
    <w:rsid w:val="00287F87"/>
    <w:rsid w:val="002903ED"/>
    <w:rsid w:val="00290960"/>
    <w:rsid w:val="00291521"/>
    <w:rsid w:val="0029158F"/>
    <w:rsid w:val="00291A78"/>
    <w:rsid w:val="00291C3B"/>
    <w:rsid w:val="00293396"/>
    <w:rsid w:val="00293CC8"/>
    <w:rsid w:val="00294B47"/>
    <w:rsid w:val="00294FE7"/>
    <w:rsid w:val="002A11F3"/>
    <w:rsid w:val="002A2261"/>
    <w:rsid w:val="002A291E"/>
    <w:rsid w:val="002A5D5C"/>
    <w:rsid w:val="002A6EA4"/>
    <w:rsid w:val="002B0189"/>
    <w:rsid w:val="002B4138"/>
    <w:rsid w:val="002B5503"/>
    <w:rsid w:val="002B648C"/>
    <w:rsid w:val="002B7419"/>
    <w:rsid w:val="002C10CB"/>
    <w:rsid w:val="002C1254"/>
    <w:rsid w:val="002C156A"/>
    <w:rsid w:val="002C2174"/>
    <w:rsid w:val="002C25EC"/>
    <w:rsid w:val="002C2E3B"/>
    <w:rsid w:val="002C4593"/>
    <w:rsid w:val="002C7B7A"/>
    <w:rsid w:val="002D179D"/>
    <w:rsid w:val="002D25D2"/>
    <w:rsid w:val="002D26F5"/>
    <w:rsid w:val="002D48A1"/>
    <w:rsid w:val="002D51E0"/>
    <w:rsid w:val="002D5AD1"/>
    <w:rsid w:val="002E0188"/>
    <w:rsid w:val="002E188E"/>
    <w:rsid w:val="002E217A"/>
    <w:rsid w:val="002E509C"/>
    <w:rsid w:val="002E5851"/>
    <w:rsid w:val="002E608E"/>
    <w:rsid w:val="002E6D89"/>
    <w:rsid w:val="002F094B"/>
    <w:rsid w:val="002F1732"/>
    <w:rsid w:val="002F1A54"/>
    <w:rsid w:val="002F2377"/>
    <w:rsid w:val="002F2D9A"/>
    <w:rsid w:val="002F37F2"/>
    <w:rsid w:val="002F4353"/>
    <w:rsid w:val="002F5C03"/>
    <w:rsid w:val="002F5D10"/>
    <w:rsid w:val="003007F7"/>
    <w:rsid w:val="00301E57"/>
    <w:rsid w:val="00302263"/>
    <w:rsid w:val="00302525"/>
    <w:rsid w:val="00305CF5"/>
    <w:rsid w:val="00306146"/>
    <w:rsid w:val="003069A7"/>
    <w:rsid w:val="003104C9"/>
    <w:rsid w:val="0031459D"/>
    <w:rsid w:val="0031568B"/>
    <w:rsid w:val="00317357"/>
    <w:rsid w:val="0031777D"/>
    <w:rsid w:val="0032421F"/>
    <w:rsid w:val="00326A70"/>
    <w:rsid w:val="00332030"/>
    <w:rsid w:val="00333AA9"/>
    <w:rsid w:val="00336069"/>
    <w:rsid w:val="00337795"/>
    <w:rsid w:val="003414D4"/>
    <w:rsid w:val="00342190"/>
    <w:rsid w:val="00342B24"/>
    <w:rsid w:val="00342FB3"/>
    <w:rsid w:val="00343B2C"/>
    <w:rsid w:val="00343C63"/>
    <w:rsid w:val="0034428D"/>
    <w:rsid w:val="00346A2B"/>
    <w:rsid w:val="00347A35"/>
    <w:rsid w:val="00350C2A"/>
    <w:rsid w:val="003518C9"/>
    <w:rsid w:val="0035441D"/>
    <w:rsid w:val="00354599"/>
    <w:rsid w:val="00354673"/>
    <w:rsid w:val="00354B3C"/>
    <w:rsid w:val="0035535B"/>
    <w:rsid w:val="0035567C"/>
    <w:rsid w:val="00355C23"/>
    <w:rsid w:val="00356B3B"/>
    <w:rsid w:val="00366259"/>
    <w:rsid w:val="00370480"/>
    <w:rsid w:val="00370751"/>
    <w:rsid w:val="00371DBD"/>
    <w:rsid w:val="00376DC1"/>
    <w:rsid w:val="00380623"/>
    <w:rsid w:val="0038092E"/>
    <w:rsid w:val="00382BD5"/>
    <w:rsid w:val="00383D25"/>
    <w:rsid w:val="00384CAE"/>
    <w:rsid w:val="003864E2"/>
    <w:rsid w:val="0038680C"/>
    <w:rsid w:val="00387C43"/>
    <w:rsid w:val="00392396"/>
    <w:rsid w:val="00393DBF"/>
    <w:rsid w:val="00393EA2"/>
    <w:rsid w:val="00396CD6"/>
    <w:rsid w:val="00397FEA"/>
    <w:rsid w:val="003A2958"/>
    <w:rsid w:val="003A2D78"/>
    <w:rsid w:val="003A478E"/>
    <w:rsid w:val="003A5CFE"/>
    <w:rsid w:val="003B0410"/>
    <w:rsid w:val="003B09ED"/>
    <w:rsid w:val="003B705D"/>
    <w:rsid w:val="003C13CA"/>
    <w:rsid w:val="003C2C37"/>
    <w:rsid w:val="003C678C"/>
    <w:rsid w:val="003D1BF1"/>
    <w:rsid w:val="003D656C"/>
    <w:rsid w:val="003D6E4C"/>
    <w:rsid w:val="003D6E9B"/>
    <w:rsid w:val="003D6EFF"/>
    <w:rsid w:val="003D779A"/>
    <w:rsid w:val="003E3B72"/>
    <w:rsid w:val="003E663B"/>
    <w:rsid w:val="003E7E87"/>
    <w:rsid w:val="003F0853"/>
    <w:rsid w:val="004018F1"/>
    <w:rsid w:val="00401BE4"/>
    <w:rsid w:val="00403299"/>
    <w:rsid w:val="00407959"/>
    <w:rsid w:val="0041062E"/>
    <w:rsid w:val="00412227"/>
    <w:rsid w:val="00414357"/>
    <w:rsid w:val="004146E5"/>
    <w:rsid w:val="00414986"/>
    <w:rsid w:val="0041541C"/>
    <w:rsid w:val="0041682D"/>
    <w:rsid w:val="0041736A"/>
    <w:rsid w:val="0041739E"/>
    <w:rsid w:val="0042083C"/>
    <w:rsid w:val="004214B4"/>
    <w:rsid w:val="00421F7E"/>
    <w:rsid w:val="00426989"/>
    <w:rsid w:val="00432B97"/>
    <w:rsid w:val="00437B0F"/>
    <w:rsid w:val="00440340"/>
    <w:rsid w:val="004404CB"/>
    <w:rsid w:val="0044360F"/>
    <w:rsid w:val="00445846"/>
    <w:rsid w:val="00445C07"/>
    <w:rsid w:val="00446609"/>
    <w:rsid w:val="00454563"/>
    <w:rsid w:val="004551D0"/>
    <w:rsid w:val="004553C1"/>
    <w:rsid w:val="00455760"/>
    <w:rsid w:val="004567E9"/>
    <w:rsid w:val="00457EBB"/>
    <w:rsid w:val="004600DE"/>
    <w:rsid w:val="00462F4A"/>
    <w:rsid w:val="00463684"/>
    <w:rsid w:val="00463DB5"/>
    <w:rsid w:val="00466183"/>
    <w:rsid w:val="004666D3"/>
    <w:rsid w:val="0047033B"/>
    <w:rsid w:val="004728DB"/>
    <w:rsid w:val="00473739"/>
    <w:rsid w:val="00474416"/>
    <w:rsid w:val="00474A7D"/>
    <w:rsid w:val="00475575"/>
    <w:rsid w:val="004759BF"/>
    <w:rsid w:val="00475AEF"/>
    <w:rsid w:val="0047694B"/>
    <w:rsid w:val="004778CF"/>
    <w:rsid w:val="00481CDF"/>
    <w:rsid w:val="004834DF"/>
    <w:rsid w:val="004844F7"/>
    <w:rsid w:val="00486395"/>
    <w:rsid w:val="00486F5B"/>
    <w:rsid w:val="0048707E"/>
    <w:rsid w:val="004873C5"/>
    <w:rsid w:val="00487D32"/>
    <w:rsid w:val="004915E3"/>
    <w:rsid w:val="004946C0"/>
    <w:rsid w:val="004957DE"/>
    <w:rsid w:val="00496585"/>
    <w:rsid w:val="004A0455"/>
    <w:rsid w:val="004A2FB9"/>
    <w:rsid w:val="004A45DE"/>
    <w:rsid w:val="004A4CEE"/>
    <w:rsid w:val="004A4FB4"/>
    <w:rsid w:val="004A4FCB"/>
    <w:rsid w:val="004B144C"/>
    <w:rsid w:val="004B36F1"/>
    <w:rsid w:val="004B3B62"/>
    <w:rsid w:val="004B4D24"/>
    <w:rsid w:val="004B5B10"/>
    <w:rsid w:val="004C0B4F"/>
    <w:rsid w:val="004C1548"/>
    <w:rsid w:val="004C208A"/>
    <w:rsid w:val="004C213C"/>
    <w:rsid w:val="004C3563"/>
    <w:rsid w:val="004C66CC"/>
    <w:rsid w:val="004C670A"/>
    <w:rsid w:val="004C70E6"/>
    <w:rsid w:val="004C7C8D"/>
    <w:rsid w:val="004D10F8"/>
    <w:rsid w:val="004D505A"/>
    <w:rsid w:val="004D79FD"/>
    <w:rsid w:val="004E1AF6"/>
    <w:rsid w:val="004E5574"/>
    <w:rsid w:val="004E562D"/>
    <w:rsid w:val="004E7989"/>
    <w:rsid w:val="004F1080"/>
    <w:rsid w:val="004F2EA2"/>
    <w:rsid w:val="004F4FEA"/>
    <w:rsid w:val="004F4FFE"/>
    <w:rsid w:val="004F55D2"/>
    <w:rsid w:val="004F55E7"/>
    <w:rsid w:val="004F6C41"/>
    <w:rsid w:val="004F76AD"/>
    <w:rsid w:val="00500E42"/>
    <w:rsid w:val="00505507"/>
    <w:rsid w:val="00505B5C"/>
    <w:rsid w:val="005077FC"/>
    <w:rsid w:val="00507BF5"/>
    <w:rsid w:val="00510FC0"/>
    <w:rsid w:val="00511012"/>
    <w:rsid w:val="00513C6B"/>
    <w:rsid w:val="0051416D"/>
    <w:rsid w:val="005149E1"/>
    <w:rsid w:val="005201B3"/>
    <w:rsid w:val="005205A6"/>
    <w:rsid w:val="0052151F"/>
    <w:rsid w:val="00521FD1"/>
    <w:rsid w:val="00531284"/>
    <w:rsid w:val="005325AF"/>
    <w:rsid w:val="00533DE9"/>
    <w:rsid w:val="005343D3"/>
    <w:rsid w:val="0053516E"/>
    <w:rsid w:val="005353D6"/>
    <w:rsid w:val="005375F6"/>
    <w:rsid w:val="00540F80"/>
    <w:rsid w:val="005416A4"/>
    <w:rsid w:val="00541F70"/>
    <w:rsid w:val="00544782"/>
    <w:rsid w:val="0054504D"/>
    <w:rsid w:val="00547822"/>
    <w:rsid w:val="00552EE0"/>
    <w:rsid w:val="00554E4F"/>
    <w:rsid w:val="00555210"/>
    <w:rsid w:val="00555B6A"/>
    <w:rsid w:val="0056116E"/>
    <w:rsid w:val="00563008"/>
    <w:rsid w:val="00564473"/>
    <w:rsid w:val="0057003B"/>
    <w:rsid w:val="00570F36"/>
    <w:rsid w:val="00573DF1"/>
    <w:rsid w:val="00575AA0"/>
    <w:rsid w:val="005808AB"/>
    <w:rsid w:val="005877DA"/>
    <w:rsid w:val="00590694"/>
    <w:rsid w:val="00592EAF"/>
    <w:rsid w:val="005944CC"/>
    <w:rsid w:val="00595AD8"/>
    <w:rsid w:val="005964DF"/>
    <w:rsid w:val="005969F1"/>
    <w:rsid w:val="00597355"/>
    <w:rsid w:val="005A1039"/>
    <w:rsid w:val="005A18BC"/>
    <w:rsid w:val="005A78C6"/>
    <w:rsid w:val="005A7A8B"/>
    <w:rsid w:val="005B066F"/>
    <w:rsid w:val="005B137B"/>
    <w:rsid w:val="005B14D7"/>
    <w:rsid w:val="005B56CB"/>
    <w:rsid w:val="005B5C3D"/>
    <w:rsid w:val="005B626C"/>
    <w:rsid w:val="005B7406"/>
    <w:rsid w:val="005C3C25"/>
    <w:rsid w:val="005C50ED"/>
    <w:rsid w:val="005C5B66"/>
    <w:rsid w:val="005C5F3A"/>
    <w:rsid w:val="005C60FB"/>
    <w:rsid w:val="005C62D2"/>
    <w:rsid w:val="005C6502"/>
    <w:rsid w:val="005C6AD9"/>
    <w:rsid w:val="005C74A5"/>
    <w:rsid w:val="005D12F2"/>
    <w:rsid w:val="005D2539"/>
    <w:rsid w:val="005D276F"/>
    <w:rsid w:val="005D305A"/>
    <w:rsid w:val="005D3711"/>
    <w:rsid w:val="005D3C91"/>
    <w:rsid w:val="005D3F49"/>
    <w:rsid w:val="005D40F4"/>
    <w:rsid w:val="005D5476"/>
    <w:rsid w:val="005E274F"/>
    <w:rsid w:val="005E3018"/>
    <w:rsid w:val="005E70A4"/>
    <w:rsid w:val="005E7940"/>
    <w:rsid w:val="005F058E"/>
    <w:rsid w:val="005F31F9"/>
    <w:rsid w:val="005F3EFC"/>
    <w:rsid w:val="005F4733"/>
    <w:rsid w:val="005F4B27"/>
    <w:rsid w:val="005F7943"/>
    <w:rsid w:val="00600F1B"/>
    <w:rsid w:val="0060312B"/>
    <w:rsid w:val="00603438"/>
    <w:rsid w:val="006066C4"/>
    <w:rsid w:val="00607637"/>
    <w:rsid w:val="006128D3"/>
    <w:rsid w:val="00613697"/>
    <w:rsid w:val="00614BE6"/>
    <w:rsid w:val="00615671"/>
    <w:rsid w:val="00616636"/>
    <w:rsid w:val="006168DF"/>
    <w:rsid w:val="006172A3"/>
    <w:rsid w:val="006176EE"/>
    <w:rsid w:val="00620931"/>
    <w:rsid w:val="006222C5"/>
    <w:rsid w:val="00622508"/>
    <w:rsid w:val="00631C78"/>
    <w:rsid w:val="00633325"/>
    <w:rsid w:val="006344EE"/>
    <w:rsid w:val="00634E05"/>
    <w:rsid w:val="00635257"/>
    <w:rsid w:val="00635566"/>
    <w:rsid w:val="00636534"/>
    <w:rsid w:val="0064215D"/>
    <w:rsid w:val="006428AD"/>
    <w:rsid w:val="00645250"/>
    <w:rsid w:val="0064532A"/>
    <w:rsid w:val="006462B2"/>
    <w:rsid w:val="006509DB"/>
    <w:rsid w:val="0065137F"/>
    <w:rsid w:val="00652648"/>
    <w:rsid w:val="00655619"/>
    <w:rsid w:val="00655D28"/>
    <w:rsid w:val="006639F3"/>
    <w:rsid w:val="006641A5"/>
    <w:rsid w:val="0066601B"/>
    <w:rsid w:val="00667085"/>
    <w:rsid w:val="006676A7"/>
    <w:rsid w:val="00667A98"/>
    <w:rsid w:val="006706D7"/>
    <w:rsid w:val="0067155B"/>
    <w:rsid w:val="00680B6A"/>
    <w:rsid w:val="0068187F"/>
    <w:rsid w:val="00682104"/>
    <w:rsid w:val="0068318F"/>
    <w:rsid w:val="006833CD"/>
    <w:rsid w:val="00686AF5"/>
    <w:rsid w:val="00687CA9"/>
    <w:rsid w:val="006900FE"/>
    <w:rsid w:val="006916DD"/>
    <w:rsid w:val="006917E5"/>
    <w:rsid w:val="00693EBE"/>
    <w:rsid w:val="006949AF"/>
    <w:rsid w:val="00696B01"/>
    <w:rsid w:val="00696CD2"/>
    <w:rsid w:val="00696E80"/>
    <w:rsid w:val="006A2B19"/>
    <w:rsid w:val="006A6AFB"/>
    <w:rsid w:val="006B053B"/>
    <w:rsid w:val="006B1AE7"/>
    <w:rsid w:val="006B5CFF"/>
    <w:rsid w:val="006C09CB"/>
    <w:rsid w:val="006C1105"/>
    <w:rsid w:val="006C453D"/>
    <w:rsid w:val="006D38F0"/>
    <w:rsid w:val="006D4C40"/>
    <w:rsid w:val="006E61A4"/>
    <w:rsid w:val="006E7FC2"/>
    <w:rsid w:val="006F30F8"/>
    <w:rsid w:val="006F39C5"/>
    <w:rsid w:val="006F3FE2"/>
    <w:rsid w:val="006F454F"/>
    <w:rsid w:val="006F5048"/>
    <w:rsid w:val="006F575B"/>
    <w:rsid w:val="006F68C2"/>
    <w:rsid w:val="0070074B"/>
    <w:rsid w:val="0070465F"/>
    <w:rsid w:val="00704F46"/>
    <w:rsid w:val="007053F8"/>
    <w:rsid w:val="00707ED3"/>
    <w:rsid w:val="00710033"/>
    <w:rsid w:val="00711C84"/>
    <w:rsid w:val="007121F2"/>
    <w:rsid w:val="007128B6"/>
    <w:rsid w:val="00713AF8"/>
    <w:rsid w:val="00714C52"/>
    <w:rsid w:val="00716CE1"/>
    <w:rsid w:val="00720222"/>
    <w:rsid w:val="00723062"/>
    <w:rsid w:val="00725971"/>
    <w:rsid w:val="00726174"/>
    <w:rsid w:val="00727289"/>
    <w:rsid w:val="00730267"/>
    <w:rsid w:val="007307D3"/>
    <w:rsid w:val="0073343C"/>
    <w:rsid w:val="00734377"/>
    <w:rsid w:val="007375D3"/>
    <w:rsid w:val="00737614"/>
    <w:rsid w:val="00740984"/>
    <w:rsid w:val="00741160"/>
    <w:rsid w:val="007456DE"/>
    <w:rsid w:val="0074641B"/>
    <w:rsid w:val="00746C9B"/>
    <w:rsid w:val="00746F56"/>
    <w:rsid w:val="00750C11"/>
    <w:rsid w:val="00753703"/>
    <w:rsid w:val="00753F4E"/>
    <w:rsid w:val="00754B21"/>
    <w:rsid w:val="00755533"/>
    <w:rsid w:val="00756830"/>
    <w:rsid w:val="00757D16"/>
    <w:rsid w:val="00757FCF"/>
    <w:rsid w:val="00762F1D"/>
    <w:rsid w:val="00763608"/>
    <w:rsid w:val="00763D5A"/>
    <w:rsid w:val="00764E22"/>
    <w:rsid w:val="00765F3A"/>
    <w:rsid w:val="007670D3"/>
    <w:rsid w:val="007709CD"/>
    <w:rsid w:val="00771147"/>
    <w:rsid w:val="00772F30"/>
    <w:rsid w:val="00774C9F"/>
    <w:rsid w:val="007757D1"/>
    <w:rsid w:val="007761DA"/>
    <w:rsid w:val="00776A19"/>
    <w:rsid w:val="00780DC5"/>
    <w:rsid w:val="007823AB"/>
    <w:rsid w:val="0078381B"/>
    <w:rsid w:val="00786E5A"/>
    <w:rsid w:val="00787ABA"/>
    <w:rsid w:val="00787C21"/>
    <w:rsid w:val="00790916"/>
    <w:rsid w:val="00792E18"/>
    <w:rsid w:val="00793750"/>
    <w:rsid w:val="0079695A"/>
    <w:rsid w:val="00797FAA"/>
    <w:rsid w:val="007A0E76"/>
    <w:rsid w:val="007A2448"/>
    <w:rsid w:val="007A3606"/>
    <w:rsid w:val="007A38DF"/>
    <w:rsid w:val="007A403E"/>
    <w:rsid w:val="007A4C3E"/>
    <w:rsid w:val="007A5484"/>
    <w:rsid w:val="007A6347"/>
    <w:rsid w:val="007A7EC6"/>
    <w:rsid w:val="007B0E08"/>
    <w:rsid w:val="007B2069"/>
    <w:rsid w:val="007B2EAE"/>
    <w:rsid w:val="007B3601"/>
    <w:rsid w:val="007B40D7"/>
    <w:rsid w:val="007B7DFB"/>
    <w:rsid w:val="007C1DEE"/>
    <w:rsid w:val="007C39A3"/>
    <w:rsid w:val="007C415C"/>
    <w:rsid w:val="007C4846"/>
    <w:rsid w:val="007C6828"/>
    <w:rsid w:val="007D4760"/>
    <w:rsid w:val="007D53DD"/>
    <w:rsid w:val="007D5CEF"/>
    <w:rsid w:val="007D5FAB"/>
    <w:rsid w:val="007D778C"/>
    <w:rsid w:val="007E02D6"/>
    <w:rsid w:val="007E60E7"/>
    <w:rsid w:val="007E6435"/>
    <w:rsid w:val="007E6829"/>
    <w:rsid w:val="007F1A71"/>
    <w:rsid w:val="007F2FAC"/>
    <w:rsid w:val="007F3F92"/>
    <w:rsid w:val="007F6173"/>
    <w:rsid w:val="007F619F"/>
    <w:rsid w:val="007F70E5"/>
    <w:rsid w:val="007F74D1"/>
    <w:rsid w:val="00800C96"/>
    <w:rsid w:val="00801AE3"/>
    <w:rsid w:val="00803C0F"/>
    <w:rsid w:val="00803C9E"/>
    <w:rsid w:val="00804CEF"/>
    <w:rsid w:val="00806FAB"/>
    <w:rsid w:val="0080757A"/>
    <w:rsid w:val="00810C2C"/>
    <w:rsid w:val="00811A39"/>
    <w:rsid w:val="008154B7"/>
    <w:rsid w:val="0082443E"/>
    <w:rsid w:val="00824995"/>
    <w:rsid w:val="0082553A"/>
    <w:rsid w:val="008259CB"/>
    <w:rsid w:val="00825E59"/>
    <w:rsid w:val="008316B0"/>
    <w:rsid w:val="00835E5A"/>
    <w:rsid w:val="00840CB2"/>
    <w:rsid w:val="0084452E"/>
    <w:rsid w:val="00844672"/>
    <w:rsid w:val="00845540"/>
    <w:rsid w:val="008464E7"/>
    <w:rsid w:val="00847CBB"/>
    <w:rsid w:val="008502B6"/>
    <w:rsid w:val="00850380"/>
    <w:rsid w:val="00851CE0"/>
    <w:rsid w:val="00852FB4"/>
    <w:rsid w:val="00852FF5"/>
    <w:rsid w:val="00856A7A"/>
    <w:rsid w:val="00857634"/>
    <w:rsid w:val="0086742B"/>
    <w:rsid w:val="00867C49"/>
    <w:rsid w:val="00870E13"/>
    <w:rsid w:val="00873947"/>
    <w:rsid w:val="00873F62"/>
    <w:rsid w:val="00874205"/>
    <w:rsid w:val="00875201"/>
    <w:rsid w:val="00880705"/>
    <w:rsid w:val="00882178"/>
    <w:rsid w:val="00882C8B"/>
    <w:rsid w:val="00884E1E"/>
    <w:rsid w:val="00885D62"/>
    <w:rsid w:val="00887B98"/>
    <w:rsid w:val="00891011"/>
    <w:rsid w:val="00895636"/>
    <w:rsid w:val="00896943"/>
    <w:rsid w:val="00897970"/>
    <w:rsid w:val="008979C0"/>
    <w:rsid w:val="008A03F9"/>
    <w:rsid w:val="008A0CD1"/>
    <w:rsid w:val="008A2984"/>
    <w:rsid w:val="008A2DA1"/>
    <w:rsid w:val="008A3DE8"/>
    <w:rsid w:val="008A3F29"/>
    <w:rsid w:val="008A5B73"/>
    <w:rsid w:val="008B1E96"/>
    <w:rsid w:val="008B3C63"/>
    <w:rsid w:val="008B4834"/>
    <w:rsid w:val="008B5CE4"/>
    <w:rsid w:val="008B77E9"/>
    <w:rsid w:val="008B7CED"/>
    <w:rsid w:val="008C178C"/>
    <w:rsid w:val="008C1D58"/>
    <w:rsid w:val="008C2072"/>
    <w:rsid w:val="008C4F24"/>
    <w:rsid w:val="008C5521"/>
    <w:rsid w:val="008C59D5"/>
    <w:rsid w:val="008C5FFA"/>
    <w:rsid w:val="008D15D9"/>
    <w:rsid w:val="008D18D8"/>
    <w:rsid w:val="008D3997"/>
    <w:rsid w:val="008D5947"/>
    <w:rsid w:val="008D6991"/>
    <w:rsid w:val="008D760E"/>
    <w:rsid w:val="008E04AD"/>
    <w:rsid w:val="008E0B26"/>
    <w:rsid w:val="008E478E"/>
    <w:rsid w:val="008E5600"/>
    <w:rsid w:val="008F240B"/>
    <w:rsid w:val="009004F4"/>
    <w:rsid w:val="00900FAD"/>
    <w:rsid w:val="00901C41"/>
    <w:rsid w:val="009100AC"/>
    <w:rsid w:val="009102B1"/>
    <w:rsid w:val="00911A51"/>
    <w:rsid w:val="009139A0"/>
    <w:rsid w:val="00914A2D"/>
    <w:rsid w:val="0091591C"/>
    <w:rsid w:val="009211BB"/>
    <w:rsid w:val="00921C29"/>
    <w:rsid w:val="009228BA"/>
    <w:rsid w:val="00924C2A"/>
    <w:rsid w:val="00926D2A"/>
    <w:rsid w:val="00930CE3"/>
    <w:rsid w:val="009352BC"/>
    <w:rsid w:val="00935F4E"/>
    <w:rsid w:val="00937579"/>
    <w:rsid w:val="0093782E"/>
    <w:rsid w:val="0094298F"/>
    <w:rsid w:val="009445B2"/>
    <w:rsid w:val="00946FD1"/>
    <w:rsid w:val="0095053B"/>
    <w:rsid w:val="0095061B"/>
    <w:rsid w:val="00952011"/>
    <w:rsid w:val="0095250F"/>
    <w:rsid w:val="00953626"/>
    <w:rsid w:val="00953C0B"/>
    <w:rsid w:val="00957AD9"/>
    <w:rsid w:val="009611A9"/>
    <w:rsid w:val="00961C36"/>
    <w:rsid w:val="00962716"/>
    <w:rsid w:val="00966C78"/>
    <w:rsid w:val="0097306E"/>
    <w:rsid w:val="009750E5"/>
    <w:rsid w:val="009762EB"/>
    <w:rsid w:val="00976B45"/>
    <w:rsid w:val="00976E04"/>
    <w:rsid w:val="009814C4"/>
    <w:rsid w:val="009815E5"/>
    <w:rsid w:val="00984D8A"/>
    <w:rsid w:val="00984F98"/>
    <w:rsid w:val="00987731"/>
    <w:rsid w:val="009917D3"/>
    <w:rsid w:val="00994BDB"/>
    <w:rsid w:val="009955D0"/>
    <w:rsid w:val="009A28FD"/>
    <w:rsid w:val="009A45CD"/>
    <w:rsid w:val="009A7FFB"/>
    <w:rsid w:val="009B0FF4"/>
    <w:rsid w:val="009B1CB6"/>
    <w:rsid w:val="009B396E"/>
    <w:rsid w:val="009B3F0C"/>
    <w:rsid w:val="009C022A"/>
    <w:rsid w:val="009C1C8E"/>
    <w:rsid w:val="009C2745"/>
    <w:rsid w:val="009C4709"/>
    <w:rsid w:val="009C57E8"/>
    <w:rsid w:val="009C5B62"/>
    <w:rsid w:val="009C67DF"/>
    <w:rsid w:val="009E1CAF"/>
    <w:rsid w:val="009E2BD3"/>
    <w:rsid w:val="009E316D"/>
    <w:rsid w:val="009E3812"/>
    <w:rsid w:val="009E3E5C"/>
    <w:rsid w:val="009E4D3E"/>
    <w:rsid w:val="009E57B4"/>
    <w:rsid w:val="009E57D8"/>
    <w:rsid w:val="009E65C8"/>
    <w:rsid w:val="009E66D4"/>
    <w:rsid w:val="009E6E38"/>
    <w:rsid w:val="009F333B"/>
    <w:rsid w:val="009F5223"/>
    <w:rsid w:val="009F5737"/>
    <w:rsid w:val="00A0121F"/>
    <w:rsid w:val="00A032C6"/>
    <w:rsid w:val="00A042F7"/>
    <w:rsid w:val="00A0581A"/>
    <w:rsid w:val="00A05A20"/>
    <w:rsid w:val="00A06937"/>
    <w:rsid w:val="00A06A57"/>
    <w:rsid w:val="00A06B0D"/>
    <w:rsid w:val="00A078E1"/>
    <w:rsid w:val="00A102FC"/>
    <w:rsid w:val="00A1061C"/>
    <w:rsid w:val="00A10C5F"/>
    <w:rsid w:val="00A139C0"/>
    <w:rsid w:val="00A23127"/>
    <w:rsid w:val="00A25159"/>
    <w:rsid w:val="00A26086"/>
    <w:rsid w:val="00A26968"/>
    <w:rsid w:val="00A2777C"/>
    <w:rsid w:val="00A30CDD"/>
    <w:rsid w:val="00A3127B"/>
    <w:rsid w:val="00A316CF"/>
    <w:rsid w:val="00A32000"/>
    <w:rsid w:val="00A32723"/>
    <w:rsid w:val="00A329AD"/>
    <w:rsid w:val="00A33C25"/>
    <w:rsid w:val="00A354E7"/>
    <w:rsid w:val="00A37204"/>
    <w:rsid w:val="00A415E3"/>
    <w:rsid w:val="00A507AC"/>
    <w:rsid w:val="00A50843"/>
    <w:rsid w:val="00A53804"/>
    <w:rsid w:val="00A5407A"/>
    <w:rsid w:val="00A55B9D"/>
    <w:rsid w:val="00A57DB3"/>
    <w:rsid w:val="00A63566"/>
    <w:rsid w:val="00A65A3C"/>
    <w:rsid w:val="00A66869"/>
    <w:rsid w:val="00A72347"/>
    <w:rsid w:val="00A72624"/>
    <w:rsid w:val="00A77406"/>
    <w:rsid w:val="00A7784A"/>
    <w:rsid w:val="00A77F7C"/>
    <w:rsid w:val="00A8135D"/>
    <w:rsid w:val="00A82229"/>
    <w:rsid w:val="00A834A4"/>
    <w:rsid w:val="00A83BE6"/>
    <w:rsid w:val="00A96CD6"/>
    <w:rsid w:val="00A97A73"/>
    <w:rsid w:val="00AA044C"/>
    <w:rsid w:val="00AA21C8"/>
    <w:rsid w:val="00AA6961"/>
    <w:rsid w:val="00AB00F3"/>
    <w:rsid w:val="00AB0C94"/>
    <w:rsid w:val="00AB0DFA"/>
    <w:rsid w:val="00AB2DDE"/>
    <w:rsid w:val="00AB3E9C"/>
    <w:rsid w:val="00AB597A"/>
    <w:rsid w:val="00AB5FA7"/>
    <w:rsid w:val="00AC0169"/>
    <w:rsid w:val="00AC0948"/>
    <w:rsid w:val="00AC1AD9"/>
    <w:rsid w:val="00AC3440"/>
    <w:rsid w:val="00AD0D10"/>
    <w:rsid w:val="00AD2715"/>
    <w:rsid w:val="00AD2DB2"/>
    <w:rsid w:val="00AD5B28"/>
    <w:rsid w:val="00AD72C6"/>
    <w:rsid w:val="00AE155D"/>
    <w:rsid w:val="00AE2419"/>
    <w:rsid w:val="00AE2C49"/>
    <w:rsid w:val="00AE3220"/>
    <w:rsid w:val="00AE3CC5"/>
    <w:rsid w:val="00AE4BEB"/>
    <w:rsid w:val="00AE6C15"/>
    <w:rsid w:val="00AE6FCE"/>
    <w:rsid w:val="00AE711F"/>
    <w:rsid w:val="00AE745B"/>
    <w:rsid w:val="00AE7568"/>
    <w:rsid w:val="00AE7DFB"/>
    <w:rsid w:val="00AF169D"/>
    <w:rsid w:val="00AF2A62"/>
    <w:rsid w:val="00AF384B"/>
    <w:rsid w:val="00AF6E53"/>
    <w:rsid w:val="00B0034D"/>
    <w:rsid w:val="00B02B38"/>
    <w:rsid w:val="00B02D2D"/>
    <w:rsid w:val="00B05A7C"/>
    <w:rsid w:val="00B07990"/>
    <w:rsid w:val="00B109D2"/>
    <w:rsid w:val="00B10F72"/>
    <w:rsid w:val="00B11713"/>
    <w:rsid w:val="00B1342E"/>
    <w:rsid w:val="00B13487"/>
    <w:rsid w:val="00B1400E"/>
    <w:rsid w:val="00B143E8"/>
    <w:rsid w:val="00B145AC"/>
    <w:rsid w:val="00B14A9C"/>
    <w:rsid w:val="00B1673A"/>
    <w:rsid w:val="00B20297"/>
    <w:rsid w:val="00B22EB8"/>
    <w:rsid w:val="00B2410B"/>
    <w:rsid w:val="00B242A1"/>
    <w:rsid w:val="00B25FFA"/>
    <w:rsid w:val="00B27360"/>
    <w:rsid w:val="00B30004"/>
    <w:rsid w:val="00B329A0"/>
    <w:rsid w:val="00B338BF"/>
    <w:rsid w:val="00B36531"/>
    <w:rsid w:val="00B3690C"/>
    <w:rsid w:val="00B36BF2"/>
    <w:rsid w:val="00B3763D"/>
    <w:rsid w:val="00B422A2"/>
    <w:rsid w:val="00B42F5C"/>
    <w:rsid w:val="00B462BB"/>
    <w:rsid w:val="00B47EE6"/>
    <w:rsid w:val="00B47F49"/>
    <w:rsid w:val="00B610B9"/>
    <w:rsid w:val="00B6223B"/>
    <w:rsid w:val="00B631D7"/>
    <w:rsid w:val="00B63601"/>
    <w:rsid w:val="00B6738F"/>
    <w:rsid w:val="00B70046"/>
    <w:rsid w:val="00B70A86"/>
    <w:rsid w:val="00B745C6"/>
    <w:rsid w:val="00B825A9"/>
    <w:rsid w:val="00B9315A"/>
    <w:rsid w:val="00B937D4"/>
    <w:rsid w:val="00B93E6A"/>
    <w:rsid w:val="00B94458"/>
    <w:rsid w:val="00B95CBB"/>
    <w:rsid w:val="00B9683B"/>
    <w:rsid w:val="00BA0C05"/>
    <w:rsid w:val="00BA3492"/>
    <w:rsid w:val="00BA4B23"/>
    <w:rsid w:val="00BA5A91"/>
    <w:rsid w:val="00BA6F30"/>
    <w:rsid w:val="00BB0108"/>
    <w:rsid w:val="00BB0BC9"/>
    <w:rsid w:val="00BB0FD2"/>
    <w:rsid w:val="00BB1377"/>
    <w:rsid w:val="00BB2E5A"/>
    <w:rsid w:val="00BB68E2"/>
    <w:rsid w:val="00BC0006"/>
    <w:rsid w:val="00BC0890"/>
    <w:rsid w:val="00BC27DB"/>
    <w:rsid w:val="00BC2DDF"/>
    <w:rsid w:val="00BC3C79"/>
    <w:rsid w:val="00BC3D07"/>
    <w:rsid w:val="00BC4553"/>
    <w:rsid w:val="00BC59C5"/>
    <w:rsid w:val="00BD0F86"/>
    <w:rsid w:val="00BD527C"/>
    <w:rsid w:val="00BE0CFE"/>
    <w:rsid w:val="00BE1686"/>
    <w:rsid w:val="00BE4E67"/>
    <w:rsid w:val="00BE5302"/>
    <w:rsid w:val="00BE6783"/>
    <w:rsid w:val="00BE6897"/>
    <w:rsid w:val="00BE7610"/>
    <w:rsid w:val="00BF04E5"/>
    <w:rsid w:val="00BF3FE9"/>
    <w:rsid w:val="00BF4BF9"/>
    <w:rsid w:val="00BF75B8"/>
    <w:rsid w:val="00C020A0"/>
    <w:rsid w:val="00C04926"/>
    <w:rsid w:val="00C04A32"/>
    <w:rsid w:val="00C07310"/>
    <w:rsid w:val="00C12B70"/>
    <w:rsid w:val="00C167D3"/>
    <w:rsid w:val="00C21A35"/>
    <w:rsid w:val="00C22B42"/>
    <w:rsid w:val="00C22F4E"/>
    <w:rsid w:val="00C25100"/>
    <w:rsid w:val="00C266DF"/>
    <w:rsid w:val="00C3019C"/>
    <w:rsid w:val="00C30D65"/>
    <w:rsid w:val="00C3180E"/>
    <w:rsid w:val="00C31965"/>
    <w:rsid w:val="00C328E3"/>
    <w:rsid w:val="00C333FC"/>
    <w:rsid w:val="00C334A0"/>
    <w:rsid w:val="00C35363"/>
    <w:rsid w:val="00C36D58"/>
    <w:rsid w:val="00C3732D"/>
    <w:rsid w:val="00C37D3E"/>
    <w:rsid w:val="00C41447"/>
    <w:rsid w:val="00C44EE8"/>
    <w:rsid w:val="00C453EA"/>
    <w:rsid w:val="00C46A2B"/>
    <w:rsid w:val="00C5109E"/>
    <w:rsid w:val="00C51BE5"/>
    <w:rsid w:val="00C51FA6"/>
    <w:rsid w:val="00C534D0"/>
    <w:rsid w:val="00C53ADA"/>
    <w:rsid w:val="00C55FB9"/>
    <w:rsid w:val="00C570D2"/>
    <w:rsid w:val="00C60043"/>
    <w:rsid w:val="00C618DE"/>
    <w:rsid w:val="00C667F6"/>
    <w:rsid w:val="00C70053"/>
    <w:rsid w:val="00C7133B"/>
    <w:rsid w:val="00C75F47"/>
    <w:rsid w:val="00C76165"/>
    <w:rsid w:val="00C7661A"/>
    <w:rsid w:val="00C769B9"/>
    <w:rsid w:val="00C77B2E"/>
    <w:rsid w:val="00C81A1C"/>
    <w:rsid w:val="00C83CF7"/>
    <w:rsid w:val="00C84E72"/>
    <w:rsid w:val="00C87274"/>
    <w:rsid w:val="00C92D45"/>
    <w:rsid w:val="00C946A0"/>
    <w:rsid w:val="00C94BB4"/>
    <w:rsid w:val="00C95DE6"/>
    <w:rsid w:val="00C9716F"/>
    <w:rsid w:val="00CA2187"/>
    <w:rsid w:val="00CA23E8"/>
    <w:rsid w:val="00CA519C"/>
    <w:rsid w:val="00CA71FA"/>
    <w:rsid w:val="00CB16B1"/>
    <w:rsid w:val="00CB4A5E"/>
    <w:rsid w:val="00CB6463"/>
    <w:rsid w:val="00CB6566"/>
    <w:rsid w:val="00CB717D"/>
    <w:rsid w:val="00CC29AF"/>
    <w:rsid w:val="00CC2EAC"/>
    <w:rsid w:val="00CC3CA6"/>
    <w:rsid w:val="00CC5895"/>
    <w:rsid w:val="00CC59A8"/>
    <w:rsid w:val="00CD01EB"/>
    <w:rsid w:val="00CE1A17"/>
    <w:rsid w:val="00CE3268"/>
    <w:rsid w:val="00CF1738"/>
    <w:rsid w:val="00CF3A2A"/>
    <w:rsid w:val="00CF40BF"/>
    <w:rsid w:val="00CF647E"/>
    <w:rsid w:val="00D0152D"/>
    <w:rsid w:val="00D031C3"/>
    <w:rsid w:val="00D03778"/>
    <w:rsid w:val="00D060AD"/>
    <w:rsid w:val="00D077E5"/>
    <w:rsid w:val="00D10EC8"/>
    <w:rsid w:val="00D13FE5"/>
    <w:rsid w:val="00D147F7"/>
    <w:rsid w:val="00D14C74"/>
    <w:rsid w:val="00D14DDF"/>
    <w:rsid w:val="00D1686B"/>
    <w:rsid w:val="00D17A8A"/>
    <w:rsid w:val="00D24838"/>
    <w:rsid w:val="00D2502C"/>
    <w:rsid w:val="00D26111"/>
    <w:rsid w:val="00D30712"/>
    <w:rsid w:val="00D31B50"/>
    <w:rsid w:val="00D349B7"/>
    <w:rsid w:val="00D423B2"/>
    <w:rsid w:val="00D43990"/>
    <w:rsid w:val="00D44383"/>
    <w:rsid w:val="00D47477"/>
    <w:rsid w:val="00D47A74"/>
    <w:rsid w:val="00D538BA"/>
    <w:rsid w:val="00D5720C"/>
    <w:rsid w:val="00D5743D"/>
    <w:rsid w:val="00D579DF"/>
    <w:rsid w:val="00D57C0A"/>
    <w:rsid w:val="00D6359D"/>
    <w:rsid w:val="00D642F0"/>
    <w:rsid w:val="00D64A0D"/>
    <w:rsid w:val="00D66FAC"/>
    <w:rsid w:val="00D706DD"/>
    <w:rsid w:val="00D708F7"/>
    <w:rsid w:val="00D72331"/>
    <w:rsid w:val="00D74CE9"/>
    <w:rsid w:val="00D770D5"/>
    <w:rsid w:val="00D805EA"/>
    <w:rsid w:val="00D816D8"/>
    <w:rsid w:val="00D8278C"/>
    <w:rsid w:val="00D8306A"/>
    <w:rsid w:val="00D83C4A"/>
    <w:rsid w:val="00D86AD1"/>
    <w:rsid w:val="00D90253"/>
    <w:rsid w:val="00D929C4"/>
    <w:rsid w:val="00D959D4"/>
    <w:rsid w:val="00DA0660"/>
    <w:rsid w:val="00DA0662"/>
    <w:rsid w:val="00DA1DD0"/>
    <w:rsid w:val="00DA4933"/>
    <w:rsid w:val="00DA7403"/>
    <w:rsid w:val="00DB1372"/>
    <w:rsid w:val="00DB4B15"/>
    <w:rsid w:val="00DB6079"/>
    <w:rsid w:val="00DB74D9"/>
    <w:rsid w:val="00DB7DF8"/>
    <w:rsid w:val="00DC08FB"/>
    <w:rsid w:val="00DC1CCB"/>
    <w:rsid w:val="00DC2CFC"/>
    <w:rsid w:val="00DC73B9"/>
    <w:rsid w:val="00DC73C5"/>
    <w:rsid w:val="00DC788A"/>
    <w:rsid w:val="00DC7ED0"/>
    <w:rsid w:val="00DD26E2"/>
    <w:rsid w:val="00DD2889"/>
    <w:rsid w:val="00DD356C"/>
    <w:rsid w:val="00DD45D8"/>
    <w:rsid w:val="00DD586D"/>
    <w:rsid w:val="00DE15E6"/>
    <w:rsid w:val="00DE3477"/>
    <w:rsid w:val="00DE52EC"/>
    <w:rsid w:val="00DE5921"/>
    <w:rsid w:val="00DE6CF8"/>
    <w:rsid w:val="00DE6ED4"/>
    <w:rsid w:val="00DE7249"/>
    <w:rsid w:val="00DE7BF5"/>
    <w:rsid w:val="00DF0C91"/>
    <w:rsid w:val="00DF1117"/>
    <w:rsid w:val="00DF2509"/>
    <w:rsid w:val="00DF266E"/>
    <w:rsid w:val="00DF2EFD"/>
    <w:rsid w:val="00DF4544"/>
    <w:rsid w:val="00DF4E84"/>
    <w:rsid w:val="00DF7EDF"/>
    <w:rsid w:val="00E013FC"/>
    <w:rsid w:val="00E066B3"/>
    <w:rsid w:val="00E144E8"/>
    <w:rsid w:val="00E149C0"/>
    <w:rsid w:val="00E16890"/>
    <w:rsid w:val="00E200AC"/>
    <w:rsid w:val="00E20B17"/>
    <w:rsid w:val="00E300F6"/>
    <w:rsid w:val="00E307D2"/>
    <w:rsid w:val="00E341A8"/>
    <w:rsid w:val="00E34E9D"/>
    <w:rsid w:val="00E35241"/>
    <w:rsid w:val="00E363B3"/>
    <w:rsid w:val="00E37506"/>
    <w:rsid w:val="00E37DC6"/>
    <w:rsid w:val="00E41C8B"/>
    <w:rsid w:val="00E43272"/>
    <w:rsid w:val="00E438CA"/>
    <w:rsid w:val="00E5138D"/>
    <w:rsid w:val="00E5539C"/>
    <w:rsid w:val="00E5581B"/>
    <w:rsid w:val="00E57E7E"/>
    <w:rsid w:val="00E60CAA"/>
    <w:rsid w:val="00E61E76"/>
    <w:rsid w:val="00E63EFB"/>
    <w:rsid w:val="00E64FDC"/>
    <w:rsid w:val="00E66C93"/>
    <w:rsid w:val="00E704FD"/>
    <w:rsid w:val="00E71F10"/>
    <w:rsid w:val="00E73920"/>
    <w:rsid w:val="00E77BE8"/>
    <w:rsid w:val="00E875F4"/>
    <w:rsid w:val="00E87F88"/>
    <w:rsid w:val="00E90DC7"/>
    <w:rsid w:val="00E934B1"/>
    <w:rsid w:val="00E9568C"/>
    <w:rsid w:val="00E95E72"/>
    <w:rsid w:val="00E966C2"/>
    <w:rsid w:val="00EA030F"/>
    <w:rsid w:val="00EA0FD2"/>
    <w:rsid w:val="00EA211A"/>
    <w:rsid w:val="00EA3CF3"/>
    <w:rsid w:val="00EA7B5D"/>
    <w:rsid w:val="00EB52A9"/>
    <w:rsid w:val="00EB5F66"/>
    <w:rsid w:val="00EB612F"/>
    <w:rsid w:val="00EC208F"/>
    <w:rsid w:val="00EC26A5"/>
    <w:rsid w:val="00EC3465"/>
    <w:rsid w:val="00EC41C7"/>
    <w:rsid w:val="00ED21B6"/>
    <w:rsid w:val="00ED5CFF"/>
    <w:rsid w:val="00ED60C7"/>
    <w:rsid w:val="00EE039F"/>
    <w:rsid w:val="00EE2DE6"/>
    <w:rsid w:val="00EE3780"/>
    <w:rsid w:val="00EF212A"/>
    <w:rsid w:val="00EF680E"/>
    <w:rsid w:val="00EF6AAD"/>
    <w:rsid w:val="00EF6DAB"/>
    <w:rsid w:val="00EF6DB5"/>
    <w:rsid w:val="00EF7076"/>
    <w:rsid w:val="00F008EF"/>
    <w:rsid w:val="00F00A34"/>
    <w:rsid w:val="00F024DA"/>
    <w:rsid w:val="00F026F3"/>
    <w:rsid w:val="00F03620"/>
    <w:rsid w:val="00F11D1A"/>
    <w:rsid w:val="00F12EF1"/>
    <w:rsid w:val="00F151DE"/>
    <w:rsid w:val="00F175E4"/>
    <w:rsid w:val="00F17CAA"/>
    <w:rsid w:val="00F237EA"/>
    <w:rsid w:val="00F25B23"/>
    <w:rsid w:val="00F2674B"/>
    <w:rsid w:val="00F26A91"/>
    <w:rsid w:val="00F2714E"/>
    <w:rsid w:val="00F306E0"/>
    <w:rsid w:val="00F3079D"/>
    <w:rsid w:val="00F3211D"/>
    <w:rsid w:val="00F359BA"/>
    <w:rsid w:val="00F4011A"/>
    <w:rsid w:val="00F407AE"/>
    <w:rsid w:val="00F42554"/>
    <w:rsid w:val="00F4319D"/>
    <w:rsid w:val="00F43AE9"/>
    <w:rsid w:val="00F43D59"/>
    <w:rsid w:val="00F45C0D"/>
    <w:rsid w:val="00F47F50"/>
    <w:rsid w:val="00F53485"/>
    <w:rsid w:val="00F54122"/>
    <w:rsid w:val="00F546EC"/>
    <w:rsid w:val="00F5633F"/>
    <w:rsid w:val="00F57448"/>
    <w:rsid w:val="00F578C7"/>
    <w:rsid w:val="00F60B6D"/>
    <w:rsid w:val="00F624F0"/>
    <w:rsid w:val="00F62A13"/>
    <w:rsid w:val="00F62FE8"/>
    <w:rsid w:val="00F65A9B"/>
    <w:rsid w:val="00F7047F"/>
    <w:rsid w:val="00F723DE"/>
    <w:rsid w:val="00F73A3D"/>
    <w:rsid w:val="00F7569D"/>
    <w:rsid w:val="00F76F66"/>
    <w:rsid w:val="00F81589"/>
    <w:rsid w:val="00F84B00"/>
    <w:rsid w:val="00F84BE5"/>
    <w:rsid w:val="00F908C2"/>
    <w:rsid w:val="00F918BB"/>
    <w:rsid w:val="00F91AAF"/>
    <w:rsid w:val="00F96ABF"/>
    <w:rsid w:val="00F97C34"/>
    <w:rsid w:val="00F97C38"/>
    <w:rsid w:val="00FA027B"/>
    <w:rsid w:val="00FA3135"/>
    <w:rsid w:val="00FA5A5C"/>
    <w:rsid w:val="00FA7098"/>
    <w:rsid w:val="00FB03BC"/>
    <w:rsid w:val="00FB1E82"/>
    <w:rsid w:val="00FB263D"/>
    <w:rsid w:val="00FB2C8E"/>
    <w:rsid w:val="00FB4522"/>
    <w:rsid w:val="00FB4F1B"/>
    <w:rsid w:val="00FC3CE6"/>
    <w:rsid w:val="00FC54F3"/>
    <w:rsid w:val="00FC5B1B"/>
    <w:rsid w:val="00FC70ED"/>
    <w:rsid w:val="00FD1BF7"/>
    <w:rsid w:val="00FD2D99"/>
    <w:rsid w:val="00FD316C"/>
    <w:rsid w:val="00FD4C64"/>
    <w:rsid w:val="00FD507D"/>
    <w:rsid w:val="00FD5A34"/>
    <w:rsid w:val="00FD5F63"/>
    <w:rsid w:val="00FD6B6A"/>
    <w:rsid w:val="00FE0775"/>
    <w:rsid w:val="00FE17FA"/>
    <w:rsid w:val="00FE3084"/>
    <w:rsid w:val="00FE60B7"/>
    <w:rsid w:val="00FE63FC"/>
    <w:rsid w:val="00FE7AC0"/>
    <w:rsid w:val="00FF18FF"/>
    <w:rsid w:val="00FF1D1C"/>
    <w:rsid w:val="00FF3BC6"/>
    <w:rsid w:val="00FF4A6E"/>
    <w:rsid w:val="00FF7ACF"/>
    <w:rsid w:val="07242752"/>
    <w:rsid w:val="0CF97C48"/>
    <w:rsid w:val="10AC19CD"/>
    <w:rsid w:val="194D2731"/>
    <w:rsid w:val="1D09540D"/>
    <w:rsid w:val="23822DCE"/>
    <w:rsid w:val="2AE463EF"/>
    <w:rsid w:val="332E4512"/>
    <w:rsid w:val="33482F34"/>
    <w:rsid w:val="39D5421D"/>
    <w:rsid w:val="3A101C35"/>
    <w:rsid w:val="3A8A6974"/>
    <w:rsid w:val="40F30998"/>
    <w:rsid w:val="54EE739B"/>
    <w:rsid w:val="6E6C3AED"/>
    <w:rsid w:val="75146E47"/>
    <w:rsid w:val="75653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unhideWhenUsed/>
    <w:qFormat/>
    <w:uiPriority w:val="9"/>
    <w:pPr>
      <w:keepNext/>
      <w:keepLines/>
      <w:spacing w:before="280" w:after="290" w:line="376" w:lineRule="auto"/>
      <w:outlineLvl w:val="4"/>
    </w:pPr>
    <w:rPr>
      <w:b/>
      <w:bCs/>
      <w:sz w:val="28"/>
      <w:szCs w:val="28"/>
    </w:rPr>
  </w:style>
  <w:style w:type="character" w:default="1" w:styleId="15">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7">
    <w:name w:val="annotation text"/>
    <w:basedOn w:val="1"/>
    <w:unhideWhenUsed/>
    <w:uiPriority w:val="99"/>
    <w:pPr>
      <w:jc w:val="left"/>
    </w:pPr>
  </w:style>
  <w:style w:type="paragraph" w:styleId="8">
    <w:name w:val="toc 3"/>
    <w:basedOn w:val="1"/>
    <w:next w:val="1"/>
    <w:unhideWhenUsed/>
    <w:qFormat/>
    <w:uiPriority w:val="39"/>
    <w:pPr>
      <w:ind w:left="840" w:leftChars="400"/>
    </w:pPr>
  </w:style>
  <w:style w:type="paragraph" w:styleId="9">
    <w:name w:val="Date"/>
    <w:basedOn w:val="1"/>
    <w:next w:val="1"/>
    <w:link w:val="29"/>
    <w:unhideWhenUsed/>
    <w:qFormat/>
    <w:uiPriority w:val="99"/>
    <w:pPr>
      <w:ind w:left="100" w:leftChars="2500"/>
    </w:pPr>
  </w:style>
  <w:style w:type="paragraph" w:styleId="10">
    <w:name w:val="Balloon Text"/>
    <w:basedOn w:val="1"/>
    <w:link w:val="34"/>
    <w:unhideWhenUsed/>
    <w:qFormat/>
    <w:uiPriority w:val="99"/>
    <w:rPr>
      <w:sz w:val="18"/>
      <w:szCs w:val="18"/>
    </w:rPr>
  </w:style>
  <w:style w:type="paragraph" w:styleId="11">
    <w:name w:val="footer"/>
    <w:basedOn w:val="1"/>
    <w:link w:val="32"/>
    <w:unhideWhenUsed/>
    <w:qFormat/>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tabs>
        <w:tab w:val="left" w:pos="420"/>
        <w:tab w:val="right" w:leader="dot" w:pos="8920"/>
      </w:tabs>
    </w:pPr>
  </w:style>
  <w:style w:type="paragraph" w:styleId="14">
    <w:name w:val="toc 2"/>
    <w:basedOn w:val="1"/>
    <w:next w:val="1"/>
    <w:unhideWhenUsed/>
    <w:qFormat/>
    <w:uiPriority w:val="39"/>
    <w:pPr>
      <w:ind w:left="420" w:leftChars="200"/>
    </w:pPr>
  </w:style>
  <w:style w:type="character" w:styleId="16">
    <w:name w:val="Strong"/>
    <w:basedOn w:val="15"/>
    <w:qFormat/>
    <w:uiPriority w:val="22"/>
    <w:rPr>
      <w:color w:val="CC0000"/>
    </w:rPr>
  </w:style>
  <w:style w:type="character" w:styleId="17">
    <w:name w:val="FollowedHyperlink"/>
    <w:basedOn w:val="15"/>
    <w:unhideWhenUsed/>
    <w:uiPriority w:val="99"/>
    <w:rPr>
      <w:color w:val="001BA0"/>
      <w:u w:val="none"/>
    </w:rPr>
  </w:style>
  <w:style w:type="character" w:styleId="18">
    <w:name w:val="Hyperlink"/>
    <w:basedOn w:val="15"/>
    <w:unhideWhenUsed/>
    <w:qFormat/>
    <w:uiPriority w:val="99"/>
    <w:rPr>
      <w:color w:val="0000FF" w:themeColor="hyperlink"/>
      <w:u w:val="single"/>
    </w:rPr>
  </w:style>
  <w:style w:type="character" w:styleId="19">
    <w:name w:val="annotation reference"/>
    <w:basedOn w:val="15"/>
    <w:unhideWhenUsed/>
    <w:uiPriority w:val="99"/>
    <w:rPr>
      <w:sz w:val="21"/>
      <w:szCs w:val="21"/>
    </w:rPr>
  </w:style>
  <w:style w:type="character" w:styleId="20">
    <w:name w:val="HTML Cite"/>
    <w:basedOn w:val="15"/>
    <w:unhideWhenUsed/>
    <w:uiPriority w:val="99"/>
    <w:rPr>
      <w:color w:val="006D21"/>
    </w:r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2 Char"/>
    <w:basedOn w:val="15"/>
    <w:link w:val="3"/>
    <w:qFormat/>
    <w:uiPriority w:val="9"/>
    <w:rPr>
      <w:rFonts w:asciiTheme="majorHAnsi" w:hAnsiTheme="majorHAnsi" w:eastAsiaTheme="majorEastAsia" w:cstheme="majorBidi"/>
      <w:b/>
      <w:bCs/>
      <w:sz w:val="32"/>
      <w:szCs w:val="32"/>
    </w:rPr>
  </w:style>
  <w:style w:type="character" w:customStyle="1" w:styleId="24">
    <w:name w:val="标题 3 Char"/>
    <w:basedOn w:val="15"/>
    <w:link w:val="4"/>
    <w:qFormat/>
    <w:uiPriority w:val="9"/>
    <w:rPr>
      <w:b/>
      <w:bCs/>
      <w:sz w:val="32"/>
      <w:szCs w:val="32"/>
    </w:rPr>
  </w:style>
  <w:style w:type="character" w:customStyle="1" w:styleId="25">
    <w:name w:val="书籍标题1"/>
    <w:basedOn w:val="15"/>
    <w:qFormat/>
    <w:uiPriority w:val="33"/>
    <w:rPr>
      <w:b/>
      <w:bCs/>
      <w:smallCaps/>
      <w:spacing w:val="5"/>
    </w:rPr>
  </w:style>
  <w:style w:type="character" w:customStyle="1" w:styleId="26">
    <w:name w:val="标题 4 Char"/>
    <w:basedOn w:val="15"/>
    <w:link w:val="5"/>
    <w:qFormat/>
    <w:uiPriority w:val="9"/>
    <w:rPr>
      <w:rFonts w:asciiTheme="majorHAnsi" w:hAnsiTheme="majorHAnsi" w:eastAsiaTheme="majorEastAsia" w:cstheme="majorBidi"/>
      <w:b/>
      <w:bCs/>
      <w:sz w:val="28"/>
      <w:szCs w:val="28"/>
    </w:rPr>
  </w:style>
  <w:style w:type="paragraph" w:customStyle="1" w:styleId="27">
    <w:name w:val="列出段落1"/>
    <w:basedOn w:val="1"/>
    <w:qFormat/>
    <w:uiPriority w:val="34"/>
    <w:pPr>
      <w:ind w:firstLine="420" w:firstLineChars="200"/>
    </w:pPr>
  </w:style>
  <w:style w:type="character" w:customStyle="1" w:styleId="28">
    <w:name w:val="标题 5 Char"/>
    <w:basedOn w:val="15"/>
    <w:link w:val="6"/>
    <w:qFormat/>
    <w:uiPriority w:val="9"/>
    <w:rPr>
      <w:b/>
      <w:bCs/>
      <w:sz w:val="28"/>
      <w:szCs w:val="28"/>
    </w:rPr>
  </w:style>
  <w:style w:type="character" w:customStyle="1" w:styleId="29">
    <w:name w:val="日期 Char"/>
    <w:basedOn w:val="15"/>
    <w:link w:val="9"/>
    <w:qFormat/>
    <w:uiPriority w:val="99"/>
  </w:style>
  <w:style w:type="character" w:customStyle="1" w:styleId="30">
    <w:name w:val="标题 1 Char"/>
    <w:basedOn w:val="15"/>
    <w:link w:val="2"/>
    <w:qFormat/>
    <w:uiPriority w:val="9"/>
    <w:rPr>
      <w:b/>
      <w:bCs/>
      <w:kern w:val="44"/>
      <w:sz w:val="44"/>
      <w:szCs w:val="44"/>
    </w:rPr>
  </w:style>
  <w:style w:type="character" w:customStyle="1" w:styleId="31">
    <w:name w:val="页眉 Char"/>
    <w:basedOn w:val="15"/>
    <w:link w:val="12"/>
    <w:qFormat/>
    <w:uiPriority w:val="99"/>
    <w:rPr>
      <w:sz w:val="18"/>
      <w:szCs w:val="18"/>
    </w:rPr>
  </w:style>
  <w:style w:type="character" w:customStyle="1" w:styleId="32">
    <w:name w:val="页脚 Char"/>
    <w:basedOn w:val="15"/>
    <w:link w:val="11"/>
    <w:qFormat/>
    <w:uiPriority w:val="99"/>
    <w:rPr>
      <w:sz w:val="18"/>
      <w:szCs w:val="18"/>
    </w:rPr>
  </w:style>
  <w:style w:type="paragraph" w:customStyle="1" w:styleId="33">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34">
    <w:name w:val="批注框文本 Char"/>
    <w:basedOn w:val="15"/>
    <w:link w:val="10"/>
    <w:qFormat/>
    <w:uiPriority w:val="99"/>
    <w:rPr>
      <w:sz w:val="18"/>
      <w:szCs w:val="18"/>
    </w:rPr>
  </w:style>
  <w:style w:type="paragraph" w:customStyle="1" w:styleId="35">
    <w:name w:val="标题1_带序号"/>
    <w:basedOn w:val="2"/>
    <w:qFormat/>
    <w:uiPriority w:val="0"/>
    <w:pPr>
      <w:numPr>
        <w:ilvl w:val="0"/>
        <w:numId w:val="1"/>
      </w:numPr>
    </w:pPr>
  </w:style>
  <w:style w:type="paragraph" w:customStyle="1" w:styleId="36">
    <w:name w:val="段"/>
    <w:link w:val="37"/>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character" w:customStyle="1" w:styleId="37">
    <w:name w:val="段 Char"/>
    <w:link w:val="36"/>
    <w:qFormat/>
    <w:uiPriority w:val="0"/>
    <w:rPr>
      <w:rFonts w:ascii="宋体" w:hAnsi="Times New Roman" w:eastAsia="宋体" w:cs="Times New Roman"/>
      <w:kern w:val="0"/>
      <w:szCs w:val="20"/>
    </w:rPr>
  </w:style>
  <w:style w:type="paragraph" w:customStyle="1" w:styleId="38">
    <w:name w:val="附录标识"/>
    <w:basedOn w:val="1"/>
    <w:next w:val="36"/>
    <w:qFormat/>
    <w:uiPriority w:val="0"/>
    <w:pPr>
      <w:keepNext/>
      <w:widowControl/>
      <w:shd w:val="clear" w:color="FFFFFF" w:fill="FFFFFF"/>
      <w:tabs>
        <w:tab w:val="left" w:pos="360"/>
        <w:tab w:val="left" w:pos="6405"/>
      </w:tabs>
      <w:spacing w:before="640" w:after="280"/>
      <w:jc w:val="center"/>
      <w:outlineLvl w:val="0"/>
    </w:pPr>
    <w:rPr>
      <w:rFonts w:ascii="黑体" w:hAnsi="Times New Roman" w:eastAsia="黑体" w:cs="Times New Roman"/>
      <w:kern w:val="0"/>
      <w:szCs w:val="20"/>
    </w:rPr>
  </w:style>
  <w:style w:type="paragraph" w:customStyle="1" w:styleId="39">
    <w:name w:val="一级条标题"/>
    <w:next w:val="36"/>
    <w:qFormat/>
    <w:uiPriority w:val="0"/>
    <w:pPr>
      <w:numPr>
        <w:ilvl w:val="1"/>
        <w:numId w:val="2"/>
      </w:numPr>
      <w:spacing w:beforeLines="50" w:afterLines="50"/>
      <w:outlineLvl w:val="2"/>
    </w:pPr>
    <w:rPr>
      <w:rFonts w:ascii="黑体" w:hAnsi="Times New Roman" w:eastAsia="黑体" w:cs="Times New Roman"/>
      <w:sz w:val="21"/>
      <w:szCs w:val="21"/>
      <w:lang w:val="en-US" w:eastAsia="zh-CN" w:bidi="ar-SA"/>
    </w:rPr>
  </w:style>
  <w:style w:type="paragraph" w:customStyle="1" w:styleId="40">
    <w:name w:val="二级条标题"/>
    <w:basedOn w:val="39"/>
    <w:next w:val="36"/>
    <w:qFormat/>
    <w:uiPriority w:val="0"/>
    <w:pPr>
      <w:numPr>
        <w:ilvl w:val="2"/>
      </w:numPr>
      <w:spacing w:before="50" w:after="50"/>
      <w:ind w:left="1135"/>
      <w:outlineLvl w:val="3"/>
    </w:pPr>
  </w:style>
  <w:style w:type="paragraph" w:customStyle="1" w:styleId="41">
    <w:name w:val="注×："/>
    <w:qFormat/>
    <w:uiPriority w:val="0"/>
    <w:pPr>
      <w:widowControl w:val="0"/>
      <w:autoSpaceDE w:val="0"/>
      <w:autoSpaceDN w:val="0"/>
      <w:ind w:left="811" w:hanging="448"/>
      <w:jc w:val="both"/>
    </w:pPr>
    <w:rPr>
      <w:rFonts w:ascii="宋体" w:hAnsi="Times New Roman" w:eastAsia="宋体" w:cs="Times New Roman"/>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5CFFB-F032-4433-9FA0-CCDCD0722B10}">
  <ds:schemaRefs/>
</ds:datastoreItem>
</file>

<file path=docProps/app.xml><?xml version="1.0" encoding="utf-8"?>
<Properties xmlns="http://schemas.openxmlformats.org/officeDocument/2006/extended-properties" xmlns:vt="http://schemas.openxmlformats.org/officeDocument/2006/docPropsVTypes">
  <Template>Normal.dotm</Template>
  <Pages>59</Pages>
  <Words>17789</Words>
  <Characters>101400</Characters>
  <Lines>845</Lines>
  <Paragraphs>237</Paragraphs>
  <TotalTime>0</TotalTime>
  <ScaleCrop>false</ScaleCrop>
  <LinksUpToDate>false</LinksUpToDate>
  <CharactersWithSpaces>118952</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2017-10-16T08:06:00Z</dcterms:created>
  <dc:creator>li</dc:creator>
  <cp:lastModifiedBy>asus</cp:lastModifiedBy>
  <cp:lastPrinted>2017-09-19T10:20:00Z</cp:lastPrinted>
  <dcterms:modified xsi:type="dcterms:W3CDTF">2017-10-16T12:26:29Z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